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r>
        <w:rPr>
          <w:rFonts w:hint="eastAsia"/>
        </w:rPr>
        <w:t xml:space="preserve">[C语言 P1000] </w:t>
      </w:r>
      <w:del w:id="0" w:author="JH H" w:date="2023-12-12T11:21:00Z">
        <w:r>
          <w:rPr>
            <w:rFonts w:hint="eastAsia"/>
          </w:rPr>
          <w:delText>是构成C语言程序的基本单位</w:delText>
        </w:r>
      </w:del>
    </w:p>
    <w:p>
      <w:pPr>
        <w:pStyle w:val="2"/>
        <w:rPr>
          <w:rFonts w:hint="eastAsia"/>
        </w:rPr>
      </w:pPr>
      <w:r>
        <w:rPr>
          <w:rFonts w:hint="eastAsia"/>
        </w:rPr>
        <w:t>（  ）是构成C语言程序的基本单位A、函数        B、过程       C、子程序    D、子例程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P1001] C语言程序从___开始执行</w:t>
      </w:r>
    </w:p>
    <w:p>
      <w:pPr>
        <w:pStyle w:val="2"/>
        <w:rPr>
          <w:rFonts w:hint="eastAsia"/>
        </w:rPr>
      </w:pPr>
      <w:del w:id="1" w:author="JH H" w:date="2023-12-12T11:21:00Z">
        <w:r>
          <w:rPr>
            <w:rFonts w:hint="eastAsia"/>
          </w:rPr>
          <w:delText>C语言程序从___开始执行</w:delText>
        </w:r>
      </w:del>
      <w:r>
        <w:rPr>
          <w:rFonts w:hint="eastAsia"/>
        </w:rPr>
        <w:t>A) 程序中第一条可执行语句      B) 程序中第一个函数</w:t>
      </w:r>
    </w:p>
    <w:p>
      <w:pPr>
        <w:pStyle w:val="2"/>
        <w:rPr>
          <w:rFonts w:hint="eastAsia"/>
        </w:rPr>
      </w:pPr>
    </w:p>
    <w:p>
      <w:pPr>
        <w:pStyle w:val="2"/>
        <w:rPr>
          <w:rFonts w:hint="eastAsia"/>
        </w:rPr>
      </w:pPr>
      <w:r>
        <w:rPr>
          <w:rFonts w:hint="eastAsia"/>
        </w:rPr>
        <w:t>C) 程序中的main函数                D) 包含文件中的第一个函数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P1002] 以下说法中正确的是</w:t>
      </w:r>
    </w:p>
    <w:p>
      <w:pPr>
        <w:pStyle w:val="2"/>
        <w:rPr>
          <w:rFonts w:hint="eastAsia"/>
        </w:rPr>
      </w:pPr>
      <w:r>
        <w:rPr>
          <w:rFonts w:hint="eastAsia"/>
        </w:rPr>
        <w:t>A、C语言程序总是从第一个定义的函数开始执行B、在C语言程序中，要调用的函数必须在main( )函数中定义C、C语言程序总是从main( )函数开始执行D、C语言程序中的main( )函数必须放在程序的开始部分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P1003] </w:t>
      </w:r>
      <w:del w:id="2" w:author="JH H" w:date="2023-12-12T11:22:00Z">
        <w:r>
          <w:rPr>
            <w:rFonts w:hint="eastAsia"/>
          </w:rPr>
          <w:delText>下列关于C语言的说法错误的是</w:delText>
        </w:r>
      </w:del>
    </w:p>
    <w:p>
      <w:pPr>
        <w:pStyle w:val="2"/>
        <w:rPr>
          <w:rFonts w:hint="eastAsia"/>
        </w:rPr>
      </w:pPr>
      <w:r>
        <w:rPr>
          <w:rFonts w:hint="eastAsia"/>
        </w:rPr>
        <w:t>下列关于C语言的说法错误的是（  ）A) C程序的工作过程是编辑、编译、连接、运行B) C语言不区分大小写。C) C程序的三种基本结构是顺序、选择、循环D) C程序从main函数开始执行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P1004] 下列正确的标识符是</w:t>
      </w:r>
    </w:p>
    <w:p>
      <w:pPr>
        <w:pStyle w:val="2"/>
        <w:rPr>
          <w:rFonts w:hint="eastAsia"/>
        </w:rPr>
      </w:pPr>
      <w:r>
        <w:rPr>
          <w:rFonts w:hint="eastAsia"/>
        </w:rPr>
        <w:t>A.-a1             B.a[i]          C.a2_i          D.int t</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P1005] 下列C语言用户标识符中合法的是</w:t>
      </w:r>
    </w:p>
    <w:p>
      <w:pPr>
        <w:pStyle w:val="2"/>
        <w:rPr>
          <w:rFonts w:hint="eastAsia"/>
        </w:rPr>
      </w:pPr>
      <w:r>
        <w:rPr>
          <w:rFonts w:hint="eastAsia"/>
        </w:rPr>
        <w:t>下列C语言用户标识符中合法的是（  ）A)3ax     B)x     C)case     D)-e2      E)union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P1006] 下列四组选项中，正确的C语言标识符是</w:t>
      </w:r>
    </w:p>
    <w:p>
      <w:pPr>
        <w:pStyle w:val="2"/>
        <w:rPr>
          <w:rFonts w:hint="eastAsia"/>
        </w:rPr>
      </w:pPr>
      <w:r>
        <w:rPr>
          <w:rFonts w:hint="eastAsia"/>
        </w:rPr>
        <w:t>下列四组选项中，正确的C语言标识符是（  ）A）  %x           B）   a+b       C）  a123          D） 123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P1007] 下列四组字符串中都可以用作C语言程序中的标识符的是</w:t>
      </w:r>
    </w:p>
    <w:p>
      <w:pPr>
        <w:pStyle w:val="2"/>
        <w:rPr>
          <w:rFonts w:hint="eastAsia"/>
        </w:rPr>
      </w:pPr>
      <w:r>
        <w:rPr>
          <w:rFonts w:hint="eastAsia"/>
        </w:rPr>
        <w:t>下列四组字符串中都可以用作C语言程序中的标识符的是（  ）A、print  _3d   db8  aBc        B、I\am  one_half  start$it  3paiC、str_1  Cpp  pow  while     D、Pxq  My-&gt;book  line#  His.age</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P1008] C语言中的简单数据类型包括</w:t>
      </w:r>
    </w:p>
    <w:p>
      <w:pPr>
        <w:pStyle w:val="2"/>
        <w:rPr>
          <w:rFonts w:hint="eastAsia"/>
        </w:rPr>
      </w:pPr>
      <w:r>
        <w:rPr>
          <w:rFonts w:hint="eastAsia"/>
        </w:rPr>
        <w:t>C语言中的简单数据类型包括（  ）A、整型、实型、逻辑型         B、整型、实型、逻辑型、字符型C、整型、字符型、逻辑型      D、整型、实型、字符型</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P1009] 在C语言程序中，表达式5%2的结果是</w:t>
      </w:r>
    </w:p>
    <w:p>
      <w:pPr>
        <w:pStyle w:val="2"/>
        <w:rPr>
          <w:rFonts w:hint="eastAsia"/>
        </w:rPr>
      </w:pPr>
      <w:r>
        <w:rPr>
          <w:rFonts w:hint="eastAsia"/>
        </w:rPr>
        <w:t>在C语言程序中，表达式5%2的结果是（  ）A)2.5       B)2        C)1         D)3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P1010] 如果int a=3,b=4；则条件表达式"a&lt;b? a:b"的值是</w:t>
      </w:r>
    </w:p>
    <w:p>
      <w:pPr>
        <w:pStyle w:val="2"/>
        <w:rPr>
          <w:rFonts w:hint="eastAsia"/>
        </w:rPr>
      </w:pPr>
      <w:r>
        <w:rPr>
          <w:rFonts w:hint="eastAsia"/>
        </w:rPr>
        <w:t>A) 3           B) 4            C) 0         D) 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P1011] 若int x=2,y=3,z=4 则表达式x&lt;z?y:z的结果是</w:t>
      </w:r>
    </w:p>
    <w:p>
      <w:pPr>
        <w:pStyle w:val="2"/>
        <w:rPr>
          <w:rFonts w:hint="eastAsia"/>
        </w:rPr>
      </w:pPr>
      <w:r>
        <w:rPr>
          <w:rFonts w:hint="eastAsia"/>
        </w:rPr>
        <w:t>A)4      B)3       C)2       D)0      E)1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P1012] C语言中，关系表达式和逻辑表达式的值是</w:t>
      </w:r>
    </w:p>
    <w:p>
      <w:pPr>
        <w:pStyle w:val="2"/>
        <w:rPr>
          <w:rFonts w:hint="eastAsia"/>
        </w:rPr>
      </w:pPr>
      <w:r>
        <w:rPr>
          <w:rFonts w:hint="eastAsia"/>
        </w:rPr>
        <w:t>C语言中，关系表达式和逻辑表达式的值是（  ）A) 0         B) 0或1        C) 1       D) ‘T’或’F’</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P1013] 下面（  ）表达式的值为4</w:t>
      </w:r>
    </w:p>
    <w:p>
      <w:pPr>
        <w:pStyle w:val="2"/>
        <w:rPr>
          <w:rFonts w:hint="eastAsia"/>
        </w:rPr>
      </w:pPr>
      <w:r>
        <w:rPr>
          <w:rFonts w:hint="eastAsia"/>
        </w:rPr>
        <w:t>A)  11/3                  B)  11.0/3C)  (float)11/3        D)  (int)(11.0/3+0.5)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P1014] 设整型变量 a=2，则执行下列语句后，浮点型变量b的值不为0.5的是</w:t>
      </w:r>
    </w:p>
    <w:p>
      <w:pPr>
        <w:pStyle w:val="2"/>
        <w:rPr>
          <w:rFonts w:hint="eastAsia"/>
        </w:rPr>
      </w:pPr>
      <w:r>
        <w:rPr>
          <w:rFonts w:hint="eastAsia"/>
        </w:rPr>
        <w:t>A.b=1.0/a                B.b=(float)(1/a)C.b=1/(float)a         D.b=1/(a*1.0)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P1015] 若“int n; float f=13.8;”,则执行“n=(int)f%3”后，n的值是</w:t>
      </w:r>
    </w:p>
    <w:p>
      <w:pPr>
        <w:pStyle w:val="2"/>
        <w:rPr>
          <w:rFonts w:hint="eastAsia"/>
        </w:rPr>
      </w:pPr>
      <w:r>
        <w:rPr>
          <w:rFonts w:hint="eastAsia"/>
        </w:rPr>
        <w:t>A.1               B.4                 C.4.333333         D.4.6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P1016] 以下对一维数组a的正确说明是（  ）</w:t>
      </w:r>
    </w:p>
    <w:p>
      <w:pPr>
        <w:pStyle w:val="2"/>
        <w:rPr>
          <w:rFonts w:hint="eastAsia"/>
        </w:rPr>
      </w:pPr>
      <w:r>
        <w:rPr>
          <w:rFonts w:hint="eastAsia"/>
        </w:rPr>
        <w:t>A)char a（10）；       B) int a[]；C)int k＝5，a[k]；      D）char  a[3]={‘a’,’b’,’c’};</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P1017] 以下能对一维数组a进行初始化的语句是（  ）</w:t>
      </w:r>
    </w:p>
    <w:p>
      <w:pPr>
        <w:pStyle w:val="2"/>
        <w:rPr>
          <w:rFonts w:hint="eastAsia"/>
        </w:rPr>
      </w:pPr>
      <w:r>
        <w:rPr>
          <w:rFonts w:hint="eastAsia"/>
        </w:rPr>
        <w:t>A. int a[5]=(0,1,2,3,4,);      B. int a(5)={};  C. int a[3]={0,1,2};            D. int a{5}={10*1};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P1018] 在C语言中对一维整型数组的正确定义为</w:t>
      </w:r>
    </w:p>
    <w:p>
      <w:pPr>
        <w:pStyle w:val="2"/>
        <w:rPr>
          <w:rFonts w:hint="eastAsia"/>
        </w:rPr>
      </w:pPr>
      <w:r>
        <w:rPr>
          <w:rFonts w:hint="eastAsia"/>
        </w:rPr>
        <w:t>在C语言中对一维整型数组的正确定义为（  ）A)int a(10);             B)int n=10,a[n];C)int  n;a[n];           D)#define N 10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P1019] 已知：int  a[10]; 则对a数组元素的正确引用是</w:t>
      </w:r>
    </w:p>
    <w:p>
      <w:pPr>
        <w:pStyle w:val="2"/>
        <w:rPr>
          <w:rFonts w:hint="eastAsia"/>
        </w:rPr>
      </w:pPr>
      <w:r>
        <w:rPr>
          <w:rFonts w:hint="eastAsia"/>
        </w:rPr>
        <w:t>A、a[10]       B、a[3.5]       C、a(5)       D、a[0]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P1020] 若有以下数组说明，则i=10;a[a[i]]元素数值是</w:t>
      </w:r>
    </w:p>
    <w:p>
      <w:pPr>
        <w:pStyle w:val="2"/>
        <w:rPr>
          <w:rFonts w:hint="eastAsia"/>
        </w:rPr>
      </w:pPr>
      <w:r>
        <w:rPr>
          <w:rFonts w:hint="eastAsia"/>
        </w:rPr>
        <w:t>A.10          B.9           C.6           D.5</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P1021] 若有说明：int a[][3]={{1,2,3},{4,5},{6,7}}; 则数组a的第一维的大小</w:t>
      </w:r>
    </w:p>
    <w:p>
      <w:pPr>
        <w:pStyle w:val="2"/>
        <w:rPr>
          <w:rFonts w:hint="eastAsia"/>
        </w:rPr>
      </w:pPr>
      <w:r>
        <w:rPr>
          <w:rFonts w:hint="eastAsia"/>
        </w:rPr>
        <w:t>A.  2     B.  3     C.  4   D.无确定值</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P1022] 对二维数组的正确定义是</w:t>
      </w:r>
    </w:p>
    <w:p>
      <w:pPr>
        <w:pStyle w:val="2"/>
        <w:rPr>
          <w:rFonts w:hint="eastAsia"/>
        </w:rPr>
      </w:pPr>
      <w:r>
        <w:rPr>
          <w:rFonts w:hint="eastAsia"/>
        </w:rPr>
        <w:t>A.int a[ ] [ ]={1,2,3,4,5,6};      B.int a[2] [ ]={1,2,3,4,5,6};C.int a[ ] [3]={1,2,3,4,5,6};     D.int a[2,3]={1,2,3,4,5,6};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P1023] 已知int a[3][4];则对数组元素引用正确的是</w:t>
      </w:r>
    </w:p>
    <w:p>
      <w:pPr>
        <w:pStyle w:val="2"/>
        <w:rPr>
          <w:rFonts w:hint="eastAsia"/>
        </w:rPr>
      </w:pPr>
      <w:r>
        <w:rPr>
          <w:rFonts w:hint="eastAsia"/>
        </w:rPr>
        <w:t>A)a[2][4]      B)a[1,3]     C)a[2][0]      D)a(2)(1)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P1024] C语言中函数返回值的类型是由（  ）决定的</w:t>
      </w:r>
    </w:p>
    <w:p>
      <w:pPr>
        <w:pStyle w:val="2"/>
        <w:rPr>
          <w:rFonts w:hint="eastAsia"/>
        </w:rPr>
      </w:pPr>
      <w:r>
        <w:rPr>
          <w:rFonts w:hint="eastAsia"/>
        </w:rPr>
        <w:t>C语言中函数返回值的类型是由（  ）决定的A)函数定义时指定的类型                   B) return语句中的表达式类型C) 调用该函数时的实参的数据类型    D) 形参的数据类型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P1025] 在C语言中，函数的数据类型是指</w:t>
      </w:r>
    </w:p>
    <w:p>
      <w:pPr>
        <w:pStyle w:val="2"/>
        <w:rPr>
          <w:rFonts w:hint="eastAsia"/>
        </w:rPr>
      </w:pPr>
      <w:r>
        <w:rPr>
          <w:rFonts w:hint="eastAsia"/>
        </w:rPr>
        <w:t>在C语言中，函数的数据类型是指（  ）A 函数返回值的数据类型                    B. 函数形参的数据类型C 调用该函数时的实参的数据类型      D.任意指定的数据类型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P1026] 在函数调用时，以下说法正确的是</w:t>
      </w:r>
    </w:p>
    <w:p>
      <w:pPr>
        <w:pStyle w:val="2"/>
        <w:rPr>
          <w:rFonts w:hint="eastAsia"/>
        </w:rPr>
      </w:pPr>
      <w:r>
        <w:rPr>
          <w:rFonts w:hint="eastAsia"/>
        </w:rPr>
        <w:t>A.函数调用后必须带回返回值B.实际参数和形式参数可以同名C.函数间的数据传递不可以使用全局变量D.主调函数和被调函数总是在同一个文件里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P1027] 在C语言中，表示静态存储类别的关键字是:</w:t>
      </w:r>
    </w:p>
    <w:p>
      <w:pPr>
        <w:pStyle w:val="2"/>
        <w:rPr>
          <w:rFonts w:hint="eastAsia"/>
        </w:rPr>
      </w:pPr>
      <w:r>
        <w:rPr>
          <w:rFonts w:hint="eastAsia"/>
        </w:rPr>
        <w:t>在C语言中，表示静态存储类别的关键字是（  ）A) auto    B) register    C) static     D) extern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P1028] 未指定存储类别的变量，其隐含的存储类别为</w:t>
      </w:r>
    </w:p>
    <w:p>
      <w:pPr>
        <w:pStyle w:val="2"/>
        <w:rPr>
          <w:rFonts w:hint="eastAsia"/>
        </w:rPr>
      </w:pPr>
      <w:r>
        <w:rPr>
          <w:rFonts w:hint="eastAsia"/>
        </w:rPr>
        <w:t>A)auto     B)static     C)extern     D)register</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P1029] 若有以下说明语句：则下面的叙述不正确的是: (  )</w:t>
      </w:r>
    </w:p>
    <w:p>
      <w:pPr>
        <w:pStyle w:val="2"/>
        <w:rPr>
          <w:rFonts w:hint="eastAsia"/>
        </w:rPr>
      </w:pPr>
      <w:r>
        <w:rPr>
          <w:rFonts w:hint="eastAsia"/>
        </w:rPr>
        <w:t>则下面的叙述不正确的是: (  )</w:t>
      </w:r>
    </w:p>
    <w:p>
      <w:pPr>
        <w:pStyle w:val="2"/>
        <w:rPr>
          <w:rFonts w:hint="eastAsia"/>
        </w:rPr>
      </w:pPr>
    </w:p>
    <w:p>
      <w:pPr>
        <w:pStyle w:val="2"/>
        <w:rPr>
          <w:rFonts w:hint="eastAsia"/>
        </w:rPr>
      </w:pPr>
      <w:r>
        <w:rPr>
          <w:rFonts w:hint="eastAsia"/>
        </w:rPr>
        <w:t>A. struct是结构体类型的关键字</w:t>
      </w:r>
    </w:p>
    <w:p>
      <w:pPr>
        <w:pStyle w:val="2"/>
        <w:rPr>
          <w:rFonts w:hint="eastAsia"/>
        </w:rPr>
      </w:pPr>
    </w:p>
    <w:p>
      <w:pPr>
        <w:pStyle w:val="2"/>
        <w:rPr>
          <w:rFonts w:hint="eastAsia"/>
        </w:rPr>
      </w:pPr>
      <w:r>
        <w:rPr>
          <w:rFonts w:hint="eastAsia"/>
        </w:rPr>
        <w:t>B. struct student 是用户定义的结构体类型</w:t>
      </w:r>
    </w:p>
    <w:p>
      <w:pPr>
        <w:pStyle w:val="2"/>
        <w:rPr>
          <w:rFonts w:hint="eastAsia"/>
        </w:rPr>
      </w:pPr>
    </w:p>
    <w:p>
      <w:pPr>
        <w:pStyle w:val="2"/>
        <w:rPr>
          <w:rFonts w:hint="eastAsia"/>
        </w:rPr>
      </w:pPr>
      <w:r>
        <w:rPr>
          <w:rFonts w:hint="eastAsia"/>
        </w:rPr>
        <w:t>C. num, score都是结构体成员名        </w:t>
      </w:r>
    </w:p>
    <w:p>
      <w:pPr>
        <w:pStyle w:val="2"/>
        <w:rPr>
          <w:rFonts w:hint="eastAsia"/>
        </w:rPr>
      </w:pPr>
    </w:p>
    <w:p>
      <w:pPr>
        <w:pStyle w:val="2"/>
        <w:rPr>
          <w:rFonts w:hint="eastAsia"/>
        </w:rPr>
      </w:pPr>
      <w:r>
        <w:rPr>
          <w:rFonts w:hint="eastAsia"/>
        </w:rPr>
        <w:t>D. stu是用户定义的结构体类型名D:错误：stu是定义的结构体类型变量，不是名称，如果想要让stu为结构体类型名称时，必须在结构体定义Q时添加typede关键</w:t>
      </w:r>
    </w:p>
    <w:p>
      <w:pPr>
        <w:pStyle w:val="2"/>
        <w:rPr>
          <w:rFonts w:hint="eastAsia"/>
        </w:rPr>
      </w:pPr>
      <w:r>
        <w:rPr>
          <w:rFonts w:hint="eastAsia"/>
        </w:rPr>
        <w:t>字</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P1030] 若有以下说明语句：则下面的叙述不正确的是_____.</w:t>
      </w:r>
    </w:p>
    <w:p>
      <w:pPr>
        <w:pStyle w:val="2"/>
        <w:rPr>
          <w:rFonts w:hint="eastAsia"/>
        </w:rPr>
      </w:pPr>
      <w:r>
        <w:rPr>
          <w:rFonts w:hint="eastAsia"/>
        </w:rPr>
        <w:t>A) struct是声明结构体类型时用的关键字       B) struct date 是用户定义的结构体类型名C) brithday是用户定义的结构体类型名   D) year,day 都是结构体成员名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P1031] 以下对结构变量stul中成员age的非法引用是</w:t>
      </w:r>
    </w:p>
    <w:p>
      <w:pPr>
        <w:pStyle w:val="2"/>
        <w:rPr>
          <w:rFonts w:hint="eastAsia"/>
        </w:rPr>
      </w:pPr>
      <w:r>
        <w:rPr>
          <w:rFonts w:hint="eastAsia"/>
        </w:rPr>
        <w:t>A) stu1.age     B) student.age     C) p-&gt;age      D) (*p).age</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P1032] 设有如下定义：若要使P指向data中的a域，正确的赋值语句是</w:t>
      </w:r>
    </w:p>
    <w:p>
      <w:pPr>
        <w:pStyle w:val="2"/>
        <w:rPr>
          <w:rFonts w:hint="eastAsia"/>
        </w:rPr>
      </w:pPr>
      <w:r>
        <w:rPr>
          <w:rFonts w:hint="eastAsia"/>
        </w:rPr>
        <w:t>A) p=&amp;a;     B) p=data.a;     C) p=&amp;data.a;     D)*p=data.a;</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P1033] 设有以下说明语句：则下面叙述中错误的是（   ）。</w:t>
      </w:r>
    </w:p>
    <w:p>
      <w:pPr>
        <w:pStyle w:val="2"/>
        <w:rPr>
          <w:rFonts w:hint="eastAsia"/>
        </w:rPr>
      </w:pPr>
      <w:r>
        <w:rPr>
          <w:rFonts w:hint="eastAsia"/>
        </w:rPr>
        <w:t>A、struct是结构类型的关键字   B、struct stu是用户定义的结构类型  C、a和b都是结构成员名D、stutype是用户定义的结构体变量名</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P1034] 语句int *p;说明了</w:t>
      </w:r>
    </w:p>
    <w:p>
      <w:pPr>
        <w:pStyle w:val="2"/>
        <w:rPr>
          <w:rFonts w:hint="eastAsia"/>
        </w:rPr>
      </w:pPr>
      <w:r>
        <w:rPr>
          <w:rFonts w:hint="eastAsia"/>
        </w:rPr>
        <w:t>A)p是指向一维数组的指针    B)p是指向函数的指针,该函数返回一int型数据C)p是指向int型数据的指针  D)p是函数名,该函数返回一指向int型数据的指针</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P1035] 下列不正确的定义是</w:t>
      </w:r>
    </w:p>
    <w:p>
      <w:pPr>
        <w:pStyle w:val="2"/>
        <w:rPr>
          <w:rFonts w:hint="eastAsia"/>
        </w:rPr>
      </w:pPr>
      <w:r>
        <w:rPr>
          <w:rFonts w:hint="eastAsia"/>
        </w:rPr>
        <w:t>A. int *p=&amp;i,i;                    B. int *p,i;C. int i,*p=&amp;i;                    D. int i,*p;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P1036] 若有说明：int n=2,*p=&amp;n,*q=p,则以下非法的赋值语句是:</w:t>
      </w:r>
    </w:p>
    <w:p>
      <w:pPr>
        <w:pStyle w:val="2"/>
        <w:rPr>
          <w:rFonts w:hint="eastAsia"/>
        </w:rPr>
      </w:pPr>
      <w:r>
        <w:rPr>
          <w:rFonts w:hint="eastAsia"/>
        </w:rPr>
        <w:t>A）p=q        B）*p=*q     C）n=*q      D）p=n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P1037] 有语句：int a[10];则   是对指针变量p的正确定义和初始化。</w:t>
      </w:r>
    </w:p>
    <w:p>
      <w:pPr>
        <w:pStyle w:val="2"/>
        <w:rPr>
          <w:rFonts w:hint="eastAsia"/>
        </w:rPr>
      </w:pPr>
      <w:r>
        <w:rPr>
          <w:rFonts w:hint="eastAsia"/>
        </w:rPr>
        <w:t>A)int p=*a;     B)int *p=a;      C)int p=&amp;a;     D)int *p=&amp;a;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P1038] 若有说明语句“int a[5],*p=a;”,则对数组元素的正确引用是</w:t>
      </w:r>
    </w:p>
    <w:p>
      <w:pPr>
        <w:pStyle w:val="2"/>
        <w:rPr>
          <w:rFonts w:hint="eastAsia"/>
        </w:rPr>
      </w:pPr>
      <w:r>
        <w:rPr>
          <w:rFonts w:hint="eastAsia"/>
        </w:rPr>
        <w:t>A.a[p]            B.p[a]              C.*(p+2)         D.p+2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P1039] 有如下程序 int  a[10]={1,2,3,4,5,6,7,8,9,10},*P=a; 则数值为</w:t>
      </w:r>
    </w:p>
    <w:p>
      <w:pPr>
        <w:pStyle w:val="2"/>
        <w:rPr>
          <w:rFonts w:hint="eastAsia"/>
        </w:rPr>
      </w:pPr>
      <w:r>
        <w:rPr>
          <w:rFonts w:hint="eastAsia"/>
        </w:rPr>
        <w:t>A) *P+9            B) *(P+8)          C) *P+=9         D) P+8</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P1040] 在C语言中，以     作为字符串结束标志</w:t>
      </w:r>
    </w:p>
    <w:p>
      <w:pPr>
        <w:pStyle w:val="2"/>
        <w:rPr>
          <w:rFonts w:hint="eastAsia"/>
        </w:rPr>
      </w:pPr>
      <w:r>
        <w:rPr>
          <w:rFonts w:hint="eastAsia"/>
        </w:rPr>
        <w:t>在C语言中，以（  ）作为字符串结束标志A)’\n’      B)’ ’      C) ’0’    D)’\0’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P1041] 下列数据中属于“字符串常量”的是</w:t>
      </w:r>
    </w:p>
    <w:p>
      <w:pPr>
        <w:pStyle w:val="2"/>
        <w:rPr>
          <w:rFonts w:hint="eastAsia"/>
        </w:rPr>
      </w:pPr>
      <w:r>
        <w:rPr>
          <w:rFonts w:hint="eastAsia"/>
        </w:rPr>
        <w:t>A.“a”         B.{ABC}         C.‘abc\0’         D.‘a’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P1042] 已知char x[]="hello", y[]={'h','e','a','b','e'};, 则关</w:t>
      </w:r>
    </w:p>
    <w:p>
      <w:pPr>
        <w:pStyle w:val="2"/>
        <w:rPr>
          <w:rFonts w:hint="eastAsia"/>
        </w:rPr>
      </w:pPr>
      <w:r>
        <w:rPr>
          <w:rFonts w:hint="eastAsia"/>
        </w:rPr>
        <w:t>A)相同        B)x大于y      C)x小于y       D)以上答案都不对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P1000] 研究数据结构就是研究</w:t>
      </w:r>
    </w:p>
    <w:p>
      <w:pPr>
        <w:pStyle w:val="2"/>
        <w:rPr>
          <w:rFonts w:hint="eastAsia"/>
        </w:rPr>
      </w:pPr>
      <w:r>
        <w:rPr>
          <w:rFonts w:hint="eastAsia"/>
        </w:rPr>
        <w:t>A. 数据的逻辑结构    B. 数据的存储结构   C. 数据的逻辑结构和存储结构    D. 数据的逻辑结构、存储结构及其基本操作（研究非数值计算的程序设计问题中，计算机操作对象以及他们之间的关系和操作）</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P1001] 算法分析的两个主要方面是</w:t>
      </w:r>
    </w:p>
    <w:p>
      <w:pPr>
        <w:pStyle w:val="2"/>
        <w:rPr>
          <w:rFonts w:hint="eastAsia"/>
        </w:rPr>
      </w:pPr>
      <w:r>
        <w:rPr>
          <w:rFonts w:hint="eastAsia"/>
        </w:rPr>
        <w:t>A. 空间复杂度和时间复杂度          B. 正确性和简单性C. 可读性和文档性                        D. 数据复杂性和程序复杂性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P1002] 具有线性结构的数据结构是</w:t>
      </w:r>
    </w:p>
    <w:p>
      <w:pPr>
        <w:pStyle w:val="2"/>
        <w:rPr>
          <w:rFonts w:hint="eastAsia"/>
        </w:rPr>
      </w:pPr>
      <w:r>
        <w:rPr>
          <w:rFonts w:hint="eastAsia"/>
        </w:rPr>
        <w:t>A. 图     B. 树     C. 广义表（线性表的推广）     D. 栈</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P1003] 计算机中的算法指的是解决某一个问题的有限运算序列，它必须具备输入、输出、（   ）等5个特性。</w:t>
      </w:r>
    </w:p>
    <w:p>
      <w:pPr>
        <w:pStyle w:val="2"/>
        <w:rPr>
          <w:rFonts w:hint="eastAsia"/>
        </w:rPr>
      </w:pPr>
      <w:r>
        <w:rPr>
          <w:rFonts w:hint="eastAsia"/>
        </w:rPr>
        <w:t>A. 可执行性、可移植性和可扩充性     B. 可执行性、有穷性和确定性C. 确定性、有穷性和稳定性                D. 易读性、稳定性和确定性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P1004] 下面程序段的时间复杂度是</w:t>
      </w:r>
    </w:p>
    <w:p>
      <w:pPr>
        <w:pStyle w:val="2"/>
        <w:rPr>
          <w:rFonts w:hint="eastAsia"/>
        </w:rPr>
      </w:pPr>
      <w:r>
        <w:rPr>
          <w:rFonts w:hint="eastAsia"/>
        </w:rPr>
        <w:t>A. O(m2) B. O(n2) C. O(m*n) D. O(m+n)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P1005] 算法是（   ）。为了解决某一问题而规定的一个有限长的操作序列</w:t>
      </w:r>
    </w:p>
    <w:p>
      <w:pPr>
        <w:pStyle w:val="2"/>
        <w:rPr>
          <w:rFonts w:hint="eastAsia"/>
        </w:rPr>
      </w:pPr>
      <w:r>
        <w:rPr>
          <w:rFonts w:hint="eastAsia"/>
        </w:rPr>
        <w:t>A. 计算机程序     B. 解决问题的计算方法     C. 排序算法     D. 解决问题的有限运算序列</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P1006] 某算法的语句执行频度为（3n+nlog2n+n2+8）,其时间复杂度表示</w:t>
      </w:r>
    </w:p>
    <w:p>
      <w:pPr>
        <w:pStyle w:val="2"/>
        <w:rPr>
          <w:rFonts w:hint="eastAsia"/>
        </w:rPr>
      </w:pPr>
      <w:r>
        <w:rPr>
          <w:rFonts w:hint="eastAsia"/>
        </w:rPr>
        <w:t>A. O(n)     B. O(nlog2n)     C. O(n2)      D. O(log2n)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P1007] 下面程序段的时间复杂度为</w:t>
      </w:r>
    </w:p>
    <w:p>
      <w:pPr>
        <w:pStyle w:val="2"/>
        <w:rPr>
          <w:rFonts w:hint="eastAsia"/>
        </w:rPr>
      </w:pPr>
      <w:r>
        <w:rPr>
          <w:rFonts w:hint="eastAsia"/>
        </w:rPr>
        <w:t>A. O(n)     B. O(3n)     C. O(log3n)      D. O(n^3)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P1008] 数据结构是一门研究非数值计算的程序设计问题中计算机的数据元素以及它们之间的（   ）和运算等的学科</w:t>
      </w:r>
    </w:p>
    <w:p>
      <w:pPr>
        <w:pStyle w:val="2"/>
        <w:rPr>
          <w:rFonts w:hint="eastAsia"/>
        </w:rPr>
      </w:pPr>
      <w:r>
        <w:rPr>
          <w:rFonts w:hint="eastAsia"/>
        </w:rPr>
        <w:t>A. 结构     B. 关系     C. 运算     D. 算法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P1009] 下面程序段的时间复杂度是</w:t>
      </w:r>
    </w:p>
    <w:p>
      <w:pPr>
        <w:pStyle w:val="2"/>
        <w:rPr>
          <w:rFonts w:hint="eastAsia"/>
        </w:rPr>
      </w:pPr>
      <w:r>
        <w:rPr>
          <w:rFonts w:hint="eastAsia"/>
        </w:rPr>
        <w:t>A. O(sqrt(n))      B. O(n2)      C. O(log2n)   D. O(n3)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P1010] 抽象数据类型的三个组成部分分别为</w:t>
      </w:r>
    </w:p>
    <w:p>
      <w:pPr>
        <w:pStyle w:val="2"/>
        <w:rPr>
          <w:rFonts w:hint="eastAsia"/>
        </w:rPr>
      </w:pPr>
      <w:r>
        <w:rPr>
          <w:rFonts w:hint="eastAsia"/>
        </w:rPr>
        <w:t>A. 数据对象、数据关系和基本操作    B. 数据元素、逻辑结构和存储结构      C. 数据项、数据元素和数据类型       D. 数据元素、数据结构和数据类型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P1011] 通常从正确性、易读性、健壮性、高效性等4个方面评价算法的质量，以下解释错误的是</w:t>
      </w:r>
    </w:p>
    <w:p>
      <w:pPr>
        <w:pStyle w:val="2"/>
        <w:rPr>
          <w:rFonts w:hint="eastAsia"/>
        </w:rPr>
      </w:pPr>
      <w:r>
        <w:rPr>
          <w:rFonts w:hint="eastAsia"/>
        </w:rPr>
        <w:t>A. 正确性算法应能正确地实现预定的功能B. 易读性算法应易于阅读和理解，以便调试、修改和扩充C. 健壮性当环境发生变化时，算法能适当地做出反应或进行处理，不会产生不需要的运行结果D. 高效性即达到所需要的时间性能空间性能</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P1012] 下列程序段的时间复杂度为</w:t>
      </w:r>
    </w:p>
    <w:p>
      <w:pPr>
        <w:pStyle w:val="2"/>
        <w:rPr>
          <w:rFonts w:hint="eastAsia"/>
        </w:rPr>
      </w:pPr>
      <w:r>
        <w:rPr>
          <w:rFonts w:hint="eastAsia"/>
        </w:rPr>
        <w:t>A. O(n)     B.O(sqrt(n))        C. O(1)     D. O(n2)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P1027] 非线性结构是数据元素之间存在一种：</w:t>
      </w:r>
    </w:p>
    <w:p>
      <w:pPr>
        <w:pStyle w:val="2"/>
        <w:rPr>
          <w:rFonts w:hint="eastAsia"/>
        </w:rPr>
      </w:pPr>
      <w:r>
        <w:rPr>
          <w:rFonts w:hint="eastAsia"/>
        </w:rPr>
        <w:t>A）一对多关系        B）多对多关系      C）多对一关系     D）一对一关系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P1028] 数据结构中，与所使用的计算机无关的是数据的        结构；</w:t>
      </w:r>
    </w:p>
    <w:p>
      <w:pPr>
        <w:pStyle w:val="2"/>
        <w:rPr>
          <w:rFonts w:hint="eastAsia"/>
        </w:rPr>
      </w:pPr>
      <w:r>
        <w:rPr>
          <w:rFonts w:hint="eastAsia"/>
        </w:rPr>
        <w:t>A) 存储       B) 物理         C) 逻辑          D) 物理和存储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P1029] 算法分析的目的是：</w:t>
      </w:r>
    </w:p>
    <w:p>
      <w:pPr>
        <w:pStyle w:val="2"/>
        <w:rPr>
          <w:rFonts w:hint="eastAsia"/>
        </w:rPr>
      </w:pPr>
      <w:r>
        <w:rPr>
          <w:rFonts w:hint="eastAsia"/>
        </w:rPr>
        <w:t>A) 找出数据结构的合理性         B) 研究算法中的输入和输出的关系C) 分析算法的效率以求改进     D) 分析算法的易懂性和文档性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P1030] 算法分析的两个主要方面是：</w:t>
      </w:r>
    </w:p>
    <w:p>
      <w:pPr>
        <w:pStyle w:val="2"/>
        <w:rPr>
          <w:rFonts w:hint="eastAsia"/>
        </w:rPr>
      </w:pPr>
      <w:r>
        <w:rPr>
          <w:rFonts w:hint="eastAsia"/>
        </w:rPr>
        <w:t>A) 空间复杂性和时间复杂性       B) 正确性和简明性C) 可读性和文档性                     D) 数据复杂性和程序复杂性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P1031] 计算机算法指的是：</w:t>
      </w:r>
    </w:p>
    <w:p>
      <w:pPr>
        <w:pStyle w:val="2"/>
        <w:rPr>
          <w:rFonts w:hint="eastAsia"/>
        </w:rPr>
      </w:pPr>
      <w:r>
        <w:rPr>
          <w:rFonts w:hint="eastAsia"/>
        </w:rPr>
        <w:t>A) 计算方法       B) 排序方法     C) 解决问题的有限运算序列     D) 调度方法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P1032] 计算机算法必须具备输入、输出和       等5个特性。 A) 可行性、可移植性和可扩充性</w:t>
      </w:r>
    </w:p>
    <w:p>
      <w:pPr>
        <w:pStyle w:val="2"/>
        <w:rPr>
          <w:rFonts w:hint="eastAsia"/>
        </w:rPr>
      </w:pPr>
      <w:r>
        <w:rPr>
          <w:rFonts w:hint="eastAsia"/>
        </w:rPr>
        <w:t>A) 可行性、可移植性和可扩充性       B) 可行性、确定性和有穷性C) 确定性、有穷性和稳定性              D) 易读性、稳定性和安全性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P1036] 若长度为n的线性表采用顺序存储结构，在其第i个位置插入一个新元素算法的时间复杂度（   ）。 A.</w:t>
      </w:r>
    </w:p>
    <w:p>
      <w:pPr>
        <w:pStyle w:val="2"/>
        <w:rPr>
          <w:rFonts w:hint="eastAsia"/>
        </w:rPr>
      </w:pPr>
      <w:r>
        <w:rPr>
          <w:rFonts w:hint="eastAsia"/>
        </w:rPr>
        <w:t>A. O(log2n)     B.O(1)    C. O(n)     D.O(n2)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P1037] 若一个线性表中最常用的操作是取第i个元素和找第i个元素的前趋元素，则采用（   ）存储方式最节省时间</w:t>
      </w:r>
    </w:p>
    <w:p>
      <w:pPr>
        <w:pStyle w:val="2"/>
        <w:rPr>
          <w:rFonts w:hint="eastAsia"/>
        </w:rPr>
      </w:pPr>
      <w:r>
        <w:rPr>
          <w:rFonts w:hint="eastAsia"/>
        </w:rPr>
        <w:t>    A. 顺序表        B. 单链表      C.  双链表       D. 单循环链表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P1038] 具有线性结构的数据结构是（   ）。 A. 图    </w:t>
      </w:r>
      <w:r>
        <w:rPr>
          <w:rFonts w:hint="eastAsia"/>
        </w:rPr>
        <w:tab/>
      </w:r>
      <w:r>
        <w:rPr>
          <w:rFonts w:hint="eastAsia"/>
        </w:rPr>
        <w:tab/>
      </w:r>
      <w:r>
        <w:rPr>
          <w:rFonts w:hint="eastAsia"/>
        </w:rPr>
        <w:t>B. 树</w:t>
      </w:r>
      <w:r>
        <w:rPr>
          <w:rFonts w:hint="eastAsia"/>
        </w:rPr>
        <w:tab/>
      </w:r>
      <w:r>
        <w:rPr>
          <w:rFonts w:hint="eastAsia"/>
        </w:rPr>
        <w:tab/>
      </w:r>
      <w:r>
        <w:rPr>
          <w:rFonts w:hint="eastAsia"/>
        </w:rPr>
        <w:tab/>
      </w:r>
      <w:r>
        <w:rPr>
          <w:rFonts w:hint="eastAsia"/>
        </w:rPr>
        <w:t xml:space="preserve">C. 广义表    </w:t>
      </w:r>
      <w:r>
        <w:rPr>
          <w:rFonts w:hint="eastAsia"/>
        </w:rPr>
        <w:tab/>
      </w:r>
      <w:r>
        <w:rPr>
          <w:rFonts w:hint="eastAsia"/>
        </w:rPr>
        <w:t>D.</w:t>
      </w:r>
    </w:p>
    <w:p>
      <w:pPr>
        <w:pStyle w:val="2"/>
        <w:rPr>
          <w:rFonts w:hint="eastAsia"/>
        </w:rPr>
      </w:pPr>
      <w:r>
        <w:rPr>
          <w:rFonts w:hint="eastAsia"/>
        </w:rPr>
        <w:t>A. 图     B. 树 C. 广义表     D. 栈D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P1039] 在一个长度为n的顺序表中，在第i个元素之前插入一个新元素时，需向后移动（   ）个元素。 A. n-</w:t>
      </w:r>
    </w:p>
    <w:p>
      <w:pPr>
        <w:pStyle w:val="2"/>
        <w:rPr>
          <w:rFonts w:hint="eastAsia"/>
        </w:rPr>
      </w:pPr>
      <w:r>
        <w:rPr>
          <w:rFonts w:hint="eastAsia"/>
        </w:rPr>
        <w:t>A、 n-i     B、n-i+1     C、 n-i-1     D、i</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P1040] 非空的循环单链表head的尾结点p满足（   ）。 A. p-&gt;next==head</w:t>
      </w:r>
    </w:p>
    <w:p>
      <w:pPr>
        <w:pStyle w:val="2"/>
        <w:rPr>
          <w:rFonts w:hint="eastAsia"/>
        </w:rPr>
      </w:pPr>
      <w:r>
        <w:rPr>
          <w:rFonts w:hint="eastAsia"/>
        </w:rPr>
        <w:t>A. p-&gt;next==head        B. p-&gt;next==NULL     C.  p==NULL       D. p==head</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P1041] 链表不具有的特点是（   ）。 A. 可随机访问任一元素　</w:t>
      </w:r>
      <w:r>
        <w:rPr>
          <w:rFonts w:hint="eastAsia"/>
        </w:rPr>
        <w:tab/>
      </w:r>
      <w:r>
        <w:rPr>
          <w:rFonts w:hint="eastAsia"/>
        </w:rPr>
        <w:tab/>
      </w:r>
      <w:r>
        <w:rPr>
          <w:rFonts w:hint="eastAsia"/>
        </w:rPr>
        <w:tab/>
      </w:r>
      <w:r>
        <w:rPr>
          <w:rFonts w:hint="eastAsia"/>
        </w:rPr>
        <w:t>B. 插入删除不需要移动元素</w:t>
      </w:r>
      <w:r>
        <w:rPr>
          <w:rFonts w:hint="eastAsia"/>
        </w:rPr>
        <w:tab/>
      </w:r>
      <w:r>
        <w:rPr>
          <w:rFonts w:hint="eastAsia"/>
        </w:rPr>
        <w:tab/>
      </w:r>
      <w:r>
        <w:rPr>
          <w:rFonts w:hint="eastAsia"/>
        </w:rPr>
        <w:t xml:space="preserve"> C</w:t>
      </w:r>
    </w:p>
    <w:p>
      <w:pPr>
        <w:pStyle w:val="2"/>
        <w:rPr>
          <w:rFonts w:hint="eastAsia"/>
        </w:rPr>
      </w:pPr>
      <w:r>
        <w:rPr>
          <w:rFonts w:hint="eastAsia"/>
        </w:rPr>
        <w:t>A. 可随机访问任一元素 B. 插入删除不需要移动元素 C. 不必事先估计存储空间 D. 所需空间与线性表长度成正比</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P1042] 在双向循环链表中，在p指针所指的结点后插入一个指针q所指向的新结点，修改指针的操作是（   ）。</w:t>
      </w:r>
    </w:p>
    <w:p>
      <w:pPr>
        <w:pStyle w:val="2"/>
        <w:rPr>
          <w:rFonts w:hint="eastAsia"/>
        </w:rPr>
      </w:pPr>
      <w:r>
        <w:rPr>
          <w:rFonts w:hint="eastAsia"/>
        </w:rPr>
        <w:t>A. p-&gt;next=q;q-&gt;prior=p;p-&gt;next-&gt;prior=q;q-&gt;next=q;B. p-&gt;next=q;p-&gt;next-&gt;prior=q;q-&gt;prior=p;q-&gt;next=p-&gt;next; C. q-&gt;prior=p;q-&gt;next=p-&gt;next;p-&gt;next-&gt;prior=q;p-&gt;next=q; D. q-&gt;next=p-&gt;next;q-&gt;prior=p;p-&gt;next=q;p-&gt;next=q;</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P1043] 线性表采用链式存储时，结点的存储地址（   ）。 </w:t>
      </w:r>
      <w:del w:id="3" w:author="JH H" w:date="2023-12-12T11:21:00Z">
        <w:r>
          <w:rPr>
            <w:rFonts w:hint="eastAsia"/>
          </w:rPr>
          <w:delText>A. 必须是连续的</w:delText>
        </w:r>
      </w:del>
      <w:del w:id="4" w:author="JH H" w:date="2023-12-12T11:21:00Z">
        <w:r>
          <w:rPr>
            <w:rFonts w:hint="eastAsia"/>
          </w:rPr>
          <w:tab/>
        </w:r>
      </w:del>
      <w:del w:id="5" w:author="JH H" w:date="2023-12-12T11:21:00Z">
        <w:r>
          <w:rPr>
            <w:rFonts w:hint="eastAsia"/>
          </w:rPr>
          <w:tab/>
        </w:r>
      </w:del>
      <w:del w:id="6" w:author="JH H" w:date="2023-12-12T11:21:00Z">
        <w:r>
          <w:rPr>
            <w:rFonts w:hint="eastAsia"/>
          </w:rPr>
          <w:tab/>
        </w:r>
      </w:del>
      <w:del w:id="7" w:author="JH H" w:date="2023-12-12T11:21:00Z">
        <w:r>
          <w:rPr>
            <w:rFonts w:hint="eastAsia"/>
          </w:rPr>
          <w:tab/>
        </w:r>
      </w:del>
      <w:del w:id="8" w:author="JH H" w:date="2023-12-12T11:21:00Z">
        <w:r>
          <w:rPr>
            <w:rFonts w:hint="eastAsia"/>
          </w:rPr>
          <w:delText>B. 必须是不连续的</w:delText>
        </w:r>
      </w:del>
    </w:p>
    <w:p>
      <w:pPr>
        <w:pStyle w:val="2"/>
        <w:rPr>
          <w:rFonts w:hint="eastAsia"/>
        </w:rPr>
      </w:pPr>
      <w:r>
        <w:rPr>
          <w:rFonts w:hint="eastAsia"/>
        </w:rPr>
        <w:t>A. 必须是连续的 B. 必须是不连续的 C. 连续与否均可     D. 和头结点的存储地址相连续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P1044] 在一个长度为n的顺序表中删除第i个元素，需要向前移动（   ）个元素。 A. n-i  </w:t>
      </w:r>
      <w:r>
        <w:rPr>
          <w:rFonts w:hint="eastAsia"/>
        </w:rPr>
        <w:tab/>
      </w:r>
      <w:r>
        <w:rPr>
          <w:rFonts w:hint="eastAsia"/>
        </w:rPr>
        <w:tab/>
      </w:r>
      <w:r>
        <w:rPr>
          <w:rFonts w:hint="eastAsia"/>
        </w:rPr>
        <w:tab/>
      </w:r>
      <w:r>
        <w:rPr>
          <w:rFonts w:hint="eastAsia"/>
        </w:rPr>
        <w:t>B.</w:t>
      </w:r>
    </w:p>
    <w:p>
      <w:pPr>
        <w:pStyle w:val="2"/>
        <w:rPr>
          <w:rFonts w:hint="eastAsia"/>
        </w:rPr>
      </w:pPr>
      <w:r>
        <w:rPr>
          <w:rFonts w:hint="eastAsia"/>
        </w:rPr>
        <w:t>A、n-i   B、n-i+1  C、 n-i-1  D、 i+1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P1045] 线性表是n个（   ）的有限序列。 A. 表元素</w:t>
      </w:r>
      <w:r>
        <w:rPr>
          <w:rFonts w:hint="eastAsia"/>
        </w:rPr>
        <w:tab/>
      </w:r>
      <w:r>
        <w:rPr>
          <w:rFonts w:hint="eastAsia"/>
        </w:rPr>
        <w:tab/>
      </w:r>
      <w:r>
        <w:rPr>
          <w:rFonts w:hint="eastAsia"/>
        </w:rPr>
        <w:tab/>
      </w:r>
      <w:r>
        <w:rPr>
          <w:rFonts w:hint="eastAsia"/>
        </w:rPr>
        <w:t>B. 字符</w:t>
      </w:r>
      <w:r>
        <w:rPr>
          <w:rFonts w:hint="eastAsia"/>
        </w:rPr>
        <w:tab/>
      </w:r>
      <w:r>
        <w:rPr>
          <w:rFonts w:hint="eastAsia"/>
        </w:rPr>
        <w:tab/>
      </w:r>
      <w:r>
        <w:rPr>
          <w:rFonts w:hint="eastAsia"/>
        </w:rPr>
        <w:t>C. 数据元素</w:t>
      </w:r>
      <w:r>
        <w:rPr>
          <w:rFonts w:hint="eastAsia"/>
        </w:rPr>
        <w:tab/>
      </w:r>
      <w:r>
        <w:rPr>
          <w:rFonts w:hint="eastAsia"/>
        </w:rPr>
        <w:t>D. 数据项</w:t>
      </w:r>
    </w:p>
    <w:p>
      <w:pPr>
        <w:pStyle w:val="2"/>
        <w:rPr>
          <w:rFonts w:hint="eastAsia"/>
        </w:rPr>
      </w:pPr>
      <w:r>
        <w:rPr>
          <w:rFonts w:hint="eastAsia"/>
        </w:rPr>
        <w:t xml:space="preserve">A. 表元素 B. 字符 C. 数据元素 D. 数据项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P1046] 从表中任一结点出发，都能扫描整个表的是（   ）。 A. 单链表    </w:t>
      </w:r>
      <w:r>
        <w:rPr>
          <w:rFonts w:hint="eastAsia"/>
        </w:rPr>
        <w:tab/>
      </w:r>
      <w:r>
        <w:rPr>
          <w:rFonts w:hint="eastAsia"/>
        </w:rPr>
        <w:tab/>
      </w:r>
      <w:r>
        <w:rPr>
          <w:rFonts w:hint="eastAsia"/>
        </w:rPr>
        <w:t>B. 顺序表</w:t>
      </w:r>
      <w:r>
        <w:rPr>
          <w:rFonts w:hint="eastAsia"/>
        </w:rPr>
        <w:tab/>
      </w:r>
      <w:r>
        <w:rPr>
          <w:rFonts w:hint="eastAsia"/>
        </w:rPr>
        <w:tab/>
      </w:r>
      <w:r>
        <w:rPr>
          <w:rFonts w:hint="eastAsia"/>
        </w:rPr>
        <w:tab/>
      </w:r>
      <w:r>
        <w:rPr>
          <w:rFonts w:hint="eastAsia"/>
        </w:rPr>
        <w:t>C.</w:t>
      </w:r>
    </w:p>
    <w:p>
      <w:pPr>
        <w:pStyle w:val="2"/>
        <w:rPr>
          <w:rFonts w:hint="eastAsia"/>
        </w:rPr>
      </w:pPr>
      <w:r>
        <w:rPr>
          <w:rFonts w:hint="eastAsia"/>
        </w:rPr>
        <w:t>A. 单链表     B. 顺序表 C. 循环链表     D. 静态链表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P1047] 在具有n个结点的单链表上查找值为x的元素时，其时间复杂度为（   ）。 A. O(n)</w:t>
      </w:r>
      <w:r>
        <w:rPr>
          <w:rFonts w:hint="eastAsia"/>
        </w:rPr>
        <w:tab/>
      </w:r>
      <w:r>
        <w:rPr>
          <w:rFonts w:hint="eastAsia"/>
        </w:rPr>
        <w:tab/>
      </w:r>
      <w:r>
        <w:rPr>
          <w:rFonts w:hint="eastAsia"/>
        </w:rPr>
        <w:t xml:space="preserve">    B</w:t>
      </w:r>
    </w:p>
    <w:p>
      <w:pPr>
        <w:pStyle w:val="2"/>
        <w:rPr>
          <w:rFonts w:hint="eastAsia"/>
        </w:rPr>
      </w:pPr>
      <w:r>
        <w:rPr>
          <w:rFonts w:hint="eastAsia"/>
        </w:rPr>
        <w:t>A. O(n)     B. O(1)       C. O(n2)      D. O(n-1)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P1048] 线性表L=(a1,a2,……,an)，下列说法正确的是（   ）。 A. 每个元素都有一个直接前驱和</w:t>
      </w:r>
    </w:p>
    <w:p>
      <w:pPr>
        <w:pStyle w:val="2"/>
        <w:rPr>
          <w:rFonts w:hint="eastAsia"/>
        </w:rPr>
      </w:pPr>
      <w:r>
        <w:rPr>
          <w:rFonts w:hint="eastAsia"/>
        </w:rPr>
        <w:t>A、每个元素都有一个直接前驱和一个直接后继    B、线性表中至少要有一个元素C、表中诸元素的排列顺序必须是由小到大或由大到小D、除第一个和最后一个元素外，其余每个元素都由一个且仅有一个直接前驱和直接后继</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P1049] 一个顺序表的第一个元素的存储地址是90，每个元素的长度为2，则第6个元素的存储地址是（   ）。 A</w:t>
      </w:r>
    </w:p>
    <w:p>
      <w:pPr>
        <w:pStyle w:val="2"/>
        <w:rPr>
          <w:rFonts w:hint="eastAsia"/>
        </w:rPr>
      </w:pPr>
      <w:r>
        <w:rPr>
          <w:rFonts w:hint="eastAsia"/>
        </w:rPr>
        <w:t>A. 98     B. 100   C. 102     D. 106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P1050] 在线性表的下列存储结构中，读取元素花费的时间最少的是（   ）。     A. 单链表</w:t>
      </w:r>
    </w:p>
    <w:p>
      <w:pPr>
        <w:pStyle w:val="2"/>
        <w:rPr>
          <w:rFonts w:hint="eastAsia"/>
        </w:rPr>
      </w:pPr>
      <w:r>
        <w:rPr>
          <w:rFonts w:hint="eastAsia"/>
        </w:rPr>
        <w:t>    A. 单链表       B. 双链表     C. 循环链表       D. 顺序表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P1051] 在一个单链表中，若删除p所指向结点的后续结点，则执行（   ）。 A. p-&gt;next=p-&gt;nex</w:t>
      </w:r>
    </w:p>
    <w:p>
      <w:pPr>
        <w:pStyle w:val="2"/>
        <w:rPr>
          <w:rFonts w:hint="eastAsia"/>
        </w:rPr>
      </w:pPr>
      <w:r>
        <w:rPr>
          <w:rFonts w:hint="eastAsia"/>
        </w:rPr>
        <w:t>A. p-&gt;next=p-&gt;next-&gt;next;B. p=p-&gt;next;p-&gt;next=p-&gt;next-&gt;next;C. p =p-&gt;next;D. p=p-&gt;next-&gt;next;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P1052] 将长度为n的单链表连接在长度为m的单链表之后的算法的时间复杂度为（   ）。 A. O(1)</w:t>
      </w:r>
      <w:r>
        <w:rPr>
          <w:rFonts w:hint="eastAsia"/>
        </w:rPr>
        <w:tab/>
      </w:r>
      <w:r>
        <w:rPr>
          <w:rFonts w:hint="eastAsia"/>
        </w:rPr>
        <w:tab/>
      </w:r>
      <w:r>
        <w:rPr>
          <w:rFonts w:hint="eastAsia"/>
        </w:rPr>
        <w:t>B.</w:t>
      </w:r>
    </w:p>
    <w:p>
      <w:pPr>
        <w:pStyle w:val="2"/>
        <w:rPr>
          <w:rFonts w:hint="eastAsia"/>
        </w:rPr>
      </w:pPr>
      <w:r>
        <w:rPr>
          <w:rFonts w:hint="eastAsia"/>
        </w:rPr>
        <w:t>A. O(1) B. O(n) C. O(m) D. O(m+n)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P1053] 线性表的顺序存储结构是一种（   ）存储结构。 </w:t>
      </w:r>
      <w:del w:id="9" w:author="JH H" w:date="2023-12-12T11:26:00Z">
        <w:r>
          <w:rPr>
            <w:rFonts w:hint="eastAsia"/>
          </w:rPr>
          <w:delText>A. 随机存取</w:delText>
        </w:r>
      </w:del>
      <w:del w:id="10" w:author="JH H" w:date="2023-12-12T11:26:00Z">
        <w:r>
          <w:rPr>
            <w:rFonts w:hint="eastAsia"/>
          </w:rPr>
          <w:tab/>
        </w:r>
      </w:del>
      <w:del w:id="11" w:author="JH H" w:date="2023-12-12T11:26:00Z">
        <w:r>
          <w:rPr>
            <w:rFonts w:hint="eastAsia"/>
          </w:rPr>
          <w:tab/>
        </w:r>
      </w:del>
      <w:del w:id="12" w:author="JH H" w:date="2023-12-12T11:26:00Z">
        <w:r>
          <w:rPr>
            <w:rFonts w:hint="eastAsia"/>
          </w:rPr>
          <w:delText>B. 顺序存取</w:delText>
        </w:r>
      </w:del>
      <w:del w:id="13" w:author="JH H" w:date="2023-12-12T11:26:00Z">
        <w:r>
          <w:rPr>
            <w:rFonts w:hint="eastAsia"/>
          </w:rPr>
          <w:tab/>
        </w:r>
      </w:del>
      <w:del w:id="14" w:author="JH H" w:date="2023-12-12T11:26:00Z">
        <w:r>
          <w:rPr>
            <w:rFonts w:hint="eastAsia"/>
          </w:rPr>
          <w:tab/>
        </w:r>
      </w:del>
      <w:del w:id="15" w:author="JH H" w:date="2023-12-12T11:26:00Z">
        <w:r>
          <w:rPr>
            <w:rFonts w:hint="eastAsia"/>
          </w:rPr>
          <w:delText>C. 索引存取</w:delText>
        </w:r>
      </w:del>
    </w:p>
    <w:p>
      <w:pPr>
        <w:pStyle w:val="2"/>
        <w:rPr>
          <w:rFonts w:hint="eastAsia"/>
        </w:rPr>
      </w:pPr>
      <w:r>
        <w:rPr>
          <w:rFonts w:hint="eastAsia"/>
        </w:rPr>
        <w:t xml:space="preserve">A. 随机存取  B. 顺序存取 C. 索引存取 D. 散列存取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P1054] 顺序表中，插入一个元素所需移动的元素平均数是（   ）。     A. (n-1)/2</w:t>
      </w:r>
    </w:p>
    <w:p>
      <w:pPr>
        <w:pStyle w:val="2"/>
        <w:rPr>
          <w:rFonts w:hint="eastAsia"/>
        </w:rPr>
      </w:pPr>
      <w:r>
        <w:rPr>
          <w:rFonts w:hint="eastAsia"/>
        </w:rPr>
        <w:t>A. (n-1)/2       B. n     C. n+1       D. n/2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P1055] 循环链表的主要优点是（   ）。 A. 不再需要头指针        </w:t>
      </w:r>
      <w:r>
        <w:rPr>
          <w:rFonts w:hint="eastAsia"/>
        </w:rPr>
        <w:tab/>
      </w:r>
      <w:r>
        <w:rPr>
          <w:rFonts w:hint="eastAsia"/>
        </w:rPr>
        <w:t>B. 已知某结点位置后能容易</w:t>
      </w:r>
    </w:p>
    <w:p>
      <w:pPr>
        <w:pStyle w:val="2"/>
        <w:rPr>
          <w:rFonts w:hint="eastAsia"/>
        </w:rPr>
      </w:pPr>
      <w:r>
        <w:rPr>
          <w:rFonts w:hint="eastAsia"/>
        </w:rPr>
        <w:t xml:space="preserve">A. 不再需要头指针         B. 已知某结点位置后能容易找到其直接前驱 C. 在进行插入、删除运算时能保证链表不断开 D. 在表中任一结点出发都能扫描整个链表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P1056] 不带头结点的单链表head为空的判定条件是（   ）。 A. head==NULL</w:t>
      </w:r>
    </w:p>
    <w:p>
      <w:pPr>
        <w:pStyle w:val="2"/>
        <w:rPr>
          <w:rFonts w:hint="eastAsia"/>
        </w:rPr>
      </w:pPr>
      <w:r>
        <w:rPr>
          <w:rFonts w:hint="eastAsia"/>
        </w:rPr>
        <w:t>A. head==NULL               B. head-&gt;next==NULL    C. head-&gt;next==head            D. head!=NULL</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P1057] 在下列对顺序表进行的操作中，算法时间复杂度为O(1)的是（   ）。 </w:t>
      </w:r>
      <w:r>
        <w:rPr>
          <w:rFonts w:hint="eastAsia"/>
        </w:rPr>
        <w:tab/>
      </w:r>
      <w:r>
        <w:rPr>
          <w:rFonts w:hint="eastAsia"/>
        </w:rPr>
        <w:t>A. 访问第i个元素的前驱（</w:t>
      </w:r>
    </w:p>
    <w:p>
      <w:pPr>
        <w:pStyle w:val="2"/>
        <w:rPr>
          <w:rFonts w:hint="eastAsia"/>
        </w:rPr>
      </w:pPr>
      <w:r>
        <w:rPr>
          <w:rFonts w:hint="eastAsia"/>
        </w:rPr>
        <w:t>A. 访问第i个元素的前驱     B. 在第i个元素之后插入一个新元素C. 删除第i个元素          D. 对顺序表中元素进行排序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P1058] 已知指针p和q分别指向某单链表中第一个结点和最后一个结点。假设指针s指向另一个单链表中某个结点，则在</w:t>
      </w:r>
    </w:p>
    <w:p>
      <w:pPr>
        <w:pStyle w:val="2"/>
        <w:rPr>
          <w:rFonts w:hint="eastAsia"/>
        </w:rPr>
      </w:pPr>
      <w:r>
        <w:rPr>
          <w:rFonts w:hint="eastAsia"/>
        </w:rPr>
        <w:t>A. q-&gt;next=s-&gt;next；s-&gt;next=p；     B. s-&gt;next=p；q-&gt;next=s-&gt;next；       C. p-&gt;next=s-&gt;next；s-&gt;next=q；     D. s-&gt;next=q；p-&gt;next=s-&gt;next；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P1059] 在以下的叙述中，正确的是（   ）。 </w:t>
      </w:r>
      <w:r>
        <w:rPr>
          <w:rFonts w:hint="eastAsia"/>
        </w:rPr>
        <w:tab/>
      </w:r>
      <w:del w:id="16" w:author="JH H" w:date="2023-12-12T11:27:00Z">
        <w:r>
          <w:rPr>
            <w:rFonts w:hint="eastAsia"/>
          </w:rPr>
          <w:delText>A. 线性表的顺序存储结构优于链表存储结构　</w:delText>
        </w:r>
      </w:del>
      <w:del w:id="17" w:author="JH H" w:date="2023-12-12T11:27:00Z">
        <w:r>
          <w:rPr>
            <w:rFonts w:hint="eastAsia"/>
          </w:rPr>
          <w:tab/>
        </w:r>
      </w:del>
      <w:del w:id="18" w:author="JH H" w:date="2023-12-12T11:27:00Z">
        <w:r>
          <w:rPr>
            <w:rFonts w:hint="eastAsia"/>
          </w:rPr>
          <w:tab/>
        </w:r>
      </w:del>
      <w:del w:id="19" w:author="JH H" w:date="2023-12-12T11:27:00Z">
        <w:r>
          <w:rPr>
            <w:rFonts w:hint="eastAsia"/>
          </w:rPr>
          <w:delText xml:space="preserve"> B. 线性</w:delText>
        </w:r>
      </w:del>
    </w:p>
    <w:p>
      <w:pPr>
        <w:pStyle w:val="2"/>
        <w:rPr>
          <w:rFonts w:hint="eastAsia"/>
        </w:rPr>
      </w:pPr>
      <w:r>
        <w:rPr>
          <w:rFonts w:hint="eastAsia"/>
        </w:rPr>
        <w:t>A. 线性表的顺序存储结构优于链表存储结构 B. 线性表的顺序存储结构适用于频繁插入/删除数据元素的情况C. 线性表的链表存储结构适用于频繁插入/删除数据元素的情况 D. 线性表的链表存储结构优于顺序存储结构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P1060] 在表长为n的顺序表中，当在任何位置删除一个元素的概率相同时，删除一个元素所需移动的平均个数为（</w:t>
      </w:r>
    </w:p>
    <w:p>
      <w:pPr>
        <w:pStyle w:val="2"/>
        <w:rPr>
          <w:rFonts w:hint="eastAsia"/>
        </w:rPr>
      </w:pPr>
      <w:r>
        <w:rPr>
          <w:rFonts w:hint="eastAsia"/>
        </w:rPr>
        <w:t>A. (n-1)/2       B. n/2     C. (n+1)/2 D. 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P1061] 在一个单链表中，已知q所指结点是p所指结点的前驱结点，若在q和p之间插入一个结点s，则执行（   ）</w:t>
      </w:r>
    </w:p>
    <w:p>
      <w:pPr>
        <w:pStyle w:val="2"/>
        <w:rPr>
          <w:rFonts w:hint="eastAsia"/>
        </w:rPr>
      </w:pPr>
      <w:r>
        <w:rPr>
          <w:rFonts w:hint="eastAsia"/>
        </w:rPr>
        <w:t xml:space="preserve">A. s-&gt;next=p-&gt;next; p-&gt;next=s;               B. p-&gt;next=s-&gt;next;s-&gt;next=p;   C. q-&gt;next=s;s-&gt;next=p;             D. p-&gt;next=s;s-&gt;next=q;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P1062] 在单链表中，指针p指向元素为x的结点，实现删除x的后继的语句是（   ）。 A. p=p-&gt;next</w:t>
      </w:r>
    </w:p>
    <w:p>
      <w:pPr>
        <w:pStyle w:val="2"/>
        <w:rPr>
          <w:rFonts w:hint="eastAsia"/>
        </w:rPr>
      </w:pPr>
      <w:r>
        <w:rPr>
          <w:rFonts w:hint="eastAsia"/>
        </w:rPr>
        <w:t>A. p=p-&gt;next;     B. p-&gt;next=p-&gt;next-&gt;next;    C. p-&gt;next=p;     D. p=p-&gt;next-&gt;next;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P1063] 在头指针为head且表长大于1的单循环链表中，指针p指向表中某个结点，若p-&gt;next-&gt;next=</w:t>
      </w:r>
    </w:p>
    <w:p>
      <w:pPr>
        <w:pStyle w:val="2"/>
        <w:rPr>
          <w:rFonts w:hint="eastAsia"/>
        </w:rPr>
      </w:pPr>
      <w:r>
        <w:rPr>
          <w:rFonts w:hint="eastAsia"/>
        </w:rPr>
        <w:t>A. p指向头结点 B. p指向尾结点 C. p的直接后继是头结点 D. p的直接后继是尾结点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P1082] 一个栈的输入序列为：a，b，c，d，e，则栈的不可能输出的序列是（   ）。 </w:t>
      </w:r>
      <w:del w:id="20" w:author="JH H" w:date="2023-12-12T11:28:00Z">
        <w:r>
          <w:rPr>
            <w:rFonts w:hint="eastAsia"/>
          </w:rPr>
          <w:delText>A. a,b,c,d,</w:delText>
        </w:r>
      </w:del>
    </w:p>
    <w:p>
      <w:pPr>
        <w:pStyle w:val="2"/>
        <w:rPr>
          <w:rFonts w:hint="eastAsia"/>
        </w:rPr>
      </w:pPr>
      <w:r>
        <w:rPr>
          <w:rFonts w:hint="eastAsia"/>
        </w:rPr>
        <w:t>A. a,b,c,d,e       B. d,e,c,b,a     C. d,c,e,a,b             D. e,d,c,b,a</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P1083] 判断一个循环队列Q（最多n个元素）为满的条件是（   ）。 A. Q-&gt;rear==Q-&gt;front</w:t>
      </w:r>
    </w:p>
    <w:p>
      <w:pPr>
        <w:pStyle w:val="2"/>
        <w:rPr>
          <w:rFonts w:hint="eastAsia"/>
        </w:rPr>
      </w:pPr>
      <w:r>
        <w:rPr>
          <w:rFonts w:hint="eastAsia"/>
        </w:rPr>
        <w:t>A. Q-&gt;rear==Q-&gt;front    B. Q-&gt;rear==Q-&gt;front+1  C. Q-&gt;front==(Q-&gt;rear+1)%n   D. Q-&gt;front==(Q-&gt;rear-1)%n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P1084] 设计一个判别表达式中括号是否配对的算法，采用（   ）数据结构最佳。 </w:t>
      </w:r>
      <w:del w:id="21" w:author="JH H" w:date="2023-12-12T11:28:00Z">
        <w:r>
          <w:rPr>
            <w:rFonts w:hint="eastAsia"/>
          </w:rPr>
          <w:delText>A. 顺序表</w:delText>
        </w:r>
      </w:del>
      <w:del w:id="22" w:author="JH H" w:date="2023-12-12T11:28:00Z">
        <w:r>
          <w:rPr>
            <w:rFonts w:hint="eastAsia"/>
          </w:rPr>
          <w:tab/>
        </w:r>
      </w:del>
      <w:del w:id="23" w:author="JH H" w:date="2023-12-12T11:28:00Z">
        <w:r>
          <w:rPr>
            <w:rFonts w:hint="eastAsia"/>
          </w:rPr>
          <w:tab/>
        </w:r>
      </w:del>
      <w:del w:id="24" w:author="JH H" w:date="2023-12-12T11:28:00Z">
        <w:r>
          <w:rPr>
            <w:rFonts w:hint="eastAsia"/>
          </w:rPr>
          <w:delText xml:space="preserve">    B.</w:delText>
        </w:r>
      </w:del>
    </w:p>
    <w:p>
      <w:pPr>
        <w:pStyle w:val="2"/>
        <w:rPr>
          <w:rFonts w:hint="eastAsia"/>
        </w:rPr>
      </w:pPr>
      <w:r>
        <w:rPr>
          <w:rFonts w:hint="eastAsia"/>
        </w:rPr>
        <w:t>A. 顺序表     B. 链表       C. 队列       D. 栈D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P1085] 带头结点的单链表head为空的判定条件是（   ）。 </w:t>
      </w:r>
      <w:del w:id="25" w:author="JH H" w:date="2023-12-12T11:28:00Z">
        <w:r>
          <w:rPr>
            <w:rFonts w:hint="eastAsia"/>
          </w:rPr>
          <w:delText>A. head==NULL　</w:delText>
        </w:r>
      </w:del>
      <w:del w:id="26" w:author="JH H" w:date="2023-12-12T11:28:00Z">
        <w:r>
          <w:rPr>
            <w:rFonts w:hint="eastAsia"/>
          </w:rPr>
          <w:tab/>
        </w:r>
      </w:del>
      <w:del w:id="27" w:author="JH H" w:date="2023-12-12T11:28:00Z">
        <w:r>
          <w:rPr>
            <w:rFonts w:hint="eastAsia"/>
          </w:rPr>
          <w:tab/>
        </w:r>
      </w:del>
      <w:del w:id="28" w:author="JH H" w:date="2023-12-12T11:28:00Z">
        <w:r>
          <w:rPr>
            <w:rFonts w:hint="eastAsia"/>
          </w:rPr>
          <w:tab/>
        </w:r>
      </w:del>
      <w:del w:id="29" w:author="JH H" w:date="2023-12-12T11:28:00Z">
        <w:r>
          <w:rPr>
            <w:rFonts w:hint="eastAsia"/>
          </w:rPr>
          <w:delText>B. hea</w:delText>
        </w:r>
      </w:del>
    </w:p>
    <w:p>
      <w:pPr>
        <w:pStyle w:val="2"/>
        <w:rPr>
          <w:rFonts w:hint="eastAsia"/>
        </w:rPr>
      </w:pPr>
      <w:r>
        <w:rPr>
          <w:rFonts w:hint="eastAsia"/>
        </w:rPr>
        <w:t>A. head==NULL B. head-&gt;next==NULL C. head-&gt;next!=NULL   D. head!=NULL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P1086] 一个栈的输入序列为：1,2,3,4，则栈的不可能输出的序列是（   ）。 A. 1243</w:t>
      </w:r>
    </w:p>
    <w:p>
      <w:pPr>
        <w:pStyle w:val="2"/>
        <w:rPr>
          <w:rFonts w:hint="eastAsia"/>
        </w:rPr>
      </w:pPr>
      <w:r>
        <w:rPr>
          <w:rFonts w:hint="eastAsia"/>
        </w:rPr>
        <w:t>A. 1243          B. 2134     C. 1432        D. 4312    E. 3214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P1087] 若用一个大小为6的数组来实现循环队列，且当rear和front的值分别为0，3。当从队列中删除一个元</w:t>
      </w:r>
    </w:p>
    <w:p>
      <w:pPr>
        <w:pStyle w:val="2"/>
        <w:rPr>
          <w:rFonts w:hint="eastAsia"/>
        </w:rPr>
      </w:pPr>
      <w:r>
        <w:rPr>
          <w:rFonts w:hint="eastAsia"/>
        </w:rPr>
        <w:t>A. 1和5    B. 2和4  C. 4和2   D. 5和1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P1088] 队列的插入操作是在（   ）。 </w:t>
      </w:r>
      <w:del w:id="30" w:author="JH H" w:date="2023-12-12T11:28:00Z">
        <w:r>
          <w:rPr>
            <w:rFonts w:hint="eastAsia"/>
          </w:rPr>
          <w:delText>A. 队尾</w:delText>
        </w:r>
      </w:del>
      <w:del w:id="31" w:author="JH H" w:date="2023-12-12T11:28:00Z">
        <w:r>
          <w:rPr>
            <w:rFonts w:hint="eastAsia"/>
          </w:rPr>
          <w:tab/>
        </w:r>
      </w:del>
      <w:del w:id="32" w:author="JH H" w:date="2023-12-12T11:28:00Z">
        <w:r>
          <w:rPr>
            <w:rFonts w:hint="eastAsia"/>
          </w:rPr>
          <w:tab/>
        </w:r>
      </w:del>
      <w:del w:id="33" w:author="JH H" w:date="2023-12-12T11:28:00Z">
        <w:r>
          <w:rPr>
            <w:rFonts w:hint="eastAsia"/>
          </w:rPr>
          <w:delText xml:space="preserve">  </w:delText>
        </w:r>
      </w:del>
      <w:del w:id="34" w:author="JH H" w:date="2023-12-12T11:28:00Z">
        <w:r>
          <w:rPr>
            <w:rFonts w:hint="eastAsia"/>
          </w:rPr>
          <w:tab/>
        </w:r>
      </w:del>
      <w:del w:id="35" w:author="JH H" w:date="2023-12-12T11:28:00Z">
        <w:r>
          <w:rPr>
            <w:rFonts w:hint="eastAsia"/>
          </w:rPr>
          <w:tab/>
        </w:r>
      </w:del>
      <w:del w:id="36" w:author="JH H" w:date="2023-12-12T11:28:00Z">
        <w:r>
          <w:rPr>
            <w:rFonts w:hint="eastAsia"/>
          </w:rPr>
          <w:delText>B. 队头</w:delText>
        </w:r>
      </w:del>
      <w:del w:id="37" w:author="JH H" w:date="2023-12-12T11:28:00Z">
        <w:r>
          <w:rPr>
            <w:rFonts w:hint="eastAsia"/>
          </w:rPr>
          <w:tab/>
        </w:r>
      </w:del>
      <w:del w:id="38" w:author="JH H" w:date="2023-12-12T11:28:00Z">
        <w:r>
          <w:rPr>
            <w:rFonts w:hint="eastAsia"/>
          </w:rPr>
          <w:tab/>
        </w:r>
      </w:del>
      <w:del w:id="39" w:author="JH H" w:date="2023-12-12T11:28:00Z">
        <w:r>
          <w:rPr>
            <w:rFonts w:hint="eastAsia"/>
          </w:rPr>
          <w:tab/>
        </w:r>
      </w:del>
      <w:del w:id="40" w:author="JH H" w:date="2023-12-12T11:28:00Z">
        <w:r>
          <w:rPr>
            <w:rFonts w:hint="eastAsia"/>
          </w:rPr>
          <w:delText>C. 队列任意位置</w:delText>
        </w:r>
      </w:del>
      <w:del w:id="41" w:author="JH H" w:date="2023-12-12T11:28:00Z">
        <w:r>
          <w:rPr>
            <w:rFonts w:hint="eastAsia"/>
          </w:rPr>
          <w:tab/>
        </w:r>
      </w:del>
      <w:del w:id="42" w:author="JH H" w:date="2023-12-12T11:28:00Z">
        <w:r>
          <w:rPr>
            <w:rFonts w:hint="eastAsia"/>
          </w:rPr>
          <w:tab/>
        </w:r>
      </w:del>
      <w:del w:id="43" w:author="JH H" w:date="2023-12-12T11:28:00Z">
        <w:r>
          <w:rPr>
            <w:rFonts w:hint="eastAsia"/>
          </w:rPr>
          <w:delText>D. 队</w:delText>
        </w:r>
      </w:del>
    </w:p>
    <w:p>
      <w:pPr>
        <w:pStyle w:val="2"/>
        <w:rPr>
          <w:rFonts w:hint="eastAsia"/>
        </w:rPr>
      </w:pPr>
      <w:r>
        <w:rPr>
          <w:rFonts w:hint="eastAsia"/>
        </w:rPr>
        <w:t>A. 队尾    B. 队头 C. 队列任意位置 D. 队头元素后</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P1089] 循环队列的队头和队尾指针分别为front和rear，则判断循环队列为空的条件是（   ）。 A. f</w:t>
      </w:r>
    </w:p>
    <w:p>
      <w:pPr>
        <w:pStyle w:val="2"/>
        <w:rPr>
          <w:rFonts w:hint="eastAsia"/>
        </w:rPr>
      </w:pPr>
      <w:r>
        <w:rPr>
          <w:rFonts w:hint="eastAsia"/>
        </w:rPr>
        <w:t>A. front==rear      B. front==0     C. rear==0              D. front=rear+1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P1090] 一个顺序栈S，其栈顶指针为top，则将元素e入栈的操作是（   ）。 A. *S-&gt;top=e;S-</w:t>
      </w:r>
    </w:p>
    <w:p>
      <w:pPr>
        <w:pStyle w:val="2"/>
        <w:rPr>
          <w:rFonts w:hint="eastAsia"/>
        </w:rPr>
      </w:pPr>
      <w:r>
        <w:rPr>
          <w:rFonts w:hint="eastAsia"/>
        </w:rPr>
        <w:t>A. *S-&gt;top=e;S-&gt;top++;      B. S-&gt;top++;*S-&gt;top=e;  C. *S-&gt;top=e     D. S-&gt;top=e;</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P1091] 表达式a*(b+c)-d的后缀表达式是（   ）。 A. abcd+-　</w:t>
      </w:r>
      <w:r>
        <w:rPr>
          <w:rFonts w:hint="eastAsia"/>
        </w:rPr>
        <w:tab/>
      </w:r>
      <w:r>
        <w:rPr>
          <w:rFonts w:hint="eastAsia"/>
        </w:rPr>
        <w:tab/>
      </w:r>
      <w:r>
        <w:rPr>
          <w:rFonts w:hint="eastAsia"/>
        </w:rPr>
        <w:t>B. abc+*d-</w:t>
      </w:r>
    </w:p>
    <w:p>
      <w:pPr>
        <w:pStyle w:val="2"/>
        <w:rPr>
          <w:rFonts w:hint="eastAsia"/>
        </w:rPr>
      </w:pPr>
      <w:r>
        <w:rPr>
          <w:rFonts w:hint="eastAsia"/>
        </w:rPr>
        <w:t>A. abcd+- B. abc+*d- C. abc*+d-   D. -+*abcd</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P1092] 将递归算法转换成对应的非递归算法时，通常需要使用（   ）来保存中间结果。 </w:t>
      </w:r>
      <w:del w:id="44" w:author="JH H" w:date="2023-12-12T11:28:00Z">
        <w:r>
          <w:rPr>
            <w:rFonts w:hint="eastAsia"/>
          </w:rPr>
          <w:delText xml:space="preserve">A. 队列    </w:delText>
        </w:r>
      </w:del>
      <w:del w:id="45" w:author="JH H" w:date="2023-12-12T11:28:00Z">
        <w:r>
          <w:rPr>
            <w:rFonts w:hint="eastAsia"/>
          </w:rPr>
          <w:tab/>
        </w:r>
      </w:del>
      <w:del w:id="46" w:author="JH H" w:date="2023-12-12T11:28:00Z">
        <w:r>
          <w:rPr>
            <w:rFonts w:hint="eastAsia"/>
          </w:rPr>
          <w:tab/>
        </w:r>
      </w:del>
      <w:del w:id="47" w:author="JH H" w:date="2023-12-12T11:28:00Z">
        <w:r>
          <w:rPr>
            <w:rFonts w:hint="eastAsia"/>
          </w:rPr>
          <w:delText>B</w:delText>
        </w:r>
      </w:del>
    </w:p>
    <w:p>
      <w:pPr>
        <w:pStyle w:val="2"/>
        <w:rPr>
          <w:rFonts w:hint="eastAsia"/>
        </w:rPr>
      </w:pPr>
      <w:r>
        <w:rPr>
          <w:rFonts w:hint="eastAsia"/>
        </w:rPr>
        <w:t>A. 队列     B. 栈 C. 链表     D. 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P1093] 栈的插入和删除操作在（   ）。     </w:t>
      </w:r>
      <w:del w:id="48" w:author="JH H" w:date="2023-12-12T11:28:00Z">
        <w:r>
          <w:rPr>
            <w:rFonts w:hint="eastAsia"/>
          </w:rPr>
          <w:delText xml:space="preserve">A. 栈底       </w:delText>
        </w:r>
      </w:del>
      <w:del w:id="49" w:author="JH H" w:date="2023-12-12T11:28:00Z">
        <w:r>
          <w:rPr>
            <w:rFonts w:hint="eastAsia"/>
          </w:rPr>
          <w:tab/>
        </w:r>
      </w:del>
      <w:del w:id="50" w:author="JH H" w:date="2023-12-12T11:28:00Z">
        <w:r>
          <w:rPr>
            <w:rFonts w:hint="eastAsia"/>
          </w:rPr>
          <w:delText>B. 栈顶</w:delText>
        </w:r>
      </w:del>
      <w:del w:id="51" w:author="JH H" w:date="2023-12-12T11:28:00Z">
        <w:r>
          <w:rPr>
            <w:rFonts w:hint="eastAsia"/>
          </w:rPr>
          <w:tab/>
        </w:r>
      </w:del>
      <w:del w:id="52" w:author="JH H" w:date="2023-12-12T11:28:00Z">
        <w:r>
          <w:rPr>
            <w:rFonts w:hint="eastAsia"/>
          </w:rPr>
          <w:delText xml:space="preserve">   </w:delText>
        </w:r>
      </w:del>
      <w:del w:id="53" w:author="JH H" w:date="2023-12-12T11:28:00Z">
        <w:r>
          <w:rPr>
            <w:rFonts w:hint="eastAsia"/>
          </w:rPr>
          <w:tab/>
        </w:r>
      </w:del>
      <w:del w:id="54" w:author="JH H" w:date="2023-12-12T11:28:00Z">
        <w:r>
          <w:rPr>
            <w:rFonts w:hint="eastAsia"/>
          </w:rPr>
          <w:tab/>
        </w:r>
      </w:del>
      <w:del w:id="55" w:author="JH H" w:date="2023-12-12T11:28:00Z">
        <w:r>
          <w:rPr>
            <w:rFonts w:hint="eastAsia"/>
          </w:rPr>
          <w:delText>C.  任</w:delText>
        </w:r>
      </w:del>
    </w:p>
    <w:p>
      <w:pPr>
        <w:pStyle w:val="2"/>
        <w:rPr>
          <w:rFonts w:hint="eastAsia"/>
        </w:rPr>
      </w:pPr>
      <w:r>
        <w:rPr>
          <w:rFonts w:hint="eastAsia"/>
        </w:rPr>
        <w:t>A. 栈底        B. 栈顶     C.  任意位置       D. 指定位置</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P1094] 五节车厢以编号1，2，3，4，5顺序进入铁路调度站（栈），可以得到（   ）的编组。 </w:t>
      </w:r>
      <w:del w:id="56" w:author="JH H" w:date="2023-12-12T11:28:00Z">
        <w:r>
          <w:rPr>
            <w:rFonts w:hint="eastAsia"/>
          </w:rPr>
          <w:tab/>
        </w:r>
      </w:del>
      <w:del w:id="57" w:author="JH H" w:date="2023-12-12T11:28:00Z">
        <w:r>
          <w:rPr>
            <w:rFonts w:hint="eastAsia"/>
          </w:rPr>
          <w:delText>A. 3，4</w:delText>
        </w:r>
      </w:del>
    </w:p>
    <w:p>
      <w:pPr>
        <w:pStyle w:val="2"/>
        <w:rPr>
          <w:rFonts w:hint="eastAsia"/>
        </w:rPr>
      </w:pPr>
      <w:r>
        <w:rPr>
          <w:rFonts w:hint="eastAsia"/>
        </w:rPr>
        <w:t>A. 3，4，5，1，2 B. 2，4，1，3，5 C. 3，5，4，2，1 D. 1，3，5，2，4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P1095] 判定一个顺序栈S（栈空间大小为n）为空的条件是（   ）。 A. S-&gt;top==0   </w:t>
      </w:r>
      <w:r>
        <w:rPr>
          <w:rFonts w:hint="eastAsia"/>
        </w:rPr>
        <w:tab/>
      </w:r>
      <w:r>
        <w:rPr>
          <w:rFonts w:hint="eastAsia"/>
        </w:rPr>
        <w:tab/>
      </w:r>
      <w:r>
        <w:rPr>
          <w:rFonts w:hint="eastAsia"/>
        </w:rPr>
        <w:t>B.</w:t>
      </w:r>
    </w:p>
    <w:p>
      <w:pPr>
        <w:pStyle w:val="2"/>
        <w:rPr>
          <w:rFonts w:hint="eastAsia"/>
        </w:rPr>
      </w:pPr>
      <w:r>
        <w:rPr>
          <w:rFonts w:hint="eastAsia"/>
        </w:rPr>
        <w:t>A. S-&gt;top==0     B. S-&gt;top!=0 C. S-&gt;top==n     D. S-&gt;top!=n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P1096] 在一个链队列中，front和rear分别为头指针和尾指针，则插入一个结点s的操作为（   ）。 A.</w:t>
      </w:r>
    </w:p>
    <w:p>
      <w:pPr>
        <w:pStyle w:val="2"/>
        <w:rPr>
          <w:rFonts w:hint="eastAsia"/>
        </w:rPr>
      </w:pPr>
      <w:r>
        <w:rPr>
          <w:rFonts w:hint="eastAsia"/>
        </w:rPr>
        <w:t>A. front=front-&gt;next           B. s-&gt;next=rear;rear=sC. rear-&gt;next=s;rear=s;    D. s-&gt;next=front;front=s;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P1097] 一个队列的入队序列是1，2，3，4，则队列的出队序列是（   ）。 </w:t>
      </w:r>
      <w:del w:id="58" w:author="JH H" w:date="2023-12-12T11:29:00Z">
        <w:r>
          <w:rPr>
            <w:rFonts w:hint="eastAsia"/>
          </w:rPr>
          <w:tab/>
        </w:r>
      </w:del>
      <w:del w:id="59" w:author="JH H" w:date="2023-12-12T11:29:00Z">
        <w:r>
          <w:rPr>
            <w:rFonts w:hint="eastAsia"/>
          </w:rPr>
          <w:delText>A. 1，2，3，4</w:delText>
        </w:r>
      </w:del>
    </w:p>
    <w:p>
      <w:pPr>
        <w:pStyle w:val="2"/>
        <w:rPr>
          <w:rFonts w:hint="eastAsia"/>
        </w:rPr>
      </w:pPr>
      <w:r>
        <w:rPr>
          <w:rFonts w:hint="eastAsia"/>
        </w:rPr>
        <w:t>A. 1，2，3，4       B. 4，3，2，1 C. 1，4，3，2    D. 3，4，1，2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P1098] 依次在初始为空的队列中插入元素a,b,c,d以后，紧接着做了两次删除操作，此时的队头元素是（   ）</w:t>
      </w:r>
    </w:p>
    <w:p>
      <w:pPr>
        <w:pStyle w:val="2"/>
        <w:rPr>
          <w:rFonts w:hint="eastAsia"/>
        </w:rPr>
      </w:pPr>
      <w:r>
        <w:rPr>
          <w:rFonts w:hint="eastAsia"/>
        </w:rPr>
        <w:t>A. a     B. b       C. c       D. d</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P1099] 正常情况下，删除非空的顺序存储结构的堆栈的栈顶元素，栈顶指针top的变化是（   ）。 </w:t>
      </w:r>
      <w:del w:id="60" w:author="JH H" w:date="2023-12-12T11:29:00Z">
        <w:r>
          <w:rPr>
            <w:rFonts w:hint="eastAsia"/>
          </w:rPr>
          <w:delText>A. top</w:delText>
        </w:r>
      </w:del>
    </w:p>
    <w:p>
      <w:pPr>
        <w:pStyle w:val="2"/>
        <w:rPr>
          <w:rFonts w:hint="eastAsia"/>
        </w:rPr>
      </w:pPr>
      <w:r>
        <w:rPr>
          <w:rFonts w:hint="eastAsia"/>
        </w:rPr>
        <w:t>A. top不变     B. top=0    C. top=top+1    D. top=top-1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P1100] 判断一个循环队列Q（空间大小为M）为空的条件是（   ）。 </w:t>
      </w:r>
      <w:del w:id="61" w:author="JH H" w:date="2023-12-12T11:29:00Z">
        <w:r>
          <w:rPr>
            <w:rFonts w:hint="eastAsia"/>
          </w:rPr>
          <w:delText>A. Q-&gt;front==Q-&gt;rear</w:delText>
        </w:r>
      </w:del>
    </w:p>
    <w:p>
      <w:pPr>
        <w:pStyle w:val="2"/>
        <w:rPr>
          <w:rFonts w:hint="eastAsia"/>
        </w:rPr>
      </w:pPr>
      <w:r>
        <w:rPr>
          <w:rFonts w:hint="eastAsia"/>
        </w:rPr>
        <w:t>A. Q-&gt;front==Q-&gt;rear        B. Q-&gt;rear-Q-&gt;front-1==M     C. Q-&gt;front+1=Q-&gt;rear       D. Q-&gt;rear+1=Q-&gt;front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P1101] 设计一个判别表达式中左右括号是否配对出现的算法，采用（   ）数据结构最佳。 </w:t>
      </w:r>
      <w:del w:id="62" w:author="JH H" w:date="2023-12-12T11:29:00Z">
        <w:r>
          <w:rPr>
            <w:rFonts w:hint="eastAsia"/>
          </w:rPr>
          <w:delText>A. 线性表的顺序存储</w:delText>
        </w:r>
      </w:del>
    </w:p>
    <w:p>
      <w:pPr>
        <w:pStyle w:val="2"/>
        <w:rPr>
          <w:rFonts w:hint="eastAsia"/>
        </w:rPr>
      </w:pPr>
      <w:r>
        <w:rPr>
          <w:rFonts w:hint="eastAsia"/>
        </w:rPr>
        <w:t>A. 线性表的顺序存储结构 B. 队列 C. 栈    D. 线性表的链式存储结构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P1102] 当用大小为N的数组存储顺序循环队列时，该队列的最大长度为（   ）。 </w:t>
      </w:r>
      <w:del w:id="63" w:author="JH H" w:date="2023-12-12T11:29:00Z">
        <w:r>
          <w:rPr>
            <w:rFonts w:hint="eastAsia"/>
          </w:rPr>
          <w:delText>A. N　</w:delText>
        </w:r>
      </w:del>
      <w:del w:id="64" w:author="JH H" w:date="2023-12-12T11:29:00Z">
        <w:r>
          <w:rPr>
            <w:rFonts w:hint="eastAsia"/>
          </w:rPr>
          <w:tab/>
        </w:r>
      </w:del>
      <w:del w:id="65" w:author="JH H" w:date="2023-12-12T11:29:00Z">
        <w:r>
          <w:rPr>
            <w:rFonts w:hint="eastAsia"/>
          </w:rPr>
          <w:tab/>
        </w:r>
      </w:del>
      <w:del w:id="66" w:author="JH H" w:date="2023-12-12T11:29:00Z">
        <w:r>
          <w:rPr>
            <w:rFonts w:hint="eastAsia"/>
          </w:rPr>
          <w:tab/>
        </w:r>
      </w:del>
      <w:del w:id="67" w:author="JH H" w:date="2023-12-12T11:29:00Z">
        <w:r>
          <w:rPr>
            <w:rFonts w:hint="eastAsia"/>
          </w:rPr>
          <w:delText>B. N+1</w:delText>
        </w:r>
      </w:del>
    </w:p>
    <w:p>
      <w:pPr>
        <w:pStyle w:val="2"/>
        <w:rPr>
          <w:rFonts w:hint="eastAsia"/>
        </w:rPr>
      </w:pPr>
      <w:r>
        <w:rPr>
          <w:rFonts w:hint="eastAsia"/>
        </w:rPr>
        <w:t>A. N B. N+1 C. N-1 D. N-2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P1103] 队列的删除操作是在（   ）。 </w:t>
      </w:r>
      <w:del w:id="68" w:author="JH H" w:date="2023-12-12T11:29:00Z">
        <w:r>
          <w:rPr>
            <w:rFonts w:hint="eastAsia"/>
          </w:rPr>
          <w:delText>A. 队首　</w:delText>
        </w:r>
      </w:del>
      <w:del w:id="69" w:author="JH H" w:date="2023-12-12T11:29:00Z">
        <w:r>
          <w:rPr>
            <w:rFonts w:hint="eastAsia"/>
          </w:rPr>
          <w:tab/>
        </w:r>
      </w:del>
      <w:del w:id="70" w:author="JH H" w:date="2023-12-12T11:29:00Z">
        <w:r>
          <w:rPr>
            <w:rFonts w:hint="eastAsia"/>
          </w:rPr>
          <w:tab/>
        </w:r>
      </w:del>
      <w:del w:id="71" w:author="JH H" w:date="2023-12-12T11:29:00Z">
        <w:r>
          <w:rPr>
            <w:rFonts w:hint="eastAsia"/>
          </w:rPr>
          <w:tab/>
        </w:r>
      </w:del>
      <w:del w:id="72" w:author="JH H" w:date="2023-12-12T11:29:00Z">
        <w:r>
          <w:rPr>
            <w:rFonts w:hint="eastAsia"/>
          </w:rPr>
          <w:delText>B. 队尾</w:delText>
        </w:r>
      </w:del>
      <w:del w:id="73" w:author="JH H" w:date="2023-12-12T11:29:00Z">
        <w:r>
          <w:rPr>
            <w:rFonts w:hint="eastAsia"/>
          </w:rPr>
          <w:tab/>
        </w:r>
      </w:del>
      <w:del w:id="74" w:author="JH H" w:date="2023-12-12T11:29:00Z">
        <w:r>
          <w:rPr>
            <w:rFonts w:hint="eastAsia"/>
          </w:rPr>
          <w:tab/>
        </w:r>
      </w:del>
      <w:del w:id="75" w:author="JH H" w:date="2023-12-12T11:29:00Z">
        <w:r>
          <w:rPr>
            <w:rFonts w:hint="eastAsia"/>
          </w:rPr>
          <w:tab/>
        </w:r>
      </w:del>
      <w:del w:id="76" w:author="JH H" w:date="2023-12-12T11:29:00Z">
        <w:r>
          <w:rPr>
            <w:rFonts w:hint="eastAsia"/>
          </w:rPr>
          <w:delText>C. 队前</w:delText>
        </w:r>
      </w:del>
      <w:del w:id="77" w:author="JH H" w:date="2023-12-12T11:29:00Z">
        <w:r>
          <w:rPr>
            <w:rFonts w:hint="eastAsia"/>
          </w:rPr>
          <w:tab/>
        </w:r>
      </w:del>
      <w:del w:id="78" w:author="JH H" w:date="2023-12-12T11:29:00Z">
        <w:r>
          <w:rPr>
            <w:rFonts w:hint="eastAsia"/>
          </w:rPr>
          <w:tab/>
        </w:r>
      </w:del>
      <w:del w:id="79" w:author="JH H" w:date="2023-12-12T11:29:00Z">
        <w:r>
          <w:rPr>
            <w:rFonts w:hint="eastAsia"/>
          </w:rPr>
          <w:tab/>
        </w:r>
      </w:del>
      <w:del w:id="80" w:author="JH H" w:date="2023-12-12T11:29:00Z">
        <w:r>
          <w:rPr>
            <w:rFonts w:hint="eastAsia"/>
          </w:rPr>
          <w:delText>D. 队后</w:delText>
        </w:r>
      </w:del>
    </w:p>
    <w:p>
      <w:pPr>
        <w:pStyle w:val="2"/>
        <w:rPr>
          <w:rFonts w:hint="eastAsia"/>
        </w:rPr>
      </w:pPr>
      <w:r>
        <w:rPr>
          <w:rFonts w:hint="eastAsia"/>
        </w:rPr>
        <w:t>A. 队首 B. 队尾 C. 队前 D. 队后</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P1104] 若让元素1，2，3依次进栈，则出栈次序不可能是（   ）。 </w:t>
      </w:r>
      <w:del w:id="81" w:author="JH H" w:date="2023-12-12T11:30:00Z">
        <w:r>
          <w:rPr>
            <w:rFonts w:hint="eastAsia"/>
          </w:rPr>
          <w:delText>A. 3，2，1　</w:delText>
        </w:r>
      </w:del>
      <w:del w:id="82" w:author="JH H" w:date="2023-12-12T11:30:00Z">
        <w:r>
          <w:rPr>
            <w:rFonts w:hint="eastAsia"/>
          </w:rPr>
          <w:tab/>
        </w:r>
      </w:del>
      <w:del w:id="83" w:author="JH H" w:date="2023-12-12T11:30:00Z">
        <w:r>
          <w:rPr>
            <w:rFonts w:hint="eastAsia"/>
          </w:rPr>
          <w:tab/>
        </w:r>
      </w:del>
      <w:del w:id="84" w:author="JH H" w:date="2023-12-12T11:30:00Z">
        <w:r>
          <w:rPr>
            <w:rFonts w:hint="eastAsia"/>
          </w:rPr>
          <w:delText>B. 2，1，3</w:delText>
        </w:r>
      </w:del>
    </w:p>
    <w:p>
      <w:pPr>
        <w:pStyle w:val="2"/>
        <w:rPr>
          <w:rFonts w:hint="eastAsia"/>
        </w:rPr>
      </w:pPr>
      <w:r>
        <w:rPr>
          <w:rFonts w:hint="eastAsia"/>
        </w:rPr>
        <w:t>A. 3，2，1 B. 2，1，3 C. 3，1，2   D. 1，3，2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P1105] 循环队列用数组A[0，m-1]存放其元素值，已知其头尾指针分别是front和rear，则当前队列中的</w:t>
      </w:r>
    </w:p>
    <w:p>
      <w:pPr>
        <w:pStyle w:val="2"/>
        <w:rPr>
          <w:rFonts w:hint="eastAsia"/>
        </w:rPr>
      </w:pPr>
      <w:r>
        <w:rPr>
          <w:rFonts w:hint="eastAsia"/>
        </w:rPr>
        <w:t>循环队列用数组A[0，m-1]存放其元素值，已知其头尾指针分别是front和rear，则当前队列中的元素个数是（   ）。A. (rear-front+m)%m     B. rear-front+1 C. rear-front-1                D. rear-front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P1106] 在解决计算机主机和打印机之间速度不匹配问题时，通常设置一个打印数据缓冲区，主机将要输出的数据依次写入</w:t>
      </w:r>
    </w:p>
    <w:p>
      <w:pPr>
        <w:pStyle w:val="2"/>
        <w:rPr>
          <w:rFonts w:hint="eastAsia"/>
        </w:rPr>
      </w:pPr>
      <w:r>
        <w:rPr>
          <w:rFonts w:hint="eastAsia"/>
        </w:rPr>
        <w:t>A. 栈      B. 队列      C. 树      D. 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P1107] 栈和队列都是（   ）。</w:t>
      </w:r>
      <w:del w:id="85" w:author="JH H" w:date="2023-12-12T11:30:00Z">
        <w:r>
          <w:rPr>
            <w:rFonts w:hint="eastAsia"/>
          </w:rPr>
          <w:delText xml:space="preserve"> A. 链式存储的线性结构</w:delText>
        </w:r>
      </w:del>
      <w:del w:id="86" w:author="JH H" w:date="2023-12-12T11:30:00Z">
        <w:r>
          <w:rPr>
            <w:rFonts w:hint="eastAsia"/>
          </w:rPr>
          <w:tab/>
        </w:r>
      </w:del>
      <w:del w:id="87" w:author="JH H" w:date="2023-12-12T11:30:00Z">
        <w:r>
          <w:rPr>
            <w:rFonts w:hint="eastAsia"/>
          </w:rPr>
          <w:tab/>
        </w:r>
      </w:del>
      <w:del w:id="88" w:author="JH H" w:date="2023-12-12T11:30:00Z">
        <w:r>
          <w:rPr>
            <w:rFonts w:hint="eastAsia"/>
          </w:rPr>
          <w:delText xml:space="preserve">    </w:delText>
        </w:r>
      </w:del>
      <w:del w:id="89" w:author="JH H" w:date="2023-12-12T11:30:00Z">
        <w:r>
          <w:rPr>
            <w:rFonts w:hint="eastAsia"/>
          </w:rPr>
          <w:tab/>
        </w:r>
      </w:del>
      <w:del w:id="90" w:author="JH H" w:date="2023-12-12T11:30:00Z">
        <w:r>
          <w:rPr>
            <w:rFonts w:hint="eastAsia"/>
          </w:rPr>
          <w:delText>B. 链式存储的非线性结构</w:delText>
        </w:r>
      </w:del>
    </w:p>
    <w:p>
      <w:pPr>
        <w:pStyle w:val="2"/>
        <w:rPr>
          <w:rFonts w:hint="eastAsia"/>
        </w:rPr>
      </w:pPr>
      <w:r>
        <w:rPr>
          <w:rFonts w:hint="eastAsia"/>
        </w:rPr>
        <w:t>A. 链式存储的线性结构      B. 链式存储的非线性结构       C. 限制存取点的线性结构     D. 限制存取点的非线性结构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P1108] 在一个链队列中，假定front和rear分别为队头指针和队尾指针，删除一个结点的操作是（   ）。</w:t>
      </w:r>
    </w:p>
    <w:p>
      <w:pPr>
        <w:pStyle w:val="2"/>
        <w:rPr>
          <w:rFonts w:hint="eastAsia"/>
        </w:rPr>
      </w:pPr>
      <w:r>
        <w:rPr>
          <w:rFonts w:hint="eastAsia"/>
        </w:rPr>
        <w:t>A. front=front-&gt;next    B. rear= rear-&gt;next C. rear-&gt;next=front D. front-&gt;next=rear</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P1109] 队和栈的主要区别是（   ）。</w:t>
      </w:r>
      <w:del w:id="91" w:author="JH H" w:date="2023-12-12T11:30:00Z">
        <w:r>
          <w:rPr>
            <w:rFonts w:hint="eastAsia"/>
          </w:rPr>
          <w:delText xml:space="preserve"> A. 逻辑结构不同   </w:delText>
        </w:r>
      </w:del>
      <w:del w:id="92" w:author="JH H" w:date="2023-12-12T11:30:00Z">
        <w:r>
          <w:rPr>
            <w:rFonts w:hint="eastAsia"/>
          </w:rPr>
          <w:tab/>
        </w:r>
      </w:del>
      <w:del w:id="93" w:author="JH H" w:date="2023-12-12T11:30:00Z">
        <w:r>
          <w:rPr>
            <w:rFonts w:hint="eastAsia"/>
          </w:rPr>
          <w:delText xml:space="preserve">    </w:delText>
        </w:r>
      </w:del>
      <w:del w:id="94" w:author="JH H" w:date="2023-12-12T11:30:00Z">
        <w:r>
          <w:rPr>
            <w:rFonts w:hint="eastAsia"/>
          </w:rPr>
          <w:tab/>
        </w:r>
      </w:del>
      <w:del w:id="95" w:author="JH H" w:date="2023-12-12T11:30:00Z">
        <w:r>
          <w:rPr>
            <w:rFonts w:hint="eastAsia"/>
          </w:rPr>
          <w:tab/>
        </w:r>
      </w:del>
      <w:del w:id="96" w:author="JH H" w:date="2023-12-12T11:30:00Z">
        <w:r>
          <w:rPr>
            <w:rFonts w:hint="eastAsia"/>
          </w:rPr>
          <w:tab/>
        </w:r>
      </w:del>
      <w:del w:id="97" w:author="JH H" w:date="2023-12-12T11:30:00Z">
        <w:r>
          <w:rPr>
            <w:rFonts w:hint="eastAsia"/>
          </w:rPr>
          <w:delText>B. 存储结构不同 C. 所</w:delText>
        </w:r>
      </w:del>
    </w:p>
    <w:p>
      <w:pPr>
        <w:pStyle w:val="2"/>
        <w:rPr>
          <w:rFonts w:hint="eastAsia"/>
        </w:rPr>
      </w:pPr>
      <w:r>
        <w:rPr>
          <w:rFonts w:hint="eastAsia"/>
        </w:rPr>
        <w:t>A. 逻辑结构不同         B. 存储结构不同C. 所包含的运算个数不同     D. 限定插入和删除的位置不同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P1120] 设有两个串S1和S2，求串S2在S1中首次出现位置的运算称作</w:t>
      </w:r>
    </w:p>
    <w:p>
      <w:pPr>
        <w:pStyle w:val="2"/>
        <w:rPr>
          <w:rFonts w:hint="eastAsia"/>
        </w:rPr>
      </w:pPr>
      <w:r>
        <w:rPr>
          <w:rFonts w:hint="eastAsia"/>
        </w:rPr>
        <w:t>A. 连接    B. 求子串 C. 模式匹配 D. 判断子串</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P1121] 已知串S=’aaab’，则next数组值为（  ）。  </w:t>
      </w:r>
      <w:del w:id="98" w:author="JH H" w:date="2023-12-12T11:30:00Z">
        <w:r>
          <w:rPr>
            <w:rFonts w:hint="eastAsia"/>
          </w:rPr>
          <w:delText>A. 0123     B. 1123</w:delText>
        </w:r>
      </w:del>
    </w:p>
    <w:p>
      <w:pPr>
        <w:pStyle w:val="2"/>
        <w:rPr>
          <w:rFonts w:hint="eastAsia"/>
        </w:rPr>
      </w:pPr>
      <w:r>
        <w:rPr>
          <w:rFonts w:hint="eastAsia"/>
        </w:rPr>
        <w:t>A. 0123     B. 1123       C. 1231       D. 1211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P1122] 串与普通的线性表相比较，它的特殊性体现在（   ）。 </w:t>
      </w:r>
      <w:del w:id="99" w:author="JH H" w:date="2023-12-12T11:30:00Z">
        <w:r>
          <w:rPr>
            <w:rFonts w:hint="eastAsia"/>
          </w:rPr>
          <w:delText xml:space="preserve"> A. 顺序的存储结构 B. 链式存储结构 C</w:delText>
        </w:r>
      </w:del>
    </w:p>
    <w:p>
      <w:pPr>
        <w:pStyle w:val="2"/>
        <w:rPr>
          <w:rFonts w:hint="eastAsia"/>
        </w:rPr>
      </w:pPr>
      <w:r>
        <w:rPr>
          <w:rFonts w:hint="eastAsia"/>
        </w:rPr>
        <w:t>A. 顺序的存储结构 B. 链式存储结构 C. 数据元素是一个字符    D. 数据元素任意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P1123] 设串长为n，模式串长为m，则KMP算法所需的附加空间为（  ）。</w:t>
      </w:r>
    </w:p>
    <w:p>
      <w:pPr>
        <w:pStyle w:val="2"/>
        <w:rPr>
          <w:rFonts w:hint="eastAsia"/>
        </w:rPr>
      </w:pPr>
      <w:r>
        <w:rPr>
          <w:rFonts w:hint="eastAsia"/>
        </w:rPr>
        <w:t>A. O(m)              B. O(n)    C. O(m*n)           D. O(nlog2m)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P1124] 空串和空格串（  ）。</w:t>
      </w:r>
    </w:p>
    <w:p>
      <w:pPr>
        <w:pStyle w:val="2"/>
        <w:rPr>
          <w:rFonts w:hint="eastAsia"/>
        </w:rPr>
      </w:pPr>
      <w:r>
        <w:rPr>
          <w:rFonts w:hint="eastAsia"/>
        </w:rPr>
        <w:t>A. 相同              B. 不相同    C. 可能相同          D. 无法确定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P1126] 与线性表相比，串的插入和删除操作的特点是（   ）。</w:t>
      </w:r>
    </w:p>
    <w:p>
      <w:pPr>
        <w:pStyle w:val="2"/>
        <w:rPr>
          <w:rFonts w:hint="eastAsia"/>
        </w:rPr>
      </w:pPr>
      <w:r>
        <w:rPr>
          <w:rFonts w:hint="eastAsia"/>
        </w:rPr>
        <w:t>A. 通常以串整体作为操作对象 B. 需要更多的辅助空间C. 算法的时间复杂度较高 D. 涉及移动的元素更多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P1127] 设SUBSTR(S,i,k)是求S中从第i个字符开始的连续k个字符组成的子串的操作，则对于S=’Be</w:t>
      </w:r>
    </w:p>
    <w:p>
      <w:pPr>
        <w:pStyle w:val="2"/>
        <w:rPr>
          <w:rFonts w:hint="eastAsia"/>
        </w:rPr>
      </w:pPr>
      <w:r>
        <w:rPr>
          <w:rFonts w:hint="eastAsia"/>
        </w:rPr>
        <w:t>设SUBSTR(S,i,k)是求S中从第i个字符开始的连续k个字符组成的子串的操作，则对于S=’Beijing&amp;Nanjing’，SUBSTR(S,4,5)=（   ）。A. ‘ijing’   B. ‘jing&amp;’ C. ‘ingNa’     D. ‘ing&amp;N’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P1133] 设广义表L=((a，b，c))，则L的长度和深度分别为（   ）。</w:t>
      </w:r>
    </w:p>
    <w:p>
      <w:pPr>
        <w:pStyle w:val="2"/>
        <w:rPr>
          <w:rFonts w:hint="eastAsia"/>
        </w:rPr>
      </w:pPr>
      <w:r>
        <w:rPr>
          <w:rFonts w:hint="eastAsia"/>
        </w:rPr>
        <w:t>A. 1和1    B. 1和3 C. 1和2 D. 2和3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P1134] 广义表((a),a)的表尾是（  ）。  </w:t>
      </w:r>
      <w:del w:id="100" w:author="JH H" w:date="2023-12-12T11:32:00Z">
        <w:r>
          <w:rPr>
            <w:rFonts w:hint="eastAsia"/>
          </w:rPr>
          <w:delText>A. a   B. (a) C. () D. ((a))</w:delText>
        </w:r>
      </w:del>
    </w:p>
    <w:p>
      <w:pPr>
        <w:pStyle w:val="2"/>
        <w:rPr>
          <w:rFonts w:hint="eastAsia"/>
        </w:rPr>
      </w:pPr>
      <w:r>
        <w:rPr>
          <w:rFonts w:hint="eastAsia"/>
        </w:rPr>
        <w:t>A. a   B. (a) C. () D. ((a))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P1135] 稀疏矩阵的常见压缩存储方法有（  ）两种。</w:t>
      </w:r>
    </w:p>
    <w:p>
      <w:pPr>
        <w:pStyle w:val="2"/>
        <w:rPr>
          <w:rFonts w:hint="eastAsia"/>
        </w:rPr>
      </w:pPr>
      <w:r>
        <w:rPr>
          <w:rFonts w:hint="eastAsia"/>
        </w:rPr>
        <w:t>A. 二维数组和三维数组    B. 三元组和散列表 C. 三元组和十字链表 D. 散列表和十字链表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P1136] 一个非空广义表的表头（  ）。</w:t>
      </w:r>
    </w:p>
    <w:p>
      <w:pPr>
        <w:pStyle w:val="2"/>
        <w:rPr>
          <w:rFonts w:hint="eastAsia"/>
        </w:rPr>
      </w:pPr>
      <w:r>
        <w:rPr>
          <w:rFonts w:hint="eastAsia"/>
        </w:rPr>
        <w:t>A. 不可能是子表     B. 只能是子表 C. 只能是原子     D. 可以是子表或原子D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P1137] 数组A[0..5,0..6]的每个元素占5个字节，将其按列优先次序存储在起始地址为1000的内存单元</w:t>
      </w:r>
    </w:p>
    <w:p>
      <w:pPr>
        <w:pStyle w:val="2"/>
        <w:rPr>
          <w:rFonts w:hint="eastAsia"/>
        </w:rPr>
      </w:pPr>
      <w:r>
        <w:rPr>
          <w:rFonts w:hint="eastAsia"/>
        </w:rPr>
        <w:t>数组A[0..5,0..6]的每个元素占5个字节，将其按列优先次序存储在起始地址为1000的内存单元中，则元素A[5][5]的地址是（  ）。A. 1175    B. 1180 C. 1205  D. 1210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P1138] 广义表G=(a,b(c,d,(e,f)),g)的长度是（  ）。 </w:t>
      </w:r>
      <w:del w:id="101" w:author="JH H" w:date="2023-12-12T11:32:00Z">
        <w:r>
          <w:rPr>
            <w:rFonts w:hint="eastAsia"/>
          </w:rPr>
          <w:delText xml:space="preserve">A. 3   </w:delText>
        </w:r>
      </w:del>
      <w:del w:id="102" w:author="JH H" w:date="2023-12-12T11:32:00Z">
        <w:r>
          <w:rPr>
            <w:rFonts w:hint="eastAsia"/>
          </w:rPr>
          <w:tab/>
        </w:r>
      </w:del>
      <w:del w:id="103" w:author="JH H" w:date="2023-12-12T11:32:00Z">
        <w:r>
          <w:rPr>
            <w:rFonts w:hint="eastAsia"/>
          </w:rPr>
          <w:tab/>
        </w:r>
      </w:del>
      <w:del w:id="104" w:author="JH H" w:date="2023-12-12T11:32:00Z">
        <w:r>
          <w:rPr>
            <w:rFonts w:hint="eastAsia"/>
          </w:rPr>
          <w:delText>B. 4</w:delText>
        </w:r>
      </w:del>
    </w:p>
    <w:p>
      <w:pPr>
        <w:pStyle w:val="2"/>
        <w:rPr>
          <w:rFonts w:hint="eastAsia"/>
        </w:rPr>
      </w:pPr>
      <w:r>
        <w:rPr>
          <w:rFonts w:hint="eastAsia"/>
        </w:rPr>
        <w:t>A. 3    B. 4 C. 7 D. 8</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P1139] 采用稀疏矩阵的三元组表形式进行压缩存储，若要完成对三元组表进行转置，只要将行和列对换，这种说法（</w:t>
      </w:r>
    </w:p>
    <w:p>
      <w:pPr>
        <w:pStyle w:val="2"/>
        <w:rPr>
          <w:rFonts w:hint="eastAsia"/>
        </w:rPr>
      </w:pPr>
      <w:r>
        <w:rPr>
          <w:rFonts w:hint="eastAsia"/>
        </w:rPr>
        <w:t>A. 正确    B. 错误 C. 无法确定  D. 以上均不对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P1140] 广义表(a,b,c)的表尾是（   ）。</w:t>
      </w:r>
    </w:p>
    <w:p>
      <w:pPr>
        <w:pStyle w:val="2"/>
        <w:rPr>
          <w:rFonts w:hint="eastAsia"/>
        </w:rPr>
      </w:pPr>
      <w:r>
        <w:rPr>
          <w:rFonts w:hint="eastAsia"/>
        </w:rPr>
        <w:t>A. b,c     B. (b,c)       C. c       D. (c)</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P1141] 常对数组进行两种基本操作是（   ）。</w:t>
      </w:r>
    </w:p>
    <w:p>
      <w:pPr>
        <w:pStyle w:val="2"/>
        <w:rPr>
          <w:rFonts w:hint="eastAsia"/>
        </w:rPr>
      </w:pPr>
      <w:r>
        <w:rPr>
          <w:rFonts w:hint="eastAsia"/>
        </w:rPr>
        <w:t>A. 建立和删除   B. 索引和修改 C. 查找和修改     D. 查找与索引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P1142] 对一些特殊矩阵采用压缩存储的目的主要是为了（   ）。</w:t>
      </w:r>
    </w:p>
    <w:p>
      <w:pPr>
        <w:pStyle w:val="2"/>
        <w:rPr>
          <w:rFonts w:hint="eastAsia"/>
        </w:rPr>
      </w:pPr>
      <w:r>
        <w:rPr>
          <w:rFonts w:hint="eastAsia"/>
        </w:rPr>
        <w:t>A. 表达变得简单          B. 对矩阵元素的存取变得简单 C. 去掉矩阵中的多余元素     D. 减少不必要的存储空间的开销</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P1143] 设有一个10阶的对称矩阵A，采用压缩存储方式，以行序为主存储，a11为第一个元素，其存储地址为1，每</w:t>
      </w:r>
    </w:p>
    <w:p>
      <w:pPr>
        <w:pStyle w:val="2"/>
        <w:rPr>
          <w:rFonts w:hint="eastAsia"/>
        </w:rPr>
      </w:pPr>
      <w:r>
        <w:rPr>
          <w:rFonts w:hint="eastAsia"/>
        </w:rPr>
        <w:t>设有一个10阶的对称矩阵A，采用压缩存储方式，以行序为主存储，a11为第一个元素，其存储地址为1，每元素占1个地址空间，则a85的地址为（   ）。A. 13B. 33C. 18  D. 40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P1144] 设矩阵A是一个对称矩阵，为了节省存储，将其下三角部分按行序存放在一维数组B[1,n(n-1)/2]中</w:t>
      </w:r>
    </w:p>
    <w:p>
      <w:pPr>
        <w:pStyle w:val="2"/>
        <w:rPr>
          <w:rFonts w:hint="eastAsia"/>
        </w:rPr>
      </w:pPr>
      <w:r>
        <w:rPr>
          <w:rFonts w:hint="eastAsia"/>
        </w:rPr>
        <w:t>设矩阵A是一个对称矩阵，为了节省存储，将其下三角部分按行序存放在一维数组B[1,n(n-1)/2]中，对下三角部分中任一元素ai,j(i&gt;=j)，在一维数组B的下标位置k的值是（   ）。A. i(i-1)/2+j-1     B. i(i-1)/2+j       C. i(i+1)/2+j-1      D. i(i+1)/2+j</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P1145] 广义表A=((a),a)的表头是（  ）。</w:t>
      </w:r>
    </w:p>
    <w:p>
      <w:pPr>
        <w:pStyle w:val="2"/>
        <w:rPr>
          <w:rFonts w:hint="eastAsia"/>
        </w:rPr>
      </w:pPr>
      <w:r>
        <w:rPr>
          <w:rFonts w:hint="eastAsia"/>
        </w:rPr>
        <w:t>广义表A=((a),a)的表头是（  ）。A. a    B. (a) C. b D. ((a))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P1146] 稀疏矩阵一般的压缩存储方法有两种，即（   ）。</w:t>
      </w:r>
    </w:p>
    <w:p>
      <w:pPr>
        <w:pStyle w:val="2"/>
        <w:rPr>
          <w:rFonts w:hint="eastAsia"/>
        </w:rPr>
      </w:pPr>
      <w:r>
        <w:rPr>
          <w:rFonts w:hint="eastAsia"/>
        </w:rPr>
        <w:t>A. 二维数组和三维数组 B. 三元组和散列 C. 三元组和十字链表 D. 散列和十字链表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P1147] 假设以三元组表表示稀疏矩阵，则与如图所示三元组表对应的4×5的稀疏矩阵是（注：矩阵的行列下标均从1开</w:t>
      </w:r>
    </w:p>
    <w:p>
      <w:pPr>
        <w:pStyle w:val="2"/>
        <w:rPr>
          <w:rFonts w:hint="eastAsia"/>
        </w:rPr>
      </w:pPr>
      <w:r>
        <w:rPr>
          <w:rFonts w:hint="eastAsia"/>
        </w:rPr>
        <w:t>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P1148] 以下有关广义表的表述中，正确的是（   ）。</w:t>
      </w:r>
    </w:p>
    <w:p>
      <w:pPr>
        <w:pStyle w:val="2"/>
        <w:rPr>
          <w:rFonts w:hint="eastAsia"/>
        </w:rPr>
      </w:pPr>
      <w:r>
        <w:rPr>
          <w:rFonts w:hint="eastAsia"/>
        </w:rPr>
        <w:t>A. 由0个或多个原子或子表构成的有限序列       B. 至少有一个元素是子表     C. 不能递归定义       D. 不能为空表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P1152] 二叉树的深度为k，则二叉树最多有（   ）个结点。</w:t>
      </w:r>
    </w:p>
    <w:p>
      <w:pPr>
        <w:pStyle w:val="2"/>
        <w:rPr>
          <w:rFonts w:hint="eastAsia"/>
        </w:rPr>
      </w:pPr>
      <w:r>
        <w:rPr>
          <w:rFonts w:hint="eastAsia"/>
        </w:rPr>
        <w:t>A. 2k      B. 2k-1     C. 2k-1     D. 2k-1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P1153] 用顺序存储的方法，将完全二叉树中所有结点按层逐个从左到右的顺序存放在一维数组R[1..N]中，若结点</w:t>
      </w:r>
    </w:p>
    <w:p>
      <w:pPr>
        <w:pStyle w:val="2"/>
        <w:rPr>
          <w:rFonts w:hint="eastAsia"/>
        </w:rPr>
      </w:pPr>
      <w:r>
        <w:rPr>
          <w:rFonts w:hint="eastAsia"/>
        </w:rPr>
        <w:t>A. R[2i-1]   B. R[2i+1] C. R[2i]     D. R[2/i]</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P1154] 设a,b为一棵二叉树上的两个结点，在中序遍历时，a在b前面的条件是（  ）。</w:t>
      </w:r>
    </w:p>
    <w:p>
      <w:pPr>
        <w:pStyle w:val="2"/>
        <w:rPr>
          <w:rFonts w:hint="eastAsia"/>
        </w:rPr>
      </w:pPr>
      <w:r>
        <w:rPr>
          <w:rFonts w:hint="eastAsia"/>
        </w:rPr>
        <w:t>A. a在b的右方    B. a在b的左方 C. a是b的祖先 D. a是b的子孙</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P1155] 设一棵二叉树的中序遍历序列：badce，后序遍历序列：bdeca，则二叉树先序遍历序列为（   ）。</w:t>
      </w:r>
    </w:p>
    <w:p>
      <w:pPr>
        <w:pStyle w:val="2"/>
        <w:rPr>
          <w:rFonts w:hint="eastAsia"/>
        </w:rPr>
      </w:pPr>
      <w:r>
        <w:rPr>
          <w:rFonts w:hint="eastAsia"/>
        </w:rPr>
        <w:t>A. adbce      B. decab     C. debac     D. abcdeD 先看后序确定跟结点a，然后看中序确定左子树b，右子树dce，问题解决</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P1156] 在一棵具有5层的满二叉树中结点总数为（）。</w:t>
      </w:r>
    </w:p>
    <w:p>
      <w:pPr>
        <w:pStyle w:val="2"/>
        <w:rPr>
          <w:rFonts w:hint="eastAsia"/>
        </w:rPr>
      </w:pPr>
      <w:r>
        <w:rPr>
          <w:rFonts w:hint="eastAsia"/>
        </w:rPr>
        <w:t>A. 31        B. 32     C.  33       D. 16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P1157] 由二叉树的前序和后序遍历序列（   ）惟一确定这棵二叉树。</w:t>
      </w:r>
    </w:p>
    <w:p>
      <w:pPr>
        <w:pStyle w:val="2"/>
        <w:rPr>
          <w:rFonts w:hint="eastAsia"/>
        </w:rPr>
      </w:pPr>
      <w:r>
        <w:rPr>
          <w:rFonts w:hint="eastAsia"/>
        </w:rPr>
        <w:t>A. 能    B. 不能D</w:t>
      </w:r>
    </w:p>
    <w:p>
      <w:pPr>
        <w:pStyle w:val="2"/>
        <w:rPr>
          <w:rFonts w:hint="eastAsia"/>
        </w:rPr>
      </w:pPr>
      <w:r>
        <w:rPr>
          <w:rFonts w:hint="eastAsia"/>
        </w:rPr>
        <w:t>答案:B 选项</w:t>
      </w:r>
    </w:p>
    <w:p>
      <w:pPr>
        <w:pStyle w:val="2"/>
        <w:rPr>
          <w:rFonts w:hint="eastAsia"/>
        </w:rPr>
      </w:pPr>
    </w:p>
    <w:p>
      <w:pPr>
        <w:pStyle w:val="2"/>
        <w:rPr>
          <w:del w:id="105" w:author="JH H" w:date="2023-12-12T11:34:00Z"/>
          <w:rFonts w:hint="eastAsia"/>
        </w:rPr>
      </w:pPr>
      <w:del w:id="106" w:author="JH H" w:date="2023-12-12T11:34:00Z">
        <w:r>
          <w:rPr>
            <w:rFonts w:hint="eastAsia"/>
          </w:rPr>
          <w:delText>[数据结构 P1158] 某二叉树的中序序列为ABCDEFG，后，后序序列为BDCAFGE，则其左子树中结点数目为（   ）。</w:delText>
        </w:r>
      </w:del>
    </w:p>
    <w:p>
      <w:pPr>
        <w:pStyle w:val="2"/>
        <w:rPr>
          <w:del w:id="107" w:author="JH H" w:date="2023-12-12T11:34:00Z"/>
          <w:rFonts w:hint="eastAsia"/>
        </w:rPr>
      </w:pPr>
      <w:del w:id="108" w:author="JH H" w:date="2023-12-12T11:34:00Z">
        <w:r>
          <w:rPr>
            <w:rFonts w:hint="eastAsia"/>
          </w:rPr>
          <w:delText>某二叉树的中序序列为ABCDEFG，后序序列为BDCAFGE，则其左子树中结点数目为（   ）。</w:delText>
        </w:r>
      </w:del>
    </w:p>
    <w:p>
      <w:pPr>
        <w:pStyle w:val="2"/>
        <w:rPr>
          <w:del w:id="109" w:author="JH H" w:date="2023-12-12T11:34:00Z"/>
          <w:rFonts w:hint="eastAsia"/>
        </w:rPr>
      </w:pPr>
      <w:del w:id="110" w:author="JH H" w:date="2023-12-12T11:34:00Z">
        <w:r>
          <w:rPr>
            <w:rFonts w:hint="eastAsia"/>
          </w:rPr>
          <w:delText>答案:C 选项</w:delText>
        </w:r>
      </w:del>
    </w:p>
    <w:p>
      <w:pPr>
        <w:pStyle w:val="2"/>
        <w:rPr>
          <w:rFonts w:hint="eastAsia"/>
        </w:rPr>
      </w:pPr>
    </w:p>
    <w:p>
      <w:pPr>
        <w:pStyle w:val="2"/>
        <w:rPr>
          <w:rFonts w:hint="eastAsia"/>
        </w:rPr>
      </w:pPr>
      <w:r>
        <w:rPr>
          <w:rFonts w:hint="eastAsia"/>
        </w:rPr>
        <w:t>[数据结构 P1159] 若以{4,5,6,7,8}作为权值构造哈夫曼树，则该树的带权路径长度为（ ）。</w:t>
      </w:r>
    </w:p>
    <w:p>
      <w:pPr>
        <w:pStyle w:val="2"/>
        <w:rPr>
          <w:rFonts w:hint="eastAsia"/>
        </w:rPr>
      </w:pPr>
      <w:r>
        <w:rPr>
          <w:rFonts w:hint="eastAsia"/>
        </w:rPr>
        <w:t>A. 67 B. 68 C. 69 D. 70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P1160] 将一棵有100个结点的完全二叉树从根这一层开始，每一层上从左到右依次对结点进行编号，根结点的编号为1</w:t>
      </w:r>
    </w:p>
    <w:p>
      <w:pPr>
        <w:pStyle w:val="2"/>
        <w:rPr>
          <w:rFonts w:hint="eastAsia"/>
        </w:rPr>
      </w:pPr>
      <w:r>
        <w:rPr>
          <w:rFonts w:hint="eastAsia"/>
        </w:rPr>
        <w:t>A. 98         B. 99 C. 50       D. 48</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P1161] 表达式a*(b+c)-d的后缀表达式是（   ）。</w:t>
      </w:r>
    </w:p>
    <w:p>
      <w:pPr>
        <w:pStyle w:val="2"/>
        <w:rPr>
          <w:rFonts w:hint="eastAsia"/>
        </w:rPr>
      </w:pPr>
      <w:r>
        <w:rPr>
          <w:rFonts w:hint="eastAsia"/>
        </w:rPr>
        <w:t>A. abcd+- B. abc+*d- C. abc*+d-   D. -+*abcd</w:t>
      </w:r>
    </w:p>
    <w:p>
      <w:pPr>
        <w:pStyle w:val="2"/>
        <w:rPr>
          <w:rFonts w:hint="eastAsia"/>
        </w:rPr>
      </w:pPr>
      <w:r>
        <w:rPr>
          <w:rFonts w:hint="eastAsia"/>
        </w:rPr>
        <w:t>答案:B 选项</w:t>
      </w:r>
    </w:p>
    <w:p>
      <w:pPr>
        <w:pStyle w:val="2"/>
        <w:rPr>
          <w:rFonts w:hint="eastAsia"/>
        </w:rPr>
      </w:pPr>
    </w:p>
    <w:p>
      <w:pPr>
        <w:pStyle w:val="2"/>
        <w:rPr>
          <w:del w:id="111" w:author="JH H" w:date="2023-12-12T11:34:00Z"/>
          <w:rFonts w:hint="eastAsia"/>
        </w:rPr>
      </w:pPr>
      <w:del w:id="112" w:author="JH H" w:date="2023-12-12T11:34:00Z">
        <w:r>
          <w:rPr>
            <w:rFonts w:hint="eastAsia"/>
          </w:rPr>
          <w:delText>[数据结构 P1162] 对某二叉树进行先序遍历的结果为ABDEFC，中序遍历的结果为DBFEAC，则后序遍历的结果是（</w:delText>
        </w:r>
      </w:del>
    </w:p>
    <w:p>
      <w:pPr>
        <w:pStyle w:val="2"/>
        <w:rPr>
          <w:del w:id="113" w:author="JH H" w:date="2023-12-12T11:34:00Z"/>
          <w:rFonts w:hint="eastAsia"/>
        </w:rPr>
      </w:pPr>
      <w:del w:id="114" w:author="JH H" w:date="2023-12-12T11:34:00Z">
        <w:r>
          <w:rPr>
            <w:rFonts w:hint="eastAsia"/>
          </w:rPr>
          <w:delText>对某二叉树进行先序遍历的结果为ABDEFC，中序遍历的结果为DBFEAC，则后序遍历的结果是（   ）。</w:delText>
        </w:r>
      </w:del>
    </w:p>
    <w:p>
      <w:pPr>
        <w:pStyle w:val="2"/>
        <w:rPr>
          <w:del w:id="115" w:author="JH H" w:date="2023-12-12T11:34:00Z"/>
          <w:rFonts w:hint="eastAsia"/>
        </w:rPr>
      </w:pPr>
      <w:del w:id="116" w:author="JH H" w:date="2023-12-12T11:34:00Z">
        <w:r>
          <w:rPr>
            <w:rFonts w:hint="eastAsia"/>
          </w:rPr>
          <w:delText>答案:B 选项</w:delText>
        </w:r>
      </w:del>
    </w:p>
    <w:p>
      <w:pPr>
        <w:pStyle w:val="2"/>
        <w:rPr>
          <w:rFonts w:hint="eastAsia"/>
        </w:rPr>
      </w:pPr>
    </w:p>
    <w:p>
      <w:pPr>
        <w:pStyle w:val="2"/>
        <w:rPr>
          <w:rFonts w:hint="eastAsia"/>
        </w:rPr>
      </w:pPr>
      <w:r>
        <w:rPr>
          <w:rFonts w:hint="eastAsia"/>
        </w:rPr>
        <w:t>[数据结构 P1163] 树最适合用来表示（   ）。</w:t>
      </w:r>
    </w:p>
    <w:p>
      <w:pPr>
        <w:pStyle w:val="2"/>
        <w:rPr>
          <w:rFonts w:hint="eastAsia"/>
        </w:rPr>
      </w:pPr>
      <w:r>
        <w:rPr>
          <w:rFonts w:hint="eastAsia"/>
        </w:rPr>
        <w:t>A. 有序数据元素     B. 无序数据元素    C. 元素之间具有分支层次关系的数据    D. 元素之间无联系的数据</w:t>
      </w:r>
    </w:p>
    <w:p>
      <w:pPr>
        <w:pStyle w:val="2"/>
        <w:rPr>
          <w:rFonts w:hint="eastAsia"/>
        </w:rPr>
      </w:pPr>
      <w:r>
        <w:rPr>
          <w:rFonts w:hint="eastAsia"/>
        </w:rPr>
        <w:t>答案:C 选项</w:t>
      </w:r>
    </w:p>
    <w:p>
      <w:pPr>
        <w:pStyle w:val="2"/>
        <w:rPr>
          <w:rFonts w:hint="eastAsia"/>
        </w:rPr>
      </w:pPr>
    </w:p>
    <w:p>
      <w:pPr>
        <w:pStyle w:val="2"/>
        <w:rPr>
          <w:del w:id="117" w:author="JH H" w:date="2023-12-12T11:34:00Z"/>
          <w:rFonts w:hint="eastAsia"/>
        </w:rPr>
      </w:pPr>
      <w:del w:id="118" w:author="JH H" w:date="2023-12-12T11:34:00Z">
        <w:r>
          <w:rPr>
            <w:rFonts w:hint="eastAsia"/>
          </w:rPr>
          <w:delText>[数据结构 P1164] 表达式A*(B+C)/(D-E+F)的后缀表达式是（   ）。</w:delText>
        </w:r>
      </w:del>
    </w:p>
    <w:p>
      <w:pPr>
        <w:pStyle w:val="2"/>
        <w:rPr>
          <w:del w:id="119" w:author="JH H" w:date="2023-12-12T11:34:00Z"/>
          <w:rFonts w:hint="eastAsia"/>
        </w:rPr>
      </w:pPr>
      <w:del w:id="120" w:author="JH H" w:date="2023-12-12T11:34:00Z">
        <w:r>
          <w:rPr>
            <w:rFonts w:hint="eastAsia"/>
          </w:rPr>
          <w:delText>表达式A*(B+C)/(D-E+F)的后缀表达式是（   ）。</w:delText>
        </w:r>
      </w:del>
    </w:p>
    <w:p>
      <w:pPr>
        <w:pStyle w:val="2"/>
        <w:rPr>
          <w:del w:id="121" w:author="JH H" w:date="2023-12-12T11:34:00Z"/>
          <w:rFonts w:hint="eastAsia"/>
        </w:rPr>
      </w:pPr>
      <w:del w:id="122" w:author="JH H" w:date="2023-12-12T11:34:00Z">
        <w:r>
          <w:rPr>
            <w:rFonts w:hint="eastAsia"/>
          </w:rPr>
          <w:delText>答案:C 选项</w:delText>
        </w:r>
      </w:del>
    </w:p>
    <w:p>
      <w:pPr>
        <w:pStyle w:val="2"/>
        <w:rPr>
          <w:rFonts w:hint="eastAsia"/>
        </w:rPr>
      </w:pPr>
    </w:p>
    <w:p>
      <w:pPr>
        <w:pStyle w:val="2"/>
        <w:rPr>
          <w:rFonts w:hint="eastAsia"/>
        </w:rPr>
      </w:pPr>
      <w:r>
        <w:rPr>
          <w:rFonts w:hint="eastAsia"/>
        </w:rPr>
        <w:t>[数据结构 P1165] 在线索二叉树中，t所指结点没有左子树的充要条件是（   ）。 A. t-&gt;left==NULL</w:t>
      </w:r>
    </w:p>
    <w:p>
      <w:pPr>
        <w:pStyle w:val="2"/>
        <w:rPr>
          <w:rFonts w:hint="eastAsia"/>
        </w:rPr>
      </w:pPr>
      <w:r>
        <w:rPr>
          <w:rFonts w:hint="eastAsia"/>
        </w:rPr>
        <w:t>A. t-&gt;left==NULL B. t-&gt;ltag==1 C. t-&gt;ltag==1&amp;&amp;t-&gt;left==NULL D. 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P1166] 任何一棵二叉树的叶结点在先序、中序和后序遍历序列中的相对次序（   ）。 </w:t>
      </w:r>
      <w:del w:id="123" w:author="JH H" w:date="2023-12-12T11:34:00Z">
        <w:r>
          <w:rPr>
            <w:rFonts w:hint="eastAsia"/>
          </w:rPr>
          <w:delText>A. 不发生改变　</w:delText>
        </w:r>
      </w:del>
      <w:del w:id="124" w:author="JH H" w:date="2023-12-12T11:34:00Z">
        <w:r>
          <w:rPr>
            <w:rFonts w:hint="eastAsia"/>
          </w:rPr>
          <w:tab/>
        </w:r>
      </w:del>
      <w:del w:id="125" w:author="JH H" w:date="2023-12-12T11:34:00Z">
        <w:r>
          <w:rPr>
            <w:rFonts w:hint="eastAsia"/>
          </w:rPr>
          <w:tab/>
        </w:r>
      </w:del>
      <w:del w:id="126" w:author="JH H" w:date="2023-12-12T11:34:00Z">
        <w:r>
          <w:rPr>
            <w:rFonts w:hint="eastAsia"/>
          </w:rPr>
          <w:tab/>
        </w:r>
      </w:del>
      <w:del w:id="127" w:author="JH H" w:date="2023-12-12T11:34:00Z">
        <w:r>
          <w:rPr>
            <w:rFonts w:hint="eastAsia"/>
          </w:rPr>
          <w:delText>B</w:delText>
        </w:r>
      </w:del>
    </w:p>
    <w:p>
      <w:pPr>
        <w:pStyle w:val="2"/>
        <w:rPr>
          <w:rFonts w:hint="eastAsia"/>
        </w:rPr>
      </w:pPr>
      <w:r>
        <w:rPr>
          <w:rFonts w:hint="eastAsia"/>
        </w:rPr>
        <w:t>A. 不发生改变 B. 发生改变 C. 不能确定 D. 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P1167] 假定在一棵二叉树中，度为2的结点数为15，度为1的结点数为30，则叶子结点数为（   ）个。 </w:t>
      </w:r>
      <w:del w:id="128" w:author="JH H" w:date="2023-12-12T11:35:00Z">
        <w:r>
          <w:rPr>
            <w:rFonts w:hint="eastAsia"/>
          </w:rPr>
          <w:tab/>
        </w:r>
      </w:del>
      <w:del w:id="129" w:author="JH H" w:date="2023-12-12T11:35:00Z">
        <w:r>
          <w:rPr>
            <w:rFonts w:hint="eastAsia"/>
          </w:rPr>
          <w:delText>A.</w:delText>
        </w:r>
      </w:del>
    </w:p>
    <w:p>
      <w:pPr>
        <w:pStyle w:val="2"/>
        <w:rPr>
          <w:rFonts w:hint="eastAsia"/>
        </w:rPr>
      </w:pPr>
      <w:r>
        <w:rPr>
          <w:rFonts w:hint="eastAsia"/>
        </w:rPr>
        <w:t>A. 15 B. 16 C. 17 D. 47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P1168] 在下列情况中，可称为二叉树的是（  ）。</w:t>
      </w:r>
    </w:p>
    <w:p>
      <w:pPr>
        <w:pStyle w:val="2"/>
        <w:rPr>
          <w:rFonts w:hint="eastAsia"/>
        </w:rPr>
      </w:pPr>
      <w:r>
        <w:rPr>
          <w:rFonts w:hint="eastAsia"/>
        </w:rPr>
        <w:t>A. 每个结点至多有两棵子树的树 B. 哈夫曼树 C. 每个结点至多有两棵子树的有序树 D. 每个结点只有一棵子树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P1169] 用顺序存储的方法，将完全二叉树中所有结点按层逐个从左到右的顺序存放在一维数组R[1..n]中，若结点</w:t>
      </w:r>
    </w:p>
    <w:p>
      <w:pPr>
        <w:pStyle w:val="2"/>
        <w:rPr>
          <w:rFonts w:hint="eastAsia"/>
        </w:rPr>
      </w:pPr>
      <w:r>
        <w:rPr>
          <w:rFonts w:hint="eastAsia"/>
        </w:rPr>
        <w:t>A. R[2i-1]     B. R[2i+1] C. R[2i]     D. R[2/i]</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P1170] 下面说法中正确的是（   ）。 </w:t>
      </w:r>
      <w:del w:id="130" w:author="JH H" w:date="2023-12-12T11:35:00Z">
        <w:r>
          <w:rPr>
            <w:rFonts w:hint="eastAsia"/>
          </w:rPr>
          <w:delText xml:space="preserve">A. 度为2的树是二叉树     </w:delText>
        </w:r>
      </w:del>
      <w:del w:id="131" w:author="JH H" w:date="2023-12-12T11:35:00Z">
        <w:r>
          <w:rPr>
            <w:rFonts w:hint="eastAsia"/>
          </w:rPr>
          <w:tab/>
        </w:r>
      </w:del>
      <w:del w:id="132" w:author="JH H" w:date="2023-12-12T11:35:00Z">
        <w:r>
          <w:rPr>
            <w:rFonts w:hint="eastAsia"/>
          </w:rPr>
          <w:tab/>
        </w:r>
      </w:del>
      <w:del w:id="133" w:author="JH H" w:date="2023-12-12T11:35:00Z">
        <w:r>
          <w:rPr>
            <w:rFonts w:hint="eastAsia"/>
          </w:rPr>
          <w:tab/>
        </w:r>
      </w:del>
      <w:del w:id="134" w:author="JH H" w:date="2023-12-12T11:35:00Z">
        <w:r>
          <w:rPr>
            <w:rFonts w:hint="eastAsia"/>
          </w:rPr>
          <w:tab/>
        </w:r>
      </w:del>
      <w:del w:id="135" w:author="JH H" w:date="2023-12-12T11:35:00Z">
        <w:r>
          <w:rPr>
            <w:rFonts w:hint="eastAsia"/>
          </w:rPr>
          <w:tab/>
        </w:r>
      </w:del>
      <w:del w:id="136" w:author="JH H" w:date="2023-12-12T11:35:00Z">
        <w:r>
          <w:rPr>
            <w:rFonts w:hint="eastAsia"/>
          </w:rPr>
          <w:tab/>
        </w:r>
      </w:del>
      <w:del w:id="137" w:author="JH H" w:date="2023-12-12T11:35:00Z">
        <w:r>
          <w:rPr>
            <w:rFonts w:hint="eastAsia"/>
          </w:rPr>
          <w:delText>B. 度为2的有序树是</w:delText>
        </w:r>
      </w:del>
    </w:p>
    <w:p>
      <w:pPr>
        <w:pStyle w:val="2"/>
        <w:rPr>
          <w:rFonts w:hint="eastAsia"/>
        </w:rPr>
      </w:pPr>
      <w:r>
        <w:rPr>
          <w:rFonts w:hint="eastAsia"/>
        </w:rPr>
        <w:t>A. 度为2的树是二叉树      B. 度为2的有序树是二叉树    C. 子树有严格左右之分的树是二叉树 D. 子树有严格左右之分，且度不超过2的树是二叉树D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P1171] 树的先根序列等同于与该树对应的二叉树的（   ）。</w:t>
      </w:r>
      <w:del w:id="138" w:author="JH H" w:date="2023-12-12T11:36:00Z">
        <w:r>
          <w:rPr>
            <w:rFonts w:hint="eastAsia"/>
          </w:rPr>
          <w:delText xml:space="preserve"> A. 先序序列              B.</w:delText>
        </w:r>
      </w:del>
    </w:p>
    <w:p>
      <w:pPr>
        <w:pStyle w:val="2"/>
        <w:rPr>
          <w:rFonts w:hint="eastAsia"/>
        </w:rPr>
      </w:pPr>
      <w:r>
        <w:rPr>
          <w:rFonts w:hint="eastAsia"/>
        </w:rPr>
        <w:t xml:space="preserve">A. 先序序列              B. 中序序列   C. 后序序列           D. 层序序列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P1172] 按照二叉树的定义，具有3个结点的二叉树有（   ）种。</w:t>
      </w:r>
    </w:p>
    <w:p>
      <w:pPr>
        <w:pStyle w:val="2"/>
        <w:rPr>
          <w:rFonts w:hint="eastAsia"/>
        </w:rPr>
      </w:pPr>
      <w:r>
        <w:rPr>
          <w:rFonts w:hint="eastAsia"/>
        </w:rPr>
        <w:t>A. 3 B. 4 C. 5 D. 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P1173] 由权值为3，6，7，2，5的叶子结点生成一棵哈夫曼树，它的带权路径长度为（   ）。</w:t>
      </w:r>
    </w:p>
    <w:p>
      <w:pPr>
        <w:pStyle w:val="2"/>
        <w:rPr>
          <w:rFonts w:hint="eastAsia"/>
        </w:rPr>
      </w:pPr>
      <w:r>
        <w:rPr>
          <w:rFonts w:hint="eastAsia"/>
        </w:rPr>
        <w:t>A. 51 B. 23 C. 53    D. 74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P1193] 对于具有n个顶点的图，若采用邻接矩阵表示，则该矩阵的大小为（   ）。 </w:t>
      </w:r>
      <w:del w:id="139" w:author="JH H" w:date="2023-12-12T11:36:00Z">
        <w:r>
          <w:rPr>
            <w:rFonts w:hint="eastAsia"/>
          </w:rPr>
          <w:delText xml:space="preserve">A. n     </w:delText>
        </w:r>
      </w:del>
      <w:del w:id="140" w:author="JH H" w:date="2023-12-12T11:36:00Z">
        <w:r>
          <w:rPr>
            <w:rFonts w:hint="eastAsia"/>
          </w:rPr>
          <w:tab/>
        </w:r>
      </w:del>
      <w:del w:id="141" w:author="JH H" w:date="2023-12-12T11:36:00Z">
        <w:r>
          <w:rPr>
            <w:rFonts w:hint="eastAsia"/>
          </w:rPr>
          <w:tab/>
        </w:r>
      </w:del>
      <w:del w:id="142" w:author="JH H" w:date="2023-12-12T11:36:00Z">
        <w:r>
          <w:rPr>
            <w:rFonts w:hint="eastAsia"/>
          </w:rPr>
          <w:tab/>
        </w:r>
      </w:del>
      <w:del w:id="143" w:author="JH H" w:date="2023-12-12T11:36:00Z">
        <w:r>
          <w:rPr>
            <w:rFonts w:hint="eastAsia"/>
          </w:rPr>
          <w:delText>B.</w:delText>
        </w:r>
      </w:del>
    </w:p>
    <w:p>
      <w:pPr>
        <w:pStyle w:val="2"/>
        <w:rPr>
          <w:rFonts w:hint="eastAsia"/>
        </w:rPr>
      </w:pPr>
      <w:r>
        <w:rPr>
          <w:rFonts w:hint="eastAsia"/>
        </w:rPr>
        <w:t>A. n      B. n2     C. n-1     D. (n-1)2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P1194] 如果从无向图的任一顶点出发进行一次深度优先搜索即可访问所有顶点，则该图一定是（   ）。</w:t>
      </w:r>
      <w:del w:id="144" w:author="JH H" w:date="2023-12-12T11:36:00Z">
        <w:r>
          <w:rPr>
            <w:rFonts w:hint="eastAsia"/>
          </w:rPr>
          <w:delText xml:space="preserve"> A. 完全</w:delText>
        </w:r>
      </w:del>
    </w:p>
    <w:p>
      <w:pPr>
        <w:pStyle w:val="2"/>
        <w:rPr>
          <w:rFonts w:hint="eastAsia"/>
        </w:rPr>
      </w:pPr>
      <w:r>
        <w:rPr>
          <w:rFonts w:hint="eastAsia"/>
        </w:rPr>
        <w:t>A. 完全图 B. 连通图 C. 有回路    D. 一棵树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P1195] 关键路径是事件结点网络中（   ）。</w:t>
      </w:r>
      <w:del w:id="145" w:author="JH H" w:date="2023-12-12T11:36:00Z">
        <w:r>
          <w:rPr>
            <w:rFonts w:hint="eastAsia"/>
          </w:rPr>
          <w:delText xml:space="preserve"> A. 从源点到汇点的最长路径　</w:delText>
        </w:r>
      </w:del>
      <w:del w:id="146" w:author="JH H" w:date="2023-12-12T11:36:00Z">
        <w:r>
          <w:rPr>
            <w:rFonts w:hint="eastAsia"/>
          </w:rPr>
          <w:tab/>
        </w:r>
      </w:del>
      <w:del w:id="147" w:author="JH H" w:date="2023-12-12T11:36:00Z">
        <w:r>
          <w:rPr>
            <w:rFonts w:hint="eastAsia"/>
          </w:rPr>
          <w:tab/>
        </w:r>
      </w:del>
      <w:del w:id="148" w:author="JH H" w:date="2023-12-12T11:36:00Z">
        <w:r>
          <w:rPr>
            <w:rFonts w:hint="eastAsia"/>
          </w:rPr>
          <w:tab/>
        </w:r>
      </w:del>
      <w:del w:id="149" w:author="JH H" w:date="2023-12-12T11:36:00Z">
        <w:r>
          <w:rPr>
            <w:rFonts w:hint="eastAsia"/>
          </w:rPr>
          <w:delText>B. 从源点到汇点的最短路</w:delText>
        </w:r>
      </w:del>
    </w:p>
    <w:p>
      <w:pPr>
        <w:pStyle w:val="2"/>
        <w:rPr>
          <w:rFonts w:hint="eastAsia"/>
        </w:rPr>
      </w:pPr>
      <w:r>
        <w:rPr>
          <w:rFonts w:hint="eastAsia"/>
        </w:rPr>
        <w:t>A. 从源点到汇点的最长路径 B. 从源点到汇点的最短路径 C. 最长的回路 D. 最短的回路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P1196] 下面（   ）可以判断出一个有向图中是否有环（回路）。 </w:t>
      </w:r>
      <w:r>
        <w:rPr>
          <w:rFonts w:hint="eastAsia"/>
        </w:rPr>
        <w:tab/>
      </w:r>
      <w:del w:id="150" w:author="JH H" w:date="2023-12-12T11:37:00Z">
        <w:r>
          <w:rPr>
            <w:rFonts w:hint="eastAsia"/>
          </w:rPr>
          <w:delText>A. 广度优先遍历</w:delText>
        </w:r>
      </w:del>
      <w:del w:id="151" w:author="JH H" w:date="2023-12-12T11:37:00Z">
        <w:r>
          <w:rPr>
            <w:rFonts w:hint="eastAsia"/>
          </w:rPr>
          <w:tab/>
        </w:r>
      </w:del>
      <w:del w:id="152" w:author="JH H" w:date="2023-12-12T11:37:00Z">
        <w:r>
          <w:rPr>
            <w:rFonts w:hint="eastAsia"/>
          </w:rPr>
          <w:tab/>
        </w:r>
      </w:del>
      <w:del w:id="153" w:author="JH H" w:date="2023-12-12T11:37:00Z">
        <w:r>
          <w:rPr>
            <w:rFonts w:hint="eastAsia"/>
          </w:rPr>
          <w:tab/>
        </w:r>
      </w:del>
      <w:del w:id="154" w:author="JH H" w:date="2023-12-12T11:37:00Z">
        <w:r>
          <w:rPr>
            <w:rFonts w:hint="eastAsia"/>
          </w:rPr>
          <w:tab/>
        </w:r>
      </w:del>
      <w:del w:id="155" w:author="JH H" w:date="2023-12-12T11:37:00Z">
        <w:r>
          <w:rPr>
            <w:rFonts w:hint="eastAsia"/>
          </w:rPr>
          <w:tab/>
        </w:r>
      </w:del>
      <w:del w:id="156" w:author="JH H" w:date="2023-12-12T11:37:00Z">
        <w:r>
          <w:rPr>
            <w:rFonts w:hint="eastAsia"/>
          </w:rPr>
          <w:delText>B.  拓扑排</w:delText>
        </w:r>
      </w:del>
    </w:p>
    <w:p>
      <w:pPr>
        <w:pStyle w:val="2"/>
        <w:rPr>
          <w:rFonts w:hint="eastAsia"/>
        </w:rPr>
      </w:pPr>
      <w:r>
        <w:rPr>
          <w:rFonts w:hint="eastAsia"/>
        </w:rPr>
        <w:t>A. 广度优先遍历 B.  拓扑排序 C. 求最短路径 D. 求关键路径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P1197] </w:t>
      </w:r>
      <w:del w:id="157" w:author="JH H" w:date="2023-12-12T11:37:00Z">
        <w:r>
          <w:rPr>
            <w:rFonts w:hint="eastAsia"/>
          </w:rPr>
          <w:delText xml:space="preserve">带权有向图G用邻接矩阵A存储，则顶点i的入度等于A中（   ）。 </w:delText>
        </w:r>
      </w:del>
      <w:del w:id="158" w:author="JH H" w:date="2023-12-12T11:37:00Z">
        <w:r>
          <w:rPr>
            <w:rFonts w:hint="eastAsia"/>
          </w:rPr>
          <w:tab/>
        </w:r>
      </w:del>
      <w:del w:id="159" w:author="JH H" w:date="2023-12-12T11:37:00Z">
        <w:r>
          <w:rPr>
            <w:rFonts w:hint="eastAsia"/>
          </w:rPr>
          <w:delText>A. 第i行非无穷的元素之和</w:delText>
        </w:r>
      </w:del>
    </w:p>
    <w:p>
      <w:pPr>
        <w:pStyle w:val="2"/>
        <w:rPr>
          <w:rFonts w:hint="eastAsia"/>
        </w:rPr>
      </w:pPr>
      <w:r>
        <w:rPr>
          <w:rFonts w:hint="eastAsia"/>
        </w:rPr>
        <w:t>带权有向图G用邻接矩阵A存储，则顶点i的入度等于A中（   ）。A. 第i行非无穷的元素之和 B. 第i列非无穷的元素个数之和C. 第i行非无穷且非0的元素个数 D. 第i行与第i列非无穷且非0的元素之和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P1198] 采用邻接表存储的图，其深度优先遍历类似于二叉树的（   ）。 </w:t>
      </w:r>
      <w:del w:id="160" w:author="JH H" w:date="2023-12-12T11:37:00Z">
        <w:r>
          <w:rPr>
            <w:rFonts w:hint="eastAsia"/>
          </w:rPr>
          <w:delText xml:space="preserve">A. 中序遍历  </w:delText>
        </w:r>
      </w:del>
      <w:del w:id="161" w:author="JH H" w:date="2023-12-12T11:37:00Z">
        <w:r>
          <w:rPr>
            <w:rFonts w:hint="eastAsia"/>
          </w:rPr>
          <w:tab/>
        </w:r>
      </w:del>
      <w:del w:id="162" w:author="JH H" w:date="2023-12-12T11:37:00Z">
        <w:r>
          <w:rPr>
            <w:rFonts w:hint="eastAsia"/>
          </w:rPr>
          <w:tab/>
        </w:r>
      </w:del>
      <w:del w:id="163" w:author="JH H" w:date="2023-12-12T11:37:00Z">
        <w:r>
          <w:rPr>
            <w:rFonts w:hint="eastAsia"/>
          </w:rPr>
          <w:delText>B. 先序遍历</w:delText>
        </w:r>
      </w:del>
    </w:p>
    <w:p>
      <w:pPr>
        <w:pStyle w:val="2"/>
        <w:rPr>
          <w:rFonts w:hint="eastAsia"/>
        </w:rPr>
      </w:pPr>
      <w:r>
        <w:rPr>
          <w:rFonts w:hint="eastAsia"/>
        </w:rPr>
        <w:t>A. 中序遍历   B. 先序遍历 C. 后序遍历     D. 按层次遍历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P1199] 无向图的邻接矩阵是一个（   ）。</w:t>
      </w:r>
      <w:del w:id="164" w:author="JH H" w:date="2023-12-12T11:38:00Z">
        <w:r>
          <w:rPr>
            <w:rFonts w:hint="eastAsia"/>
          </w:rPr>
          <w:delText xml:space="preserve"> A. 对称矩阵     </w:delText>
        </w:r>
      </w:del>
      <w:del w:id="165" w:author="JH H" w:date="2023-12-12T11:38:00Z">
        <w:r>
          <w:rPr>
            <w:rFonts w:hint="eastAsia"/>
          </w:rPr>
          <w:tab/>
        </w:r>
      </w:del>
      <w:del w:id="166" w:author="JH H" w:date="2023-12-12T11:38:00Z">
        <w:r>
          <w:rPr>
            <w:rFonts w:hint="eastAsia"/>
          </w:rPr>
          <w:delText xml:space="preserve">B. 零矩阵  </w:delText>
        </w:r>
      </w:del>
      <w:del w:id="167" w:author="JH H" w:date="2023-12-12T11:38:00Z">
        <w:r>
          <w:rPr>
            <w:rFonts w:hint="eastAsia"/>
          </w:rPr>
          <w:tab/>
        </w:r>
      </w:del>
      <w:del w:id="168" w:author="JH H" w:date="2023-12-12T11:38:00Z">
        <w:r>
          <w:rPr>
            <w:rFonts w:hint="eastAsia"/>
          </w:rPr>
          <w:tab/>
        </w:r>
      </w:del>
      <w:del w:id="169" w:author="JH H" w:date="2023-12-12T11:38:00Z">
        <w:r>
          <w:rPr>
            <w:rFonts w:hint="eastAsia"/>
          </w:rPr>
          <w:tab/>
        </w:r>
      </w:del>
      <w:del w:id="170" w:author="JH H" w:date="2023-12-12T11:38:00Z">
        <w:r>
          <w:rPr>
            <w:rFonts w:hint="eastAsia"/>
          </w:rPr>
          <w:delText>C. 上三角矩阵</w:delText>
        </w:r>
      </w:del>
    </w:p>
    <w:p>
      <w:pPr>
        <w:pStyle w:val="2"/>
        <w:rPr>
          <w:rFonts w:hint="eastAsia"/>
        </w:rPr>
      </w:pPr>
      <w:r>
        <w:rPr>
          <w:rFonts w:hint="eastAsia"/>
        </w:rPr>
        <w:t>A. 对称矩阵      B. 零矩阵   C. 上三角矩阵     D. 对角矩阵</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P1200] 当利用大小为N的数组存储循环队列时，该队列的最大长度是（   ）。 </w:t>
      </w:r>
      <w:del w:id="171" w:author="JH H" w:date="2023-12-12T11:38:00Z">
        <w:r>
          <w:rPr>
            <w:rFonts w:hint="eastAsia"/>
          </w:rPr>
          <w:delText>A. N-2</w:delText>
        </w:r>
      </w:del>
      <w:del w:id="172" w:author="JH H" w:date="2023-12-12T11:38:00Z">
        <w:r>
          <w:rPr>
            <w:rFonts w:hint="eastAsia"/>
          </w:rPr>
          <w:tab/>
        </w:r>
      </w:del>
      <w:del w:id="173" w:author="JH H" w:date="2023-12-12T11:38:00Z">
        <w:r>
          <w:rPr>
            <w:rFonts w:hint="eastAsia"/>
          </w:rPr>
          <w:tab/>
        </w:r>
      </w:del>
      <w:del w:id="174" w:author="JH H" w:date="2023-12-12T11:38:00Z">
        <w:r>
          <w:rPr>
            <w:rFonts w:hint="eastAsia"/>
          </w:rPr>
          <w:tab/>
        </w:r>
      </w:del>
      <w:del w:id="175" w:author="JH H" w:date="2023-12-12T11:38:00Z">
        <w:r>
          <w:rPr>
            <w:rFonts w:hint="eastAsia"/>
          </w:rPr>
          <w:tab/>
        </w:r>
      </w:del>
      <w:del w:id="176" w:author="JH H" w:date="2023-12-12T11:38:00Z">
        <w:r>
          <w:rPr>
            <w:rFonts w:hint="eastAsia"/>
          </w:rPr>
          <w:delText>B. N-1</w:delText>
        </w:r>
      </w:del>
    </w:p>
    <w:p>
      <w:pPr>
        <w:pStyle w:val="2"/>
        <w:rPr>
          <w:rFonts w:hint="eastAsia"/>
        </w:rPr>
      </w:pPr>
      <w:r>
        <w:rPr>
          <w:rFonts w:hint="eastAsia"/>
        </w:rPr>
        <w:t>A. N-2 B. N-1 C. N    D. N+1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P1201] 邻接表是图的一种（  ）。</w:t>
      </w:r>
      <w:del w:id="177" w:author="JH H" w:date="2023-12-12T11:38:00Z">
        <w:r>
          <w:rPr>
            <w:rFonts w:hint="eastAsia"/>
          </w:rPr>
          <w:delText xml:space="preserve"> A. 顺序存储结构     B. 链式存储结构    C. 索引存储结构</w:delText>
        </w:r>
      </w:del>
    </w:p>
    <w:p>
      <w:pPr>
        <w:pStyle w:val="2"/>
        <w:rPr>
          <w:rFonts w:hint="eastAsia"/>
        </w:rPr>
      </w:pPr>
      <w:r>
        <w:rPr>
          <w:rFonts w:hint="eastAsia"/>
        </w:rPr>
        <w:t>A. 顺序存储结构     B. 链式存储结构    C. 索引存储结构  D. 散列存储结构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P1202] 下面有向图所示的拓扑排序的结果序列是（   ）。</w:t>
      </w:r>
      <w:del w:id="178" w:author="JH H" w:date="2023-12-12T11:38:00Z">
        <w:r>
          <w:rPr>
            <w:rFonts w:hint="eastAsia"/>
          </w:rPr>
          <w:delText xml:space="preserve"> A. 125634　</w:delText>
        </w:r>
      </w:del>
      <w:del w:id="179" w:author="JH H" w:date="2023-12-12T11:38:00Z">
        <w:r>
          <w:rPr>
            <w:rFonts w:hint="eastAsia"/>
          </w:rPr>
          <w:tab/>
        </w:r>
      </w:del>
      <w:del w:id="180" w:author="JH H" w:date="2023-12-12T11:38:00Z">
        <w:r>
          <w:rPr>
            <w:rFonts w:hint="eastAsia"/>
          </w:rPr>
          <w:tab/>
        </w:r>
      </w:del>
      <w:del w:id="181" w:author="JH H" w:date="2023-12-12T11:38:00Z">
        <w:r>
          <w:rPr>
            <w:rFonts w:hint="eastAsia"/>
          </w:rPr>
          <w:delText>B. 516234</w:delText>
        </w:r>
      </w:del>
      <w:del w:id="182" w:author="JH H" w:date="2023-12-12T11:38:00Z">
        <w:r>
          <w:rPr>
            <w:rFonts w:hint="eastAsia"/>
          </w:rPr>
          <w:tab/>
        </w:r>
      </w:del>
      <w:del w:id="183" w:author="JH H" w:date="2023-12-12T11:38:00Z">
        <w:r>
          <w:rPr>
            <w:rFonts w:hint="eastAsia"/>
          </w:rPr>
          <w:tab/>
        </w:r>
      </w:del>
      <w:del w:id="184" w:author="JH H" w:date="2023-12-12T11:38:00Z">
        <w:r>
          <w:rPr>
            <w:rFonts w:hint="eastAsia"/>
          </w:rPr>
          <w:delText>C.</w:delText>
        </w:r>
      </w:del>
    </w:p>
    <w:p>
      <w:pPr>
        <w:pStyle w:val="2"/>
        <w:rPr>
          <w:rFonts w:hint="eastAsia"/>
        </w:rPr>
      </w:pPr>
      <w:r>
        <w:rPr>
          <w:rFonts w:hint="eastAsia"/>
        </w:rPr>
        <w:t>A. 125634 B. 516234 C. 123456   D. 521643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P1203] 在无向图中定义顶点vi与vj之间的路径为从vi到vj的一个（   ）。   </w:t>
      </w:r>
      <w:del w:id="185" w:author="JH H" w:date="2023-12-12T11:38:00Z">
        <w:r>
          <w:rPr>
            <w:rFonts w:hint="eastAsia"/>
          </w:rPr>
          <w:delText xml:space="preserve">  A. 顶点序列</w:delText>
        </w:r>
      </w:del>
    </w:p>
    <w:p>
      <w:pPr>
        <w:pStyle w:val="2"/>
        <w:rPr>
          <w:rFonts w:hint="eastAsia"/>
        </w:rPr>
      </w:pPr>
      <w:r>
        <w:rPr>
          <w:rFonts w:hint="eastAsia"/>
        </w:rPr>
        <w:t>A. 顶点序列            B. 边序列    C. 权值总和           D. 边的条数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P1204] 在有向图的逆邻接表中，每个顶点邻接表链接着该顶点所有（   ）邻接点。 </w:t>
      </w:r>
      <w:del w:id="186" w:author="JH H" w:date="2023-12-12T11:38:00Z">
        <w:r>
          <w:rPr>
            <w:rFonts w:hint="eastAsia"/>
          </w:rPr>
          <w:delText>A. 入边</w:delText>
        </w:r>
      </w:del>
      <w:del w:id="187" w:author="JH H" w:date="2023-12-12T11:38:00Z">
        <w:r>
          <w:rPr>
            <w:rFonts w:hint="eastAsia"/>
          </w:rPr>
          <w:tab/>
        </w:r>
      </w:del>
      <w:del w:id="188" w:author="JH H" w:date="2023-12-12T11:38:00Z">
        <w:r>
          <w:rPr>
            <w:rFonts w:hint="eastAsia"/>
          </w:rPr>
          <w:tab/>
        </w:r>
      </w:del>
      <w:del w:id="189" w:author="JH H" w:date="2023-12-12T11:38:00Z">
        <w:r>
          <w:rPr>
            <w:rFonts w:hint="eastAsia"/>
          </w:rPr>
          <w:tab/>
        </w:r>
      </w:del>
      <w:del w:id="190" w:author="JH H" w:date="2023-12-12T11:38:00Z">
        <w:r>
          <w:rPr>
            <w:rFonts w:hint="eastAsia"/>
          </w:rPr>
          <w:delText>B. 出边</w:delText>
        </w:r>
      </w:del>
    </w:p>
    <w:p>
      <w:pPr>
        <w:pStyle w:val="2"/>
        <w:rPr>
          <w:rFonts w:hint="eastAsia"/>
        </w:rPr>
      </w:pPr>
      <w:r>
        <w:rPr>
          <w:rFonts w:hint="eastAsia"/>
        </w:rPr>
        <w:t>A. 入边 B. 出边 C. 入边和出边    D. 不是出边也不是入边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P1205] 设G1=(V1,E1)和G2=(V2,E2)为两个图，如果V1V2,E1E2则称（   ）。 A.</w:t>
      </w:r>
    </w:p>
    <w:p>
      <w:pPr>
        <w:pStyle w:val="2"/>
        <w:rPr>
          <w:rFonts w:hint="eastAsia"/>
        </w:rPr>
      </w:pPr>
      <w:r>
        <w:rPr>
          <w:rFonts w:hint="eastAsia"/>
        </w:rPr>
        <w:t>A. G1是G2的子图      B. G2是G1的子图     C. G1是G2的连通分量 D. G2是G1的连通分量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P1206] 已知一个有向图的邻接矩阵表示，要删除所有从第i个结点发出的边，应（   ）。</w:t>
      </w:r>
      <w:del w:id="191" w:author="JH H" w:date="2023-12-12T11:38:00Z">
        <w:r>
          <w:rPr>
            <w:rFonts w:hint="eastAsia"/>
          </w:rPr>
          <w:delText xml:space="preserve"> A. 将邻接矩阵的第i</w:delText>
        </w:r>
      </w:del>
    </w:p>
    <w:p>
      <w:pPr>
        <w:pStyle w:val="2"/>
        <w:rPr>
          <w:rFonts w:hint="eastAsia"/>
        </w:rPr>
      </w:pPr>
      <w:r>
        <w:rPr>
          <w:rFonts w:hint="eastAsia"/>
        </w:rPr>
        <w:t>A. 将邻接矩阵的第i行删除      B. 将邻接矩阵的第i行元素全部置为0      C. 将邻接矩阵的第i列删除 D. 将邻接矩阵的第i列元素全部置为0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P1207] 任一个有向图的拓扑序列（   ）。 </w:t>
      </w:r>
      <w:del w:id="192" w:author="JH H" w:date="2023-12-12T11:39:00Z">
        <w:r>
          <w:rPr>
            <w:rFonts w:hint="eastAsia"/>
          </w:rPr>
          <w:delText>A.不存在</w:delText>
        </w:r>
      </w:del>
      <w:del w:id="193" w:author="JH H" w:date="2023-12-12T11:39:00Z">
        <w:r>
          <w:rPr>
            <w:rFonts w:hint="eastAsia"/>
          </w:rPr>
          <w:tab/>
        </w:r>
      </w:del>
      <w:del w:id="194" w:author="JH H" w:date="2023-12-12T11:39:00Z">
        <w:r>
          <w:rPr>
            <w:rFonts w:hint="eastAsia"/>
          </w:rPr>
          <w:tab/>
        </w:r>
      </w:del>
      <w:del w:id="195" w:author="JH H" w:date="2023-12-12T11:39:00Z">
        <w:r>
          <w:rPr>
            <w:rFonts w:hint="eastAsia"/>
          </w:rPr>
          <w:tab/>
        </w:r>
      </w:del>
      <w:del w:id="196" w:author="JH H" w:date="2023-12-12T11:39:00Z">
        <w:r>
          <w:rPr>
            <w:rFonts w:hint="eastAsia"/>
          </w:rPr>
          <w:delText>B. 有一个</w:delText>
        </w:r>
      </w:del>
      <w:del w:id="197" w:author="JH H" w:date="2023-12-12T11:39:00Z">
        <w:r>
          <w:rPr>
            <w:rFonts w:hint="eastAsia"/>
          </w:rPr>
          <w:tab/>
        </w:r>
      </w:del>
      <w:del w:id="198" w:author="JH H" w:date="2023-12-12T11:39:00Z">
        <w:r>
          <w:rPr>
            <w:rFonts w:hint="eastAsia"/>
          </w:rPr>
          <w:tab/>
        </w:r>
      </w:del>
      <w:del w:id="199" w:author="JH H" w:date="2023-12-12T11:39:00Z">
        <w:r>
          <w:rPr>
            <w:rFonts w:hint="eastAsia"/>
          </w:rPr>
          <w:delText xml:space="preserve">C. 一定有多个   </w:delText>
        </w:r>
      </w:del>
      <w:del w:id="200" w:author="JH H" w:date="2023-12-12T11:39:00Z">
        <w:r>
          <w:rPr>
            <w:rFonts w:hint="eastAsia"/>
          </w:rPr>
          <w:tab/>
        </w:r>
      </w:del>
      <w:del w:id="201" w:author="JH H" w:date="2023-12-12T11:39:00Z">
        <w:r>
          <w:rPr>
            <w:rFonts w:hint="eastAsia"/>
          </w:rPr>
          <w:delText>D. 有</w:delText>
        </w:r>
      </w:del>
    </w:p>
    <w:p>
      <w:pPr>
        <w:pStyle w:val="2"/>
        <w:rPr>
          <w:rFonts w:hint="eastAsia"/>
        </w:rPr>
      </w:pPr>
      <w:r>
        <w:rPr>
          <w:rFonts w:hint="eastAsia"/>
        </w:rPr>
        <w:t>A.不存在B. 有一个C. 一定有多个   D. 有一个或多个</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P1208] 在一个有向图中，所有顶点的入度之和等于所有顶点的出度之和的（   ）倍。</w:t>
      </w:r>
      <w:del w:id="202" w:author="JH H" w:date="2023-12-12T11:39:00Z">
        <w:r>
          <w:rPr>
            <w:rFonts w:hint="eastAsia"/>
          </w:rPr>
          <w:delText xml:space="preserve"> A. 1/2  </w:delText>
        </w:r>
      </w:del>
      <w:del w:id="203" w:author="JH H" w:date="2023-12-12T11:39:00Z">
        <w:r>
          <w:rPr>
            <w:rFonts w:hint="eastAsia"/>
          </w:rPr>
          <w:tab/>
        </w:r>
      </w:del>
      <w:del w:id="204" w:author="JH H" w:date="2023-12-12T11:39:00Z">
        <w:r>
          <w:rPr>
            <w:rFonts w:hint="eastAsia"/>
          </w:rPr>
          <w:tab/>
        </w:r>
      </w:del>
      <w:del w:id="205" w:author="JH H" w:date="2023-12-12T11:39:00Z">
        <w:r>
          <w:rPr>
            <w:rFonts w:hint="eastAsia"/>
          </w:rPr>
          <w:tab/>
        </w:r>
      </w:del>
      <w:del w:id="206" w:author="JH H" w:date="2023-12-12T11:39:00Z">
        <w:r>
          <w:rPr>
            <w:rFonts w:hint="eastAsia"/>
          </w:rPr>
          <w:delText>B.</w:delText>
        </w:r>
      </w:del>
    </w:p>
    <w:p>
      <w:pPr>
        <w:pStyle w:val="2"/>
        <w:rPr>
          <w:rFonts w:hint="eastAsia"/>
        </w:rPr>
      </w:pPr>
      <w:r>
        <w:rPr>
          <w:rFonts w:hint="eastAsia"/>
        </w:rPr>
        <w:t>A. 1/2   B. 1 C. 2     D. 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P1209] 下列关于图遍历的说法不正确的是（   ）。 </w:t>
      </w:r>
      <w:del w:id="207" w:author="JH H" w:date="2023-12-12T11:39:00Z">
        <w:r>
          <w:rPr>
            <w:rFonts w:hint="eastAsia"/>
          </w:rPr>
          <w:delText>A. 连通图的深度优先搜索是一个递归过程</w:delText>
        </w:r>
      </w:del>
    </w:p>
    <w:p>
      <w:pPr>
        <w:pStyle w:val="2"/>
        <w:rPr>
          <w:rFonts w:hint="eastAsia"/>
        </w:rPr>
      </w:pPr>
      <w:r>
        <w:rPr>
          <w:rFonts w:hint="eastAsia"/>
        </w:rPr>
        <w:t>A. 连通图的深度优先搜索是一个递归过程      B. 图的广度优先搜索中邻接点的寻找具有“先进先出”的特征      C. 非连通图不能用深度优先搜索法 D. 图的遍历要求每一顶点仅被访问一次</w:t>
      </w:r>
    </w:p>
    <w:p>
      <w:pPr>
        <w:pStyle w:val="2"/>
        <w:rPr>
          <w:rFonts w:hint="eastAsia"/>
        </w:rPr>
      </w:pPr>
      <w:r>
        <w:rPr>
          <w:rFonts w:hint="eastAsia"/>
        </w:rPr>
        <w:t>答案:C 选项</w:t>
      </w:r>
    </w:p>
    <w:p>
      <w:pPr>
        <w:pStyle w:val="2"/>
        <w:rPr>
          <w:rFonts w:hint="eastAsia"/>
        </w:rPr>
      </w:pPr>
    </w:p>
    <w:p>
      <w:pPr>
        <w:pStyle w:val="2"/>
        <w:rPr>
          <w:del w:id="208" w:author="JH H" w:date="2023-12-12T11:39:00Z"/>
          <w:rFonts w:hint="eastAsia"/>
        </w:rPr>
      </w:pPr>
      <w:del w:id="209" w:author="JH H" w:date="2023-12-12T11:39:00Z">
        <w:r>
          <w:rPr>
            <w:rFonts w:hint="eastAsia"/>
          </w:rPr>
          <w:delText>[数据结构 P1210] 带权有向图G用邻接矩阵A存储，则顶点i的入度为A中：（   ）。 A. 第i行非的元素之和</w:delText>
        </w:r>
      </w:del>
    </w:p>
    <w:p>
      <w:pPr>
        <w:pStyle w:val="2"/>
        <w:rPr>
          <w:del w:id="210" w:author="JH H" w:date="2023-12-12T11:39:00Z"/>
          <w:rFonts w:hint="eastAsia"/>
        </w:rPr>
      </w:pPr>
      <w:del w:id="211" w:author="JH H" w:date="2023-12-12T11:39:00Z">
        <w:r>
          <w:rPr>
            <w:rFonts w:hint="eastAsia"/>
          </w:rPr>
          <w:delText>带权有向图G用邻接矩阵A存储，则顶点i的入度为A中：（   ）。A. 第i行非∞的元素之和    B. 第i列非∞的元素之和 C. 第i行非∞且非0的元素个数   D. 第i列非∞且非0的元素个数</w:delText>
        </w:r>
      </w:del>
    </w:p>
    <w:p>
      <w:pPr>
        <w:pStyle w:val="2"/>
        <w:rPr>
          <w:del w:id="212" w:author="JH H" w:date="2023-12-12T11:39:00Z"/>
          <w:rFonts w:hint="eastAsia"/>
        </w:rPr>
      </w:pPr>
      <w:del w:id="213" w:author="JH H" w:date="2023-12-12T11:39:00Z">
        <w:r>
          <w:rPr>
            <w:rFonts w:hint="eastAsia"/>
          </w:rPr>
          <w:delText>答案:D 选项</w:delText>
        </w:r>
      </w:del>
    </w:p>
    <w:p>
      <w:pPr>
        <w:pStyle w:val="2"/>
        <w:rPr>
          <w:rFonts w:hint="eastAsia"/>
        </w:rPr>
      </w:pPr>
    </w:p>
    <w:p>
      <w:pPr>
        <w:pStyle w:val="2"/>
        <w:rPr>
          <w:rFonts w:hint="eastAsia"/>
        </w:rPr>
      </w:pPr>
      <w:r>
        <w:rPr>
          <w:rFonts w:hint="eastAsia"/>
        </w:rPr>
        <w:t xml:space="preserve">[数据结构 P1211] 采用邻接表存储的图的广度优先遍历算法类似于二叉树的（   ）。 </w:t>
      </w:r>
      <w:del w:id="214" w:author="JH H" w:date="2023-12-12T11:39:00Z">
        <w:r>
          <w:rPr>
            <w:rFonts w:hint="eastAsia"/>
          </w:rPr>
          <w:delText>A. 先序遍历</w:delText>
        </w:r>
      </w:del>
      <w:del w:id="215" w:author="JH H" w:date="2023-12-12T11:39:00Z">
        <w:r>
          <w:rPr>
            <w:rFonts w:hint="eastAsia"/>
          </w:rPr>
          <w:tab/>
        </w:r>
      </w:del>
      <w:del w:id="216" w:author="JH H" w:date="2023-12-12T11:39:00Z">
        <w:r>
          <w:rPr>
            <w:rFonts w:hint="eastAsia"/>
          </w:rPr>
          <w:tab/>
        </w:r>
      </w:del>
      <w:del w:id="217" w:author="JH H" w:date="2023-12-12T11:39:00Z">
        <w:r>
          <w:rPr>
            <w:rFonts w:hint="eastAsia"/>
          </w:rPr>
          <w:delText xml:space="preserve"> </w:delText>
        </w:r>
      </w:del>
      <w:del w:id="218" w:author="JH H" w:date="2023-12-12T11:39:00Z">
        <w:r>
          <w:rPr>
            <w:rFonts w:hint="eastAsia"/>
          </w:rPr>
          <w:tab/>
        </w:r>
      </w:del>
      <w:del w:id="219" w:author="JH H" w:date="2023-12-12T11:39:00Z">
        <w:r>
          <w:rPr>
            <w:rFonts w:hint="eastAsia"/>
          </w:rPr>
          <w:delText>B. 中序遍历</w:delText>
        </w:r>
      </w:del>
    </w:p>
    <w:p>
      <w:pPr>
        <w:pStyle w:val="2"/>
        <w:rPr>
          <w:rFonts w:hint="eastAsia"/>
        </w:rPr>
      </w:pPr>
      <w:r>
        <w:rPr>
          <w:rFonts w:hint="eastAsia"/>
        </w:rPr>
        <w:t>A. 先序遍历   B. 中序遍历 C. 后序遍历 D. 按层次遍历D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P1212] 一个具有n个顶点的有向图最多有（   ）条边。 </w:t>
      </w:r>
      <w:del w:id="220" w:author="JH H" w:date="2023-12-12T11:39:00Z">
        <w:r>
          <w:rPr>
            <w:rFonts w:hint="eastAsia"/>
          </w:rPr>
          <w:delText xml:space="preserve">A. n×(n-1)/2     </w:delText>
        </w:r>
      </w:del>
      <w:del w:id="221" w:author="JH H" w:date="2023-12-12T11:39:00Z">
        <w:r>
          <w:rPr>
            <w:rFonts w:hint="eastAsia"/>
          </w:rPr>
          <w:tab/>
        </w:r>
      </w:del>
      <w:del w:id="222" w:author="JH H" w:date="2023-12-12T11:39:00Z">
        <w:r>
          <w:rPr>
            <w:rFonts w:hint="eastAsia"/>
          </w:rPr>
          <w:delText>B. n×(n-</w:delText>
        </w:r>
      </w:del>
    </w:p>
    <w:p>
      <w:pPr>
        <w:pStyle w:val="2"/>
        <w:rPr>
          <w:rFonts w:hint="eastAsia"/>
        </w:rPr>
      </w:pPr>
      <w:r>
        <w:rPr>
          <w:rFonts w:hint="eastAsia"/>
        </w:rPr>
        <w:t>A. n×(n-1)/2    B. n×(n-1)      C. n×(n+1)/2        D. n2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P1213] 已知一个有向图的邻接表存储结构如图所示，根据深度优先遍历算法，从顶点v1出发，所得到的顶点序列是（</w:t>
      </w:r>
    </w:p>
    <w:p>
      <w:pPr>
        <w:pStyle w:val="2"/>
        <w:rPr>
          <w:rFonts w:hint="eastAsia"/>
        </w:rPr>
      </w:pPr>
      <w:r>
        <w:rPr>
          <w:rFonts w:hint="eastAsia"/>
        </w:rPr>
        <w:t>A. v1,v2,v3,v5,v4      B. v1,v2,v3,v4,v5 C. v1,v3,v4,v5,v2      D. v1,v4,v3,v5,v2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P1214] 关键路径是事件结点网络中（   ）。</w:t>
      </w:r>
      <w:del w:id="223" w:author="JH H" w:date="2023-12-12T11:39:00Z">
        <w:r>
          <w:rPr>
            <w:rFonts w:hint="eastAsia"/>
          </w:rPr>
          <w:delText xml:space="preserve"> A. 从源点到汇点的最长路径　</w:delText>
        </w:r>
      </w:del>
      <w:del w:id="224" w:author="JH H" w:date="2023-12-12T11:39:00Z">
        <w:r>
          <w:rPr>
            <w:rFonts w:hint="eastAsia"/>
          </w:rPr>
          <w:tab/>
        </w:r>
      </w:del>
      <w:del w:id="225" w:author="JH H" w:date="2023-12-12T11:39:00Z">
        <w:r>
          <w:rPr>
            <w:rFonts w:hint="eastAsia"/>
          </w:rPr>
          <w:tab/>
        </w:r>
      </w:del>
      <w:del w:id="226" w:author="JH H" w:date="2023-12-12T11:39:00Z">
        <w:r>
          <w:rPr>
            <w:rFonts w:hint="eastAsia"/>
          </w:rPr>
          <w:delText>B. 从源点到汇点的最短路径</w:delText>
        </w:r>
      </w:del>
    </w:p>
    <w:p>
      <w:pPr>
        <w:pStyle w:val="2"/>
        <w:rPr>
          <w:rFonts w:hint="eastAsia"/>
        </w:rPr>
      </w:pPr>
      <w:r>
        <w:rPr>
          <w:rFonts w:hint="eastAsia"/>
        </w:rPr>
        <w:t>A. 从源点到汇点的最长路径 B. 从源点到汇点的最短路径 C. 最长的回路   D. 最短的回路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P1215] 以下说法正确的是（   ）。</w:t>
      </w:r>
    </w:p>
    <w:p>
      <w:pPr>
        <w:pStyle w:val="2"/>
        <w:rPr>
          <w:rFonts w:hint="eastAsia"/>
        </w:rPr>
      </w:pPr>
      <w:r>
        <w:rPr>
          <w:rFonts w:hint="eastAsia"/>
        </w:rPr>
        <w:t>A. 连通分量是无向图中的极小连通子图 B. 强连通分量是有向图中的极大强连通子图 C. 在一个有向图的拓扑序列中若顶点a在顶点b之前，则图中必有一条弧&lt;a,b&gt; D. 对有向图G，如果以任一顶点出发进行一次深度优先或广度优先搜索能访问到每个顶点，则该图一定是完全图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P1216] 假设有向图含n个顶点及e条弧，则表示该图的邻接表中包含的弧结点个数为（   ）。</w:t>
      </w:r>
    </w:p>
    <w:p>
      <w:pPr>
        <w:pStyle w:val="2"/>
        <w:rPr>
          <w:rFonts w:hint="eastAsia"/>
        </w:rPr>
      </w:pPr>
      <w:r>
        <w:rPr>
          <w:rFonts w:hint="eastAsia"/>
        </w:rPr>
        <w:t>A. n    B. e C. 2e   D. n*e</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P1217] 设图的邻接矩阵为，则该图为（   ）。</w:t>
      </w:r>
    </w:p>
    <w:p>
      <w:pPr>
        <w:pStyle w:val="2"/>
        <w:rPr>
          <w:rFonts w:hint="eastAsia"/>
        </w:rPr>
      </w:pPr>
      <w:r>
        <w:rPr>
          <w:rFonts w:hint="eastAsia"/>
        </w:rPr>
        <w:t>A. 有向图   B. 无向图 C. 强连通图     D. 完全图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P1218] 为便于判别有向图中是否存在回路，可借助于（   ）。</w:t>
      </w:r>
    </w:p>
    <w:p>
      <w:pPr>
        <w:pStyle w:val="2"/>
        <w:rPr>
          <w:rFonts w:hint="eastAsia"/>
        </w:rPr>
      </w:pPr>
      <w:r>
        <w:rPr>
          <w:rFonts w:hint="eastAsia"/>
        </w:rPr>
        <w:t>A. 广度优先搜索算法    B. 最小生成树算法 C. 最短路径算法 D. 拓扑排序算法</w:t>
      </w:r>
      <w:del w:id="227" w:author="JH H" w:date="2023-12-12T23:44:00Z">
        <w:r>
          <w:rPr>
            <w:rFonts w:hint="eastAsia"/>
          </w:rPr>
          <w:delText>D</w:delText>
        </w:r>
      </w:del>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P1219] 任何一个无向连通图的最小生成树（   ）种。</w:t>
      </w:r>
    </w:p>
    <w:p>
      <w:pPr>
        <w:pStyle w:val="2"/>
        <w:rPr>
          <w:rFonts w:hint="eastAsia"/>
        </w:rPr>
      </w:pPr>
      <w:r>
        <w:rPr>
          <w:rFonts w:hint="eastAsia"/>
        </w:rPr>
        <w:t>A. 只有一棵 B. 有一棵或多棵 C. 一定有多棵 D. 可能不存在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P1220] 已知一有向图的邻接表存储结构如图所示，根据有向图的广度优先遍历算法，从顶点v1出发，所得到的顶点序列</w:t>
      </w:r>
    </w:p>
    <w:p>
      <w:pPr>
        <w:pStyle w:val="2"/>
        <w:rPr>
          <w:rFonts w:hint="eastAsia"/>
        </w:rPr>
      </w:pPr>
      <w:r>
        <w:rPr>
          <w:rFonts w:hint="eastAsia"/>
        </w:rPr>
        <w:t>A. v1,v2,v3,v4,v5 B. v1,v3,v2,v4,v5 C. v1,v2,v3,v5,v4    D. v1,v4,v3,v5,v2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P1221] 对于一个有向图，若一个顶点的入度为k1,、出度为k2，则对应邻接表中该顶点单链表中的结点数为（</w:t>
      </w:r>
    </w:p>
    <w:p>
      <w:pPr>
        <w:pStyle w:val="2"/>
        <w:rPr>
          <w:rFonts w:hint="eastAsia"/>
        </w:rPr>
      </w:pPr>
      <w:r>
        <w:rPr>
          <w:rFonts w:hint="eastAsia"/>
        </w:rPr>
        <w:t>A. k1 B. k2 C. k1+k2 D. k1-k2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P1222] 一个具有8个顶点的有向图中，所有顶点的入度之和与所有顶点的出度之和的差等于（   ）。</w:t>
      </w:r>
      <w:del w:id="228" w:author="JH H" w:date="2023-12-12T23:44:00Z">
        <w:r>
          <w:rPr>
            <w:rFonts w:hint="eastAsia"/>
          </w:rPr>
          <w:delText xml:space="preserve"> A. 16</w:delText>
        </w:r>
      </w:del>
    </w:p>
    <w:p>
      <w:pPr>
        <w:pStyle w:val="2"/>
        <w:rPr>
          <w:rFonts w:hint="eastAsia"/>
        </w:rPr>
      </w:pPr>
      <w:r>
        <w:rPr>
          <w:rFonts w:hint="eastAsia"/>
        </w:rPr>
        <w:t>A. 16     B. 4 C. 0     D. 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P1223] 无向图中一个顶点的度是指图中（   ）。</w:t>
      </w:r>
    </w:p>
    <w:p>
      <w:pPr>
        <w:pStyle w:val="2"/>
        <w:rPr>
          <w:rFonts w:hint="eastAsia"/>
        </w:rPr>
      </w:pPr>
      <w:r>
        <w:rPr>
          <w:rFonts w:hint="eastAsia"/>
        </w:rPr>
        <w:t>A. 通过该顶点的简单路径数 B. 与该顶点相邻接的顶点数 C. 与该顶点连通的顶点数    D. 通过该顶点的回路数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P1000] 一般用户更喜欢使用的系统是（  ）。</w:t>
      </w:r>
    </w:p>
    <w:p>
      <w:pPr>
        <w:pStyle w:val="2"/>
        <w:rPr>
          <w:rFonts w:hint="eastAsia"/>
        </w:rPr>
      </w:pPr>
      <w:r>
        <w:rPr>
          <w:rFonts w:hint="eastAsia"/>
        </w:rPr>
        <w:t>A.手工操作                          B.单道批处理C.多道批处理                      D.多用户分时系统</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P1001] 与计算机硬件关系最密切的软件是（ ）.</w:t>
      </w:r>
    </w:p>
    <w:p>
      <w:pPr>
        <w:pStyle w:val="2"/>
        <w:rPr>
          <w:rFonts w:hint="eastAsia"/>
        </w:rPr>
      </w:pPr>
      <w:r>
        <w:rPr>
          <w:rFonts w:hint="eastAsia"/>
        </w:rPr>
        <w:t>A.编译程序                          B.数据库管理程序C.游戏程序                          D.OS</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P1002] 现代OS具有并发性和共享性，是由（）的引入而导致的。</w:t>
      </w:r>
    </w:p>
    <w:p>
      <w:pPr>
        <w:pStyle w:val="2"/>
        <w:rPr>
          <w:rFonts w:hint="eastAsia"/>
        </w:rPr>
      </w:pPr>
      <w:r>
        <w:rPr>
          <w:rFonts w:hint="eastAsia"/>
        </w:rPr>
        <w:t>A.单道程序        B.磁盘            C.对象    D.多道程序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P1003] 早期的OS主要追求的是（）。</w:t>
      </w:r>
    </w:p>
    <w:p>
      <w:pPr>
        <w:pStyle w:val="2"/>
        <w:rPr>
          <w:rFonts w:hint="eastAsia"/>
        </w:rPr>
      </w:pPr>
      <w:r>
        <w:rPr>
          <w:rFonts w:hint="eastAsia"/>
        </w:rPr>
        <w:t>A.系统的效率            B.用户的方便性C.可移植                            D.可扩充性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P1004] （ ）不是多道程序系统。</w:t>
      </w:r>
    </w:p>
    <w:p>
      <w:pPr>
        <w:pStyle w:val="2"/>
        <w:rPr>
          <w:rFonts w:hint="eastAsia"/>
        </w:rPr>
      </w:pPr>
      <w:r>
        <w:rPr>
          <w:rFonts w:hint="eastAsia"/>
        </w:rPr>
        <w:t>  A.单用户单任务                      B.多道批处理系统  C.单用户多任务                      D.多用户分时系统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P1005] （ ）是多道操作系统不可缺少的硬件支持。</w:t>
      </w:r>
    </w:p>
    <w:p>
      <w:pPr>
        <w:pStyle w:val="2"/>
        <w:rPr>
          <w:rFonts w:hint="eastAsia"/>
        </w:rPr>
      </w:pPr>
      <w:r>
        <w:rPr>
          <w:rFonts w:hint="eastAsia"/>
        </w:rPr>
        <w:t>  A.打印机     B.中断机构            C.软盘           D.鼠标</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P1006] 特权指令可以在（ ）中执行。</w:t>
      </w:r>
    </w:p>
    <w:p>
      <w:pPr>
        <w:pStyle w:val="2"/>
        <w:rPr>
          <w:rFonts w:hint="eastAsia"/>
        </w:rPr>
      </w:pPr>
      <w:r>
        <w:rPr>
          <w:rFonts w:hint="eastAsia"/>
        </w:rPr>
        <w:t>  A.目态           B.浏览器中         C.任意的时间     D.进程调度中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P1007] 没有了（  ）计算机系统就启动不起来了。</w:t>
      </w:r>
    </w:p>
    <w:p>
      <w:pPr>
        <w:pStyle w:val="2"/>
        <w:rPr>
          <w:rFonts w:hint="eastAsia"/>
        </w:rPr>
      </w:pPr>
      <w:r>
        <w:rPr>
          <w:rFonts w:hint="eastAsia"/>
        </w:rPr>
        <w:t>  A.编译器          B.DBMS            C.OS             D.浏览器DBMS</w:t>
      </w:r>
    </w:p>
    <w:p>
      <w:pPr>
        <w:pStyle w:val="2"/>
        <w:rPr>
          <w:rFonts w:hint="eastAsia"/>
        </w:rPr>
      </w:pPr>
      <w:r>
        <w:rPr>
          <w:rFonts w:hint="eastAsia"/>
        </w:rPr>
        <w:t>数据库管理系统(Database Management System,DBMS)是用于建立、使用和维护数据库的软件系统。它对数据库进行统一的管理和控制，以保证数据库的安全性和完整性，用户通过DBMS访问数据库中的数据，数据库管理员也通过DBMS进行数据库的维护。</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P1008] 通道能够完成（  ）之间数据的传输。</w:t>
      </w:r>
    </w:p>
    <w:p>
      <w:pPr>
        <w:pStyle w:val="2"/>
        <w:rPr>
          <w:rFonts w:hint="eastAsia"/>
        </w:rPr>
      </w:pPr>
      <w:r>
        <w:rPr>
          <w:rFonts w:hint="eastAsia"/>
        </w:rPr>
        <w:t>  A.CPU与外设       B.内存与外设     C.CPU与主存       D.外设与外设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P1009] 操作系统的主要功能有（ ）。</w:t>
      </w:r>
    </w:p>
    <w:p>
      <w:pPr>
        <w:pStyle w:val="2"/>
        <w:rPr>
          <w:rFonts w:hint="eastAsia"/>
        </w:rPr>
      </w:pPr>
      <w:r>
        <w:rPr>
          <w:rFonts w:hint="eastAsia"/>
        </w:rPr>
        <w:t>  A.进程管理、存储器管理、设备管理、处理机管理  B.虚拟存储管理、处理机管理、进程调度、文件系统  C.处理机管理、存储器管理、设备管理、文件系统  D.进程管理、中断管理、设备管理、文件系统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P1010] 单处理机计算机系统中，（  ）是并行操作的。</w:t>
      </w:r>
    </w:p>
    <w:p>
      <w:pPr>
        <w:pStyle w:val="2"/>
        <w:rPr>
          <w:rFonts w:hint="eastAsia"/>
        </w:rPr>
      </w:pPr>
      <w:r>
        <w:rPr>
          <w:rFonts w:hint="eastAsia"/>
        </w:rPr>
        <w:t>  A.处理机操作和通道操作是并行的  B.程序与程序  C.主程序与子程序  D.用户程序与操作系统程序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P1011] 处理机的所有指令可以在（ ）中执行。</w:t>
      </w:r>
    </w:p>
    <w:p>
      <w:pPr>
        <w:pStyle w:val="2"/>
        <w:rPr>
          <w:rFonts w:hint="eastAsia"/>
        </w:rPr>
      </w:pPr>
      <w:r>
        <w:rPr>
          <w:rFonts w:hint="eastAsia"/>
        </w:rPr>
        <w:t>  A.目态            B.浏览器中        C.任意时间        D.系统态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P1012] （  ）功能不是操作系统直接完成的功能。</w:t>
      </w:r>
    </w:p>
    <w:p>
      <w:pPr>
        <w:pStyle w:val="2"/>
        <w:rPr>
          <w:rFonts w:hint="eastAsia"/>
        </w:rPr>
      </w:pPr>
      <w:r>
        <w:rPr>
          <w:rFonts w:hint="eastAsia"/>
        </w:rPr>
        <w:t>  A.管理计算机硬盘                    B.对程序进行编译  C.实现虚拟存储器                    D.删除文件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P1013] 要求在规定的时间内对外界的请求必须给予及时响应的OS是（ ）。</w:t>
      </w:r>
    </w:p>
    <w:p>
      <w:pPr>
        <w:pStyle w:val="2"/>
        <w:rPr>
          <w:rFonts w:hint="eastAsia"/>
        </w:rPr>
      </w:pPr>
      <w:r>
        <w:rPr>
          <w:rFonts w:hint="eastAsia"/>
        </w:rPr>
        <w:t>  A.多用户分时系统                    B.实时系统  C.批处理系统时间                    D.网络操作系统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P1014] 操作系统是对（ ）进行管理的软件。</w:t>
      </w:r>
    </w:p>
    <w:p>
      <w:pPr>
        <w:pStyle w:val="2"/>
        <w:rPr>
          <w:rFonts w:hint="eastAsia"/>
        </w:rPr>
      </w:pPr>
      <w:r>
        <w:rPr>
          <w:rFonts w:hint="eastAsia"/>
        </w:rPr>
        <w:t>  A.硬件            B.软件            C.计算机资源      D.应用程序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P1015] （ ）对多用户分时系统最重要。</w:t>
      </w:r>
    </w:p>
    <w:p>
      <w:pPr>
        <w:pStyle w:val="2"/>
        <w:rPr>
          <w:rFonts w:hint="eastAsia"/>
        </w:rPr>
      </w:pPr>
      <w:r>
        <w:rPr>
          <w:rFonts w:hint="eastAsia"/>
        </w:rPr>
        <w:t>  A.实时性          B.交互性          C.共享性          D.运行效率</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P1016] （  ）对多道批处理系统最重要。</w:t>
      </w:r>
    </w:p>
    <w:p>
      <w:pPr>
        <w:pStyle w:val="2"/>
        <w:rPr>
          <w:rFonts w:hint="eastAsia"/>
        </w:rPr>
      </w:pPr>
      <w:r>
        <w:rPr>
          <w:rFonts w:hint="eastAsia"/>
        </w:rPr>
        <w:t>  A.实时性          B.交互性          C.共享性          D.运行效率</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P1017] （ ）对实时系统最重要。</w:t>
      </w:r>
    </w:p>
    <w:p>
      <w:pPr>
        <w:pStyle w:val="2"/>
        <w:rPr>
          <w:rFonts w:hint="eastAsia"/>
        </w:rPr>
      </w:pPr>
      <w:r>
        <w:rPr>
          <w:rFonts w:hint="eastAsia"/>
        </w:rPr>
        <w:t>  A.及时性          B.交互性          C.共享性          D.运行效率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P1018] Windows 98 是（）操作系统。</w:t>
      </w:r>
    </w:p>
    <w:p>
      <w:pPr>
        <w:pStyle w:val="2"/>
        <w:rPr>
          <w:rFonts w:hint="eastAsia"/>
        </w:rPr>
      </w:pPr>
      <w:r>
        <w:rPr>
          <w:rFonts w:hint="eastAsia"/>
        </w:rPr>
        <w:t>  A.多用户分时      B.批处理系统      C.单用户多任务    D.单用户单任务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P1019] 分布式系统和网络系统的主要区别是（ ）。</w:t>
      </w:r>
    </w:p>
    <w:p>
      <w:pPr>
        <w:pStyle w:val="2"/>
        <w:rPr>
          <w:rFonts w:hint="eastAsia"/>
        </w:rPr>
      </w:pPr>
      <w:r>
        <w:rPr>
          <w:rFonts w:hint="eastAsia"/>
        </w:rPr>
        <w:t>  A.并行性          B.透明性          C.共享性          D.复杂性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P1020] （）操作系统允许在一台主机上同时连接多台终端，多个用户可以通过各自的终端同时交互的使用计算机。</w:t>
      </w:r>
    </w:p>
    <w:p>
      <w:pPr>
        <w:pStyle w:val="2"/>
        <w:rPr>
          <w:rFonts w:hint="eastAsia"/>
        </w:rPr>
      </w:pPr>
      <w:r>
        <w:rPr>
          <w:rFonts w:hint="eastAsia"/>
        </w:rPr>
        <w:t>  A.网络            B.分布式          C.分时            D.实时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P1021] 如果分时操作系统的时间片大小一定，那么（ ），则单个进程的周转时间越长。</w:t>
      </w:r>
    </w:p>
    <w:p>
      <w:pPr>
        <w:pStyle w:val="2"/>
        <w:rPr>
          <w:rFonts w:hint="eastAsia"/>
        </w:rPr>
      </w:pPr>
      <w:r>
        <w:rPr>
          <w:rFonts w:hint="eastAsia"/>
        </w:rPr>
        <w:t>  A.用户数越少      B.用户数越多      C.内存越小        D.内存越大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P1022] 下面系统中，必须是实时操作系统的有（ ）个。</w:t>
      </w:r>
    </w:p>
    <w:p>
      <w:pPr>
        <w:pStyle w:val="2"/>
        <w:rPr>
          <w:rFonts w:hint="eastAsia"/>
        </w:rPr>
      </w:pPr>
      <w:r>
        <w:rPr>
          <w:rFonts w:hint="eastAsia"/>
        </w:rPr>
        <w:t>  A.1               B.2               C.3               D.4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P1023] 下面对OS不正确的描述是（）。</w:t>
      </w:r>
    </w:p>
    <w:p>
      <w:pPr>
        <w:pStyle w:val="2"/>
        <w:rPr>
          <w:rFonts w:hint="eastAsia"/>
        </w:rPr>
      </w:pPr>
      <w:r>
        <w:rPr>
          <w:rFonts w:hint="eastAsia"/>
        </w:rPr>
        <w:t>  A.OS是系统资源管理程序              B.OS是为用户提供服务的程序  C.OS是其他软件的支撑程序            D.OS是系统态程序的集合</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P1024] OS的不确定性是指（  ）。</w:t>
      </w:r>
    </w:p>
    <w:p>
      <w:pPr>
        <w:pStyle w:val="2"/>
        <w:rPr>
          <w:rFonts w:hint="eastAsia"/>
        </w:rPr>
      </w:pPr>
      <w:r>
        <w:rPr>
          <w:rFonts w:hint="eastAsia"/>
        </w:rPr>
        <w:t>  A.程序的运行结果不确定              B.程序的运行次序不确定  C.程序多次运行的时间不确定          D.A、B和C</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P1025] 下面哪一个不是程序在并发系统内执行的特点（  ）。</w:t>
      </w:r>
    </w:p>
    <w:p>
      <w:pPr>
        <w:pStyle w:val="2"/>
        <w:rPr>
          <w:rFonts w:hint="eastAsia"/>
        </w:rPr>
      </w:pPr>
      <w:r>
        <w:rPr>
          <w:rFonts w:hint="eastAsia"/>
        </w:rPr>
        <w:t>  A.程序执行的间断性                  B.相互通信的可能性  C.产生死锁的必然性                  D.资源分配的动态性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P1026] 在下面关于并发性的叙述正确的是（ ）。</w:t>
      </w:r>
    </w:p>
    <w:p>
      <w:pPr>
        <w:pStyle w:val="2"/>
        <w:rPr>
          <w:rFonts w:hint="eastAsia"/>
        </w:rPr>
      </w:pPr>
      <w:r>
        <w:rPr>
          <w:rFonts w:hint="eastAsia"/>
        </w:rPr>
        <w:t>  A.并发性是指若干事件在同一时刻发生  B.并发性是指若干事件在不同时刻发生  C.并发性是指若干事件在同一时间间隔发生  D.并发性是指若干事件在不同时间间隔发生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P1027] 一般来说，为了实现多道程序设计，计算机最需要（ ）。</w:t>
      </w:r>
    </w:p>
    <w:p>
      <w:pPr>
        <w:pStyle w:val="2"/>
        <w:rPr>
          <w:rFonts w:hint="eastAsia"/>
        </w:rPr>
      </w:pPr>
      <w:r>
        <w:rPr>
          <w:rFonts w:hint="eastAsia"/>
        </w:rPr>
        <w:t>  A.更大的内存                        B.更多的外设  C.更快的CPU                         D.更先进的终端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P1028] Unix操作系统的进程控制块中常驻内存的是(   )。</w:t>
      </w:r>
    </w:p>
    <w:p>
      <w:pPr>
        <w:pStyle w:val="2"/>
        <w:rPr>
          <w:rFonts w:hint="eastAsia"/>
        </w:rPr>
      </w:pPr>
      <w:r>
        <w:rPr>
          <w:rFonts w:hint="eastAsia"/>
        </w:rPr>
        <w:t>  A.proc结构                          B.proc结构和核心栈  C.ppda区                            D.proc结构和user结构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P1029] 当( )时，进程从执行状态转变为就绪状态。</w:t>
      </w:r>
    </w:p>
    <w:p>
      <w:pPr>
        <w:pStyle w:val="2"/>
        <w:rPr>
          <w:rFonts w:hint="eastAsia"/>
        </w:rPr>
      </w:pPr>
      <w:r>
        <w:rPr>
          <w:rFonts w:hint="eastAsia"/>
        </w:rPr>
        <w:t>  A.进程被调度程序选中                B.时间片到  C.等待某一事件                      D.等待的事件发生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P1030] 在进程状态转换时，下列(  )转换是不可能发生的。</w:t>
      </w:r>
    </w:p>
    <w:p>
      <w:pPr>
        <w:pStyle w:val="2"/>
        <w:rPr>
          <w:rFonts w:hint="eastAsia"/>
        </w:rPr>
      </w:pPr>
      <w:r>
        <w:rPr>
          <w:rFonts w:hint="eastAsia"/>
        </w:rPr>
        <w:t>  A.就绪态→运行态                    B.运行态→就绪态  C.运行态→阻塞态                    D.阻塞态→运行态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P1031] 下列各项工作步骤中，(   )不是创建进程所必需的步骤。</w:t>
      </w:r>
    </w:p>
    <w:p>
      <w:pPr>
        <w:pStyle w:val="2"/>
        <w:rPr>
          <w:rFonts w:hint="eastAsia"/>
        </w:rPr>
      </w:pPr>
      <w:r>
        <w:rPr>
          <w:rFonts w:hint="eastAsia"/>
        </w:rPr>
        <w:t>  A.建立一个PCB                       B.作业调度程序为进程分配CPU  C.为进程分配内存等资源              D.将PCB链入进程就绪队列D不也不是必须的吗？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P1032] 下列关于进程的叙述中，正确的是(  )。</w:t>
      </w:r>
    </w:p>
    <w:p>
      <w:pPr>
        <w:pStyle w:val="2"/>
        <w:rPr>
          <w:rFonts w:hint="eastAsia"/>
        </w:rPr>
      </w:pPr>
      <w:r>
        <w:rPr>
          <w:rFonts w:hint="eastAsia"/>
        </w:rPr>
        <w:t>  A.进程通过进程调度程序而获得CPU  B.优先级是进行进程调度的重要依据，一旦确定不能改变  C.在单CPU系统中，任一时刻都有1个进程处于运行状态  D.进程申请CPU得不到满足时，其状态变为等待状态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P1033] 从资源管理的角度看，进程调度属于(  )。</w:t>
      </w:r>
    </w:p>
    <w:p>
      <w:pPr>
        <w:pStyle w:val="2"/>
        <w:rPr>
          <w:rFonts w:hint="eastAsia"/>
        </w:rPr>
      </w:pPr>
      <w:r>
        <w:rPr>
          <w:rFonts w:hint="eastAsia"/>
        </w:rPr>
        <w:t>  A.I/O管理                           B.文件管理  C.处理机管理                        D.存储器管理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P1034] 下列有可能导致一进程从运行变为就绪的事件是(  )。</w:t>
      </w:r>
    </w:p>
    <w:p>
      <w:pPr>
        <w:pStyle w:val="2"/>
        <w:rPr>
          <w:rFonts w:hint="eastAsia"/>
        </w:rPr>
      </w:pPr>
      <w:r>
        <w:rPr>
          <w:rFonts w:hint="eastAsia"/>
        </w:rPr>
        <w:t>  A.一次I/O操作结束  B.运行进程需作I/O操作  C.运行进程结束  D.出现了比现运行进程优先权更高的进程</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P1035] 一个进程释放一种资源将有可能导致一个或几个进程(  )。</w:t>
      </w:r>
    </w:p>
    <w:p>
      <w:pPr>
        <w:pStyle w:val="2"/>
        <w:rPr>
          <w:rFonts w:hint="eastAsia"/>
        </w:rPr>
      </w:pPr>
      <w:r>
        <w:rPr>
          <w:rFonts w:hint="eastAsia"/>
        </w:rPr>
        <w:t>  A.由就绪变运行                      B.由运行变就绪  C.由阻塞变运行                      D.由阻塞变就绪</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P1036] 一次I/O操作的结束，有可能导致(  )。</w:t>
      </w:r>
    </w:p>
    <w:p>
      <w:pPr>
        <w:pStyle w:val="2"/>
        <w:rPr>
          <w:rFonts w:hint="eastAsia"/>
        </w:rPr>
      </w:pPr>
      <w:r>
        <w:rPr>
          <w:rFonts w:hint="eastAsia"/>
        </w:rPr>
        <w:t>  A.一个进程由睡眠变就绪              B.几个进程由睡眠变就绪  C.一个进程由睡眠变运行              D.几个进程由睡眠变运行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P1037] 当一个进程从CPU上退下来时，它的状态应变为(  )。</w:t>
      </w:r>
    </w:p>
    <w:p>
      <w:pPr>
        <w:pStyle w:val="2"/>
        <w:rPr>
          <w:rFonts w:hint="eastAsia"/>
        </w:rPr>
      </w:pPr>
      <w:r>
        <w:rPr>
          <w:rFonts w:hint="eastAsia"/>
        </w:rPr>
        <w:t>当一个进程从CPU上退下来时，它的状态应变为(  )。  A.静止就绪        B.活动就绪        C.静止睡眠        D.活动睡眠</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P1038] 为使进程由活动就绪变为静止就绪，应利用(   )原语？</w:t>
      </w:r>
    </w:p>
    <w:p>
      <w:pPr>
        <w:pStyle w:val="2"/>
        <w:rPr>
          <w:rFonts w:hint="eastAsia"/>
        </w:rPr>
      </w:pPr>
      <w:r>
        <w:rPr>
          <w:rFonts w:hint="eastAsia"/>
        </w:rPr>
        <w:t>  A.Suspend         B.Active          C.Block           D.Wakeup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P1039] 在下面的叙述中，不正确的是(  )。</w:t>
      </w:r>
    </w:p>
    <w:p>
      <w:pPr>
        <w:pStyle w:val="2"/>
        <w:rPr>
          <w:rFonts w:hint="eastAsia"/>
        </w:rPr>
      </w:pPr>
      <w:r>
        <w:rPr>
          <w:rFonts w:hint="eastAsia"/>
        </w:rPr>
        <w:t>  A.一个进程可创建一个或多个线程  B.一个线程可创建一个或多个线程  C.一个线程可创建一个或多个进程  D.一个进程可创建一个或多个进程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P1040] 若系统中只有用户级线程，则处理机调度单位是(  )。</w:t>
      </w:r>
    </w:p>
    <w:p>
      <w:pPr>
        <w:pStyle w:val="2"/>
        <w:rPr>
          <w:rFonts w:hint="eastAsia"/>
        </w:rPr>
      </w:pPr>
      <w:r>
        <w:rPr>
          <w:rFonts w:hint="eastAsia"/>
        </w:rPr>
        <w:t>A.线程            B.进程            C.程序            D.作业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[操作系统 P1041] 一个进程是(  )。   </w:t>
      </w:r>
      <w:del w:id="229" w:author="JH H" w:date="2023-12-12T23:46:00Z">
        <w:r>
          <w:rPr>
            <w:rFonts w:hint="eastAsia"/>
          </w:rPr>
          <w:delText>A.由协处理机执行的一个程序   B.一个独立的程序+数据集   C.P</w:delText>
        </w:r>
      </w:del>
    </w:p>
    <w:p>
      <w:pPr>
        <w:pStyle w:val="2"/>
        <w:rPr>
          <w:rFonts w:hint="eastAsia"/>
        </w:rPr>
      </w:pPr>
      <w:r>
        <w:rPr>
          <w:rFonts w:hint="eastAsia"/>
        </w:rPr>
        <w:t>  A.由协处理机执行的一个程序  B.一个独立的程序+数据集  C.PCB结构与程序和数据的组合  D.一个独立的程序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P1042] 下列几种关于进程的叙述，(  )最不符合操作系统进程的理解？</w:t>
      </w:r>
    </w:p>
    <w:p>
      <w:pPr>
        <w:pStyle w:val="2"/>
        <w:rPr>
          <w:rFonts w:hint="eastAsia"/>
        </w:rPr>
      </w:pPr>
      <w:r>
        <w:rPr>
          <w:rFonts w:hint="eastAsia"/>
        </w:rPr>
        <w:t>  A.进程是在多程序并行环境中的完整的程序  B.进程可以由程序、数据和进程控制描述  C.线程是一种特殊的进程  D.进程是程序在一个数据集合上运行的过程，它是系统进行资源分配和调度的一个独立单位</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P1043] 在下面的叙述中正确的是(  )。  </w:t>
      </w:r>
      <w:del w:id="230" w:author="JH H" w:date="2023-12-12T23:46:00Z">
        <w:r>
          <w:rPr>
            <w:rFonts w:hint="eastAsia"/>
          </w:rPr>
          <w:delText xml:space="preserve"> A.线程是比进程更小的能独立运行的基本单位   B.引入线程</w:delText>
        </w:r>
      </w:del>
    </w:p>
    <w:p>
      <w:pPr>
        <w:pStyle w:val="2"/>
        <w:rPr>
          <w:rFonts w:hint="eastAsia"/>
        </w:rPr>
      </w:pPr>
      <w:r>
        <w:rPr>
          <w:rFonts w:hint="eastAsia"/>
        </w:rPr>
        <w:t>  A.线程是比进程更小的能独立运行的基本单位  B.引入线程可提高程序并发执行的程度，可进一步提高系统效率  C.线程的引入增加了程序执行时时空开销  D.一个进程一定包含多个线程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P1044] 下面关于线程的叙述中，正确的是( )。</w:t>
      </w:r>
    </w:p>
    <w:p>
      <w:pPr>
        <w:pStyle w:val="2"/>
        <w:rPr>
          <w:rFonts w:hint="eastAsia"/>
        </w:rPr>
      </w:pPr>
      <w:r>
        <w:rPr>
          <w:rFonts w:hint="eastAsia"/>
        </w:rPr>
        <w:t>  A.不论是系统支持线程还是用户级线程，其切换都需要内核的支持  B.线程是资源的分配单位，进程是调度和分配的单位  C.不管系统中是否有线程，进程都是拥有资源的独立单位  D.在引入线程的系统中，进程仍是资源分配和调度分派的基本单位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P1045] 在下面的叙述中，正确的是(   )。</w:t>
      </w:r>
    </w:p>
    <w:p>
      <w:pPr>
        <w:pStyle w:val="2"/>
        <w:rPr>
          <w:rFonts w:hint="eastAsia"/>
        </w:rPr>
      </w:pPr>
      <w:r>
        <w:rPr>
          <w:rFonts w:hint="eastAsia"/>
        </w:rPr>
        <w:t>A.引入线程后，处理机只在线程间切换B.引入线程后，处理机仍在进程间切换C.线程的切换，不会引起进程的切换 D.线程的切换，可能引起进程的切换</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P1046] 进程的控制信息和描述信息存放在(  )。</w:t>
      </w:r>
    </w:p>
    <w:p>
      <w:pPr>
        <w:pStyle w:val="2"/>
        <w:rPr>
          <w:rFonts w:hint="eastAsia"/>
        </w:rPr>
      </w:pPr>
      <w:r>
        <w:rPr>
          <w:rFonts w:hint="eastAsia"/>
        </w:rPr>
        <w:t>  A.JCB             B.PCB             C.AFT             D.SFT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P1047] 进程依靠(  )从阻塞状态过渡到就绪状态。</w:t>
      </w:r>
    </w:p>
    <w:p>
      <w:pPr>
        <w:pStyle w:val="2"/>
        <w:rPr>
          <w:rFonts w:hint="eastAsia"/>
        </w:rPr>
      </w:pPr>
      <w:r>
        <w:rPr>
          <w:rFonts w:hint="eastAsia"/>
        </w:rPr>
        <w:t>  A.程序员的命令                      B.系统服务  C.等待下一个时间片到来              D."合作"进程的唤醒</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P1048] 在Windows NT中(  )可以处于就绪状态。</w:t>
      </w:r>
    </w:p>
    <w:p>
      <w:pPr>
        <w:pStyle w:val="2"/>
        <w:rPr>
          <w:rFonts w:hint="eastAsia"/>
        </w:rPr>
      </w:pPr>
      <w:r>
        <w:rPr>
          <w:rFonts w:hint="eastAsia"/>
        </w:rPr>
        <w:t>  A.进程            B.线程            C.程序            D.作业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P1049] 只作用于一个进程一次的原语是(  )。</w:t>
      </w:r>
    </w:p>
    <w:p>
      <w:pPr>
        <w:pStyle w:val="2"/>
        <w:rPr>
          <w:rFonts w:hint="eastAsia"/>
        </w:rPr>
      </w:pPr>
      <w:r>
        <w:rPr>
          <w:rFonts w:hint="eastAsia"/>
        </w:rPr>
        <w:t>  A.创立            B.解挂            C.阻塞            D.挂起</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P1050] 在Unix系统中，处于(  )状态的进程最容易被执行。</w:t>
      </w:r>
    </w:p>
    <w:p>
      <w:pPr>
        <w:pStyle w:val="2"/>
        <w:rPr>
          <w:rFonts w:hint="eastAsia"/>
        </w:rPr>
      </w:pPr>
      <w:r>
        <w:rPr>
          <w:rFonts w:hint="eastAsia"/>
        </w:rPr>
        <w:t>  A.辅存睡眠        B.内存睡眠        C.内存就绪        D.辅存就绪</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P1051] 从执行状态挂起的进程解除挂起时进入(  )状态。</w:t>
      </w:r>
    </w:p>
    <w:p>
      <w:pPr>
        <w:pStyle w:val="2"/>
        <w:rPr>
          <w:rFonts w:hint="eastAsia"/>
        </w:rPr>
      </w:pPr>
      <w:r>
        <w:rPr>
          <w:rFonts w:hint="eastAsia"/>
        </w:rPr>
        <w:t>  A.就绪            B.执行            C.阻塞            D.挂起</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P1052] 一个进程执行过程中不可能对应(   )。</w:t>
      </w:r>
    </w:p>
    <w:p>
      <w:pPr>
        <w:pStyle w:val="2"/>
        <w:rPr>
          <w:rFonts w:hint="eastAsia"/>
        </w:rPr>
      </w:pPr>
      <w:r>
        <w:rPr>
          <w:rFonts w:hint="eastAsia"/>
        </w:rPr>
        <w:t>  A.一个PCB         B.一个JCB         C.多个PCB         D.一个程序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P1053] 用P、V操作管理临界区时，信号量的初值一般应定义为（  ）。</w:t>
      </w:r>
    </w:p>
    <w:p>
      <w:pPr>
        <w:pStyle w:val="2"/>
        <w:rPr>
          <w:rFonts w:hint="eastAsia"/>
        </w:rPr>
      </w:pPr>
      <w:r>
        <w:rPr>
          <w:rFonts w:hint="eastAsia"/>
        </w:rPr>
        <w:t>   A.－1            B.0               C.1               D.任意值</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P1054] 有m个进程共享同一临界资源，若使用信号量机制实现对一临界资源的互斥访问，则信号量的变化范围是</w:t>
      </w:r>
    </w:p>
    <w:p>
      <w:pPr>
        <w:pStyle w:val="2"/>
        <w:rPr>
          <w:rFonts w:hint="eastAsia"/>
        </w:rPr>
      </w:pPr>
      <w:r>
        <w:rPr>
          <w:rFonts w:hint="eastAsia"/>
        </w:rPr>
        <w:t>A.1至-(m-1)             B.1至m-1    C.1至-m    D.1至m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P1055] 在下面的叙述中正确的是（ ）。</w:t>
      </w:r>
    </w:p>
    <w:p>
      <w:pPr>
        <w:pStyle w:val="2"/>
        <w:rPr>
          <w:rFonts w:hint="eastAsia"/>
        </w:rPr>
      </w:pPr>
      <w:r>
        <w:rPr>
          <w:rFonts w:hint="eastAsia"/>
        </w:rPr>
        <w:t>  A.临界资源是非共享资源              B.临界资源是任意共享资源  C.临界资源是互斥共享资源            D.临界资源是同时共享资源</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P1056] 对进程间互斥使用临界资源，进程可以（）。</w:t>
      </w:r>
    </w:p>
    <w:p>
      <w:pPr>
        <w:pStyle w:val="2"/>
        <w:rPr>
          <w:rFonts w:hint="eastAsia"/>
        </w:rPr>
      </w:pPr>
      <w:r>
        <w:rPr>
          <w:rFonts w:hint="eastAsia"/>
        </w:rPr>
        <w:t>  A.互斥的进入临界区                  B.互斥的进入各自的临界区  C.互斥的进入同一临界区              D.互斥的进入各自的同类资源临界区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P1057] 设两个进程共用一个临界资源的互斥信号量mutex，当mutex＝1时表示（）。</w:t>
      </w:r>
    </w:p>
    <w:p>
      <w:pPr>
        <w:pStyle w:val="2"/>
        <w:rPr>
          <w:rFonts w:hint="eastAsia"/>
        </w:rPr>
      </w:pPr>
      <w:r>
        <w:rPr>
          <w:rFonts w:hint="eastAsia"/>
        </w:rPr>
        <w:t>  A.一个进程进入了临界区，另一个进程等待  B.没有一个进程进入临界区  C.两个进程都进入临界区  D.两个进程都在等待</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P1058] 设两个进程共用一个临界资源的互斥信号量mutex，当mutex＝－1时表示（）。</w:t>
      </w:r>
    </w:p>
    <w:p>
      <w:pPr>
        <w:pStyle w:val="2"/>
        <w:rPr>
          <w:rFonts w:hint="eastAsia"/>
        </w:rPr>
      </w:pPr>
      <w:r>
        <w:rPr>
          <w:rFonts w:hint="eastAsia"/>
        </w:rPr>
        <w:t>  A.一个进程进入了临界区，另一个进程等待  B.没有一个进程进入临界区  C.两个进程都进入临界区  D.两个进程都在等待</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P1059] 当一进程因在记录型信号量S上执行P（S）操作而被阻塞后，S的值为</w:t>
      </w:r>
    </w:p>
    <w:p>
      <w:pPr>
        <w:pStyle w:val="2"/>
        <w:rPr>
          <w:rFonts w:hint="eastAsia"/>
        </w:rPr>
      </w:pPr>
      <w:r>
        <w:rPr>
          <w:rFonts w:hint="eastAsia"/>
        </w:rPr>
        <w:t>  A.＞0             B.＜0             C.≥0             D.≤0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P1060] 当一进程因在记录型信号量S上执行V（S）操作而导致唤醒另一进程后，S的值为（）。</w:t>
      </w:r>
    </w:p>
    <w:p>
      <w:pPr>
        <w:pStyle w:val="2"/>
        <w:rPr>
          <w:rFonts w:hint="eastAsia"/>
        </w:rPr>
      </w:pPr>
      <w:r>
        <w:rPr>
          <w:rFonts w:hint="eastAsia"/>
        </w:rPr>
        <w:t>  A.＞0             B.＜0             C.≥0             D.≤0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P1061] 如果信号量的当前值为－4，则表示系统中在该信号量上有（）个进程等待。</w:t>
      </w:r>
    </w:p>
    <w:p>
      <w:pPr>
        <w:pStyle w:val="2"/>
        <w:rPr>
          <w:rFonts w:hint="eastAsia"/>
        </w:rPr>
      </w:pPr>
      <w:r>
        <w:rPr>
          <w:rFonts w:hint="eastAsia"/>
        </w:rPr>
        <w:t>  A.4               B.3               C.5               D.0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P1062] 若有4个进程共享同一程序段，而且每次最多允许3个进程进入该程序段，则信号量的变化范围是（ ）。</w:t>
      </w:r>
    </w:p>
    <w:p>
      <w:pPr>
        <w:pStyle w:val="2"/>
        <w:rPr>
          <w:rFonts w:hint="eastAsia"/>
        </w:rPr>
      </w:pPr>
      <w:r>
        <w:rPr>
          <w:rFonts w:hint="eastAsia"/>
        </w:rPr>
        <w:t>  A.3，2，1，0  B.3，2，1，0，-1  C.4，3，2，1，0  D.2，1，0，-1，-2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P1063] 若信号S的初值为2，当前值为－1，则表示有（　）个等待进程。</w:t>
      </w:r>
    </w:p>
    <w:p>
      <w:pPr>
        <w:pStyle w:val="2"/>
        <w:rPr>
          <w:rFonts w:hint="eastAsia"/>
        </w:rPr>
      </w:pPr>
      <w:r>
        <w:rPr>
          <w:rFonts w:hint="eastAsia"/>
        </w:rPr>
        <w:t>   A.0             B.1               C.2               D.3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P1064] 并发进程之间（）。</w:t>
      </w:r>
    </w:p>
    <w:p>
      <w:pPr>
        <w:pStyle w:val="2"/>
        <w:rPr>
          <w:rFonts w:hint="eastAsia"/>
        </w:rPr>
      </w:pPr>
      <w:r>
        <w:rPr>
          <w:rFonts w:hint="eastAsia"/>
        </w:rPr>
        <w:t>  A.彼此无关        B.必须同步        C.必须互斥        D.可能需要同步或互斥</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P1065] 在操作系统中，有一组进程，进程之间具有直接相互制约性（同步）。这组并发进程之间（）。</w:t>
      </w:r>
    </w:p>
    <w:p>
      <w:pPr>
        <w:pStyle w:val="2"/>
        <w:rPr>
          <w:rFonts w:hint="eastAsia"/>
        </w:rPr>
      </w:pPr>
      <w:r>
        <w:rPr>
          <w:rFonts w:hint="eastAsia"/>
        </w:rPr>
        <w:t>  A.必定无关        B.必定相关        C.可能相关        D.相关程度相同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P1066] （）操作不是P操作可完成的。</w:t>
      </w:r>
    </w:p>
    <w:p>
      <w:pPr>
        <w:pStyle w:val="2"/>
        <w:rPr>
          <w:rFonts w:hint="eastAsia"/>
        </w:rPr>
      </w:pPr>
      <w:r>
        <w:rPr>
          <w:rFonts w:hint="eastAsia"/>
        </w:rPr>
        <w:t>A.为进程分配处理机                  B.使信号量的值变小C.可用于进程的同步                  D.使进程进入阻塞状态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P1067] 某系统采用了银行家算法，则下列叙述正确的是（ ）。</w:t>
      </w:r>
    </w:p>
    <w:p>
      <w:pPr>
        <w:pStyle w:val="2"/>
        <w:rPr>
          <w:rFonts w:hint="eastAsia"/>
        </w:rPr>
      </w:pPr>
      <w:r>
        <w:rPr>
          <w:rFonts w:hint="eastAsia"/>
        </w:rPr>
        <w:t>  A.系统处于不安全状态时一定会发生死锁  B.系统处于不安全状态时可能会发生死锁  C.系统处于安全状态时可能会发生死锁  D.系统处于安全状态时一定会发生死锁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P1068] 银行家算法中的数据结构包括有可利用资源向量Available、最大需求矩阵Max、分配矩阵Alloc</w:t>
      </w:r>
    </w:p>
    <w:p>
      <w:pPr>
        <w:pStyle w:val="2"/>
        <w:rPr>
          <w:rFonts w:hint="eastAsia"/>
        </w:rPr>
      </w:pPr>
      <w:r>
        <w:rPr>
          <w:rFonts w:hint="eastAsia"/>
        </w:rPr>
        <w:t>银行家算法中的数据结构包括有可利用资源向量Available、最大需求矩阵Max、分配矩阵Allocation、需求矩阵Need，下列选项中表述正确的是（ ）。  A.Max[i,j]= Allocation[i,j]+Need[i,j]  B.Need[i,j]= Max[i,j]- Allocation[i,j]  C.Max[i,j]= Allocation[i,j]-Need[i,j]  D.Need[i,j]= Max[i,j]+Allocation[i,j]</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P1069] 下列进程调度算法中，（ ）可能会出现进程长期得不到调度的情况。</w:t>
      </w:r>
    </w:p>
    <w:p>
      <w:pPr>
        <w:pStyle w:val="2"/>
        <w:rPr>
          <w:rFonts w:hint="eastAsia"/>
        </w:rPr>
      </w:pPr>
      <w:r>
        <w:rPr>
          <w:rFonts w:hint="eastAsia"/>
        </w:rPr>
        <w:t>  A.非强占式静态优先权法  B.强占式静态优先权法  C.时间片轮转调度算法  D.非强占式动态优先权法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P1070] 在下列选项中，属于预防死锁的方法是（ ）。</w:t>
      </w:r>
    </w:p>
    <w:p>
      <w:pPr>
        <w:pStyle w:val="2"/>
        <w:rPr>
          <w:rFonts w:hint="eastAsia"/>
        </w:rPr>
      </w:pPr>
      <w:r>
        <w:rPr>
          <w:rFonts w:hint="eastAsia"/>
        </w:rPr>
        <w:t>A.剥夺资源法                     B.资源分配图简化法C.资源静态分配                  D.银行家算法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P1071] 在下列选项中，属于检测死锁的方法是（ ）。</w:t>
      </w:r>
    </w:p>
    <w:p>
      <w:pPr>
        <w:pStyle w:val="2"/>
        <w:rPr>
          <w:rFonts w:hint="eastAsia"/>
        </w:rPr>
      </w:pPr>
      <w:r>
        <w:rPr>
          <w:rFonts w:hint="eastAsia"/>
        </w:rPr>
        <w:t>A.银行家算法                        B.消进程法C.资源静态分配法    D.资源分配图简化法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P1072] 在下列选项中，属于解除死锁的方法是（）。</w:t>
      </w:r>
    </w:p>
    <w:p>
      <w:pPr>
        <w:pStyle w:val="2"/>
        <w:rPr>
          <w:rFonts w:hint="eastAsia"/>
        </w:rPr>
      </w:pPr>
      <w:r>
        <w:rPr>
          <w:rFonts w:hint="eastAsia"/>
        </w:rPr>
        <w:t>A.剥夺资源法                        B.资源分配图简化法C.银行家算法                        D.资源静态分配法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P1073] 为了照顾紧迫型作业，应采用（  ）。</w:t>
      </w:r>
    </w:p>
    <w:p>
      <w:pPr>
        <w:pStyle w:val="2"/>
        <w:rPr>
          <w:rFonts w:hint="eastAsia"/>
        </w:rPr>
      </w:pPr>
      <w:r>
        <w:rPr>
          <w:rFonts w:hint="eastAsia"/>
        </w:rPr>
        <w:t>A.先来先服务调度算法B.短作业优先调度算法C.时间片轮转调度算法D.优先权调度算法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P1074] 在采用动态优先权的优先权调度算法中，如果所有进程都具有相同优先权初值，则此时的优先权调度算法实际上和</w:t>
      </w:r>
    </w:p>
    <w:p>
      <w:pPr>
        <w:pStyle w:val="2"/>
        <w:rPr>
          <w:rFonts w:hint="eastAsia"/>
        </w:rPr>
      </w:pPr>
      <w:r>
        <w:rPr>
          <w:rFonts w:hint="eastAsia"/>
        </w:rPr>
        <w:t>A.先来先服务调度算法B.短作业优先调度算法C.时间片轮转调度算法D.长作业优先调度算法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P1075] 作业从后备作业到被调度程序选中的时间称为（ ）。</w:t>
      </w:r>
    </w:p>
    <w:p>
      <w:pPr>
        <w:pStyle w:val="2"/>
        <w:rPr>
          <w:rFonts w:hint="eastAsia"/>
        </w:rPr>
      </w:pPr>
      <w:r>
        <w:rPr>
          <w:rFonts w:hint="eastAsia"/>
        </w:rPr>
        <w:t>A.周转时间                          B.响应时间C.等待调度时间                      D.运行时间</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P1076] 资源静态分配法可以预防死锁的发生，因为使死锁四个条件中的（）不成立。</w:t>
      </w:r>
    </w:p>
    <w:p>
      <w:pPr>
        <w:pStyle w:val="2"/>
        <w:rPr>
          <w:rFonts w:hint="eastAsia"/>
        </w:rPr>
      </w:pPr>
      <w:r>
        <w:rPr>
          <w:rFonts w:hint="eastAsia"/>
        </w:rPr>
        <w:t>  A.互斥条件                          B.请求和保持条件  C.不可剥夺条件     D.环路等待条件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P1077] 分页存储管理的存储保护是通过（ ）完成的。</w:t>
      </w:r>
    </w:p>
    <w:p>
      <w:pPr>
        <w:pStyle w:val="2"/>
        <w:rPr>
          <w:rFonts w:hint="eastAsia"/>
        </w:rPr>
      </w:pPr>
      <w:r>
        <w:rPr>
          <w:rFonts w:hint="eastAsia"/>
        </w:rPr>
        <w:t>A.页表（页表寄存器）                B.快表C.存储键                            D.索引动态重定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P1078] 把作业地址空间中使用的逻辑地址变成内存中物理地址称为（ ）。</w:t>
      </w:r>
    </w:p>
    <w:p>
      <w:pPr>
        <w:pStyle w:val="2"/>
        <w:rPr>
          <w:rFonts w:hint="eastAsia"/>
        </w:rPr>
      </w:pPr>
      <w:r>
        <w:rPr>
          <w:rFonts w:hint="eastAsia"/>
        </w:rPr>
        <w:t>  A.加载            B.重定位          C.物理化          D.逻辑化</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P1079] 在可变分区存储管理中的紧凑技术可以（ ）。</w:t>
      </w:r>
    </w:p>
    <w:p>
      <w:pPr>
        <w:pStyle w:val="2"/>
        <w:rPr>
          <w:rFonts w:hint="eastAsia"/>
        </w:rPr>
      </w:pPr>
      <w:r>
        <w:rPr>
          <w:rFonts w:hint="eastAsia"/>
        </w:rPr>
        <w:t>  A.集中空闲区                        B.增加主存容量  C.缩短访问时间                      D.加速地址转换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P1080] 在存储管理中，采用覆盖与交换技术的目的是（ ）。</w:t>
      </w:r>
    </w:p>
    <w:p>
      <w:pPr>
        <w:pStyle w:val="2"/>
        <w:rPr>
          <w:rFonts w:hint="eastAsia"/>
        </w:rPr>
      </w:pPr>
      <w:r>
        <w:rPr>
          <w:rFonts w:hint="eastAsia"/>
        </w:rPr>
        <w:t>  A.减少程序占用的主存空间  B.物理上扩充主存容量  C.提高CPU效率  D.代码在主存中共享</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P1081] 存储管理方法中，（）用户可采用覆盖技术。</w:t>
      </w:r>
    </w:p>
    <w:p>
      <w:pPr>
        <w:pStyle w:val="2"/>
        <w:rPr>
          <w:rFonts w:hint="eastAsia"/>
        </w:rPr>
      </w:pPr>
      <w:r>
        <w:rPr>
          <w:rFonts w:hint="eastAsia"/>
        </w:rPr>
        <w:t>  A.单一连续区                         B.可变分区存储管理  C.段式存储管理      D.段页式存储管理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P1082] 把逻辑地址转换成物理地址称为（ ）。</w:t>
      </w:r>
    </w:p>
    <w:p>
      <w:pPr>
        <w:pStyle w:val="2"/>
        <w:rPr>
          <w:rFonts w:hint="eastAsia"/>
        </w:rPr>
      </w:pPr>
      <w:r>
        <w:rPr>
          <w:rFonts w:hint="eastAsia"/>
        </w:rPr>
        <w:t>  A.地址分配        B.地址映射        C.地址保护        D.地址越界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P1083] 在内存分配的"最佳适应法"中，空闲块是按（ ）。</w:t>
      </w:r>
    </w:p>
    <w:p>
      <w:pPr>
        <w:pStyle w:val="2"/>
        <w:rPr>
          <w:rFonts w:hint="eastAsia"/>
        </w:rPr>
      </w:pPr>
      <w:r>
        <w:rPr>
          <w:rFonts w:hint="eastAsia"/>
        </w:rPr>
        <w:t>  A.始地址从小到大排序                  B.始地址从大到小排序  C.块的大小从小到大排序    D.块的大小从大到小排序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P1084] 在分区存储管理中，下面的（）最有可能使得高地址空间变成为大的空闲区。</w:t>
      </w:r>
    </w:p>
    <w:p>
      <w:pPr>
        <w:pStyle w:val="2"/>
        <w:rPr>
          <w:rFonts w:hint="eastAsia"/>
        </w:rPr>
      </w:pPr>
      <w:r>
        <w:rPr>
          <w:rFonts w:hint="eastAsia"/>
        </w:rPr>
        <w:t>A.首次适应法                        B.最佳适应法C.最坏适应法                        D.循环首次适应法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P1085] 段的逻辑地址形式是段号10位，段内地址20位，内存1MB，辅存10GB。那么虚拟存储器最大实际容量可</w:t>
      </w:r>
    </w:p>
    <w:p>
      <w:pPr>
        <w:pStyle w:val="2"/>
        <w:rPr>
          <w:rFonts w:hint="eastAsia"/>
        </w:rPr>
      </w:pPr>
      <w:r>
        <w:rPr>
          <w:rFonts w:hint="eastAsia"/>
        </w:rPr>
        <w:t>段的逻辑地址形式是段号10位，段内地址20位，内存1MB，辅存10GB。那么虚拟存储器最大实际容量可能是（）。  A.1024KB          B.1024MB          C.10GB            D.10GB+1MB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P1086] 用空白链记录内存空白块的主要缺点是（ ）。</w:t>
      </w:r>
    </w:p>
    <w:p>
      <w:pPr>
        <w:pStyle w:val="2"/>
        <w:rPr>
          <w:rFonts w:hint="eastAsia"/>
        </w:rPr>
      </w:pPr>
      <w:r>
        <w:rPr>
          <w:rFonts w:hint="eastAsia"/>
        </w:rPr>
        <w:t>A.链指针占用了大量的空间            B.分配空间时可能需要一定的查链时间C.不好实现"首次适应法"              D.不好实现"最佳适应法"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P1087] 一般而言，计算机中（）容量（个数）最大。</w:t>
      </w:r>
    </w:p>
    <w:p>
      <w:pPr>
        <w:pStyle w:val="2"/>
        <w:rPr>
          <w:rFonts w:hint="eastAsia"/>
        </w:rPr>
      </w:pPr>
      <w:r>
        <w:rPr>
          <w:rFonts w:hint="eastAsia"/>
        </w:rPr>
        <w:t>  A.ROM             B.RAM             C.CPU             D.虚拟存储器D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P1088] 分区管理和分页管理的主要区别是（ ）。</w:t>
      </w:r>
    </w:p>
    <w:p>
      <w:pPr>
        <w:pStyle w:val="2"/>
        <w:rPr>
          <w:rFonts w:hint="eastAsia"/>
        </w:rPr>
      </w:pPr>
      <w:r>
        <w:rPr>
          <w:rFonts w:hint="eastAsia"/>
        </w:rPr>
        <w:t>  A.分区中的块比分页中的页要小  B.分页有地址映射而分区没有  C.分页有存储保护而分区没有  D.分区要求一道程序存放在连续的空间内而分页没有这种要求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P1089] 静态重定位的时机是（ ）.</w:t>
      </w:r>
    </w:p>
    <w:p>
      <w:pPr>
        <w:pStyle w:val="2"/>
        <w:rPr>
          <w:rFonts w:hint="eastAsia"/>
        </w:rPr>
      </w:pPr>
      <w:r>
        <w:rPr>
          <w:rFonts w:hint="eastAsia"/>
        </w:rPr>
        <w:t>  A.程序编译时                       B.程序链接时  C.程序装入时       D.程序运行时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P1090] 通常所说的"存储保护"的基本含义是（  ）。</w:t>
      </w:r>
    </w:p>
    <w:p>
      <w:pPr>
        <w:pStyle w:val="2"/>
        <w:rPr>
          <w:rFonts w:hint="eastAsia"/>
        </w:rPr>
      </w:pPr>
      <w:r>
        <w:rPr>
          <w:rFonts w:hint="eastAsia"/>
        </w:rPr>
        <w:t>  A.防止存储器硬件受损  B.防止程序在内存丢失  C.防止程序间相互越界访问  D.防止程序被人偷看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P1091] 能够装入内存任何位置的代码程序必须是（）。</w:t>
      </w:r>
    </w:p>
    <w:p>
      <w:pPr>
        <w:pStyle w:val="2"/>
        <w:rPr>
          <w:rFonts w:hint="eastAsia"/>
        </w:rPr>
      </w:pPr>
      <w:r>
        <w:rPr>
          <w:rFonts w:hint="eastAsia"/>
        </w:rPr>
        <w:t>  A.可重入的                          B.可定位的  C.可动态链接的         D.可静态链接的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P1092] 虚存管理和实存管理的主要区别是（ ）。</w:t>
      </w:r>
    </w:p>
    <w:p>
      <w:pPr>
        <w:pStyle w:val="2"/>
        <w:rPr>
          <w:rFonts w:hint="eastAsia"/>
        </w:rPr>
      </w:pPr>
      <w:r>
        <w:rPr>
          <w:rFonts w:hint="eastAsia"/>
        </w:rPr>
        <w:t> A.虚存分逻辑地址和物理地址，实存不分  B.实存要求一程序在内存必须连续，虚存不需要连续的内存  C.实存要求一程序全部装入内存才开始运行，虚存允许程序在执行的过程中逐步装入  D.虚存以逻辑地址执行程序，实存以物理地址执行程序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P1093] 在下列有关请求分页管理的叙述中，正确的是（）。</w:t>
      </w:r>
    </w:p>
    <w:p>
      <w:pPr>
        <w:pStyle w:val="2"/>
        <w:rPr>
          <w:rFonts w:hint="eastAsia"/>
        </w:rPr>
      </w:pPr>
      <w:r>
        <w:rPr>
          <w:rFonts w:hint="eastAsia"/>
        </w:rPr>
        <w:t>  A.程序和数据是在开始执行前一次性装入的  B.产生缺页中断一定要淘汰一个页面  C.一个淘汰的页面一定要写回外存  D.在页表中要有"中断位"、"访问位"等信息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P1094] LRU置换算法所基于的思想是（ ）。</w:t>
      </w:r>
    </w:p>
    <w:p>
      <w:pPr>
        <w:pStyle w:val="2"/>
        <w:rPr>
          <w:rFonts w:hint="eastAsia"/>
        </w:rPr>
      </w:pPr>
      <w:r>
        <w:rPr>
          <w:rFonts w:hint="eastAsia"/>
        </w:rPr>
        <w:t>  A.在最近的过去用得少的在最近的将来也用得少  B.在最近的过去用得多的在最近的将来也用得多  C.在最近的过去很久未使用的在最近的将来会使用  D.在最近的过去很久未使用的在最近的将来也不会使用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P1095] 在下面关于虚拟存储器的叙述中，正确的是（ ）。</w:t>
      </w:r>
    </w:p>
    <w:p>
      <w:pPr>
        <w:pStyle w:val="2"/>
        <w:rPr>
          <w:rFonts w:hint="eastAsia"/>
        </w:rPr>
      </w:pPr>
      <w:r>
        <w:rPr>
          <w:rFonts w:hint="eastAsia"/>
        </w:rPr>
        <w:t>  A.要求程序运行前必须全部装入内存且在运行过程中一直驻留在内存  B.要求程序运行前不必全部装入内存且在运行过程中不必一直驻留在内存  C.要求程序运行前不必全部装入内存但是在运行过程中必须一直驻留在内存  D.要求程序运行前必须全部装入内存但在运行过程中不必一直驻留在内存</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P1096] 在请求分页系统中，页表中的改变位是供（  ）参考的。</w:t>
      </w:r>
    </w:p>
    <w:p>
      <w:pPr>
        <w:pStyle w:val="2"/>
        <w:rPr>
          <w:rFonts w:hint="eastAsia"/>
        </w:rPr>
      </w:pPr>
      <w:r>
        <w:rPr>
          <w:rFonts w:hint="eastAsia"/>
        </w:rPr>
        <w:t>  A.页面置换        B.内存分配  C.页面换出        D.页面调入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P1097] 在请求分页系统中，页表中的访问位是供（ ）参考的。</w:t>
      </w:r>
    </w:p>
    <w:p>
      <w:pPr>
        <w:pStyle w:val="2"/>
        <w:rPr>
          <w:rFonts w:hint="eastAsia"/>
        </w:rPr>
      </w:pPr>
      <w:r>
        <w:rPr>
          <w:rFonts w:hint="eastAsia"/>
        </w:rPr>
        <w:t>  A.页面置换   B.内存分配        C.页面换出        D.页面调入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P1098] 在请求分页系统中，页表中的辅存始地址是供（）参考的。</w:t>
      </w:r>
    </w:p>
    <w:p>
      <w:pPr>
        <w:pStyle w:val="2"/>
        <w:rPr>
          <w:rFonts w:hint="eastAsia"/>
        </w:rPr>
      </w:pPr>
      <w:r>
        <w:rPr>
          <w:rFonts w:hint="eastAsia"/>
        </w:rPr>
        <w:t>  A.页面置换        B.内存分配        C.页面换出        D.页面调入</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P1099] 适应于请求段的内存分配方法是（ ）。</w:t>
      </w:r>
    </w:p>
    <w:p>
      <w:pPr>
        <w:pStyle w:val="2"/>
        <w:rPr>
          <w:rFonts w:hint="eastAsia"/>
        </w:rPr>
      </w:pPr>
      <w:r>
        <w:rPr>
          <w:rFonts w:hint="eastAsia"/>
        </w:rPr>
        <w:t>  A.首次适应和最佳适应                B.固定分区和可变分区  C.首次适应和固定分区                D.最佳适应和可变分区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P1100] 在请求分页管理中，已修改过的页面再次装入时应来自（）。</w:t>
      </w:r>
    </w:p>
    <w:p>
      <w:pPr>
        <w:pStyle w:val="2"/>
        <w:rPr>
          <w:rFonts w:hint="eastAsia"/>
        </w:rPr>
      </w:pPr>
      <w:r>
        <w:rPr>
          <w:rFonts w:hint="eastAsia"/>
        </w:rPr>
        <w:t>  A.磁盘文件区      B.磁盘对换区      C.后备作业区      D.I/O缓冲区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P1101] 选择在最近的过去使用次数最少的页面予以淘汰的算法称为（）。</w:t>
      </w:r>
    </w:p>
    <w:p>
      <w:pPr>
        <w:pStyle w:val="2"/>
        <w:rPr>
          <w:rFonts w:hint="eastAsia"/>
        </w:rPr>
      </w:pPr>
      <w:r>
        <w:rPr>
          <w:rFonts w:hint="eastAsia"/>
        </w:rPr>
        <w:t>  A.Opt.            B.LRU             C.MFU             D.LFU</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P1102] 选择在最近的过去很久未访问的页面予以淘汰的算法称为（ ）。</w:t>
      </w:r>
    </w:p>
    <w:p>
      <w:pPr>
        <w:pStyle w:val="2"/>
        <w:rPr>
          <w:rFonts w:hint="eastAsia"/>
        </w:rPr>
      </w:pPr>
      <w:r>
        <w:rPr>
          <w:rFonts w:hint="eastAsia"/>
        </w:rPr>
        <w:t>  A.Opt.            B.LRU             C.MFU             D.LFU</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P1103] 程序动态链接的时刻是（）。</w:t>
      </w:r>
    </w:p>
    <w:p>
      <w:pPr>
        <w:pStyle w:val="2"/>
        <w:rPr>
          <w:rFonts w:hint="eastAsia"/>
        </w:rPr>
      </w:pPr>
      <w:r>
        <w:rPr>
          <w:rFonts w:hint="eastAsia"/>
        </w:rPr>
        <w:t>  A.编译时          B.装入时          C.调用时          D.紧凑时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P1104] 虚存的可行性基础是（  ）。</w:t>
      </w:r>
    </w:p>
    <w:p>
      <w:pPr>
        <w:pStyle w:val="2"/>
        <w:rPr>
          <w:rFonts w:hint="eastAsia"/>
        </w:rPr>
      </w:pPr>
      <w:r>
        <w:rPr>
          <w:rFonts w:hint="eastAsia"/>
        </w:rPr>
        <w:t>  A.程序执行的离散性                  B.程序执行的顺序性  C.程序执行的局部性                  D.程序执行的并发性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P1105] 虚存最基本的特征是（）。</w:t>
      </w:r>
    </w:p>
    <w:p>
      <w:pPr>
        <w:pStyle w:val="2"/>
        <w:rPr>
          <w:rFonts w:hint="eastAsia"/>
        </w:rPr>
      </w:pPr>
      <w:r>
        <w:rPr>
          <w:rFonts w:hint="eastAsia"/>
        </w:rPr>
        <w:t>  A.一次性          B.多次性          C.交换性          D.离散性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P1106] 在下列关于虚存实际容量的说法中正确的是（）。</w:t>
      </w:r>
    </w:p>
    <w:p>
      <w:pPr>
        <w:pStyle w:val="2"/>
        <w:rPr>
          <w:rFonts w:hint="eastAsia"/>
        </w:rPr>
      </w:pPr>
      <w:r>
        <w:rPr>
          <w:rFonts w:hint="eastAsia"/>
        </w:rPr>
        <w:t>A.等于外存（磁盘）的容量     B.等于内、外存容量之和C.等于CPU逻辑地址给出的空间大小     D.在B、C之中取小者D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P1107] 实现虚存最主要的技术是（ ）。</w:t>
      </w:r>
    </w:p>
    <w:p>
      <w:pPr>
        <w:pStyle w:val="2"/>
        <w:rPr>
          <w:rFonts w:hint="eastAsia"/>
        </w:rPr>
      </w:pPr>
      <w:r>
        <w:rPr>
          <w:rFonts w:hint="eastAsia"/>
        </w:rPr>
        <w:t>  A.整体覆盖        B.整体对换        C.部分对换        D.多道程序设计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P1108] 首次适应算法的空闲区是（ ）。</w:t>
      </w:r>
    </w:p>
    <w:p>
      <w:pPr>
        <w:pStyle w:val="2"/>
        <w:rPr>
          <w:rFonts w:hint="eastAsia"/>
        </w:rPr>
      </w:pPr>
      <w:r>
        <w:rPr>
          <w:rFonts w:hint="eastAsia"/>
        </w:rPr>
        <w:t>  A.按地址递增顺序链在一起            B.始端指针表指向最大空闲区  C.按大小递增顺序链在一起            D.寻找从最大空闲区开始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P1109] 采用（）不会产生内部碎片。</w:t>
      </w:r>
    </w:p>
    <w:p>
      <w:pPr>
        <w:pStyle w:val="2"/>
        <w:rPr>
          <w:rFonts w:hint="eastAsia"/>
        </w:rPr>
      </w:pPr>
      <w:r>
        <w:rPr>
          <w:rFonts w:hint="eastAsia"/>
        </w:rPr>
        <w:t>  A.分页式存储管理                    B.分段式存储管理  C.固定分区式存储管理                D.段页式存储管理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P1110] 下面哪种内存管理方法有利于程序的动态链接？（ ）</w:t>
      </w:r>
    </w:p>
    <w:p>
      <w:pPr>
        <w:pStyle w:val="2"/>
        <w:rPr>
          <w:rFonts w:hint="eastAsia"/>
        </w:rPr>
      </w:pPr>
      <w:r>
        <w:rPr>
          <w:rFonts w:hint="eastAsia"/>
        </w:rPr>
        <w:t>  A.分段存储管理                      B.分页存储管理  C.可变分区分配                      D.固定分区分配</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P1111] 在虚拟存储系统中，若进程在内存中占三块(开始时为空)，采用先进先出页面淘汰算法，当执行访问页号序列为</w:t>
      </w:r>
    </w:p>
    <w:p>
      <w:pPr>
        <w:pStyle w:val="2"/>
        <w:rPr>
          <w:rFonts w:hint="eastAsia"/>
        </w:rPr>
      </w:pPr>
      <w:r>
        <w:rPr>
          <w:rFonts w:hint="eastAsia"/>
        </w:rPr>
        <w:t>  A.11               B.8               C.9               D.10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P1112] 系统"抖动"现象的发生是由（ ）引起的？</w:t>
      </w:r>
    </w:p>
    <w:p>
      <w:pPr>
        <w:pStyle w:val="2"/>
        <w:rPr>
          <w:rFonts w:hint="eastAsia"/>
        </w:rPr>
      </w:pPr>
      <w:r>
        <w:rPr>
          <w:rFonts w:hint="eastAsia"/>
        </w:rPr>
        <w:t>  A.置换算法选择不当                  B.交换的信息量过大  C.内存容量充足                      D.请求页式管理方案</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P1113] 采用段式存储管理的系统中，若地址用24位表示，其中8位表示段号，则允许每段的最大长度是（ ）。</w:t>
      </w:r>
    </w:p>
    <w:p>
      <w:pPr>
        <w:pStyle w:val="2"/>
        <w:rPr>
          <w:rFonts w:hint="eastAsia"/>
        </w:rPr>
      </w:pPr>
      <w:r>
        <w:rPr>
          <w:rFonts w:hint="eastAsia"/>
        </w:rPr>
        <w:t>  A.224             B.216             C.28              D.232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P1114] 实现虚拟存储的目的是（ ）。</w:t>
      </w:r>
    </w:p>
    <w:p>
      <w:pPr>
        <w:pStyle w:val="2"/>
        <w:rPr>
          <w:rFonts w:hint="eastAsia"/>
        </w:rPr>
      </w:pPr>
      <w:r>
        <w:rPr>
          <w:rFonts w:hint="eastAsia"/>
        </w:rPr>
        <w:t>A.实现存储保护                      B.事项程序浮动     C.扩充辅存容量                      D.扩充主存容量</w:t>
      </w:r>
      <w:del w:id="231" w:author="JH H" w:date="2023-12-12T23:50:00Z">
        <w:r>
          <w:rPr>
            <w:rFonts w:hint="eastAsia"/>
          </w:rPr>
          <w:delText>D</w:delText>
        </w:r>
      </w:del>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P1115] 在请求分页存储管理的系统中，若采用FIFO页面淘汰算法，则当进程分配到的页面数增加时，缺页中断的次数</w:t>
      </w:r>
    </w:p>
    <w:p>
      <w:pPr>
        <w:pStyle w:val="2"/>
        <w:rPr>
          <w:rFonts w:hint="eastAsia"/>
        </w:rPr>
      </w:pPr>
      <w:r>
        <w:rPr>
          <w:rFonts w:hint="eastAsia"/>
        </w:rPr>
        <w:t>  A.减少            B.增加            C.无影响          D.可能增加也可能减少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P1116] 在固定分区分配中，每个分区的大小是（ ）。</w:t>
      </w:r>
    </w:p>
    <w:p>
      <w:pPr>
        <w:pStyle w:val="2"/>
        <w:rPr>
          <w:rFonts w:hint="eastAsia"/>
        </w:rPr>
      </w:pPr>
      <w:r>
        <w:rPr>
          <w:rFonts w:hint="eastAsia"/>
        </w:rPr>
        <w:t>  A.相同                              B.随作业长度变化  C.可以不同但预先固定                D.可以不同但根据作业长度变化</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P1117] 在可变式分区分配方案中，某一作业完成后，系统收回其主存空间，并与相邻空闲区合并，为此需修改空闲区表，</w:t>
      </w:r>
    </w:p>
    <w:p>
      <w:pPr>
        <w:pStyle w:val="2"/>
        <w:rPr>
          <w:rFonts w:hint="eastAsia"/>
        </w:rPr>
      </w:pPr>
      <w:r>
        <w:rPr>
          <w:rFonts w:hint="eastAsia"/>
        </w:rPr>
        <w:t>  A.无上邻空闲区，也无下邻空闲区  B.有上邻空闲区，但无下邻空闲区  C.有下邻空闲区，但无上邻空闲区  D.有上邻空闲区，也有下邻空闲区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P1118] 如果一个程序为多个进程所共享，那么该程序的代码在执行的过程中不能被修改，即程序应该是（）。</w:t>
      </w:r>
    </w:p>
    <w:p>
      <w:pPr>
        <w:pStyle w:val="2"/>
        <w:rPr>
          <w:rFonts w:hint="eastAsia"/>
        </w:rPr>
      </w:pPr>
      <w:r>
        <w:rPr>
          <w:rFonts w:hint="eastAsia"/>
        </w:rPr>
        <w:t>  A.可执行码        B.可重入码        C.可改变码        D.可再现码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P1119] 在页式存储管理系统中，页表内容如表所列。</w:t>
      </w:r>
    </w:p>
    <w:p>
      <w:pPr>
        <w:pStyle w:val="2"/>
        <w:rPr>
          <w:rFonts w:hint="eastAsia"/>
        </w:rPr>
      </w:pPr>
      <w:r>
        <w:rPr>
          <w:rFonts w:hint="eastAsia"/>
        </w:rPr>
        <w:t>若页的大小为4KB，则地址转换机构将逻辑地址0转换成物理地址为（ ）。  A.8192            B.4096            C.2048            D.1024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P1120] 解决碎片问题，以及使程序可浮动的最好的办法是采用（）技术。</w:t>
      </w:r>
    </w:p>
    <w:p>
      <w:pPr>
        <w:pStyle w:val="2"/>
        <w:rPr>
          <w:rFonts w:hint="eastAsia"/>
        </w:rPr>
      </w:pPr>
      <w:r>
        <w:rPr>
          <w:rFonts w:hint="eastAsia"/>
        </w:rPr>
        <w:t>  A.静态重定位     B.动态重定位  C.内存静态分配   D.内存动态分配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P1121] 在可变分区存储管理中的拼接技术可以（ ）。</w:t>
      </w:r>
    </w:p>
    <w:p>
      <w:pPr>
        <w:pStyle w:val="2"/>
        <w:rPr>
          <w:rFonts w:hint="eastAsia"/>
        </w:rPr>
      </w:pPr>
      <w:r>
        <w:rPr>
          <w:rFonts w:hint="eastAsia"/>
        </w:rPr>
        <w:t>  A.集中空闲区                        B.增加主存容量  C.缩短访问周期                      D.加速地址转换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P1122] 某段表的内容如表所示。</w:t>
      </w:r>
    </w:p>
    <w:p>
      <w:pPr>
        <w:pStyle w:val="2"/>
        <w:rPr>
          <w:rFonts w:hint="eastAsia"/>
        </w:rPr>
      </w:pPr>
      <w:r>
        <w:rPr>
          <w:rFonts w:hint="eastAsia"/>
        </w:rPr>
        <w:t>段号 段首址/KB   段长度/KBA.120KB+2         B.480KB+154       C.30KB+154        D.480KB+2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[操作系统 P1123] </w:t>
      </w:r>
      <w:del w:id="232" w:author="JH H" w:date="2023-12-12T23:51:00Z">
        <w:r>
          <w:rPr>
            <w:rFonts w:hint="eastAsia"/>
          </w:rPr>
          <w:delText>下述（）页面淘汰算法会产生Belady现象。</w:delText>
        </w:r>
      </w:del>
    </w:p>
    <w:p>
      <w:pPr>
        <w:pStyle w:val="2"/>
        <w:rPr>
          <w:rFonts w:hint="eastAsia"/>
        </w:rPr>
      </w:pPr>
      <w:r>
        <w:rPr>
          <w:rFonts w:hint="eastAsia"/>
        </w:rPr>
        <w:t>下述（）页面淘汰算法会产生Belady现象。  A.先进先出        B.最近最少使用    C.最不经常使用    D.最佳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P1124] 设内存实际大小为500K，且分配情况如表所示。若要申请一块40KB字节的内存空间，采用最佳适应算法，</w:t>
      </w:r>
    </w:p>
    <w:p>
      <w:pPr>
        <w:pStyle w:val="2"/>
        <w:rPr>
          <w:rFonts w:hint="eastAsia"/>
        </w:rPr>
      </w:pPr>
      <w:r>
        <w:rPr>
          <w:rFonts w:hint="eastAsia"/>
        </w:rPr>
        <w:t>设内存实际大小为500K，且分配情况如表所示。若要申请一块40KB字节的内存空间，采用最佳适应算法，则所得到的分区首址为（）。分区首址/KB    状态 分区首址/KB    状态  A.100KB           B.190KB           C.330KB           D.410KB</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P1125] 下面（ ）内存管理方法不能实现虚存？</w:t>
      </w:r>
    </w:p>
    <w:p>
      <w:pPr>
        <w:pStyle w:val="2"/>
        <w:rPr>
          <w:rFonts w:hint="eastAsia"/>
        </w:rPr>
      </w:pPr>
      <w:r>
        <w:rPr>
          <w:rFonts w:hint="eastAsia"/>
        </w:rPr>
        <w:t>  A.动态页式管理                      B.静态页式管理  C.分段存储管理                      D.段页式存储管理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P1126] 在请求页式存储管理中，若页面尺寸变小，则缺页中断的次数（）。</w:t>
      </w:r>
    </w:p>
    <w:p>
      <w:pPr>
        <w:pStyle w:val="2"/>
        <w:rPr>
          <w:rFonts w:hint="eastAsia"/>
        </w:rPr>
      </w:pPr>
      <w:r>
        <w:rPr>
          <w:rFonts w:hint="eastAsia"/>
        </w:rPr>
        <w:t>  A.减少            B.增加           C.无影响          D.可能增加也可能减少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[操作系统 P1127] </w:t>
      </w:r>
      <w:del w:id="233" w:author="JH H" w:date="2023-12-12T23:51:00Z">
        <w:r>
          <w:rPr>
            <w:rFonts w:hint="eastAsia"/>
          </w:rPr>
          <w:delText>设主存容量为1MB，辅存容量为400MB，计算机系统的地址寄存器有24位，那么虚存的最大容量是（</w:delText>
        </w:r>
      </w:del>
    </w:p>
    <w:p>
      <w:pPr>
        <w:pStyle w:val="2"/>
        <w:rPr>
          <w:rFonts w:hint="eastAsia"/>
        </w:rPr>
      </w:pPr>
      <w:r>
        <w:rPr>
          <w:rFonts w:hint="eastAsia"/>
        </w:rPr>
        <w:t>设主存容量为1MB，辅存容量为400MB，计算机系统的地址寄存器有24位，那么虚存的最大容量是（  ）。  A.1MB             B.401MB           C.1MB+224B        D.224B</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P1128] 在可变式分区分配方案中，只需要进行依次比较就可以判定系统是否能满足作业对主存空间要求的算法是（ ）。</w:t>
      </w:r>
    </w:p>
    <w:p>
      <w:pPr>
        <w:pStyle w:val="2"/>
        <w:rPr>
          <w:rFonts w:hint="eastAsia"/>
        </w:rPr>
      </w:pPr>
      <w:r>
        <w:rPr>
          <w:rFonts w:hint="eastAsia"/>
        </w:rPr>
        <w:t>  A.最先适应算法    B.最佳适应算法    C.最差适应算法    D.固定式分区算法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P1129] 虚存的基础是（）。</w:t>
      </w:r>
    </w:p>
    <w:p>
      <w:pPr>
        <w:pStyle w:val="2"/>
        <w:rPr>
          <w:rFonts w:hint="eastAsia"/>
        </w:rPr>
      </w:pPr>
      <w:r>
        <w:rPr>
          <w:rFonts w:hint="eastAsia"/>
        </w:rPr>
        <w:t>  A.局部性原理                        B.程序执行时对内存访问不均匀  C.指令局部性                        D.变量的连续访问</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P1130] 页式虚拟存储管理的主要特点是（）。</w:t>
      </w:r>
    </w:p>
    <w:p>
      <w:pPr>
        <w:pStyle w:val="2"/>
        <w:rPr>
          <w:rFonts w:hint="eastAsia"/>
        </w:rPr>
      </w:pPr>
      <w:r>
        <w:rPr>
          <w:rFonts w:hint="eastAsia"/>
        </w:rPr>
        <w:t>  A.不要求将作业装入到主存的连续区域  B.不要求将作业同时全部装入到主存的连续区域  C.不要求进行缺页中断处理  D.不要求进行页面置换</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P1131] 在请求分页存储管理中，当访问的页面不在内存时，便产生缺页中断，缺页中断是属于（）。</w:t>
      </w:r>
    </w:p>
    <w:p>
      <w:pPr>
        <w:pStyle w:val="2"/>
        <w:rPr>
          <w:rFonts w:hint="eastAsia"/>
        </w:rPr>
      </w:pPr>
      <w:r>
        <w:rPr>
          <w:rFonts w:hint="eastAsia"/>
        </w:rPr>
        <w:t>  A.I/O中断         B.程序中断        C.访管中断        D.外中断</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P1132] 采用动态重定位方式装入作业，在执行中允许（ ）将其移走。</w:t>
      </w:r>
    </w:p>
    <w:p>
      <w:pPr>
        <w:pStyle w:val="2"/>
        <w:rPr>
          <w:rFonts w:hint="eastAsia"/>
        </w:rPr>
      </w:pPr>
      <w:r>
        <w:rPr>
          <w:rFonts w:hint="eastAsia"/>
        </w:rPr>
        <w:t>A.用户有条件的                      B.用户无条件的C.操作系统有条件的            D.操作系统无条件的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P1133] 虚存是（ ）。</w:t>
      </w:r>
    </w:p>
    <w:p>
      <w:pPr>
        <w:pStyle w:val="2"/>
        <w:rPr>
          <w:rFonts w:hint="eastAsia"/>
        </w:rPr>
      </w:pPr>
      <w:r>
        <w:rPr>
          <w:rFonts w:hint="eastAsia"/>
        </w:rPr>
        <w:t>  A.扩大了内存容量                     B.提高运算速度的设备  C.不存在的存储器      D.充分利用了地址空间</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P1134] 分页式存储系统中，页面的大小与可能产生的缺页中断次数（）。</w:t>
      </w:r>
    </w:p>
    <w:p>
      <w:pPr>
        <w:pStyle w:val="2"/>
        <w:rPr>
          <w:rFonts w:hint="eastAsia"/>
        </w:rPr>
      </w:pPr>
      <w:r>
        <w:rPr>
          <w:rFonts w:hint="eastAsia"/>
        </w:rPr>
        <w:t>  A.成正比          B.成反比          C.无关            D.成固定比例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P1135] 在硬件和环境相同的条件下，一个作业在（）存储管理系统中运行的时间最长。</w:t>
      </w:r>
    </w:p>
    <w:p>
      <w:pPr>
        <w:pStyle w:val="2"/>
        <w:rPr>
          <w:rFonts w:hint="eastAsia"/>
        </w:rPr>
      </w:pPr>
      <w:r>
        <w:rPr>
          <w:rFonts w:hint="eastAsia"/>
        </w:rPr>
        <w:t>  A.分区            B.分页            C.分段            D.段页</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P1136] 在下面的I/O控制方式中，需要CPU干预最少的方式是（ ）。</w:t>
      </w:r>
    </w:p>
    <w:p>
      <w:pPr>
        <w:pStyle w:val="2"/>
        <w:rPr>
          <w:rFonts w:hint="eastAsia"/>
        </w:rPr>
      </w:pPr>
      <w:r>
        <w:rPr>
          <w:rFonts w:hint="eastAsia"/>
        </w:rPr>
        <w:t>在下面的I/O控制方式中，需要CPU干预最少的方式是（ ）。  A.程序I/O方式                      B.中断驱动I/O控制方式  C.直接存储器访问DMA控制方式        D.I/O通道控制方式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P1137] CPU输出数据的速度远远超过打印机的打印速度，影响程序执行速度，为解决这一问题，可以采用（ ）。</w:t>
      </w:r>
    </w:p>
    <w:p>
      <w:pPr>
        <w:pStyle w:val="2"/>
        <w:rPr>
          <w:rFonts w:hint="eastAsia"/>
        </w:rPr>
      </w:pPr>
      <w:r>
        <w:rPr>
          <w:rFonts w:hint="eastAsia"/>
        </w:rPr>
        <w:t>CPU输出数据的速度远远超过打印机的打印速度，影响程序执行速度，为解决这一问题，可以采用（ ）。  A.通道技术        B.虚拟存储器      C.并行技术        D.缓冲技术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P1138] 下列（）不是磁盘设备的特点。</w:t>
      </w:r>
    </w:p>
    <w:p>
      <w:pPr>
        <w:pStyle w:val="2"/>
        <w:rPr>
          <w:rFonts w:hint="eastAsia"/>
        </w:rPr>
      </w:pPr>
      <w:r>
        <w:rPr>
          <w:rFonts w:hint="eastAsia"/>
        </w:rPr>
        <w:t>  A.传输速率较高，以数据块为传输单位  B.一段时间内只允许一个用户（进程）访问  C.I/O控制方式常采用DMA方式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P1139] 利用通道实现了（ ）之间数据的快速传输。</w:t>
      </w:r>
    </w:p>
    <w:p>
      <w:pPr>
        <w:pStyle w:val="2"/>
        <w:rPr>
          <w:rFonts w:hint="eastAsia"/>
        </w:rPr>
      </w:pPr>
      <w:r>
        <w:rPr>
          <w:rFonts w:hint="eastAsia"/>
        </w:rPr>
        <w:t>  A.CPU和外设       B.内存和CPU      C.内存和外设      D.外设和外设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P1140] 假脱机技术中，对打印机的操作实际上是用借助磁盘存储实现的，这样实现的打印机构是（）。</w:t>
      </w:r>
    </w:p>
    <w:p>
      <w:pPr>
        <w:pStyle w:val="2"/>
        <w:rPr>
          <w:rFonts w:hint="eastAsia"/>
        </w:rPr>
      </w:pPr>
      <w:r>
        <w:rPr>
          <w:rFonts w:hint="eastAsia"/>
        </w:rPr>
        <w:t>  A.共享设备        B.独占设备        C.虚拟设备        D.物理设备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[操作系统 P1141] </w:t>
      </w:r>
      <w:del w:id="234" w:author="JH H" w:date="2023-12-12T23:53:00Z">
        <w:r>
          <w:rPr>
            <w:rFonts w:hint="eastAsia"/>
          </w:rPr>
          <w:delText>设从磁盘将一块数据传送到缓冲区所用实际为80μs，将缓冲区中数据传送到用户区所用时间为40μs，CP</w:delText>
        </w:r>
      </w:del>
    </w:p>
    <w:p>
      <w:pPr>
        <w:pStyle w:val="2"/>
        <w:rPr>
          <w:rFonts w:hint="eastAsia"/>
        </w:rPr>
      </w:pPr>
      <w:r>
        <w:rPr>
          <w:rFonts w:hint="eastAsia"/>
        </w:rPr>
        <w:t>设从磁盘将一块数据传送到缓冲区所用实际为80μs，将缓冲区中数据传送到用户区所用时间为40μs，CPU处理数据所用的时间为30μs。则处理该数据，采用单缓冲传送磁盘数据，系统所用总时间为（）。  A.120μs          B.110μs          C.150μs          D.70μs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[操作系统 P1142] </w:t>
      </w:r>
      <w:del w:id="235" w:author="JH H" w:date="2023-12-12T23:53:00Z">
        <w:r>
          <w:rPr>
            <w:rFonts w:hint="eastAsia"/>
          </w:rPr>
          <w:delText>为了实现CPU与外部设备间最大的并行性，应采用（  ）。</w:delText>
        </w:r>
      </w:del>
    </w:p>
    <w:p>
      <w:pPr>
        <w:pStyle w:val="2"/>
        <w:rPr>
          <w:rFonts w:hint="eastAsia"/>
        </w:rPr>
      </w:pPr>
      <w:r>
        <w:rPr>
          <w:rFonts w:hint="eastAsia"/>
        </w:rPr>
        <w:t>为了实现CPU与外部设备间最大的并行性，应采用（  ）。  A.中断技术        B.共享设备        C.通道设备        D.缓冲设备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P1143] 在调试程序时，可以把所有输出送到屏幕显示，而不必正式输出到打印设备，其运用了（  ）.</w:t>
      </w:r>
    </w:p>
    <w:p>
      <w:pPr>
        <w:pStyle w:val="2"/>
        <w:rPr>
          <w:rFonts w:hint="eastAsia"/>
        </w:rPr>
      </w:pPr>
      <w:r>
        <w:rPr>
          <w:rFonts w:hint="eastAsia"/>
        </w:rPr>
        <w:t>  A.Spooling技术    B.I/O重定向     C.共享技术        D.缓冲技术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P1144] 一计算机系统配备了三台HP1000激光打印机、一台绘图机。为此该系统需在内存中配置（）个设备驱动程序</w:t>
      </w:r>
    </w:p>
    <w:p>
      <w:pPr>
        <w:pStyle w:val="2"/>
        <w:rPr>
          <w:rFonts w:hint="eastAsia"/>
        </w:rPr>
      </w:pPr>
      <w:r>
        <w:rPr>
          <w:rFonts w:hint="eastAsia"/>
        </w:rPr>
        <w:t>  A.1               B.3               C.2               D.4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P1145] 下列关于通道、设备、设备控制器三者间关系的叙述中正确的是（ ）。</w:t>
      </w:r>
    </w:p>
    <w:p>
      <w:pPr>
        <w:pStyle w:val="2"/>
        <w:rPr>
          <w:rFonts w:hint="eastAsia"/>
        </w:rPr>
      </w:pPr>
      <w:r>
        <w:rPr>
          <w:rFonts w:hint="eastAsia"/>
        </w:rPr>
        <w:t>  A.设备控制器和通道可以分别控制设备  B.设备控制器控制通道和设备一起工作  C.通道控制设备控制器，设备控制器控制设备  D.设备控制器控制通道，通道控制设备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P1146] 推动分时操作系统形成和发展的主要动力是（  ）。</w:t>
      </w:r>
    </w:p>
    <w:p>
      <w:pPr>
        <w:pStyle w:val="2"/>
        <w:rPr>
          <w:rFonts w:hint="eastAsia"/>
        </w:rPr>
      </w:pPr>
      <w:r>
        <w:rPr>
          <w:rFonts w:hint="eastAsia"/>
        </w:rPr>
        <w:t>  A.提高计算机系统的功能  B.提高系统资源的利用率  C.方便用户  D.提高系统的运行速度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P1147] 假设就绪队列中有10个进程，以时间片轮转方式进行进程调度，时间片大小为300ms，CPU进行进程切换</w:t>
      </w:r>
    </w:p>
    <w:p>
      <w:pPr>
        <w:pStyle w:val="2"/>
        <w:rPr>
          <w:rFonts w:hint="eastAsia"/>
        </w:rPr>
      </w:pPr>
      <w:r>
        <w:rPr>
          <w:rFonts w:hint="eastAsia"/>
        </w:rPr>
        <w:t>假设就绪队列中有10个进程，以时间片轮转方式进行进程调度，时间片大小为300ms，CPU进行进程切换需要花费10ms，则系统开销所占比率和进程数目增加到30个，其余条件不变时系统开销所占的比率相比，其结果是（    ）。  A.大于            B.等于            C.小于            D.不能确定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P1148] 由连续分配方式发展为分页存储管理方式的主要动力是（ .）。</w:t>
      </w:r>
    </w:p>
    <w:p>
      <w:pPr>
        <w:pStyle w:val="2"/>
        <w:rPr>
          <w:rFonts w:hint="eastAsia"/>
        </w:rPr>
      </w:pPr>
      <w:r>
        <w:rPr>
          <w:rFonts w:hint="eastAsia"/>
        </w:rPr>
        <w:t>A.提高内存利用率     B.提高系统吞吐量C.满足用户的需要     D.更好的满足多道程序运行的需要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P1149] 在段页式存储管理系统中其虚拟地址空间是()的。</w:t>
      </w:r>
    </w:p>
    <w:p>
      <w:pPr>
        <w:pStyle w:val="2"/>
        <w:rPr>
          <w:rFonts w:hint="eastAsia"/>
        </w:rPr>
      </w:pPr>
      <w:r>
        <w:rPr>
          <w:rFonts w:hint="eastAsia"/>
        </w:rPr>
        <w:t>A. 一维　　　　　 B. 二维　　　　   C. 三维　　　　　 D. 四维</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P1150] 一个计算机系统的虚拟存储器的最大容量由（   ）确定的。</w:t>
      </w:r>
    </w:p>
    <w:p>
      <w:pPr>
        <w:pStyle w:val="2"/>
        <w:rPr>
          <w:rFonts w:hint="eastAsia"/>
        </w:rPr>
      </w:pPr>
      <w:r>
        <w:rPr>
          <w:rFonts w:hint="eastAsia"/>
        </w:rPr>
        <w:t>  A.计算机字长                        B.内存容量  C.硬盘容量                          D.内存容量和硬盘容量之和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P1151] 下面关于请求分段存储管理的叙述中说法正确是（     ）。</w:t>
      </w:r>
    </w:p>
    <w:p>
      <w:pPr>
        <w:pStyle w:val="2"/>
        <w:rPr>
          <w:rFonts w:hint="eastAsia"/>
        </w:rPr>
      </w:pPr>
      <w:r>
        <w:rPr>
          <w:rFonts w:hint="eastAsia"/>
        </w:rPr>
        <w:t>A.分段尺寸受内存空间的限制，且作业总的尺寸也受内存空间的限制。B.分段尺寸受内存空间的限制，但作业总的尺寸不受内存空间的限制。C.分段尺寸不受内存空间的限制，且作业总的尺寸不受内存空间的限制。D.分段尺寸不受内存空间的限制，但作业总的尺寸受内存空间的限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[操作系统 P1152] </w:t>
      </w:r>
      <w:del w:id="236" w:author="JH H" w:date="2023-12-12T23:54:00Z">
        <w:r>
          <w:rPr>
            <w:rFonts w:hint="eastAsia"/>
          </w:rPr>
          <w:delText>测得某个请求调页的计算机系统部分状态数据为：CPU利用率20%，用于对换空间的硬盘利用率为97.7%</w:delText>
        </w:r>
      </w:del>
    </w:p>
    <w:p>
      <w:pPr>
        <w:pStyle w:val="2"/>
        <w:rPr>
          <w:rFonts w:hint="eastAsia"/>
        </w:rPr>
      </w:pPr>
      <w:r>
        <w:rPr>
          <w:rFonts w:hint="eastAsia"/>
        </w:rPr>
        <w:t>测得某个请求调页的计算机系统部分状态数据为：CPU利用率20%，用于对换空间的硬盘利用率为97.7%，其他设备的利用率为5%。由此断定该系统异常。此情况下（    ）不能提高CPU的利用率。  A.安装一个更快的硬盘。              B.增加进程使用的盘块数目。  C.增加运行进程的数目。              D.减少运行的进程数目。</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P1153] 通道是一种特殊的处理机，具有（     ）能力。</w:t>
      </w:r>
    </w:p>
    <w:p>
      <w:pPr>
        <w:pStyle w:val="2"/>
        <w:rPr>
          <w:rFonts w:hint="eastAsia"/>
        </w:rPr>
      </w:pPr>
      <w:r>
        <w:rPr>
          <w:rFonts w:hint="eastAsia"/>
        </w:rPr>
        <w:t>A.执行I/O指令集。                  B.执行CPU指令集。C.传送I/O命令。                    D.运行I/O进程。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[操作系统 P1154] </w:t>
      </w:r>
      <w:del w:id="237" w:author="JH H" w:date="2023-12-12T23:54:00Z">
        <w:r>
          <w:rPr>
            <w:rFonts w:hint="eastAsia"/>
          </w:rPr>
          <w:delText>在利用RS-232串口进行通信时，其通信速率为9.6Kb/s（b为bit）。如果通信串口中设置了一个</w:delText>
        </w:r>
      </w:del>
    </w:p>
    <w:p>
      <w:pPr>
        <w:pStyle w:val="2"/>
        <w:rPr>
          <w:rFonts w:hint="eastAsia"/>
        </w:rPr>
      </w:pPr>
      <w:r>
        <w:rPr>
          <w:rFonts w:hint="eastAsia"/>
        </w:rPr>
        <w:t>在利用RS-232串口进行通信时，其通信速率为9.6Kb/s（b为bit）。如果通信串口中设置了一个16位寄存器作为缓冲寄存器，这意味着每隔（   ）时间便要中断一次CPU。  A. 0.8ms          B. 0.1ms          C. 1.6ms          D. 0.2ms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[操作系统 P1155] </w:t>
      </w:r>
      <w:del w:id="238" w:author="JH H" w:date="2023-12-12T23:54:00Z">
        <w:r>
          <w:rPr>
            <w:rFonts w:hint="eastAsia"/>
          </w:rPr>
          <w:delText>假定把磁盘上的一个数据块中的信息输入到一个双缓冲区的时间为T=0.1ms，将缓冲区中的数据传送到用户</w:delText>
        </w:r>
      </w:del>
    </w:p>
    <w:p>
      <w:pPr>
        <w:pStyle w:val="2"/>
        <w:rPr>
          <w:rFonts w:hint="eastAsia"/>
        </w:rPr>
      </w:pPr>
      <w:r>
        <w:rPr>
          <w:rFonts w:hint="eastAsia"/>
        </w:rPr>
        <w:t>假定把磁盘上的一个数据块中的信息输入到一个双缓冲区的时间为T=0.1ms，将缓冲区中的数据传送到用户区的时间M=0.05ms，而CPU对数据的处理时间C=0.05ms，这样系统对每个数据块的处理时间为（    ）。  A. 0.05ms         B. 0.1ms          C. 0.15ms         D. 0.25ms</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P1156] 关于虚拟设备的论述正确的是（   ）。</w:t>
      </w:r>
    </w:p>
    <w:p>
      <w:pPr>
        <w:pStyle w:val="2"/>
        <w:rPr>
          <w:rFonts w:hint="eastAsia"/>
        </w:rPr>
      </w:pPr>
      <w:r>
        <w:rPr>
          <w:rFonts w:hint="eastAsia"/>
        </w:rPr>
        <w:t>  A.虚拟设备是指允许用户使用系统中具有的物理设备更多的物理设备。  B.虚拟设备是指允许用户以标准方式来使用物理设备。  C.虚拟设备是指把一个物理设备变换成多个对应的逻辑设备。  D.虚拟设备是指允许用户程序不必全部装入内存就可以使用系统中的设备。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P1157] 从下面描述中错误的一条描述是（ ）。</w:t>
      </w:r>
    </w:p>
    <w:p>
      <w:pPr>
        <w:pStyle w:val="2"/>
        <w:rPr>
          <w:rFonts w:hint="eastAsia"/>
        </w:rPr>
      </w:pPr>
      <w:r>
        <w:rPr>
          <w:rFonts w:hint="eastAsia"/>
        </w:rPr>
        <w:t>  A.一个文件在同一个系统中、不同的存储介质上的拷贝，应采用同一种物理结构。   B.文件的物理结构不仅与外存的分配方式相关，还与存储介质的特性相关，通常在磁带上只适合使用顺序结构。  C.采用顺序结构的文件既适合进行顺序访问，也适合进行随机访问。  D.虽然磁盘是随机访问的设备，但其中的文件也可以使用顺序结构。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P1158] 下面描述中正确的一条描述是（）。</w:t>
      </w:r>
    </w:p>
    <w:p>
      <w:pPr>
        <w:pStyle w:val="2"/>
        <w:rPr>
          <w:rFonts w:hint="eastAsia"/>
        </w:rPr>
      </w:pPr>
      <w:r>
        <w:rPr>
          <w:rFonts w:hint="eastAsia"/>
        </w:rPr>
        <w:t>A.顺序文件适合于建立在顺序存储设备上，而不适合建立在磁盘上。 B.显式链接文件将分配给文件的下一个物理盘块的地址登记在该文件的前一个物理盘块中。C.顺序文件必须采用连续分配方式，而链接文件和索引文件则可采用离散分配方式。D.在MS-DOS中采用的是隐式链接文件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P1159] 多道程序设计是指（　）。</w:t>
      </w:r>
    </w:p>
    <w:p>
      <w:pPr>
        <w:pStyle w:val="2"/>
        <w:rPr>
          <w:rFonts w:hint="eastAsia"/>
        </w:rPr>
      </w:pPr>
      <w:r>
        <w:rPr>
          <w:rFonts w:hint="eastAsia"/>
        </w:rPr>
        <w:t>A.在实时系统中并发运行多个程序；  B.在分布系统中同一时刻运行多个程序；C.在一台处理机上同一时刻运行多个程序；     D.在一台处理机上并发运行多个程序。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P1160] 在计算机系统中，操作系统是（  ）。</w:t>
      </w:r>
    </w:p>
    <w:p>
      <w:pPr>
        <w:pStyle w:val="2"/>
        <w:rPr>
          <w:rFonts w:hint="eastAsia"/>
        </w:rPr>
      </w:pPr>
      <w:r>
        <w:rPr>
          <w:rFonts w:hint="eastAsia"/>
        </w:rPr>
        <w:t>A.一般应用软件   B.核心系统软件   C.用户应用软件    D.系统支撑软件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P1161] 进程和程序的一个本质区别是（  ）。</w:t>
      </w:r>
    </w:p>
    <w:p>
      <w:pPr>
        <w:pStyle w:val="2"/>
        <w:rPr>
          <w:rFonts w:hint="eastAsia"/>
        </w:rPr>
      </w:pPr>
      <w:r>
        <w:rPr>
          <w:rFonts w:hint="eastAsia"/>
        </w:rPr>
        <w:t>A.前者为动态的，后者为静态的         B.前者存储在内存，后者存储在外存C.前者在一个文件中，后者在多个文件中 D.前者分时使用CPU,后者独占CPU</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P1162] 进程在系统中是否存在的惟一标志是（   ）。</w:t>
      </w:r>
    </w:p>
    <w:p>
      <w:pPr>
        <w:pStyle w:val="2"/>
        <w:rPr>
          <w:rFonts w:hint="eastAsia"/>
        </w:rPr>
      </w:pPr>
      <w:r>
        <w:rPr>
          <w:rFonts w:hint="eastAsia"/>
        </w:rPr>
        <w:t>A.数据集合        B.目标程序        C.源程序          D.进程控制块</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P1163] 虚拟存储器的最大容量是由（   ）决定的。</w:t>
      </w:r>
    </w:p>
    <w:p>
      <w:pPr>
        <w:pStyle w:val="2"/>
        <w:rPr>
          <w:rFonts w:hint="eastAsia"/>
        </w:rPr>
      </w:pPr>
      <w:r>
        <w:rPr>
          <w:rFonts w:hint="eastAsia"/>
        </w:rPr>
        <w:t>A.计算机系统的地址结构和外存空间    B.页表长度     C.内存空间                          D.逻辑空间</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[操作系统 P1164] </w:t>
      </w:r>
      <w:del w:id="239" w:author="JH H" w:date="2023-12-12T23:54:00Z">
        <w:r>
          <w:rPr>
            <w:rFonts w:hint="eastAsia"/>
          </w:rPr>
          <w:delText>在请求分页存储管理方案中，若某用户空间为16个页面，页长1KB，现有页表如下，则逻辑地址0A1F（H</w:delText>
        </w:r>
      </w:del>
    </w:p>
    <w:p>
      <w:pPr>
        <w:pStyle w:val="2"/>
        <w:rPr>
          <w:rFonts w:hint="eastAsia"/>
        </w:rPr>
      </w:pPr>
      <w:r>
        <w:rPr>
          <w:rFonts w:hint="eastAsia"/>
        </w:rPr>
        <w:t>在请求分页存储管理方案中，若某用户空间为16个页面，页长1KB，现有页表如下，则逻辑地址0A1F（H）所对应的物理地址为（  ）。  A.0E1F（H）       B.031F（H）       C.0A1F（H）       D.021F（H）</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P1165] 磁带机属于（   ）设备。</w:t>
      </w:r>
    </w:p>
    <w:p>
      <w:pPr>
        <w:pStyle w:val="2"/>
        <w:rPr>
          <w:rFonts w:hint="eastAsia"/>
        </w:rPr>
      </w:pPr>
      <w:r>
        <w:rPr>
          <w:rFonts w:hint="eastAsia"/>
        </w:rPr>
        <w:t>  A.顺序存取        B.直接存取        C.链接存取        D.随机存取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P1166] 在段式存储管理中，一个段是一个（    ）区域。</w:t>
      </w:r>
    </w:p>
    <w:p>
      <w:pPr>
        <w:pStyle w:val="2"/>
        <w:rPr>
          <w:rFonts w:hint="eastAsia"/>
        </w:rPr>
      </w:pPr>
      <w:r>
        <w:rPr>
          <w:rFonts w:hint="eastAsia"/>
        </w:rPr>
        <w:t>  A.定长的连续      B.不定长的连续    C.定长的不连续    D.不定长的不连续</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P1167] 在UNIX中，通常把设备作为（    ）文件来处理。</w:t>
      </w:r>
    </w:p>
    <w:p>
      <w:pPr>
        <w:pStyle w:val="2"/>
        <w:rPr>
          <w:rFonts w:hint="eastAsia"/>
        </w:rPr>
      </w:pPr>
      <w:r>
        <w:rPr>
          <w:rFonts w:hint="eastAsia"/>
        </w:rPr>
        <w:t>  A.特殊            B.普通            C.目录文件       D.设备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P1168] 外存上存放的数据（   ）。</w:t>
      </w:r>
    </w:p>
    <w:p>
      <w:pPr>
        <w:pStyle w:val="2"/>
        <w:rPr>
          <w:rFonts w:hint="eastAsia"/>
        </w:rPr>
      </w:pPr>
      <w:r>
        <w:rPr>
          <w:rFonts w:hint="eastAsia"/>
        </w:rPr>
        <w:t>  A.CPU可直接访问                     B.CPU不可访问    C.是高速缓冲器中的信息              D.必须在访问前先装入内存D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P1169] 在下述存储管理技术中，（    ）处理不当会产生抖动。</w:t>
      </w:r>
    </w:p>
    <w:p>
      <w:pPr>
        <w:pStyle w:val="2"/>
        <w:rPr>
          <w:rFonts w:hint="eastAsia"/>
        </w:rPr>
      </w:pPr>
      <w:r>
        <w:rPr>
          <w:rFonts w:hint="eastAsia"/>
        </w:rPr>
        <w:t>  A.固定分区        B.可变分区        C.简单分页        D.请求分页</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P1170] UNIX操作系统是著名的（    ）。</w:t>
      </w:r>
    </w:p>
    <w:p>
      <w:pPr>
        <w:pStyle w:val="2"/>
        <w:rPr>
          <w:rFonts w:hint="eastAsia"/>
        </w:rPr>
      </w:pPr>
      <w:r>
        <w:rPr>
          <w:rFonts w:hint="eastAsia"/>
        </w:rPr>
        <w:t>  A.多道批处理系统  B.分时系统        C.实时系统        D.分布式系统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P1171] （     ）存储管理支持多道程序设计，算法简单，但存储碎片多。</w:t>
      </w:r>
    </w:p>
    <w:p>
      <w:pPr>
        <w:pStyle w:val="2"/>
        <w:rPr>
          <w:rFonts w:hint="eastAsia"/>
        </w:rPr>
      </w:pPr>
      <w:r>
        <w:rPr>
          <w:rFonts w:hint="eastAsia"/>
        </w:rPr>
        <w:t>  A.段式            B.页式            C.分区            D.段页式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P1172] 某进程在运行过程中等待的事件已发生，例如，打印结束，此时该进程的状态将（      ）。</w:t>
      </w:r>
    </w:p>
    <w:p>
      <w:pPr>
        <w:pStyle w:val="2"/>
        <w:rPr>
          <w:rFonts w:hint="eastAsia"/>
        </w:rPr>
      </w:pPr>
      <w:r>
        <w:rPr>
          <w:rFonts w:hint="eastAsia"/>
        </w:rPr>
        <w:t>  A.从就绪变为运行                    B.从运行变为就绪  C.从运行变为阻塞                    D.从阻塞变为就绪D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P1173] 把逻辑地址转变为内存的物理地址的过程称作（     ）。</w:t>
      </w:r>
    </w:p>
    <w:p>
      <w:pPr>
        <w:pStyle w:val="2"/>
        <w:rPr>
          <w:rFonts w:hint="eastAsia"/>
        </w:rPr>
      </w:pPr>
      <w:r>
        <w:rPr>
          <w:rFonts w:hint="eastAsia"/>
        </w:rPr>
        <w:t>  A.编译            B.连接            C.运行            D.重定位或地址映射D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P1174] 采用可重定位分区分配方式，（     ）。</w:t>
      </w:r>
    </w:p>
    <w:p>
      <w:pPr>
        <w:pStyle w:val="2"/>
        <w:rPr>
          <w:rFonts w:hint="eastAsia"/>
        </w:rPr>
      </w:pPr>
      <w:r>
        <w:rPr>
          <w:rFonts w:hint="eastAsia"/>
        </w:rPr>
        <w:t>  A.使用户程序占用若干不连续的内存空间         B.解决了碎片问题  C.为用户编写程序提供方便              D.扩充了内存容量，提供了虚拟存储器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P1175] 下述（     ）不属于多道程序运行的特征。</w:t>
      </w:r>
    </w:p>
    <w:p>
      <w:pPr>
        <w:pStyle w:val="2"/>
        <w:rPr>
          <w:rFonts w:hint="eastAsia"/>
        </w:rPr>
      </w:pPr>
      <w:r>
        <w:rPr>
          <w:rFonts w:hint="eastAsia"/>
        </w:rPr>
        <w:t>  A.多道                              B.运行速度快  C.宏观上并行                        D.实际上多道程序是串插运行的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P1176] 使用SPOOLing系统的目的是为了提高（     ）的使用效率。</w:t>
      </w:r>
    </w:p>
    <w:p>
      <w:pPr>
        <w:pStyle w:val="2"/>
        <w:rPr>
          <w:rFonts w:hint="eastAsia"/>
        </w:rPr>
      </w:pPr>
      <w:r>
        <w:rPr>
          <w:rFonts w:hint="eastAsia"/>
        </w:rPr>
        <w:t>   A.操作系统       B.内存            C.CPU             D.I/O设备</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[操作系统 P1177] </w:t>
      </w:r>
      <w:del w:id="240" w:author="JH H" w:date="2023-12-12T23:55:00Z">
        <w:r>
          <w:rPr>
            <w:rFonts w:hint="eastAsia"/>
          </w:rPr>
          <w:delText>在请求分页存储管理方案中，若某用户空间为16个页面，页长1KB，现有页表如下，则逻辑地址102B（H</w:delText>
        </w:r>
      </w:del>
    </w:p>
    <w:p>
      <w:pPr>
        <w:pStyle w:val="2"/>
        <w:rPr>
          <w:rFonts w:hint="eastAsia"/>
        </w:rPr>
      </w:pPr>
      <w:r>
        <w:rPr>
          <w:rFonts w:hint="eastAsia"/>
        </w:rPr>
        <w:t>在请求分页存储管理方案中，若某用户空间为16个页面，页长1KB，现有页表如下，则逻辑地址102B（H）所对应的物理地址为（）。  A. 312B（H）      B.502B（H）       C.082B（H）       D.282B（H）</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P1178] 原语是一种特殊的系统调用命令，它的特点是（   ）。</w:t>
      </w:r>
    </w:p>
    <w:p>
      <w:pPr>
        <w:pStyle w:val="2"/>
        <w:rPr>
          <w:rFonts w:hint="eastAsia"/>
        </w:rPr>
      </w:pPr>
      <w:r>
        <w:rPr>
          <w:rFonts w:hint="eastAsia"/>
        </w:rPr>
        <w:t>  A.功能强                            B. 自己调用自己  C.可被外层调用                      D.执行时不可中断D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P1179] 一个正在运行的进程，当所分配的时间片用完后，将其挂在（      ）。</w:t>
      </w:r>
    </w:p>
    <w:p>
      <w:pPr>
        <w:pStyle w:val="2"/>
        <w:rPr>
          <w:rFonts w:hint="eastAsia"/>
        </w:rPr>
      </w:pPr>
      <w:r>
        <w:rPr>
          <w:rFonts w:hint="eastAsia"/>
        </w:rPr>
        <w:t>  A.等待队列        B.运行队列       C.就绪队列        D.任意一个队列</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P1180] UNIX操作系统是著名的（   ）。</w:t>
      </w:r>
    </w:p>
    <w:p>
      <w:pPr>
        <w:pStyle w:val="2"/>
        <w:rPr>
          <w:rFonts w:hint="eastAsia"/>
        </w:rPr>
      </w:pPr>
      <w:r>
        <w:rPr>
          <w:rFonts w:hint="eastAsia"/>
        </w:rPr>
        <w:t>  A.多道批处理系统 B.分时系统        C.实时系统        D.分布式系统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P1181] 某进程在运行过程中需要等待从磁盘上读入数据，此时该进程的状态将（   ）。</w:t>
      </w:r>
    </w:p>
    <w:p>
      <w:pPr>
        <w:pStyle w:val="2"/>
        <w:rPr>
          <w:rFonts w:hint="eastAsia"/>
        </w:rPr>
      </w:pPr>
      <w:r>
        <w:rPr>
          <w:rFonts w:hint="eastAsia"/>
        </w:rPr>
        <w:t>  A.从就绪变为运行                    B.从运行变为就绪  C.从等待变为就绪                    D.从运行变为等待D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P1182] 一个进程被唤醒意味着（    ）。</w:t>
      </w:r>
    </w:p>
    <w:p>
      <w:pPr>
        <w:pStyle w:val="2"/>
        <w:rPr>
          <w:rFonts w:hint="eastAsia"/>
        </w:rPr>
      </w:pPr>
      <w:r>
        <w:rPr>
          <w:rFonts w:hint="eastAsia"/>
        </w:rPr>
        <w:t>  A.该进程重新占有了cpu               B.进程状态变为就绪  C.它的优先权变为最大                D.其pcb移至就绪队列的队首</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P1183] 下列性质中，哪一个不是分时系统的特征（   ）。</w:t>
      </w:r>
    </w:p>
    <w:p>
      <w:pPr>
        <w:pStyle w:val="2"/>
        <w:rPr>
          <w:rFonts w:hint="eastAsia"/>
        </w:rPr>
      </w:pPr>
      <w:r>
        <w:rPr>
          <w:rFonts w:hint="eastAsia"/>
        </w:rPr>
        <w:t>  A.交互性          B.多路性          C.成批性          D.独占性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[操作系统 P1184] </w:t>
      </w:r>
      <w:del w:id="241" w:author="JH H" w:date="2023-12-12T23:55:00Z">
        <w:r>
          <w:rPr>
            <w:rFonts w:hint="eastAsia"/>
          </w:rPr>
          <w:delText>在页式存储管理中，当CPU形成一个有效地址时，要查页表。这一工作是由（   ）实现的。</w:delText>
        </w:r>
      </w:del>
    </w:p>
    <w:p>
      <w:pPr>
        <w:pStyle w:val="2"/>
        <w:rPr>
          <w:rFonts w:hint="eastAsia"/>
        </w:rPr>
      </w:pPr>
      <w:r>
        <w:rPr>
          <w:rFonts w:hint="eastAsia"/>
        </w:rPr>
        <w:t>在页式存储管理中，当CPU形成一个有效地址时，要查页表。这一工作是由（   ）实现的。  A.硬件自动                          B.操作系统     C.存储管理的查表程序                D.存储管理进程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P1185] 现代操作系统的两个基本特征是（      ）和资源共享。</w:t>
      </w:r>
    </w:p>
    <w:p>
      <w:pPr>
        <w:pStyle w:val="2"/>
        <w:rPr>
          <w:rFonts w:hint="eastAsia"/>
        </w:rPr>
      </w:pPr>
      <w:r>
        <w:rPr>
          <w:rFonts w:hint="eastAsia"/>
        </w:rPr>
        <w:t>  A.多道程序设计                      B. 中断处理  C.程序的并发执行                    D. 实现分时与实时处理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P1186] 下述（   ）不属于多道程序运行的特征。</w:t>
      </w:r>
    </w:p>
    <w:p>
      <w:pPr>
        <w:pStyle w:val="2"/>
        <w:rPr>
          <w:rFonts w:hint="eastAsia"/>
        </w:rPr>
      </w:pPr>
      <w:r>
        <w:rPr>
          <w:rFonts w:hint="eastAsia"/>
        </w:rPr>
        <w:t>  A.多道                              B.运行速度快  C.宏观上并行                        D.实际上多道程序是串插运行的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P1187] 使用SPOOLing系统的目的是为了提高（     ）的使用效率。</w:t>
      </w:r>
    </w:p>
    <w:p>
      <w:pPr>
        <w:pStyle w:val="2"/>
        <w:rPr>
          <w:rFonts w:hint="eastAsia"/>
        </w:rPr>
      </w:pPr>
      <w:r>
        <w:rPr>
          <w:rFonts w:hint="eastAsia"/>
        </w:rPr>
        <w:t>  A.操作系统        B.内存            C.CPU             D.I/O设备D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P1188] 操作系统与用户通信接口通常不包括（）。</w:t>
      </w:r>
    </w:p>
    <w:p>
      <w:pPr>
        <w:pStyle w:val="2"/>
        <w:rPr>
          <w:rFonts w:hint="eastAsia"/>
        </w:rPr>
      </w:pPr>
      <w:r>
        <w:rPr>
          <w:rFonts w:hint="eastAsia"/>
        </w:rPr>
        <w:t>操作系统与用户通信接口通常不包括（）。</w:t>
      </w:r>
    </w:p>
    <w:p>
      <w:pPr>
        <w:pStyle w:val="2"/>
        <w:rPr>
          <w:rFonts w:hint="eastAsia"/>
        </w:rPr>
      </w:pPr>
    </w:p>
    <w:p>
      <w:pPr>
        <w:pStyle w:val="2"/>
        <w:rPr>
          <w:rFonts w:hint="eastAsia"/>
        </w:rPr>
      </w:pPr>
      <w:r>
        <w:rPr>
          <w:rFonts w:hint="eastAsia"/>
        </w:rPr>
        <w:t>A、shell</w:t>
      </w:r>
    </w:p>
    <w:p>
      <w:pPr>
        <w:pStyle w:val="2"/>
        <w:rPr>
          <w:rFonts w:hint="eastAsia"/>
        </w:rPr>
      </w:pPr>
    </w:p>
    <w:p>
      <w:pPr>
        <w:pStyle w:val="2"/>
        <w:rPr>
          <w:rFonts w:hint="eastAsia"/>
        </w:rPr>
      </w:pPr>
      <w:r>
        <w:rPr>
          <w:rFonts w:hint="eastAsia"/>
        </w:rPr>
        <w:t>B、命令解释器</w:t>
      </w:r>
    </w:p>
    <w:p>
      <w:pPr>
        <w:pStyle w:val="2"/>
        <w:rPr>
          <w:rFonts w:hint="eastAsia"/>
        </w:rPr>
      </w:pPr>
    </w:p>
    <w:p>
      <w:pPr>
        <w:pStyle w:val="2"/>
        <w:rPr>
          <w:rFonts w:hint="eastAsia"/>
        </w:rPr>
      </w:pPr>
      <w:r>
        <w:rPr>
          <w:rFonts w:hint="eastAsia"/>
        </w:rPr>
        <w:t>C、广义指令</w:t>
      </w:r>
    </w:p>
    <w:p>
      <w:pPr>
        <w:pStyle w:val="2"/>
        <w:rPr>
          <w:rFonts w:hint="eastAsia"/>
        </w:rPr>
      </w:pPr>
    </w:p>
    <w:p>
      <w:pPr>
        <w:pStyle w:val="2"/>
        <w:rPr>
          <w:rFonts w:hint="eastAsia"/>
        </w:rPr>
      </w:pPr>
      <w:r>
        <w:rPr>
          <w:rFonts w:hint="eastAsia"/>
        </w:rPr>
        <w:t>D、缓存管理指令</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P1189] 在操作系统中，可以并行工作的基本单位是（    ）。</w:t>
      </w:r>
    </w:p>
    <w:p>
      <w:pPr>
        <w:pStyle w:val="2"/>
        <w:rPr>
          <w:rFonts w:hint="eastAsia"/>
        </w:rPr>
      </w:pPr>
      <w:r>
        <w:rPr>
          <w:rFonts w:hint="eastAsia"/>
        </w:rPr>
        <w:t>  A.作业            B.程序            C.进程            D.过程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P1174] 采用可重定位分区分配方式，（     ）。</w:t>
      </w:r>
    </w:p>
    <w:p>
      <w:pPr>
        <w:pStyle w:val="2"/>
        <w:rPr>
          <w:rFonts w:hint="eastAsia"/>
        </w:rPr>
      </w:pPr>
      <w:r>
        <w:rPr>
          <w:rFonts w:hint="eastAsia"/>
        </w:rPr>
        <w:t>  A.使用户程序占用若干不连续的内存空间         B.解决了碎片问题  C.为用户编写程序提供方便              D.扩充了内存容量，提供了虚拟存储器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P1175] 下述（     ）不属于多道程序运行的特征。</w:t>
      </w:r>
    </w:p>
    <w:p>
      <w:pPr>
        <w:pStyle w:val="2"/>
        <w:rPr>
          <w:rFonts w:hint="eastAsia"/>
        </w:rPr>
      </w:pPr>
      <w:r>
        <w:rPr>
          <w:rFonts w:hint="eastAsia"/>
        </w:rPr>
        <w:t>  A.多道                              B.运行速度快  C.宏观上并行                        D.实际上多道程序是串插运行的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P1176] 使用SPOOLing系统的目的是为了提高（     ）的使用效率。</w:t>
      </w:r>
    </w:p>
    <w:p>
      <w:pPr>
        <w:pStyle w:val="2"/>
        <w:rPr>
          <w:rFonts w:hint="eastAsia"/>
        </w:rPr>
      </w:pPr>
      <w:r>
        <w:rPr>
          <w:rFonts w:hint="eastAsia"/>
        </w:rPr>
        <w:t>   A.操作系统       B.内存            C.CPU             D.I/O设备</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[操作系统 P1177] </w:t>
      </w:r>
      <w:del w:id="242" w:author="JH H" w:date="2023-12-12T23:55:00Z">
        <w:r>
          <w:rPr>
            <w:rFonts w:hint="eastAsia"/>
          </w:rPr>
          <w:delText>在请求分页存储管理方案中，若某用户空间为16个页面，页长1KB，现有页表如下，则逻辑地址102B（H</w:delText>
        </w:r>
      </w:del>
    </w:p>
    <w:p>
      <w:pPr>
        <w:pStyle w:val="2"/>
        <w:rPr>
          <w:rFonts w:hint="eastAsia"/>
        </w:rPr>
      </w:pPr>
      <w:r>
        <w:rPr>
          <w:rFonts w:hint="eastAsia"/>
        </w:rPr>
        <w:t>在请求分页存储管理方案中，若某用户空间为16个页面，页长1KB，现有页表如下，则逻辑地址102B（H）所对应的物理地址为（）。  A. 312B（H）      B.502B（H）       C.082B（H）       D.282B（H）</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P1178] 原语是一种特殊的系统调用命令，它的特点是（   ）。</w:t>
      </w:r>
    </w:p>
    <w:p>
      <w:pPr>
        <w:pStyle w:val="2"/>
        <w:rPr>
          <w:rFonts w:hint="eastAsia"/>
        </w:rPr>
      </w:pPr>
      <w:r>
        <w:rPr>
          <w:rFonts w:hint="eastAsia"/>
        </w:rPr>
        <w:t>  A.功能强                            B. 自己调用自己  C.可被外层调用                      D.执行时不可中断D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P1179] 一个正在运行的进程，当所分配的时间片用完后，将其挂在（      ）。</w:t>
      </w:r>
    </w:p>
    <w:p>
      <w:pPr>
        <w:pStyle w:val="2"/>
        <w:rPr>
          <w:rFonts w:hint="eastAsia"/>
        </w:rPr>
      </w:pPr>
      <w:r>
        <w:rPr>
          <w:rFonts w:hint="eastAsia"/>
        </w:rPr>
        <w:t>  A.等待队列        B.运行队列       C.就绪队列        D.任意一个队列</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P1180] UNIX操作系统是著名的（   ）。</w:t>
      </w:r>
    </w:p>
    <w:p>
      <w:pPr>
        <w:pStyle w:val="2"/>
        <w:rPr>
          <w:rFonts w:hint="eastAsia"/>
        </w:rPr>
      </w:pPr>
      <w:r>
        <w:rPr>
          <w:rFonts w:hint="eastAsia"/>
        </w:rPr>
        <w:t>  A.多道批处理系统 B.分时系统        C.实时系统        D.分布式系统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P1181] 某进程在运行过程中需要等待从磁盘上读入数据，此时该进程的状态将（   ）。</w:t>
      </w:r>
    </w:p>
    <w:p>
      <w:pPr>
        <w:pStyle w:val="2"/>
        <w:rPr>
          <w:rFonts w:hint="eastAsia"/>
        </w:rPr>
      </w:pPr>
      <w:r>
        <w:rPr>
          <w:rFonts w:hint="eastAsia"/>
        </w:rPr>
        <w:t>  A.从就绪变为运行                    B.从运行变为就绪  C.从等待变为就绪                    D.从运行变为等待D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P1182] 一个进程被唤醒意味着（    ）。</w:t>
      </w:r>
    </w:p>
    <w:p>
      <w:pPr>
        <w:pStyle w:val="2"/>
        <w:rPr>
          <w:rFonts w:hint="eastAsia"/>
        </w:rPr>
      </w:pPr>
      <w:r>
        <w:rPr>
          <w:rFonts w:hint="eastAsia"/>
        </w:rPr>
        <w:t>  A.该进程重新占有了cpu               B.进程状态变为就绪  C.它的优先权变为最大                D.其pcb移至就绪队列的队首</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P1183] 下列性质中，哪一个不是分时系统的特征（   ）。</w:t>
      </w:r>
    </w:p>
    <w:p>
      <w:pPr>
        <w:pStyle w:val="2"/>
        <w:rPr>
          <w:rFonts w:hint="eastAsia"/>
        </w:rPr>
      </w:pPr>
      <w:r>
        <w:rPr>
          <w:rFonts w:hint="eastAsia"/>
        </w:rPr>
        <w:t>  A.交互性          B.多路性          C.成批性          D.独占性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[操作系统 P1184] </w:t>
      </w:r>
      <w:del w:id="243" w:author="JH H" w:date="2023-12-12T23:55:00Z">
        <w:r>
          <w:rPr>
            <w:rFonts w:hint="eastAsia"/>
          </w:rPr>
          <w:delText>在页式存储管理中，当CPU形成一个有效地址时，要查页表。这一工作是由（   ）实现的。</w:delText>
        </w:r>
      </w:del>
    </w:p>
    <w:p>
      <w:pPr>
        <w:pStyle w:val="2"/>
        <w:rPr>
          <w:rFonts w:hint="eastAsia"/>
        </w:rPr>
      </w:pPr>
      <w:r>
        <w:rPr>
          <w:rFonts w:hint="eastAsia"/>
        </w:rPr>
        <w:t>在页式存储管理中，当CPU形成一个有效地址时，要查页表。这一工作是由（   ）实现的。  A.硬件自动                          B.操作系统     C.存储管理的查表程序                D.存储管理进程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P1185] 现代操作系统的两个基本特征是（      ）和资源共享。</w:t>
      </w:r>
    </w:p>
    <w:p>
      <w:pPr>
        <w:pStyle w:val="2"/>
        <w:rPr>
          <w:rFonts w:hint="eastAsia"/>
        </w:rPr>
      </w:pPr>
      <w:r>
        <w:rPr>
          <w:rFonts w:hint="eastAsia"/>
        </w:rPr>
        <w:t>  A.多道程序设计                      B. 中断处理  C.程序的并发执行                    D. 实现分时与实时处理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P1186] 下述（   ）不属于多道程序运行的特征。</w:t>
      </w:r>
    </w:p>
    <w:p>
      <w:pPr>
        <w:pStyle w:val="2"/>
        <w:rPr>
          <w:rFonts w:hint="eastAsia"/>
        </w:rPr>
      </w:pPr>
      <w:r>
        <w:rPr>
          <w:rFonts w:hint="eastAsia"/>
        </w:rPr>
        <w:t>  A.多道                              B.运行速度快  C.宏观上并行                        D.实际上多道程序是串插运行的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P1187] 使用SPOOLing系统的目的是为了提高（     ）的使用效率。</w:t>
      </w:r>
    </w:p>
    <w:p>
      <w:pPr>
        <w:pStyle w:val="2"/>
        <w:rPr>
          <w:rFonts w:hint="eastAsia"/>
        </w:rPr>
      </w:pPr>
      <w:r>
        <w:rPr>
          <w:rFonts w:hint="eastAsia"/>
        </w:rPr>
        <w:t>  A.操作系统        B.内存            C.CPU             D.I/O设备D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[操作系统 P1188] </w:t>
      </w:r>
      <w:del w:id="244" w:author="JH H" w:date="2023-12-12T23:56:00Z">
        <w:r>
          <w:rPr>
            <w:rFonts w:hint="eastAsia"/>
          </w:rPr>
          <w:delText>操作系统与用户通信接口通常不包括（）。</w:delText>
        </w:r>
      </w:del>
    </w:p>
    <w:p>
      <w:pPr>
        <w:pStyle w:val="2"/>
        <w:rPr>
          <w:rFonts w:hint="eastAsia"/>
        </w:rPr>
      </w:pPr>
      <w:r>
        <w:rPr>
          <w:rFonts w:hint="eastAsia"/>
        </w:rPr>
        <w:t>操作系统与用户通信接口通常不包括（）。</w:t>
      </w:r>
    </w:p>
    <w:p>
      <w:pPr>
        <w:pStyle w:val="2"/>
        <w:rPr>
          <w:rFonts w:hint="eastAsia"/>
        </w:rPr>
      </w:pPr>
    </w:p>
    <w:p>
      <w:pPr>
        <w:pStyle w:val="2"/>
        <w:rPr>
          <w:rFonts w:hint="eastAsia"/>
        </w:rPr>
      </w:pPr>
      <w:r>
        <w:rPr>
          <w:rFonts w:hint="eastAsia"/>
        </w:rPr>
        <w:t>A、shell</w:t>
      </w:r>
    </w:p>
    <w:p>
      <w:pPr>
        <w:pStyle w:val="2"/>
        <w:rPr>
          <w:rFonts w:hint="eastAsia"/>
        </w:rPr>
      </w:pPr>
    </w:p>
    <w:p>
      <w:pPr>
        <w:pStyle w:val="2"/>
        <w:rPr>
          <w:rFonts w:hint="eastAsia"/>
        </w:rPr>
      </w:pPr>
      <w:r>
        <w:rPr>
          <w:rFonts w:hint="eastAsia"/>
        </w:rPr>
        <w:t>B、命令解释器</w:t>
      </w:r>
    </w:p>
    <w:p>
      <w:pPr>
        <w:pStyle w:val="2"/>
        <w:rPr>
          <w:rFonts w:hint="eastAsia"/>
        </w:rPr>
      </w:pPr>
    </w:p>
    <w:p>
      <w:pPr>
        <w:pStyle w:val="2"/>
        <w:rPr>
          <w:rFonts w:hint="eastAsia"/>
        </w:rPr>
      </w:pPr>
      <w:r>
        <w:rPr>
          <w:rFonts w:hint="eastAsia"/>
        </w:rPr>
        <w:t>C、广义指令</w:t>
      </w:r>
    </w:p>
    <w:p>
      <w:pPr>
        <w:pStyle w:val="2"/>
        <w:rPr>
          <w:rFonts w:hint="eastAsia"/>
        </w:rPr>
      </w:pPr>
    </w:p>
    <w:p>
      <w:pPr>
        <w:pStyle w:val="2"/>
        <w:rPr>
          <w:rFonts w:hint="eastAsia"/>
        </w:rPr>
      </w:pPr>
      <w:r>
        <w:rPr>
          <w:rFonts w:hint="eastAsia"/>
        </w:rPr>
        <w:t>D、缓存管理指令</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P1189] 在操作系统中，可以并行工作的基本单位是（    ）。</w:t>
      </w:r>
    </w:p>
    <w:p>
      <w:pPr>
        <w:pStyle w:val="2"/>
        <w:rPr>
          <w:rFonts w:hint="eastAsia"/>
        </w:rPr>
      </w:pPr>
      <w:r>
        <w:rPr>
          <w:rFonts w:hint="eastAsia"/>
        </w:rPr>
        <w:t>  A.作业            B.程序            C.进程            D.过程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P1190] 时间片轮转法进行进程调度是为了(    )。</w:t>
      </w:r>
    </w:p>
    <w:p>
      <w:pPr>
        <w:pStyle w:val="2"/>
        <w:rPr>
          <w:rFonts w:hint="eastAsia"/>
        </w:rPr>
      </w:pPr>
      <w:r>
        <w:rPr>
          <w:rFonts w:hint="eastAsia"/>
        </w:rPr>
        <w:t>  A.多个终端都能得到系统的及时响应  B.先来先服务  C.优先级较高的进程得到及时响应  D.需要cpu最短的进程先做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P1191] 引入多道程序的目的在于（     ）。</w:t>
      </w:r>
    </w:p>
    <w:p>
      <w:pPr>
        <w:pStyle w:val="2"/>
        <w:rPr>
          <w:rFonts w:hint="eastAsia"/>
        </w:rPr>
      </w:pPr>
      <w:r>
        <w:rPr>
          <w:rFonts w:hint="eastAsia"/>
        </w:rPr>
        <w:t>  A.充分利用CPU，减少CPU等待时间                 B.提高实时响应速度  C.有利于代码共享，减少主、辅存信息交换量          D.充分利用存储器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P1192] 若处理器有32位地址，则它的虚拟地址空间为（      ）字节。</w:t>
      </w:r>
    </w:p>
    <w:p>
      <w:pPr>
        <w:pStyle w:val="2"/>
        <w:rPr>
          <w:rFonts w:hint="eastAsia"/>
        </w:rPr>
      </w:pPr>
      <w:r>
        <w:rPr>
          <w:rFonts w:hint="eastAsia"/>
        </w:rPr>
        <w:t>  A.2G              B.4G              C.100K            D.640K</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P1193] 操作系统内核与用户程序、应用程序之间的接口是（   ）。</w:t>
      </w:r>
    </w:p>
    <w:p>
      <w:pPr>
        <w:pStyle w:val="2"/>
        <w:rPr>
          <w:rFonts w:hint="eastAsia"/>
        </w:rPr>
      </w:pPr>
      <w:r>
        <w:rPr>
          <w:rFonts w:hint="eastAsia"/>
        </w:rPr>
        <w:t>  A.shell命令       B.图形界面        C.系统调用        D.C语言函数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P1194] 在一段时间内，只允许一个进程访问的资源称为（     ）。</w:t>
      </w:r>
    </w:p>
    <w:p>
      <w:pPr>
        <w:pStyle w:val="2"/>
        <w:rPr>
          <w:rFonts w:hint="eastAsia"/>
        </w:rPr>
      </w:pPr>
      <w:r>
        <w:rPr>
          <w:rFonts w:hint="eastAsia"/>
        </w:rPr>
        <w:t>  A.共享资源        B. 独占临源       C.临界资源        D. 共享区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[操作系统 P1195] </w:t>
      </w:r>
      <w:del w:id="245" w:author="JH H" w:date="2023-12-12T23:56:00Z">
        <w:r>
          <w:rPr>
            <w:rFonts w:hint="eastAsia"/>
          </w:rPr>
          <w:delText>操作系统采用缓冲技术，能够减少对CPU的（    ）次数，从而提高资源的利用率。</w:delText>
        </w:r>
      </w:del>
    </w:p>
    <w:p>
      <w:pPr>
        <w:pStyle w:val="2"/>
        <w:rPr>
          <w:rFonts w:hint="eastAsia"/>
        </w:rPr>
      </w:pPr>
      <w:r>
        <w:rPr>
          <w:rFonts w:hint="eastAsia"/>
        </w:rPr>
        <w:t>操作系统采用缓冲技术，能够减少对CPU的（    ）次数，从而提高资源的利用率。  A.中断            B.访问            C.控制            D.依赖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P1196] 文件的存储方法依赖于（     ）。</w:t>
      </w:r>
    </w:p>
    <w:p>
      <w:pPr>
        <w:pStyle w:val="2"/>
        <w:rPr>
          <w:rFonts w:hint="eastAsia"/>
        </w:rPr>
      </w:pPr>
      <w:r>
        <w:rPr>
          <w:rFonts w:hint="eastAsia"/>
        </w:rPr>
        <w:t>  A.文件的物理结构  B.存放文件的存储设备的特性  C.A和B.  D.文件的逻辑结构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P1197] 目录文件所存放的信息是（     ）。</w:t>
      </w:r>
    </w:p>
    <w:p>
      <w:pPr>
        <w:pStyle w:val="2"/>
        <w:rPr>
          <w:rFonts w:hint="eastAsia"/>
        </w:rPr>
      </w:pPr>
      <w:r>
        <w:rPr>
          <w:rFonts w:hint="eastAsia"/>
        </w:rPr>
        <w:t>  A.某一文件存放的数据信息            B.某一个文件的文件目录  C.该目录中所有数据文件目录          D.该目录中所有子目录文件和数据文件的目录D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P1198] 在现代操作系统中采用缓冲技术的主要目的是（   ）。</w:t>
      </w:r>
    </w:p>
    <w:p>
      <w:pPr>
        <w:pStyle w:val="2"/>
        <w:rPr>
          <w:rFonts w:hint="eastAsia"/>
        </w:rPr>
      </w:pPr>
      <w:r>
        <w:rPr>
          <w:rFonts w:hint="eastAsia"/>
        </w:rPr>
        <w:t>  A.改善用户编程环境                  B.提高CPU的处理速度  C.提高CPU和设备之间的并行程度      D.实现与设备无关性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P1000] ​​​​​​​以下属于物理层的设备是（）</w:t>
      </w:r>
    </w:p>
    <w:p>
      <w:pPr>
        <w:pStyle w:val="2"/>
        <w:rPr>
          <w:rFonts w:hint="eastAsia"/>
        </w:rPr>
      </w:pPr>
      <w:r>
        <w:rPr>
          <w:rFonts w:hint="eastAsia"/>
        </w:rPr>
        <w:t>A. 中继器             B. 以太网交换机C. 桥                    D. 网关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P1001] ​​​​​​​在以太网中，是根据___地址来区分不同的设备的（）</w:t>
      </w:r>
    </w:p>
    <w:p>
      <w:pPr>
        <w:pStyle w:val="2"/>
        <w:rPr>
          <w:rFonts w:hint="eastAsia"/>
        </w:rPr>
      </w:pPr>
      <w:r>
        <w:rPr>
          <w:rFonts w:hint="eastAsia"/>
        </w:rPr>
        <w:t>A. LLC地址              B. MAC地址C. IP地址                D. IPX地址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P1002] IEEE802.3u标准是指（）</w:t>
      </w:r>
    </w:p>
    <w:p>
      <w:pPr>
        <w:pStyle w:val="2"/>
        <w:rPr>
          <w:rFonts w:hint="eastAsia"/>
        </w:rPr>
      </w:pPr>
      <w:r>
        <w:rPr>
          <w:rFonts w:hint="eastAsia"/>
        </w:rPr>
        <w:t>A. 以太网                B. 快速以太网C. 令牌环网              D. FDDI网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P1003] ​​​​​​​下面哪种LAN 是应用CSMA/CD协议的 （）</w:t>
      </w:r>
    </w:p>
    <w:p>
      <w:pPr>
        <w:pStyle w:val="2"/>
        <w:rPr>
          <w:rFonts w:hint="eastAsia"/>
        </w:rPr>
      </w:pPr>
      <w:r>
        <w:rPr>
          <w:rFonts w:hint="eastAsia"/>
        </w:rPr>
        <w:t>下面哪种LAN 是应用CSMA/CD协议的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P1004] TCP 和UDP 协议的相似之处是 （）</w:t>
      </w:r>
    </w:p>
    <w:p>
      <w:pPr>
        <w:pStyle w:val="2"/>
        <w:rPr>
          <w:rFonts w:hint="eastAsia"/>
        </w:rPr>
      </w:pPr>
      <w:r>
        <w:rPr>
          <w:rFonts w:hint="eastAsia"/>
        </w:rPr>
        <w:t>TCP 和UDP 协议的相似之处是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P1005] 应用程序PING 发出的是___报文。 （）</w:t>
      </w:r>
    </w:p>
    <w:p>
      <w:pPr>
        <w:pStyle w:val="2"/>
        <w:rPr>
          <w:rFonts w:hint="eastAsia"/>
        </w:rPr>
      </w:pPr>
      <w:r>
        <w:rPr>
          <w:rFonts w:hint="eastAsia"/>
        </w:rPr>
        <w:t>A、TCP 请求报文。      B、TCP 应答报文。C、ICMP 请求报文。     D、ICMP 应答报文。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P1006] </w:t>
      </w:r>
      <w:del w:id="246" w:author="JH H" w:date="2023-12-12T23:56:00Z">
        <w:r>
          <w:rPr>
            <w:rFonts w:hint="eastAsia"/>
          </w:rPr>
          <w:delText>小于___的TCP/UDP端口号已保留与现有服务一一对应，此数字以上的端口号可自由分配。</w:delText>
        </w:r>
      </w:del>
    </w:p>
    <w:p>
      <w:pPr>
        <w:pStyle w:val="2"/>
        <w:rPr>
          <w:rFonts w:hint="eastAsia"/>
        </w:rPr>
      </w:pPr>
      <w:r>
        <w:rPr>
          <w:rFonts w:hint="eastAsia"/>
        </w:rPr>
        <w:t>小于（ ）的TCP/UDP端口号已保留与现有服务一一对应，此数字以上的端口号可自由分配。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P1007] 当一台主机从一个网络移到另一个网络时，以下说法正确的是</w:t>
      </w:r>
    </w:p>
    <w:p>
      <w:pPr>
        <w:pStyle w:val="2"/>
        <w:rPr>
          <w:rFonts w:hint="eastAsia"/>
        </w:rPr>
      </w:pPr>
      <w:r>
        <w:rPr>
          <w:rFonts w:hint="eastAsia"/>
        </w:rPr>
        <w:t>A、必须改变它的IP 地址和MAC 地址B、必须改变它的IP 地址，但不需改动MAC 地址C、必须改变它的MAC 地址，但不需改动IP 地址D、MAC 地址、IP 地址都不需改动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P1008] ARP 协议的作用是 （）</w:t>
      </w:r>
    </w:p>
    <w:p>
      <w:pPr>
        <w:pStyle w:val="2"/>
        <w:rPr>
          <w:rFonts w:hint="eastAsia"/>
        </w:rPr>
      </w:pPr>
      <w:r>
        <w:rPr>
          <w:rFonts w:hint="eastAsia"/>
        </w:rPr>
        <w:t> ARP 协议的作用是 （）A、将端口号映射到IP 地址B、连接IP 层和TCP 层C、广播IP 地址D、将IP 地址映射到第二层地址</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P1009] 10BASE-T是指 （）</w:t>
      </w:r>
    </w:p>
    <w:p>
      <w:pPr>
        <w:pStyle w:val="2"/>
        <w:rPr>
          <w:rFonts w:hint="eastAsia"/>
        </w:rPr>
      </w:pPr>
      <w:r>
        <w:rPr>
          <w:rFonts w:hint="eastAsia"/>
        </w:rPr>
        <w:t>10BASE-T是指 （）A、粗同轴电缆                     B、细同轴电缆C、双绞线                         D、光纤</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P1010] 与10.110.12.29 mask 255.255.255.224 属于同一网段的主机IP 地址是</w:t>
      </w:r>
    </w:p>
    <w:p>
      <w:pPr>
        <w:pStyle w:val="2"/>
        <w:rPr>
          <w:rFonts w:hint="eastAsia"/>
        </w:rPr>
      </w:pPr>
      <w:r>
        <w:rPr>
          <w:rFonts w:hint="eastAsia"/>
        </w:rPr>
        <w:t>A、10.110.12.0                     B、10.110.12.30C、10.110.12.31                    D、10.110.12.32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P1011] </w:t>
      </w:r>
      <w:del w:id="247" w:author="JH H" w:date="2023-12-12T23:56:00Z">
        <w:r>
          <w:rPr>
            <w:rFonts w:hint="eastAsia"/>
          </w:rPr>
          <w:delText>某公司申请到一个C 类IP 地址，但要连接6 个的子公司，最大的一个子公司有26 台计算机，每个子公</w:delText>
        </w:r>
      </w:del>
    </w:p>
    <w:p>
      <w:pPr>
        <w:pStyle w:val="2"/>
        <w:rPr>
          <w:rFonts w:hint="eastAsia"/>
        </w:rPr>
      </w:pPr>
      <w:r>
        <w:rPr>
          <w:rFonts w:hint="eastAsia"/>
        </w:rPr>
        <w:t>某公司申请到一个C 类IP 地址，但要连接6 个的子公司，最大的一个子公司有26 台计算机，每个子公司在一个网段中，则子网掩码应设为 （）A、255.255.255.0                   B、255.255.255.128C、255.255.255.192                D、255.255.255.224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P1012] 224.0.0.5 代表的是（ ）地址。</w:t>
      </w:r>
    </w:p>
    <w:p>
      <w:pPr>
        <w:pStyle w:val="2"/>
        <w:rPr>
          <w:rFonts w:hint="eastAsia"/>
        </w:rPr>
      </w:pPr>
      <w:r>
        <w:rPr>
          <w:rFonts w:hint="eastAsia"/>
        </w:rPr>
        <w:t>A、主机地址                      B、网络地址C、组播地址                     D、广播地址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P1013] 路由选择协议位于（）。</w:t>
      </w:r>
    </w:p>
    <w:p>
      <w:pPr>
        <w:pStyle w:val="2"/>
        <w:rPr>
          <w:rFonts w:hint="eastAsia"/>
        </w:rPr>
      </w:pPr>
      <w:r>
        <w:rPr>
          <w:rFonts w:hint="eastAsia"/>
        </w:rPr>
        <w:t>A、 物理层         B、数据链路层        C、网络层         D、应用层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P1014] 在局域网中，MAC指的是（ ）。</w:t>
      </w:r>
    </w:p>
    <w:p>
      <w:pPr>
        <w:pStyle w:val="2"/>
        <w:rPr>
          <w:rFonts w:hint="eastAsia"/>
        </w:rPr>
      </w:pPr>
      <w:r>
        <w:rPr>
          <w:rFonts w:hint="eastAsia"/>
        </w:rPr>
        <w:t>在局域网中，MAC指的是（ ）。A. 逻辑链路控制子层       B. 介质访问控制子层C. 物理层                      D. 数据链路层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P1015] 255.255.255.224可能代表的是（ ）。</w:t>
      </w:r>
    </w:p>
    <w:p>
      <w:pPr>
        <w:pStyle w:val="2"/>
        <w:rPr>
          <w:rFonts w:hint="eastAsia"/>
        </w:rPr>
      </w:pPr>
      <w:r>
        <w:rPr>
          <w:rFonts w:hint="eastAsia"/>
        </w:rPr>
        <w:t>A. 一个B类网络号                  B. 一个C类网络中的广播C. 一个具有子网的网络掩码     D. 以上都不是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P1016] 传输层可以通过（ ）标识不同的应用。</w:t>
      </w:r>
    </w:p>
    <w:p>
      <w:pPr>
        <w:pStyle w:val="2"/>
        <w:rPr>
          <w:rFonts w:hint="eastAsia"/>
        </w:rPr>
      </w:pPr>
      <w:r>
        <w:rPr>
          <w:rFonts w:hint="eastAsia"/>
        </w:rPr>
        <w:t>A、物理地址     B、端口号      C、IP地址    D、逻辑地址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P1017] 第二代计算机网络的主要特点是 （ ）。</w:t>
      </w:r>
    </w:p>
    <w:p>
      <w:pPr>
        <w:pStyle w:val="2"/>
        <w:rPr>
          <w:rFonts w:hint="eastAsia"/>
        </w:rPr>
      </w:pPr>
      <w:r>
        <w:rPr>
          <w:rFonts w:hint="eastAsia"/>
        </w:rPr>
        <w:t>A. 计算机-计算机网络          B. 以单机为中心的联机系统C. 国际网络体系结构标准化   D. 各计算机制造厂商网络结构标准化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[计算机网络 P1018] </w:t>
      </w:r>
      <w:del w:id="248" w:author="JH H" w:date="2023-12-12T23:56:00Z">
        <w:r>
          <w:rPr>
            <w:rFonts w:hint="eastAsia"/>
          </w:rPr>
          <w:delText>IP地址为 140.111.0.0 的B类网络，若要切割为9个子网，而且都要 连上Internet</w:delText>
        </w:r>
      </w:del>
    </w:p>
    <w:p>
      <w:pPr>
        <w:pStyle w:val="2"/>
        <w:rPr>
          <w:rFonts w:hint="eastAsia"/>
        </w:rPr>
      </w:pPr>
      <w:r>
        <w:rPr>
          <w:rFonts w:hint="eastAsia"/>
        </w:rPr>
        <w:t> IP地址为 140.111.0.0 的B类网络，若要切割为9个子网，而且都要 连上Internet，请问子网掩码设为（ ）。A、255.0.0.0                B、255.255.0.0C、255.255.128.0          D、255.255.240.0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P1019] 在Internet上浏览时，浏览器和WWW服务器之间传输网页使用的协议是（ ）。</w:t>
      </w:r>
    </w:p>
    <w:p>
      <w:pPr>
        <w:pStyle w:val="2"/>
        <w:rPr>
          <w:rFonts w:hint="eastAsia"/>
        </w:rPr>
      </w:pPr>
      <w:r>
        <w:rPr>
          <w:rFonts w:hint="eastAsia"/>
        </w:rPr>
        <w:t>A、IP     B、HTTP     C、FTP    D、Telnet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P1020] 浏览器与Web服务器之间使用的协议是（）。</w:t>
      </w:r>
    </w:p>
    <w:p>
      <w:pPr>
        <w:pStyle w:val="2"/>
        <w:rPr>
          <w:rFonts w:hint="eastAsia"/>
        </w:rPr>
      </w:pPr>
      <w:r>
        <w:rPr>
          <w:rFonts w:hint="eastAsia"/>
        </w:rPr>
        <w:t>A、DNS     B、SNMP    C、HTTP   D、SMTP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P1021] </w:t>
      </w:r>
      <w:del w:id="249" w:author="JH H" w:date="2023-12-12T23:56:00Z">
        <w:r>
          <w:rPr>
            <w:rFonts w:hint="eastAsia"/>
          </w:rPr>
          <w:delText>DNS服务器和客户机设置完毕后，有三个命令可以测试其设置是否正确，下面（ ）不是其中之一。</w:delText>
        </w:r>
      </w:del>
    </w:p>
    <w:p>
      <w:pPr>
        <w:pStyle w:val="2"/>
        <w:rPr>
          <w:rFonts w:hint="eastAsia"/>
        </w:rPr>
      </w:pPr>
      <w:r>
        <w:rPr>
          <w:rFonts w:hint="eastAsia"/>
        </w:rPr>
        <w:t>DNS服务器和客户机设置完毕后，有三个命令可以测试其设置是否正确，下面（ ）不是其中之一。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P1022] 如果一个C类网络用掩码255.255.255.192划分子网，那么会有（）个可用的子网</w:t>
      </w:r>
    </w:p>
    <w:p>
      <w:pPr>
        <w:pStyle w:val="2"/>
        <w:rPr>
          <w:rFonts w:hint="eastAsia"/>
        </w:rPr>
      </w:pPr>
      <w:r>
        <w:rPr>
          <w:rFonts w:hint="eastAsia"/>
        </w:rPr>
        <w:t>如果一个C类网络用掩码255.255.255.192划分子网，那么会有（）个可用的子网。（注：包括全0和全1的子网就有4个了^_^）A、2     B、4　  C、6      D、8</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P1023] 能从数据信号波形中提取同步信号的典型编码是（ ）。</w:t>
      </w:r>
    </w:p>
    <w:p>
      <w:pPr>
        <w:pStyle w:val="2"/>
        <w:rPr>
          <w:rFonts w:hint="eastAsia"/>
        </w:rPr>
      </w:pPr>
      <w:r>
        <w:rPr>
          <w:rFonts w:hint="eastAsia"/>
        </w:rPr>
        <w:t>A、归零码　　B、不归零码　　C、定比码　　D、曼彻斯特编码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P1024] 世界上很多国家都相继组建了自己国家的公用数据网，现有的公用数据网大多采用（ ）。</w:t>
      </w:r>
    </w:p>
    <w:p>
      <w:pPr>
        <w:pStyle w:val="2"/>
        <w:rPr>
          <w:rFonts w:hint="eastAsia"/>
        </w:rPr>
      </w:pPr>
      <w:r>
        <w:rPr>
          <w:rFonts w:hint="eastAsia"/>
        </w:rPr>
        <w:t>A、分组交换方式　　B、报文交换方式　　C、电路交换方式 　D、空分交换方式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P1025] 在IP地址方案中，159.226.181.1是一个（ ）。</w:t>
      </w:r>
    </w:p>
    <w:p>
      <w:pPr>
        <w:pStyle w:val="2"/>
        <w:rPr>
          <w:rFonts w:hint="eastAsia"/>
        </w:rPr>
      </w:pPr>
      <w:r>
        <w:rPr>
          <w:rFonts w:hint="eastAsia"/>
        </w:rPr>
        <w:t>A、A类地址 　B、B类地址　　C、C类地址　　D、D类地址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P1026] </w:t>
      </w:r>
      <w:del w:id="250" w:author="JH H" w:date="2023-12-12T23:57:00Z">
        <w:r>
          <w:rPr>
            <w:rFonts w:hint="eastAsia"/>
          </w:rPr>
          <w:delText>在TCP/IP中，解决计算机到计算机之间通信问题的层次是（ ）。</w:delText>
        </w:r>
      </w:del>
    </w:p>
    <w:p>
      <w:pPr>
        <w:pStyle w:val="2"/>
        <w:rPr>
          <w:rFonts w:hint="eastAsia"/>
        </w:rPr>
      </w:pPr>
      <w:r>
        <w:rPr>
          <w:rFonts w:hint="eastAsia"/>
        </w:rPr>
        <w:t>在TCP/IP中，解决计算机到计算机之间通信问题的层次是（ ）。A、网络接口层 　B、网际层　 C、传输层　 D、应用层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P1027] 三次握手方法用于（ ）。</w:t>
      </w:r>
    </w:p>
    <w:p>
      <w:pPr>
        <w:pStyle w:val="2"/>
        <w:rPr>
          <w:rFonts w:hint="eastAsia"/>
        </w:rPr>
      </w:pPr>
      <w:r>
        <w:rPr>
          <w:rFonts w:hint="eastAsia"/>
        </w:rPr>
        <w:t>A、传输层连接的建立　　B、数据链路层的流量控制C、传输层的重复检测　　D、传输层的流量控制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P1028] 在计算机网络中，所有的计算机均连接到一条通信传输线路上，在线路两端连有防止信号反射的装置。 这种连接</w:t>
      </w:r>
    </w:p>
    <w:p>
      <w:pPr>
        <w:pStyle w:val="2"/>
        <w:rPr>
          <w:rFonts w:hint="eastAsia"/>
        </w:rPr>
      </w:pPr>
      <w:r>
        <w:rPr>
          <w:rFonts w:hint="eastAsia"/>
        </w:rPr>
        <w:t>A、总线结构　　B、环型结构　　C、星型结构　　D、网状结构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P1029] TCP的协议数据单元被称为（ ）。</w:t>
      </w:r>
    </w:p>
    <w:p>
      <w:pPr>
        <w:pStyle w:val="2"/>
        <w:rPr>
          <w:rFonts w:hint="eastAsia"/>
        </w:rPr>
      </w:pPr>
      <w:r>
        <w:rPr>
          <w:rFonts w:hint="eastAsia"/>
        </w:rPr>
        <w:t> TCP的协议数据单元被称为（ ）。A、比特　　B、帧　　C、分段　　D、字符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P1030] 下面提供FTP服务的默认TCP端口号是（ ）。</w:t>
      </w:r>
    </w:p>
    <w:p>
      <w:pPr>
        <w:pStyle w:val="2"/>
        <w:rPr>
          <w:rFonts w:hint="eastAsia"/>
        </w:rPr>
      </w:pPr>
      <w:r>
        <w:rPr>
          <w:rFonts w:hint="eastAsia"/>
        </w:rPr>
        <w:t>下面提供FTP服务的默认TCP端口号是（ ）。A、21     B、25     C、23      D、 80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P1031] 在同一个信道上的同一时刻，能够进行双向数据传送的通信方式是（ ）。</w:t>
      </w:r>
    </w:p>
    <w:p>
      <w:pPr>
        <w:pStyle w:val="2"/>
        <w:rPr>
          <w:rFonts w:hint="eastAsia"/>
        </w:rPr>
      </w:pPr>
      <w:r>
        <w:rPr>
          <w:rFonts w:hint="eastAsia"/>
        </w:rPr>
        <w:t>A、 单工 　 B、半双工　　C、 全双工　　D、 上述三种均不是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P1032] 某部门申请到一个C类IP地址,若要分成8个子网,其掩码应为（ ）。</w:t>
      </w:r>
    </w:p>
    <w:p>
      <w:pPr>
        <w:pStyle w:val="2"/>
        <w:rPr>
          <w:rFonts w:hint="eastAsia"/>
        </w:rPr>
      </w:pPr>
      <w:r>
        <w:rPr>
          <w:rFonts w:hint="eastAsia"/>
        </w:rPr>
        <w:t>某部门申请到一个C类IP地址,若要分成8个子网,其掩码应为（ ）。A、255.255.255.255　　  B、255.255.255.240C、255.255.255.224　　   D、255.255.255.192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P1033] 以下的网络分类方法中，哪一组分类方法有误（ ）。</w:t>
      </w:r>
    </w:p>
    <w:p>
      <w:pPr>
        <w:pStyle w:val="2"/>
        <w:rPr>
          <w:rFonts w:hint="eastAsia"/>
        </w:rPr>
      </w:pPr>
      <w:r>
        <w:rPr>
          <w:rFonts w:hint="eastAsia"/>
        </w:rPr>
        <w:t>A、局域网/广域网      B、对等网/城域网     C、环型网/星型网     D、有线网/无线网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P1034] 世界上第一个计算机网络是 （）。</w:t>
      </w:r>
    </w:p>
    <w:p>
      <w:pPr>
        <w:pStyle w:val="2"/>
        <w:rPr>
          <w:rFonts w:hint="eastAsia"/>
        </w:rPr>
      </w:pPr>
      <w:r>
        <w:rPr>
          <w:rFonts w:hint="eastAsia"/>
        </w:rPr>
        <w:t>A、ARPANET     B、ChinaNet     C、Internet     D、CERNET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P1035] 以太网媒体访问控制技术CSMA/CD的机制是（）。</w:t>
      </w:r>
    </w:p>
    <w:p>
      <w:pPr>
        <w:pStyle w:val="2"/>
        <w:rPr>
          <w:rFonts w:hint="eastAsia"/>
        </w:rPr>
      </w:pPr>
      <w:r>
        <w:rPr>
          <w:rFonts w:hint="eastAsia"/>
        </w:rPr>
        <w:t>以太网媒体访问控制技术CSMA/CD的机制是（）。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[计算机网络 P1036] </w:t>
      </w:r>
      <w:del w:id="251" w:author="JH H" w:date="2023-12-12T23:57:00Z">
        <w:r>
          <w:rPr>
            <w:rFonts w:hint="eastAsia"/>
          </w:rPr>
          <w:delText>以下关于100BASE-T的描述中错误的是（）。</w:delText>
        </w:r>
      </w:del>
    </w:p>
    <w:p>
      <w:pPr>
        <w:pStyle w:val="2"/>
        <w:rPr>
          <w:rFonts w:hint="eastAsia"/>
        </w:rPr>
      </w:pPr>
      <w:r>
        <w:rPr>
          <w:rFonts w:hint="eastAsia"/>
        </w:rPr>
        <w:t>以下关于100BASE-T的描述中错误的是（）。A、数据传输速率为100Mbit/SB、信号类型为基带信号C、采用5 类UTP，其最大传输距离为185MD、支持共享式和交换式两种组网方式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P1037] </w:t>
      </w:r>
      <w:del w:id="252" w:author="JH H" w:date="2023-12-12T23:57:00Z">
        <w:r>
          <w:rPr>
            <w:rFonts w:hint="eastAsia"/>
          </w:rPr>
          <w:delText>www.tsinghua.edu.cn在这个完整名称（FQDN）里，（）是主机名</w:delText>
        </w:r>
      </w:del>
    </w:p>
    <w:p>
      <w:pPr>
        <w:pStyle w:val="2"/>
        <w:rPr>
          <w:rFonts w:hint="eastAsia"/>
        </w:rPr>
      </w:pPr>
      <w:r>
        <w:rPr>
          <w:rFonts w:hint="eastAsia"/>
        </w:rPr>
        <w:t>www.tsinghua.edu.cn在这个完整名称（FQDN）里，（）是主机名</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P1038] 一般来说，用户上网要通过因特网服务提供商，其英文缩写为(    )</w:t>
      </w:r>
    </w:p>
    <w:p>
      <w:pPr>
        <w:pStyle w:val="2"/>
        <w:rPr>
          <w:rFonts w:hint="eastAsia"/>
        </w:rPr>
      </w:pPr>
      <w:r>
        <w:rPr>
          <w:rFonts w:hint="eastAsia"/>
        </w:rPr>
        <w:t>A、IDC                                    B、ICP</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P1039] 使用双绞线作为传输介质，适用于下列哪种类型的以太网(     )</w:t>
      </w:r>
    </w:p>
    <w:p>
      <w:pPr>
        <w:pStyle w:val="2"/>
        <w:rPr>
          <w:rFonts w:hint="eastAsia"/>
        </w:rPr>
      </w:pPr>
      <w:r>
        <w:rPr>
          <w:rFonts w:hint="eastAsia"/>
        </w:rPr>
        <w:t>A、10Base一5                             B、10／100Base—TC、10／100Base—F                     D、10Base一2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P1040] PPP协议是哪一层的协议(    )</w:t>
      </w:r>
    </w:p>
    <w:p>
      <w:pPr>
        <w:pStyle w:val="2"/>
        <w:rPr>
          <w:rFonts w:hint="eastAsia"/>
        </w:rPr>
      </w:pPr>
      <w:r>
        <w:rPr>
          <w:rFonts w:hint="eastAsia"/>
        </w:rPr>
        <w:t>A、物理层                          B、数据链路层C、网络层                          D、高层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P1041] 在以下传输介质中，带宽最宽，抗干扰能力最强的是( )</w:t>
      </w:r>
    </w:p>
    <w:p>
      <w:pPr>
        <w:pStyle w:val="2"/>
        <w:rPr>
          <w:rFonts w:hint="eastAsia"/>
        </w:rPr>
      </w:pPr>
      <w:r>
        <w:rPr>
          <w:rFonts w:hint="eastAsia"/>
        </w:rPr>
        <w:t>A、双绞线    B、无线信道    C、同轴电缆    D、光纤</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P1042] 目前网络应用系统采用的主要模型是(     )</w:t>
      </w:r>
    </w:p>
    <w:p>
      <w:pPr>
        <w:pStyle w:val="2"/>
        <w:rPr>
          <w:rFonts w:hint="eastAsia"/>
        </w:rPr>
      </w:pPr>
      <w:r>
        <w:rPr>
          <w:rFonts w:hint="eastAsia"/>
        </w:rPr>
        <w:t> A、离散个人计算模型                       B、主机计算模型 C、客户／服务器计算模型                 D、网络／文件服务器计算模型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P1043] IP协议是无连接的，其信息传输方式是(      )</w:t>
      </w:r>
    </w:p>
    <w:p>
      <w:pPr>
        <w:pStyle w:val="2"/>
        <w:rPr>
          <w:rFonts w:hint="eastAsia"/>
        </w:rPr>
      </w:pPr>
      <w:r>
        <w:rPr>
          <w:rFonts w:hint="eastAsia"/>
        </w:rPr>
        <w:t> A、点对点                       B、数据报 C、广播                          D、虚电路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P1044] 一座大楼内的一个计算机网络系统，属于（ ）</w:t>
      </w:r>
    </w:p>
    <w:p>
      <w:pPr>
        <w:pStyle w:val="2"/>
        <w:rPr>
          <w:rFonts w:hint="eastAsia"/>
        </w:rPr>
      </w:pPr>
      <w:r>
        <w:rPr>
          <w:rFonts w:hint="eastAsia"/>
        </w:rPr>
        <w:t>A、PAN          B、LANC、MAN         D、WAN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P1045] 网络协议主要要素为（ ）</w:t>
      </w:r>
    </w:p>
    <w:p>
      <w:pPr>
        <w:pStyle w:val="2"/>
        <w:rPr>
          <w:rFonts w:hint="eastAsia"/>
        </w:rPr>
      </w:pPr>
      <w:r>
        <w:rPr>
          <w:rFonts w:hint="eastAsia"/>
        </w:rPr>
        <w:t>A、数据格式、编码、信号电平B、数据格式、控制信息、速度匹配C、语法、语义、时序D、编码、控制信息、同步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P1046] 采用专用线路通信时，可以省去的通信阶段是（ ）</w:t>
      </w:r>
    </w:p>
    <w:p>
      <w:pPr>
        <w:pStyle w:val="2"/>
        <w:rPr>
          <w:rFonts w:hint="eastAsia"/>
        </w:rPr>
      </w:pPr>
      <w:r>
        <w:rPr>
          <w:rFonts w:hint="eastAsia"/>
        </w:rPr>
        <w:t>A、建立通信线路                       B、建立数据传输链路C、传送通信控制信号和数据        D、双方确认通信结束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P1047] 计算机网络通信系统是（ ）</w:t>
      </w:r>
    </w:p>
    <w:p>
      <w:pPr>
        <w:pStyle w:val="2"/>
        <w:rPr>
          <w:rFonts w:hint="eastAsia"/>
        </w:rPr>
      </w:pPr>
      <w:r>
        <w:rPr>
          <w:rFonts w:hint="eastAsia"/>
        </w:rPr>
        <w:t>A、电信号传输系统      B、文字通信系统C、信号通信系统         D、数据通信系统</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[计算机网络 P1048] </w:t>
      </w:r>
      <w:del w:id="253" w:author="JH H" w:date="2023-12-12T23:57:00Z">
        <w:r>
          <w:rPr>
            <w:rFonts w:hint="eastAsia"/>
          </w:rPr>
          <w:delText>在TCP/IP协议簇的层次中，解决计算机之间通信问题是在（ ）</w:delText>
        </w:r>
      </w:del>
    </w:p>
    <w:p>
      <w:pPr>
        <w:pStyle w:val="2"/>
        <w:rPr>
          <w:rFonts w:hint="eastAsia"/>
        </w:rPr>
      </w:pPr>
      <w:r>
        <w:rPr>
          <w:rFonts w:hint="eastAsia"/>
        </w:rPr>
        <w:t>在TCP/IP协议簇的层次中，解决计算机之间通信问题是在（ ）。A、网络接口层         B、网际层C、传输层               D、应用层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P1049] 在中继系统中，中继器处于（ ）</w:t>
      </w:r>
    </w:p>
    <w:p>
      <w:pPr>
        <w:pStyle w:val="2"/>
        <w:rPr>
          <w:rFonts w:hint="eastAsia"/>
        </w:rPr>
      </w:pPr>
      <w:r>
        <w:rPr>
          <w:rFonts w:hint="eastAsia"/>
        </w:rPr>
        <w:t>A、物理层          B、数据链路层C、网络层          D、高层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P1050] 就交换技术而言，局域网中的以太网采用的是（ ）</w:t>
      </w:r>
    </w:p>
    <w:p>
      <w:pPr>
        <w:pStyle w:val="2"/>
        <w:rPr>
          <w:rFonts w:hint="eastAsia"/>
        </w:rPr>
      </w:pPr>
      <w:r>
        <w:rPr>
          <w:rFonts w:hint="eastAsia"/>
        </w:rPr>
        <w:t>A、分组交换技术           B、电路交换技术C、报文交换技术           D、分组交换与电路交换结合技术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P1051] 一个VLAN可以看作是一个 （）</w:t>
      </w:r>
    </w:p>
    <w:p>
      <w:pPr>
        <w:pStyle w:val="2"/>
        <w:rPr>
          <w:rFonts w:hint="eastAsia"/>
        </w:rPr>
      </w:pPr>
      <w:r>
        <w:rPr>
          <w:rFonts w:hint="eastAsia"/>
        </w:rPr>
        <w:t>一个VLAN可以看作是一个 （）A、 冲突域        B、 广播域C、 管理域        D、 阻塞域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P1052] 双绞线分（）两种。</w:t>
      </w:r>
    </w:p>
    <w:p>
      <w:pPr>
        <w:pStyle w:val="2"/>
        <w:rPr>
          <w:rFonts w:hint="eastAsia"/>
        </w:rPr>
      </w:pPr>
      <w:r>
        <w:rPr>
          <w:rFonts w:hint="eastAsia"/>
        </w:rPr>
        <w:t>A、 基带和窄带        B、 粗和细C、 屏蔽和非屏蔽     D、基带和宽带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P1053] 在internet的基本服务功能中，远程登录所使用的命令是（）。</w:t>
      </w:r>
    </w:p>
    <w:p>
      <w:pPr>
        <w:pStyle w:val="2"/>
        <w:rPr>
          <w:rFonts w:hint="eastAsia"/>
        </w:rPr>
      </w:pPr>
      <w:r>
        <w:rPr>
          <w:rFonts w:hint="eastAsia"/>
        </w:rPr>
        <w:t>A、 ftp     B、 telnet    C、 mail     D、open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P1054] TCP/IP协议规定为（）。</w:t>
      </w:r>
    </w:p>
    <w:p>
      <w:pPr>
        <w:pStyle w:val="2"/>
        <w:rPr>
          <w:rFonts w:hint="eastAsia"/>
        </w:rPr>
      </w:pPr>
      <w:r>
        <w:rPr>
          <w:rFonts w:hint="eastAsia"/>
        </w:rPr>
        <w:t>TCP/IP协议规定为（）。A、 4层    B、 5层   C、 6层    D、7层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P1055] Internet网络是一种（）结构的网络。</w:t>
      </w:r>
    </w:p>
    <w:p>
      <w:pPr>
        <w:pStyle w:val="2"/>
        <w:rPr>
          <w:rFonts w:hint="eastAsia"/>
        </w:rPr>
      </w:pPr>
      <w:r>
        <w:rPr>
          <w:rFonts w:hint="eastAsia"/>
        </w:rPr>
        <w:t>A、 星型    B、 环型   C、 树型    D、网型D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P1056] 下列有关集线器的说法正确的是（）。</w:t>
      </w:r>
    </w:p>
    <w:p>
      <w:pPr>
        <w:pStyle w:val="2"/>
        <w:rPr>
          <w:rFonts w:hint="eastAsia"/>
        </w:rPr>
      </w:pPr>
      <w:r>
        <w:rPr>
          <w:rFonts w:hint="eastAsia"/>
        </w:rPr>
        <w:t>A、 集线器只能和工作站相连   B、 利用集线器可将总线型网络转换为星型拓扑C、 集线器只对信号起传递作用D、集线器不能实现网段的隔离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P1057] 以太网交换机的每一个端口可以看做一个（ ）</w:t>
      </w:r>
    </w:p>
    <w:p>
      <w:pPr>
        <w:pStyle w:val="2"/>
        <w:rPr>
          <w:rFonts w:hint="eastAsia"/>
        </w:rPr>
      </w:pPr>
      <w:r>
        <w:rPr>
          <w:rFonts w:hint="eastAsia"/>
        </w:rPr>
        <w:t>A. 冲突域      B.     广播域      C. 管理域      D. 阻塞域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P1058] IP电话使用的数据交换技术是（）</w:t>
      </w:r>
    </w:p>
    <w:p>
      <w:pPr>
        <w:pStyle w:val="2"/>
        <w:rPr>
          <w:rFonts w:hint="eastAsia"/>
        </w:rPr>
      </w:pPr>
      <w:r>
        <w:rPr>
          <w:rFonts w:hint="eastAsia"/>
        </w:rPr>
        <w:t>A、 电路交换    B、报文交换    C、分组交换    D、包交换</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P1059] INTERNET最初创建的目的是用于＿＿＿</w:t>
      </w:r>
    </w:p>
    <w:p>
      <w:pPr>
        <w:pStyle w:val="2"/>
        <w:rPr>
          <w:rFonts w:hint="eastAsia"/>
        </w:rPr>
      </w:pPr>
      <w:r>
        <w:rPr>
          <w:rFonts w:hint="eastAsia"/>
        </w:rPr>
        <w:t>A、政治    B、经济    C、 教育    D、军事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P1059] 为了缩短指令中某个地址段的位数，有效的方法是采取（）。</w:t>
      </w:r>
    </w:p>
    <w:p>
      <w:pPr>
        <w:pStyle w:val="2"/>
        <w:rPr>
          <w:rFonts w:hint="eastAsia"/>
        </w:rPr>
      </w:pPr>
      <w:r>
        <w:rPr>
          <w:rFonts w:hint="eastAsia"/>
        </w:rPr>
        <w:t>A、立即寻址B、变址寻址C、间接寻址  D、寄存器寻址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P1001] 某计算机字长是16位它的存储容量是64KB,按字编址,它们寻址范围是（ ） 。</w:t>
      </w:r>
    </w:p>
    <w:p>
      <w:pPr>
        <w:pStyle w:val="2"/>
        <w:rPr>
          <w:rFonts w:hint="eastAsia"/>
        </w:rPr>
      </w:pPr>
      <w:r>
        <w:rPr>
          <w:rFonts w:hint="eastAsia"/>
        </w:rPr>
        <w:t>某计算机字长是16位它的存储容量是64KB,按字编址,它们寻址范围是（ ） 。A．64K   B．32KB   C．32K   D．16KB</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P1002] 某一RAM芯片其容量为512*8位,除电源和接地端外该芯片引线的最少数目是（） 。</w:t>
      </w:r>
    </w:p>
    <w:p>
      <w:pPr>
        <w:pStyle w:val="2"/>
        <w:rPr>
          <w:rFonts w:hint="eastAsia"/>
        </w:rPr>
      </w:pPr>
      <w:r>
        <w:rPr>
          <w:rFonts w:hint="eastAsia"/>
        </w:rPr>
        <w:t>某一RAM芯片其容量为512*8位,除电源和接地端外该芯片引线的最少数目是（） 。　A. 21  B. 17  C. 19  D.20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P1003] 指令系统中采用不同寻址方式的目的主要是(  )。</w:t>
      </w:r>
    </w:p>
    <w:p>
      <w:pPr>
        <w:pStyle w:val="2"/>
        <w:rPr>
          <w:rFonts w:hint="eastAsia"/>
        </w:rPr>
      </w:pPr>
      <w:r>
        <w:rPr>
          <w:rFonts w:hint="eastAsia"/>
        </w:rPr>
        <w:t>A.实现存储程序和程序控制　　　　　　　　　　　B.可以直接访问外存C.缩短指令长度，扩大寻址空间，提高编程灵活性　D.提供扩展操作码的可能并降低指令译码难度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P1004] 寄存器间接寻址方式中，操作数处在(  )。</w:t>
      </w:r>
    </w:p>
    <w:p>
      <w:pPr>
        <w:pStyle w:val="2"/>
        <w:rPr>
          <w:rFonts w:hint="eastAsia"/>
        </w:rPr>
      </w:pPr>
      <w:r>
        <w:rPr>
          <w:rFonts w:hint="eastAsia"/>
        </w:rPr>
        <w:t>A.通用寄存器　　　B.贮存单元　　　　　C.程序计数器　　　　　D.堆栈</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P1005] RISC是(  )的简称。</w:t>
      </w:r>
    </w:p>
    <w:p>
      <w:pPr>
        <w:pStyle w:val="2"/>
        <w:rPr>
          <w:rFonts w:hint="eastAsia"/>
        </w:rPr>
      </w:pPr>
      <w:r>
        <w:rPr>
          <w:rFonts w:hint="eastAsia"/>
        </w:rPr>
        <w:t>RISC是(  )的简称。A.精简指令系统计算机　　　　　　　　　　　　 B.大规模集成电路C.复杂指令计算机　　　　　　　　　　　　　　 D.超大规模集成电路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P1006] CPU响应中断的时间是_____。</w:t>
      </w:r>
    </w:p>
    <w:p>
      <w:pPr>
        <w:pStyle w:val="2"/>
        <w:rPr>
          <w:rFonts w:hint="eastAsia"/>
        </w:rPr>
      </w:pPr>
      <w:r>
        <w:rPr>
          <w:rFonts w:hint="eastAsia"/>
        </w:rPr>
        <w:t>CPU响应中断的时间是_____。A．中断源提出请求； B．取指周期结束； C．执行周期结束；D．间址周期结束。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P1007] 常用的虚拟存储器寻址系统由_____两级存储器组成。</w:t>
      </w:r>
    </w:p>
    <w:p>
      <w:pPr>
        <w:pStyle w:val="2"/>
        <w:rPr>
          <w:rFonts w:hint="eastAsia"/>
        </w:rPr>
      </w:pPr>
      <w:r>
        <w:rPr>
          <w:rFonts w:hint="eastAsia"/>
        </w:rPr>
        <w:t>A．主存－辅存；B．Cache－主存；C．Cache－辅存；D．主存—硬盘。</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P1008] DMA访问主存时，让CPU处于等待状态，等DMA的一批数据访问结束后，</w:t>
      </w:r>
    </w:p>
    <w:p>
      <w:pPr>
        <w:pStyle w:val="2"/>
        <w:rPr>
          <w:rFonts w:hint="eastAsia"/>
        </w:rPr>
      </w:pPr>
      <w:r>
        <w:rPr>
          <w:rFonts w:hint="eastAsia"/>
        </w:rPr>
        <w:t>DMA访问主存时，让CPU处于等待状态，等DMA的一批数据访问结束后，CPU再恢复工作，这种情况称作_____。</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P1009] 浮点数的表示范围和精度取决于______ 。</w:t>
      </w:r>
    </w:p>
    <w:p>
      <w:pPr>
        <w:pStyle w:val="2"/>
        <w:rPr>
          <w:rFonts w:hint="eastAsia"/>
        </w:rPr>
      </w:pPr>
      <w:r>
        <w:rPr>
          <w:rFonts w:hint="eastAsia"/>
        </w:rPr>
        <w:t>A．阶码的位数和尾数的机器数形式；B．阶码的机器数形式和尾数的位数；C．阶码的位数和尾数的位数； D．阶码的机器数形式和尾数的机器数形式。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P1010] 中断向量可提供______。</w:t>
      </w:r>
    </w:p>
    <w:p>
      <w:pPr>
        <w:pStyle w:val="2"/>
        <w:rPr>
          <w:rFonts w:hint="eastAsia"/>
        </w:rPr>
      </w:pPr>
      <w:r>
        <w:rPr>
          <w:rFonts w:hint="eastAsia"/>
        </w:rPr>
        <w:t>A．被选中设备的地址；  B．传送数据的起始地址；C．中断服务程序入口地址；D．主程序的断点地址。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P1011] 加法器采用先行进位的目的是_____ 。</w:t>
      </w:r>
    </w:p>
    <w:p>
      <w:pPr>
        <w:pStyle w:val="2"/>
        <w:rPr>
          <w:rFonts w:hint="eastAsia"/>
        </w:rPr>
      </w:pPr>
      <w:r>
        <w:rPr>
          <w:rFonts w:hint="eastAsia"/>
        </w:rPr>
        <w:t>A．优化加法器的结构；B．节省器材；C．加速传递进位信号；D．增强加法器结构。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P1012] 在独立请求方式下，若有N个设备，则______。</w:t>
      </w:r>
    </w:p>
    <w:p>
      <w:pPr>
        <w:pStyle w:val="2"/>
        <w:rPr>
          <w:rFonts w:hint="eastAsia"/>
        </w:rPr>
      </w:pPr>
      <w:r>
        <w:rPr>
          <w:rFonts w:hint="eastAsia"/>
        </w:rPr>
        <w:t>A．有一个总线请求信号和一个总线响应信号；B．有N个总线请求信号和N个总线响应信号；C．有一个总线请求信号和N个总线响应信号；D．有N个总线请求信号和一个总线响应信号。</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P1013] 主存和CPU之间增加高速缓冲存储器的目的是_____。</w:t>
      </w:r>
    </w:p>
    <w:p>
      <w:pPr>
        <w:pStyle w:val="2"/>
        <w:rPr>
          <w:rFonts w:hint="eastAsia"/>
        </w:rPr>
      </w:pPr>
      <w:r>
        <w:rPr>
          <w:rFonts w:hint="eastAsia"/>
        </w:rPr>
        <w:t>主存和CPU之间增加高速缓冲存储器的目的是_____。A．解决CPU和主存之间的速度匹配问题；B．扩大主存容量；C．既扩大主存容量，又提高了存取速度；D．扩大辅存容量。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P1014] 在计数器定时查询方式下，若计数从0开始，则______。</w:t>
      </w:r>
    </w:p>
    <w:p>
      <w:pPr>
        <w:pStyle w:val="2"/>
        <w:rPr>
          <w:rFonts w:hint="eastAsia"/>
        </w:rPr>
      </w:pPr>
      <w:r>
        <w:rPr>
          <w:rFonts w:hint="eastAsia"/>
        </w:rPr>
        <w:t>A．设备号小的优先级高；B．每个设备使用总线的机会相等；C．设备号大的优先级高；D. 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P1015] Cache的地址映象中，若主存中的任一块均可映射到Cache内的任一块的位置上，称作  。</w:t>
      </w:r>
    </w:p>
    <w:p>
      <w:pPr>
        <w:pStyle w:val="2"/>
        <w:rPr>
          <w:rFonts w:hint="eastAsia"/>
        </w:rPr>
      </w:pPr>
      <w:r>
        <w:rPr>
          <w:rFonts w:hint="eastAsia"/>
        </w:rPr>
        <w:t>Cache的地址映象中，若主存中的任一块均可映射到Cache内的任一块的位置上，称作  。A．直接映象B．全相联映象C．组相联映象D. 以上均是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P1016] 直接寻址的无条件转移指令功能是将指令中的地址码送入_____。</w:t>
      </w:r>
    </w:p>
    <w:p>
      <w:pPr>
        <w:pStyle w:val="2"/>
        <w:rPr>
          <w:rFonts w:hint="eastAsia"/>
        </w:rPr>
      </w:pPr>
      <w:r>
        <w:rPr>
          <w:rFonts w:hint="eastAsia"/>
        </w:rPr>
        <w:t>A．PC； B．地址寄存器；C．累加器；D．ACC。</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P1017] 响应中断请求的条件是_____。</w:t>
      </w:r>
    </w:p>
    <w:p>
      <w:pPr>
        <w:pStyle w:val="2"/>
        <w:rPr>
          <w:rFonts w:hint="eastAsia"/>
        </w:rPr>
      </w:pPr>
      <w:r>
        <w:rPr>
          <w:rFonts w:hint="eastAsia"/>
        </w:rPr>
        <w:t>A．外设提出中断；           B．外设工作完成和系统允许时；C．外设工作完成和中断标记触发器为“1”时。 D．CPU提出中断。</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P1018] 主机与设备传送数据时，采用_____，主机与设备是串行工作的。</w:t>
      </w:r>
    </w:p>
    <w:p>
      <w:pPr>
        <w:pStyle w:val="2"/>
        <w:rPr>
          <w:rFonts w:hint="eastAsia"/>
        </w:rPr>
      </w:pPr>
      <w:r>
        <w:rPr>
          <w:rFonts w:hint="eastAsia"/>
        </w:rPr>
        <w:t>A．程序查询方式；B．中断方式；C．DMA方式；D．通道。</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P1019] 一个节拍信号的宽度是指_____。</w:t>
      </w:r>
    </w:p>
    <w:p>
      <w:pPr>
        <w:pStyle w:val="2"/>
        <w:rPr>
          <w:rFonts w:hint="eastAsia"/>
        </w:rPr>
      </w:pPr>
      <w:r>
        <w:rPr>
          <w:rFonts w:hint="eastAsia"/>
        </w:rPr>
        <w:t>A．指令周期；    B．机器周期；      C．时钟周期；    D．存储周期。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P1000] 在下列机器数______中，零的表示形式是唯一的。</w:t>
      </w:r>
    </w:p>
    <w:p>
      <w:pPr>
        <w:pStyle w:val="2"/>
        <w:rPr>
          <w:rFonts w:hint="eastAsia"/>
        </w:rPr>
      </w:pPr>
      <w:r>
        <w:rPr>
          <w:rFonts w:hint="eastAsia"/>
        </w:rPr>
        <w:t>A．原码        B．补码        C．反码        D．原码和反码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P1060] CRT的分辨率为1024×1024，颜色深度为8位，则刷新存储器的存储容量是______。</w:t>
      </w:r>
    </w:p>
    <w:p>
      <w:pPr>
        <w:pStyle w:val="2"/>
        <w:rPr>
          <w:rFonts w:hint="eastAsia"/>
        </w:rPr>
      </w:pPr>
      <w:r>
        <w:rPr>
          <w:rFonts w:hint="eastAsia"/>
        </w:rPr>
        <w:t>CRT的分辨率为1024×1024，颜色深度为8位，则刷新存储器的存储容量是______。 A．2MB         B．1MB       C．8MB        D．1024B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P1061] 在定点二进制运算器中，减法运算一般通过______来实现。</w:t>
      </w:r>
    </w:p>
    <w:p>
      <w:pPr>
        <w:pStyle w:val="2"/>
        <w:rPr>
          <w:rFonts w:hint="eastAsia"/>
        </w:rPr>
      </w:pPr>
      <w:r>
        <w:rPr>
          <w:rFonts w:hint="eastAsia"/>
        </w:rPr>
        <w:t>A．原码运算的二进制减法器         B．补码运算的二进制减法器 C．补码运算的十进制加法器         D．补码运算的二进制加法器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P1062] 在指令的地址字段中，直接指出操作数本身的寻址方式，称为______。</w:t>
      </w:r>
    </w:p>
    <w:p>
      <w:pPr>
        <w:pStyle w:val="2"/>
        <w:rPr>
          <w:rFonts w:hint="eastAsia"/>
        </w:rPr>
      </w:pPr>
      <w:r>
        <w:rPr>
          <w:rFonts w:hint="eastAsia"/>
        </w:rPr>
        <w:t>A. 隐含寻址   B. 立即寻址     C. 寄存器寻址     D. 直接寻址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P1063] 信息只用一条传输线 ，且采用脉冲传输的方式称为______。</w:t>
      </w:r>
    </w:p>
    <w:p>
      <w:pPr>
        <w:pStyle w:val="2"/>
        <w:rPr>
          <w:rFonts w:hint="eastAsia"/>
        </w:rPr>
      </w:pPr>
      <w:r>
        <w:rPr>
          <w:rFonts w:hint="eastAsia"/>
        </w:rPr>
        <w:t>A.串行传输    B.并行传输    C.并串行传输    D.分时传输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P1064] 和外存储器相比，内存储器的特点是______。</w:t>
      </w:r>
    </w:p>
    <w:p>
      <w:pPr>
        <w:pStyle w:val="2"/>
        <w:rPr>
          <w:rFonts w:hint="eastAsia"/>
        </w:rPr>
      </w:pPr>
      <w:r>
        <w:rPr>
          <w:rFonts w:hint="eastAsia"/>
        </w:rPr>
        <w:t>A．容量大、速度快、成本低         B．容量大、速度慢、成本高 C．容量小、速度快、成本高         D．容量小、速度快、成本低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P1065] CPU响应中断的时间是______。</w:t>
      </w:r>
    </w:p>
    <w:p>
      <w:pPr>
        <w:pStyle w:val="2"/>
        <w:rPr>
          <w:rFonts w:hint="eastAsia"/>
        </w:rPr>
      </w:pPr>
      <w:r>
        <w:rPr>
          <w:rFonts w:hint="eastAsia"/>
        </w:rPr>
        <w:t>CPU响应中断的时间是______。 A．中断源提出请求    B．取指周期结束     C．执行周期结束。  </w:t>
      </w:r>
      <w:del w:id="254" w:author="JH H" w:date="2023-12-12T23:58:00Z">
        <w:r>
          <w:rPr>
            <w:rFonts w:hint="eastAsia"/>
          </w:rPr>
          <w:delText>CC</w:delText>
        </w:r>
      </w:del>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P1066] EPROM是指______。</w:t>
      </w:r>
    </w:p>
    <w:p>
      <w:pPr>
        <w:pStyle w:val="2"/>
        <w:rPr>
          <w:rFonts w:hint="eastAsia"/>
        </w:rPr>
      </w:pPr>
      <w:r>
        <w:rPr>
          <w:rFonts w:hint="eastAsia"/>
        </w:rPr>
        <w:t>A. 读写存储器                       B. 只读存储器      C. 可编程的只读存储器               D. 光擦除可编程的只读存储器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P1067] 下列数中最小的数是______。</w:t>
      </w:r>
    </w:p>
    <w:p>
      <w:pPr>
        <w:pStyle w:val="2"/>
        <w:rPr>
          <w:rFonts w:hint="eastAsia"/>
        </w:rPr>
      </w:pPr>
      <w:r>
        <w:rPr>
          <w:rFonts w:hint="eastAsia"/>
        </w:rPr>
        <w:t>A．（1101001）2     B．（52）8      C．（133）8     D．（30）16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P1068] 假定下列字符码中有奇偶校验位，但没有数据错误，采用偶校验的字符码是_____。</w:t>
      </w:r>
    </w:p>
    <w:p>
      <w:pPr>
        <w:pStyle w:val="2"/>
        <w:rPr>
          <w:rFonts w:hint="eastAsia"/>
        </w:rPr>
      </w:pPr>
      <w:r>
        <w:rPr>
          <w:rFonts w:hint="eastAsia"/>
        </w:rPr>
        <w:t> A．11001011      B．11010110     C．11000001      D．11001001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P1069] 单地址指令中为了完成两个数的算术运算，除地址码指明的一个操作数外，另一个数常需采用______。</w:t>
      </w:r>
    </w:p>
    <w:p>
      <w:pPr>
        <w:pStyle w:val="2"/>
        <w:rPr>
          <w:rFonts w:hint="eastAsia"/>
        </w:rPr>
      </w:pPr>
      <w:r>
        <w:rPr>
          <w:rFonts w:hint="eastAsia"/>
        </w:rPr>
        <w:t>A. 堆栈寻址方式   B. 立即寻址方式   C.隐含寻址方式   D. 间接寻址方式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P1070] 用于对某个寄存器中操作数的寻址方式称为______寻址。</w:t>
      </w:r>
    </w:p>
    <w:p>
      <w:pPr>
        <w:pStyle w:val="2"/>
        <w:rPr>
          <w:rFonts w:hint="eastAsia"/>
        </w:rPr>
      </w:pPr>
      <w:r>
        <w:rPr>
          <w:rFonts w:hint="eastAsia"/>
        </w:rPr>
        <w:t>A. 直接        B. 间接       C. 寄存器直接       D. 寄存器间接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P1071] 中央处理器（CPU）包含______。</w:t>
      </w:r>
    </w:p>
    <w:p>
      <w:pPr>
        <w:pStyle w:val="2"/>
        <w:rPr>
          <w:rFonts w:hint="eastAsia"/>
        </w:rPr>
      </w:pPr>
      <w:r>
        <w:rPr>
          <w:rFonts w:hint="eastAsia"/>
        </w:rPr>
        <w:t>中央处理器（CPU）包含______。 A．运算器                     B．控制器    C．运算器、控制器和cache     D．运算器、控制器和主存储器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P1072] 在CPU中跟踪指令后继地址的寄存器是______。</w:t>
      </w:r>
    </w:p>
    <w:p>
      <w:pPr>
        <w:pStyle w:val="2"/>
        <w:rPr>
          <w:rFonts w:hint="eastAsia"/>
        </w:rPr>
      </w:pPr>
      <w:r>
        <w:rPr>
          <w:rFonts w:hint="eastAsia"/>
        </w:rPr>
        <w:t>在CPU中跟踪指令后继地址的寄存器是______。A．主存地址寄存器    B．程序计数器   C．指令寄存器  D．状态条件寄存器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P1073] 在集中式总线仲裁中，______方式响应时间最快。</w:t>
      </w:r>
    </w:p>
    <w:p>
      <w:pPr>
        <w:pStyle w:val="2"/>
        <w:rPr>
          <w:rFonts w:hint="eastAsia"/>
        </w:rPr>
      </w:pPr>
      <w:r>
        <w:rPr>
          <w:rFonts w:hint="eastAsia"/>
        </w:rPr>
        <w:t>A．链式查询      B.计数器定时查询     C.独立请求     D.以上三种相同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P1074] PCI总线的基本传输机制是______。</w:t>
      </w:r>
    </w:p>
    <w:p>
      <w:pPr>
        <w:pStyle w:val="2"/>
        <w:rPr>
          <w:rFonts w:hint="eastAsia"/>
        </w:rPr>
      </w:pPr>
      <w:r>
        <w:rPr>
          <w:rFonts w:hint="eastAsia"/>
        </w:rPr>
        <w:t>PCI总线的基本传输机制是______。 A．串行传输      B．并行传输   C．DMA式传输     D．猝发式传输 </w:t>
      </w:r>
      <w:del w:id="255" w:author="JH H" w:date="2023-12-12T23:58:00Z">
        <w:r>
          <w:rPr>
            <w:rFonts w:hint="eastAsia"/>
          </w:rPr>
          <w:delText>D</w:delText>
        </w:r>
      </w:del>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P1075] 中断向量地址是______。</w:t>
      </w:r>
    </w:p>
    <w:p>
      <w:pPr>
        <w:pStyle w:val="2"/>
        <w:rPr>
          <w:rFonts w:hint="eastAsia"/>
        </w:rPr>
      </w:pPr>
      <w:r>
        <w:rPr>
          <w:rFonts w:hint="eastAsia"/>
        </w:rPr>
        <w:t>A．子程序入口地址             B．中断服务子程序入口地址 C．中断服务子程序出口地址     D．中断返回地址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P1076] CD-ROM是______型光盘。</w:t>
      </w:r>
    </w:p>
    <w:p>
      <w:pPr>
        <w:pStyle w:val="2"/>
        <w:rPr>
          <w:rFonts w:hint="eastAsia"/>
        </w:rPr>
      </w:pPr>
      <w:r>
        <w:rPr>
          <w:rFonts w:hint="eastAsia"/>
        </w:rPr>
        <w:t>CD-ROM是______型光盘。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P1077] </w:t>
      </w:r>
      <w:del w:id="256" w:author="JH H" w:date="2023-12-12T23:59:00Z">
        <w:r>
          <w:rPr>
            <w:rFonts w:hint="eastAsia"/>
          </w:rPr>
          <w:delText>某计算机字长是16位，它的存储容量是1MB，按字编址，它的寻址范围是______。</w:delText>
        </w:r>
      </w:del>
    </w:p>
    <w:p>
      <w:pPr>
        <w:pStyle w:val="2"/>
        <w:rPr>
          <w:rFonts w:hint="eastAsia"/>
        </w:rPr>
      </w:pPr>
      <w:r>
        <w:rPr>
          <w:rFonts w:hint="eastAsia"/>
        </w:rPr>
        <w:t>某计算机字长是16位，它的存储容量是1MB，按字编址，它的寻址范围是______。 A．512K      B．1M      C．512KB  该计算机存储容量为1MB，字长16位，所以存储芯片规格为512K*16位，即其寻址范围为512K。∴选A该计算机存储容量为1MB，字长16位，所以存储芯片规格为512K*16位，即其寻址范围为512K。∴选AAA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P1078] 一个16K×32位的存储器，其地址线和数据线的总和是______。   </w:t>
      </w:r>
      <w:del w:id="257" w:author="JH H" w:date="2023-12-12T23:59:00Z">
        <w:r>
          <w:rPr>
            <w:rFonts w:hint="eastAsia"/>
          </w:rPr>
          <w:delText>A．48       B．4</w:delText>
        </w:r>
      </w:del>
    </w:p>
    <w:p>
      <w:pPr>
        <w:pStyle w:val="2"/>
        <w:rPr>
          <w:rFonts w:hint="eastAsia"/>
        </w:rPr>
      </w:pPr>
      <w:r>
        <w:rPr>
          <w:rFonts w:hint="eastAsia"/>
        </w:rPr>
        <w:t>A．48       B．46      C．36     D.40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P1061] 下列只能简单再生信号的设备是</w:t>
      </w:r>
    </w:p>
    <w:p>
      <w:pPr>
        <w:pStyle w:val="2"/>
        <w:rPr>
          <w:rFonts w:hint="eastAsia"/>
        </w:rPr>
      </w:pPr>
      <w:r>
        <w:rPr>
          <w:rFonts w:hint="eastAsia"/>
        </w:rPr>
        <w:t>A. 网卡 　　　　B. 网桥　　　　C. 中继器 　　　　　D. 路由器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P1062] 网卡实现的主要功能是（）</w:t>
      </w:r>
    </w:p>
    <w:p>
      <w:pPr>
        <w:pStyle w:val="2"/>
        <w:rPr>
          <w:rFonts w:hint="eastAsia"/>
        </w:rPr>
      </w:pPr>
      <w:r>
        <w:rPr>
          <w:rFonts w:hint="eastAsia"/>
        </w:rPr>
        <w:t>A、物理层与数据链路层的功能 </w:t>
      </w:r>
    </w:p>
    <w:p>
      <w:pPr>
        <w:pStyle w:val="2"/>
        <w:rPr>
          <w:rFonts w:hint="eastAsia"/>
        </w:rPr>
      </w:pPr>
    </w:p>
    <w:p>
      <w:pPr>
        <w:pStyle w:val="2"/>
        <w:rPr>
          <w:rFonts w:hint="eastAsia"/>
        </w:rPr>
      </w:pPr>
      <w:r>
        <w:rPr>
          <w:rFonts w:hint="eastAsia"/>
        </w:rPr>
        <w:t>B、数据链路层与网络层的功能 </w:t>
      </w:r>
    </w:p>
    <w:p>
      <w:pPr>
        <w:pStyle w:val="2"/>
        <w:rPr>
          <w:rFonts w:hint="eastAsia"/>
        </w:rPr>
      </w:pPr>
    </w:p>
    <w:p>
      <w:pPr>
        <w:pStyle w:val="2"/>
        <w:rPr>
          <w:rFonts w:hint="eastAsia"/>
        </w:rPr>
      </w:pPr>
      <w:r>
        <w:rPr>
          <w:rFonts w:hint="eastAsia"/>
        </w:rPr>
        <w:t>C、网络层与运输层的功能</w:t>
      </w:r>
    </w:p>
    <w:p>
      <w:pPr>
        <w:pStyle w:val="2"/>
        <w:rPr>
          <w:rFonts w:hint="eastAsia"/>
        </w:rPr>
      </w:pPr>
    </w:p>
    <w:p>
      <w:pPr>
        <w:pStyle w:val="2"/>
        <w:rPr>
          <w:rFonts w:hint="eastAsia"/>
        </w:rPr>
      </w:pPr>
      <w:r>
        <w:rPr>
          <w:rFonts w:hint="eastAsia"/>
        </w:rPr>
        <w:t>D、运输层与应用层的功能</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P1063] 当数据由计算机A传送至计算机B时，不参与数据封装工作的是（ ）。</w:t>
      </w:r>
    </w:p>
    <w:p>
      <w:pPr>
        <w:pStyle w:val="2"/>
        <w:rPr>
          <w:rFonts w:hint="eastAsia"/>
        </w:rPr>
      </w:pPr>
      <w:r>
        <w:rPr>
          <w:rFonts w:hint="eastAsia"/>
        </w:rPr>
        <w:t>当数据由计算机A传送至计算机B时，不参与数据封装工作的是（ ）。    A、物理层           B、数据链路层       C、应用层          D、网络层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P1064] CSMA/CD是IEEE802.3所定义的协议标准，它适用于 （ ）</w:t>
      </w:r>
    </w:p>
    <w:p>
      <w:pPr>
        <w:pStyle w:val="2"/>
        <w:rPr>
          <w:rFonts w:hint="eastAsia"/>
        </w:rPr>
      </w:pPr>
      <w:r>
        <w:rPr>
          <w:rFonts w:hint="eastAsia"/>
        </w:rPr>
        <w:t>CSMA/CD是IEEE802.3所定义的协议标准，它适用于 （ ）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P1067] 100BASE-TX中，所用的传输介质是（ ）</w:t>
      </w:r>
    </w:p>
    <w:p>
      <w:pPr>
        <w:pStyle w:val="2"/>
        <w:rPr>
          <w:rFonts w:hint="eastAsia"/>
        </w:rPr>
      </w:pPr>
      <w:r>
        <w:rPr>
          <w:rFonts w:hint="eastAsia"/>
        </w:rPr>
        <w:t>100BASE-TX中，所用的传输介质是（ ）。</w:t>
      </w:r>
    </w:p>
    <w:p>
      <w:pPr>
        <w:pStyle w:val="2"/>
        <w:rPr>
          <w:rFonts w:hint="eastAsia"/>
        </w:rPr>
      </w:pPr>
    </w:p>
    <w:p>
      <w:pPr>
        <w:pStyle w:val="2"/>
        <w:rPr>
          <w:rFonts w:hint="eastAsia"/>
        </w:rPr>
      </w:pPr>
      <w:r>
        <w:rPr>
          <w:rFonts w:hint="eastAsia"/>
        </w:rPr>
        <w:t>A、3类双绞线     B、 5类双绞线       C、1类屏蔽双绞线    D、任意双绞线</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P1065] 普通家庭使用的电视机通过以下设备可以实现上网冲浪漫游。（ ）</w:t>
      </w:r>
    </w:p>
    <w:p>
      <w:pPr>
        <w:pStyle w:val="2"/>
        <w:rPr>
          <w:rFonts w:hint="eastAsia"/>
        </w:rPr>
      </w:pPr>
      <w:r>
        <w:rPr>
          <w:rFonts w:hint="eastAsia"/>
        </w:rPr>
        <w:t>A、调制解调器　　 　B、网卡</w:t>
      </w:r>
    </w:p>
    <w:p>
      <w:pPr>
        <w:pStyle w:val="2"/>
        <w:rPr>
          <w:rFonts w:hint="eastAsia"/>
        </w:rPr>
      </w:pPr>
    </w:p>
    <w:p>
      <w:pPr>
        <w:pStyle w:val="2"/>
        <w:rPr>
          <w:rFonts w:hint="eastAsia"/>
        </w:rPr>
      </w:pPr>
      <w:r>
        <w:rPr>
          <w:rFonts w:hint="eastAsia"/>
        </w:rPr>
        <w:t>C、机顶盒　　　　　 D、集线器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P1066]</w:t>
      </w:r>
      <w:ins w:id="258" w:author="JH H" w:date="2023-12-12T23:59:00Z">
        <w:r>
          <w:rPr>
            <w:rFonts w:hint="eastAsia"/>
          </w:rPr>
          <w:t xml:space="preserve"> </w:t>
        </w:r>
      </w:ins>
      <w:del w:id="259" w:author="JH H" w:date="2023-12-12T23:59:00Z">
        <w:r>
          <w:rPr>
            <w:rFonts w:hint="eastAsia"/>
          </w:rPr>
          <w:delText xml:space="preserve"> 随着电信和信息技术的发展，国际上出现了所谓“三网融合”的趋势，下列不属于三网之一的是（ ）。</w:delText>
        </w:r>
      </w:del>
    </w:p>
    <w:p>
      <w:pPr>
        <w:pStyle w:val="2"/>
        <w:rPr>
          <w:rFonts w:hint="eastAsia"/>
        </w:rPr>
      </w:pPr>
      <w:r>
        <w:rPr>
          <w:rFonts w:hint="eastAsia"/>
        </w:rPr>
        <w:t>随着电信和信息技术的发展，国际上出现了所谓“三网融合”的趋势，下列不属于三网之一的是（ ）。</w:t>
      </w:r>
    </w:p>
    <w:p>
      <w:pPr>
        <w:pStyle w:val="2"/>
        <w:rPr>
          <w:rFonts w:hint="eastAsia"/>
        </w:rPr>
      </w:pPr>
    </w:p>
    <w:p>
      <w:pPr>
        <w:pStyle w:val="2"/>
        <w:rPr>
          <w:rFonts w:hint="eastAsia"/>
        </w:rPr>
      </w:pPr>
      <w:r>
        <w:rPr>
          <w:rFonts w:hint="eastAsia"/>
        </w:rPr>
        <w:t>A、传统电信网　　　　　B、计算机网(主要指互联网)</w:t>
      </w:r>
    </w:p>
    <w:p>
      <w:pPr>
        <w:pStyle w:val="2"/>
        <w:rPr>
          <w:rFonts w:hint="eastAsia"/>
        </w:rPr>
      </w:pPr>
    </w:p>
    <w:p>
      <w:pPr>
        <w:pStyle w:val="2"/>
        <w:rPr>
          <w:rFonts w:hint="eastAsia"/>
        </w:rPr>
      </w:pPr>
      <w:r>
        <w:rPr>
          <w:rFonts w:hint="eastAsia"/>
        </w:rPr>
        <w:t>C、有线电视网　　　　　D、卫星通信网D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P1068] 世界上第一个网络是在()年诞生。</w:t>
      </w:r>
    </w:p>
    <w:p>
      <w:pPr>
        <w:pStyle w:val="2"/>
        <w:rPr>
          <w:rFonts w:hint="eastAsia"/>
        </w:rPr>
      </w:pPr>
      <w:r>
        <w:rPr>
          <w:rFonts w:hint="eastAsia"/>
        </w:rPr>
        <w:t>世界上第一个网络是在()年诞生。</w:t>
      </w:r>
    </w:p>
    <w:p>
      <w:pPr>
        <w:pStyle w:val="2"/>
        <w:rPr>
          <w:rFonts w:hint="eastAsia"/>
        </w:rPr>
      </w:pPr>
    </w:p>
    <w:p>
      <w:pPr>
        <w:pStyle w:val="2"/>
        <w:rPr>
          <w:rFonts w:hint="eastAsia"/>
        </w:rPr>
      </w:pPr>
      <w:r>
        <w:rPr>
          <w:rFonts w:hint="eastAsia"/>
        </w:rPr>
        <w:t>A、1946        B、1969        C、1977        D、1973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P1069] 以下属于低层协议的是</w:t>
      </w:r>
    </w:p>
    <w:p>
      <w:pPr>
        <w:pStyle w:val="2"/>
        <w:rPr>
          <w:rFonts w:hint="eastAsia"/>
        </w:rPr>
      </w:pPr>
      <w:r>
        <w:rPr>
          <w:rFonts w:hint="eastAsia"/>
        </w:rPr>
        <w:t>以下属于低层协议的是：()</w:t>
      </w:r>
    </w:p>
    <w:p>
      <w:pPr>
        <w:pStyle w:val="2"/>
        <w:rPr>
          <w:rFonts w:hint="eastAsia"/>
        </w:rPr>
      </w:pPr>
    </w:p>
    <w:p>
      <w:pPr>
        <w:pStyle w:val="2"/>
        <w:rPr>
          <w:rFonts w:hint="eastAsia"/>
        </w:rPr>
      </w:pPr>
      <w:r>
        <w:rPr>
          <w:rFonts w:hint="eastAsia"/>
        </w:rPr>
        <w:t>A、FTP        B、IP        C、UDP        D、TCP</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P1070] TCP/IP层的网络接口层对应OSI的</w:t>
      </w:r>
    </w:p>
    <w:p>
      <w:pPr>
        <w:pStyle w:val="2"/>
        <w:rPr>
          <w:rFonts w:hint="eastAsia"/>
        </w:rPr>
      </w:pPr>
      <w:r>
        <w:rPr>
          <w:rFonts w:hint="eastAsia"/>
        </w:rPr>
        <w:t>TCP/IP层的网络接口层对应OSI的()。</w:t>
      </w:r>
    </w:p>
    <w:p>
      <w:pPr>
        <w:pStyle w:val="2"/>
        <w:rPr>
          <w:rFonts w:hint="eastAsia"/>
        </w:rPr>
      </w:pPr>
    </w:p>
    <w:p>
      <w:pPr>
        <w:pStyle w:val="2"/>
        <w:rPr>
          <w:rFonts w:hint="eastAsia"/>
        </w:rPr>
      </w:pPr>
      <w:r>
        <w:rPr>
          <w:rFonts w:hint="eastAsia"/>
        </w:rPr>
        <w:t>A、物理层    B、链路层    C、网络层    D、物理层和链路层D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P1071] 拓扑结构</w:t>
      </w:r>
    </w:p>
    <w:p>
      <w:pPr>
        <w:pStyle w:val="2"/>
        <w:rPr>
          <w:rFonts w:hint="eastAsia"/>
        </w:rPr>
      </w:pPr>
      <w:r>
        <w:rPr>
          <w:rFonts w:hint="eastAsia"/>
        </w:rPr>
        <w:t>若网络形状是由站点和连接站点的链路组成的一个闭合环，则称这种拓扑结构为(  )。</w:t>
      </w:r>
    </w:p>
    <w:p>
      <w:pPr>
        <w:pStyle w:val="2"/>
        <w:rPr>
          <w:rFonts w:hint="eastAsia"/>
        </w:rPr>
      </w:pPr>
    </w:p>
    <w:p>
      <w:pPr>
        <w:pStyle w:val="2"/>
        <w:rPr>
          <w:rFonts w:hint="eastAsia"/>
        </w:rPr>
      </w:pPr>
      <w:r>
        <w:rPr>
          <w:rFonts w:hint="eastAsia"/>
        </w:rPr>
        <w:t>A、星形拓          B、总线拓扑C、环形拓          D、树形拓扑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P1072] 以下各项中，不是数据报操作特点的是</w:t>
      </w:r>
    </w:p>
    <w:p>
      <w:pPr>
        <w:pStyle w:val="2"/>
        <w:rPr>
          <w:rFonts w:hint="eastAsia"/>
        </w:rPr>
      </w:pPr>
      <w:r>
        <w:rPr>
          <w:rFonts w:hint="eastAsia"/>
        </w:rPr>
        <w:t>以下各项中，不是数据报操作特点的是(   )。</w:t>
      </w:r>
    </w:p>
    <w:p>
      <w:pPr>
        <w:pStyle w:val="2"/>
        <w:rPr>
          <w:rFonts w:hint="eastAsia"/>
        </w:rPr>
      </w:pPr>
    </w:p>
    <w:p>
      <w:pPr>
        <w:pStyle w:val="2"/>
        <w:rPr>
          <w:rFonts w:hint="eastAsia"/>
        </w:rPr>
      </w:pPr>
      <w:r>
        <w:rPr>
          <w:rFonts w:hint="eastAsia"/>
        </w:rPr>
        <w:t>A、每个分组自身携带有足够的信息，它的传送是被单独处理的</w:t>
      </w:r>
    </w:p>
    <w:p>
      <w:pPr>
        <w:pStyle w:val="2"/>
        <w:rPr>
          <w:rFonts w:hint="eastAsia"/>
        </w:rPr>
      </w:pPr>
    </w:p>
    <w:p>
      <w:pPr>
        <w:pStyle w:val="2"/>
        <w:rPr>
          <w:rFonts w:hint="eastAsia"/>
        </w:rPr>
      </w:pPr>
      <w:r>
        <w:rPr>
          <w:rFonts w:hint="eastAsia"/>
        </w:rPr>
        <w:t>B、在整个传送过程中，不需建立虚电路</w:t>
      </w:r>
    </w:p>
    <w:p>
      <w:pPr>
        <w:pStyle w:val="2"/>
        <w:rPr>
          <w:rFonts w:hint="eastAsia"/>
        </w:rPr>
      </w:pPr>
    </w:p>
    <w:p>
      <w:pPr>
        <w:pStyle w:val="2"/>
        <w:rPr>
          <w:rFonts w:hint="eastAsia"/>
        </w:rPr>
      </w:pPr>
      <w:r>
        <w:rPr>
          <w:rFonts w:hint="eastAsia"/>
        </w:rPr>
        <w:t>C、使所有分组按顺序到达目的端系统</w:t>
      </w:r>
    </w:p>
    <w:p>
      <w:pPr>
        <w:pStyle w:val="2"/>
        <w:rPr>
          <w:rFonts w:hint="eastAsia"/>
        </w:rPr>
      </w:pPr>
    </w:p>
    <w:p>
      <w:pPr>
        <w:pStyle w:val="2"/>
        <w:rPr>
          <w:rFonts w:hint="eastAsia"/>
        </w:rPr>
      </w:pPr>
      <w:r>
        <w:rPr>
          <w:rFonts w:hint="eastAsia"/>
        </w:rPr>
        <w:t>D、网络节点要为每个分组做出路由选择</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P1073] 对于基带CSMA/CD而言，为了确保发送站点在传输时能检测到可能存在的冲突，数据帧的传输时延至少要等</w:t>
      </w:r>
    </w:p>
    <w:p>
      <w:pPr>
        <w:pStyle w:val="2"/>
        <w:rPr>
          <w:rFonts w:hint="eastAsia"/>
        </w:rPr>
      </w:pPr>
      <w:r>
        <w:rPr>
          <w:rFonts w:hint="eastAsia"/>
        </w:rPr>
        <w:t>对于基带CSMA/CD而言，为了确保发送站点在传输时能检测到可能存在的冲突，数据帧的传输时延至少要等于信号传播时延的(  ) 。</w:t>
      </w:r>
    </w:p>
    <w:p>
      <w:pPr>
        <w:pStyle w:val="2"/>
        <w:rPr>
          <w:rFonts w:hint="eastAsia"/>
        </w:rPr>
      </w:pPr>
    </w:p>
    <w:p>
      <w:pPr>
        <w:pStyle w:val="2"/>
        <w:rPr>
          <w:rFonts w:hint="eastAsia"/>
        </w:rPr>
      </w:pPr>
      <w:r>
        <w:rPr>
          <w:rFonts w:hint="eastAsia"/>
        </w:rPr>
        <w:t>A、1      B、2倍     C、4      D、2.5倍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P1074] 以下哪一个设置不是上互联网所必须的</w:t>
      </w:r>
    </w:p>
    <w:p>
      <w:pPr>
        <w:pStyle w:val="2"/>
        <w:rPr>
          <w:rFonts w:hint="eastAsia"/>
        </w:rPr>
      </w:pPr>
      <w:r>
        <w:rPr>
          <w:rFonts w:hint="eastAsia"/>
        </w:rPr>
        <w:t>以下哪一个设置不是上互联网所必须的（ ）。</w:t>
      </w:r>
    </w:p>
    <w:p>
      <w:pPr>
        <w:pStyle w:val="2"/>
        <w:rPr>
          <w:rFonts w:hint="eastAsia"/>
        </w:rPr>
      </w:pPr>
    </w:p>
    <w:p>
      <w:pPr>
        <w:pStyle w:val="2"/>
        <w:rPr>
          <w:rFonts w:hint="eastAsia"/>
        </w:rPr>
      </w:pPr>
      <w:r>
        <w:rPr>
          <w:rFonts w:hint="eastAsia"/>
        </w:rPr>
        <w:t>A、IP 地址      B、工作组     C、子网掩码     D、网关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P1075] IP 电话、电报和专线电话分别使用的数据交换技术是（ ）</w:t>
      </w:r>
    </w:p>
    <w:p>
      <w:pPr>
        <w:pStyle w:val="2"/>
        <w:rPr>
          <w:rFonts w:hint="eastAsia"/>
        </w:rPr>
      </w:pPr>
      <w:r>
        <w:rPr>
          <w:rFonts w:hint="eastAsia"/>
        </w:rPr>
        <w:t>A、电路交换技术、报文交换技术和分组交换技术</w:t>
      </w:r>
    </w:p>
    <w:p>
      <w:pPr>
        <w:pStyle w:val="2"/>
        <w:rPr>
          <w:rFonts w:hint="eastAsia"/>
        </w:rPr>
      </w:pPr>
    </w:p>
    <w:p>
      <w:pPr>
        <w:pStyle w:val="2"/>
        <w:rPr>
          <w:rFonts w:hint="eastAsia"/>
        </w:rPr>
      </w:pPr>
      <w:r>
        <w:rPr>
          <w:rFonts w:hint="eastAsia"/>
        </w:rPr>
        <w:t>B、分组交换技术、报文交换技术和电路交换技术</w:t>
      </w:r>
    </w:p>
    <w:p>
      <w:pPr>
        <w:pStyle w:val="2"/>
        <w:rPr>
          <w:rFonts w:hint="eastAsia"/>
        </w:rPr>
      </w:pPr>
    </w:p>
    <w:p>
      <w:pPr>
        <w:pStyle w:val="2"/>
        <w:rPr>
          <w:rFonts w:hint="eastAsia"/>
        </w:rPr>
      </w:pPr>
      <w:r>
        <w:rPr>
          <w:rFonts w:hint="eastAsia"/>
        </w:rPr>
        <w:t>C、报文交换技术、分组交换技术和电路交换技术</w:t>
      </w:r>
    </w:p>
    <w:p>
      <w:pPr>
        <w:pStyle w:val="2"/>
        <w:rPr>
          <w:rFonts w:hint="eastAsia"/>
        </w:rPr>
      </w:pPr>
    </w:p>
    <w:p>
      <w:pPr>
        <w:pStyle w:val="2"/>
        <w:rPr>
          <w:rFonts w:hint="eastAsia"/>
        </w:rPr>
      </w:pPr>
      <w:r>
        <w:rPr>
          <w:rFonts w:hint="eastAsia"/>
        </w:rPr>
        <w:t>D、电路交换技术、分组交换技术和报文交换技术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P1076] 下列交换技术中，节点不采用“存储—转发”方式的是</w:t>
      </w:r>
    </w:p>
    <w:p>
      <w:pPr>
        <w:pStyle w:val="2"/>
        <w:rPr>
          <w:rFonts w:hint="eastAsia"/>
        </w:rPr>
      </w:pPr>
      <w:r>
        <w:rPr>
          <w:rFonts w:hint="eastAsia"/>
        </w:rPr>
        <w:t>下列交换技术中，节点不采用“存储—转发”方式的是（ ）。</w:t>
      </w:r>
    </w:p>
    <w:p>
      <w:pPr>
        <w:pStyle w:val="2"/>
        <w:rPr>
          <w:rFonts w:hint="eastAsia"/>
        </w:rPr>
      </w:pPr>
    </w:p>
    <w:p>
      <w:pPr>
        <w:pStyle w:val="2"/>
        <w:rPr>
          <w:rFonts w:hint="eastAsia"/>
        </w:rPr>
      </w:pPr>
      <w:r>
        <w:rPr>
          <w:rFonts w:hint="eastAsia"/>
        </w:rPr>
        <w:t>A、电路交换技术        B、报文交换技术</w:t>
      </w:r>
    </w:p>
    <w:p>
      <w:pPr>
        <w:pStyle w:val="2"/>
        <w:rPr>
          <w:rFonts w:hint="eastAsia"/>
        </w:rPr>
      </w:pPr>
    </w:p>
    <w:p>
      <w:pPr>
        <w:pStyle w:val="2"/>
        <w:rPr>
          <w:rFonts w:hint="eastAsia"/>
        </w:rPr>
      </w:pPr>
      <w:r>
        <w:rPr>
          <w:rFonts w:hint="eastAsia"/>
        </w:rPr>
        <w:t>C、虚电路交换技术     D、数据报交换技术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P1077] 关于域名的说法正确的是</w:t>
      </w:r>
    </w:p>
    <w:p>
      <w:pPr>
        <w:pStyle w:val="2"/>
        <w:rPr>
          <w:rFonts w:hint="eastAsia"/>
        </w:rPr>
      </w:pPr>
      <w:r>
        <w:rPr>
          <w:rFonts w:hint="eastAsia"/>
        </w:rPr>
        <w:t>下面关于域名的说法正确的是（ ）。</w:t>
      </w:r>
    </w:p>
    <w:p>
      <w:pPr>
        <w:pStyle w:val="2"/>
        <w:rPr>
          <w:rFonts w:hint="eastAsia"/>
        </w:rPr>
      </w:pPr>
    </w:p>
    <w:p>
      <w:pPr>
        <w:pStyle w:val="2"/>
        <w:rPr>
          <w:rFonts w:hint="eastAsia"/>
        </w:rPr>
      </w:pPr>
      <w:r>
        <w:rPr>
          <w:rFonts w:hint="eastAsia"/>
        </w:rPr>
        <w:t>A、域名专指一个服务器的名字</w:t>
      </w:r>
    </w:p>
    <w:p>
      <w:pPr>
        <w:pStyle w:val="2"/>
        <w:rPr>
          <w:rFonts w:hint="eastAsia"/>
        </w:rPr>
      </w:pPr>
    </w:p>
    <w:p>
      <w:pPr>
        <w:pStyle w:val="2"/>
        <w:rPr>
          <w:rFonts w:hint="eastAsia"/>
        </w:rPr>
      </w:pPr>
      <w:r>
        <w:rPr>
          <w:rFonts w:hint="eastAsia"/>
        </w:rPr>
        <w:t>B、域名就是网址</w:t>
      </w:r>
    </w:p>
    <w:p>
      <w:pPr>
        <w:pStyle w:val="2"/>
        <w:rPr>
          <w:rFonts w:hint="eastAsia"/>
        </w:rPr>
      </w:pPr>
    </w:p>
    <w:p>
      <w:pPr>
        <w:pStyle w:val="2"/>
        <w:rPr>
          <w:rFonts w:hint="eastAsia"/>
        </w:rPr>
      </w:pPr>
      <w:r>
        <w:rPr>
          <w:rFonts w:hint="eastAsia"/>
        </w:rPr>
        <w:t>C、域名可以自己任意取</w:t>
      </w:r>
    </w:p>
    <w:p>
      <w:pPr>
        <w:pStyle w:val="2"/>
        <w:rPr>
          <w:rFonts w:hint="eastAsia"/>
        </w:rPr>
      </w:pPr>
    </w:p>
    <w:p>
      <w:pPr>
        <w:pStyle w:val="2"/>
        <w:rPr>
          <w:rFonts w:hint="eastAsia"/>
        </w:rPr>
      </w:pPr>
      <w:r>
        <w:rPr>
          <w:rFonts w:hint="eastAsia"/>
        </w:rPr>
        <w:t>D、域名系统按地理域或机构域分层采用层次结构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P1078] 因特网中完成域名地址和IP 地址转换的系统是（ ）。</w:t>
      </w:r>
    </w:p>
    <w:p>
      <w:pPr>
        <w:pStyle w:val="2"/>
        <w:rPr>
          <w:rFonts w:hint="eastAsia"/>
        </w:rPr>
      </w:pPr>
      <w:r>
        <w:rPr>
          <w:rFonts w:hint="eastAsia"/>
        </w:rPr>
        <w:t>A、POP     B、DNS    C、SLIP     D、Usenet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P1079] Ipv6 将32 位地址空间扩展到（ ）。</w:t>
      </w:r>
    </w:p>
    <w:p>
      <w:pPr>
        <w:pStyle w:val="2"/>
        <w:rPr>
          <w:rFonts w:hint="eastAsia"/>
        </w:rPr>
      </w:pPr>
      <w:r>
        <w:rPr>
          <w:rFonts w:hint="eastAsia"/>
        </w:rPr>
        <w:t>A、64 位    B、128 位    C、256 位    D、1024 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P1080] 双绞线由两根具有绝缘保护层的铜导线按一定密度互相绞在一起组成，这样可以（ ）。</w:t>
      </w:r>
    </w:p>
    <w:p>
      <w:pPr>
        <w:pStyle w:val="2"/>
        <w:rPr>
          <w:rFonts w:hint="eastAsia"/>
        </w:rPr>
      </w:pPr>
      <w:r>
        <w:rPr>
          <w:rFonts w:hint="eastAsia"/>
        </w:rPr>
        <w:t>A、降低信号干扰的程度       B、降低成本</w:t>
      </w:r>
    </w:p>
    <w:p>
      <w:pPr>
        <w:pStyle w:val="2"/>
        <w:rPr>
          <w:rFonts w:hint="eastAsia"/>
        </w:rPr>
      </w:pPr>
    </w:p>
    <w:p>
      <w:pPr>
        <w:pStyle w:val="2"/>
        <w:rPr>
          <w:rFonts w:hint="eastAsia"/>
        </w:rPr>
      </w:pPr>
      <w:r>
        <w:rPr>
          <w:rFonts w:hint="eastAsia"/>
        </w:rPr>
        <w:t>C、提高传输速度                D、没有任何作用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P1081] 在下列传输介质中，哪种传输介质的抗电磁干扰性最好？（ ）</w:t>
      </w:r>
    </w:p>
    <w:p>
      <w:pPr>
        <w:pStyle w:val="2"/>
        <w:rPr>
          <w:rFonts w:hint="eastAsia"/>
        </w:rPr>
      </w:pPr>
      <w:r>
        <w:rPr>
          <w:rFonts w:hint="eastAsia"/>
        </w:rPr>
        <w:t>A、双绞线B、同轴电缆  C、光缆D、无线介质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P1086] 决定使用哪条途径通过子网，应属于下列OSI 的哪一层处理？</w:t>
      </w:r>
    </w:p>
    <w:p>
      <w:pPr>
        <w:pStyle w:val="2"/>
        <w:rPr>
          <w:rFonts w:hint="eastAsia"/>
        </w:rPr>
      </w:pPr>
      <w:r>
        <w:rPr>
          <w:rFonts w:hint="eastAsia"/>
        </w:rPr>
        <w:t>（A）物理层（B）数据链路层（C）传输层（D）网络层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P1087] 将传输比特流划分为帧，应属于下列OSI 的哪一层处理</w:t>
      </w:r>
    </w:p>
    <w:p>
      <w:pPr>
        <w:pStyle w:val="2"/>
        <w:rPr>
          <w:rFonts w:hint="eastAsia"/>
        </w:rPr>
      </w:pPr>
      <w:r>
        <w:rPr>
          <w:rFonts w:hint="eastAsia"/>
        </w:rPr>
        <w:t>将传输比特流划分为帧，应属于下列OSI 的哪一层处理？（ ）</w:t>
      </w:r>
    </w:p>
    <w:p>
      <w:pPr>
        <w:pStyle w:val="2"/>
        <w:rPr>
          <w:rFonts w:hint="eastAsia"/>
        </w:rPr>
      </w:pPr>
    </w:p>
    <w:p>
      <w:pPr>
        <w:pStyle w:val="2"/>
        <w:rPr>
          <w:rFonts w:hint="eastAsia"/>
        </w:rPr>
      </w:pPr>
      <w:r>
        <w:rPr>
          <w:rFonts w:hint="eastAsia"/>
        </w:rPr>
        <w:t>A、物理层    B、数据链路层    C、传输层    D、网络层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P1088] 两端用户传输文件，应属于下列OSI 的哪一层处理？</w:t>
      </w:r>
    </w:p>
    <w:p>
      <w:pPr>
        <w:pStyle w:val="2"/>
        <w:rPr>
          <w:rFonts w:hint="eastAsia"/>
        </w:rPr>
      </w:pPr>
      <w:r>
        <w:rPr>
          <w:rFonts w:hint="eastAsia"/>
        </w:rPr>
        <w:t>两端用户传输文件，应属于下列OSI 的哪一层处理？</w:t>
      </w:r>
    </w:p>
    <w:p>
      <w:pPr>
        <w:pStyle w:val="2"/>
        <w:rPr>
          <w:rFonts w:hint="eastAsia"/>
        </w:rPr>
      </w:pPr>
    </w:p>
    <w:p>
      <w:pPr>
        <w:pStyle w:val="2"/>
        <w:rPr>
          <w:rFonts w:hint="eastAsia"/>
        </w:rPr>
      </w:pPr>
      <w:r>
        <w:rPr>
          <w:rFonts w:hint="eastAsia"/>
        </w:rPr>
        <w:t>（A）表示层（B）会话层（C）传输层（D）应用层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P1089] OSI/RM 模型中，哪个层次用来在设备的进程间传递报文B</w:t>
      </w:r>
    </w:p>
    <w:p>
      <w:pPr>
        <w:pStyle w:val="2"/>
        <w:rPr>
          <w:rFonts w:hint="eastAsia"/>
        </w:rPr>
      </w:pPr>
      <w:r>
        <w:rPr>
          <w:rFonts w:hint="eastAsia"/>
        </w:rPr>
        <w:t>OSI/RM 模型中，哪个层次用来在设备的进程间传递报文（ ）</w:t>
      </w:r>
    </w:p>
    <w:p>
      <w:pPr>
        <w:pStyle w:val="2"/>
        <w:rPr>
          <w:rFonts w:hint="eastAsia"/>
        </w:rPr>
      </w:pPr>
    </w:p>
    <w:p>
      <w:pPr>
        <w:pStyle w:val="2"/>
        <w:rPr>
          <w:rFonts w:hint="eastAsia"/>
        </w:rPr>
      </w:pPr>
      <w:r>
        <w:rPr>
          <w:rFonts w:hint="eastAsia"/>
        </w:rPr>
        <w:t>A、网络层    B、传输层   C、会话层   D、表示层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P1092] 下列说法中哪些正确</w:t>
      </w:r>
    </w:p>
    <w:p>
      <w:pPr>
        <w:pStyle w:val="2"/>
        <w:rPr>
          <w:rFonts w:hint="eastAsia"/>
        </w:rPr>
      </w:pPr>
      <w:r>
        <w:rPr>
          <w:rFonts w:hint="eastAsia"/>
        </w:rPr>
        <w:t>下列说法中哪些正确？</w:t>
      </w:r>
    </w:p>
    <w:p>
      <w:pPr>
        <w:pStyle w:val="2"/>
        <w:rPr>
          <w:rFonts w:hint="eastAsia"/>
        </w:rPr>
      </w:pPr>
    </w:p>
    <w:p>
      <w:pPr>
        <w:pStyle w:val="2"/>
        <w:rPr>
          <w:rFonts w:hint="eastAsia"/>
        </w:rPr>
      </w:pPr>
      <w:r>
        <w:rPr>
          <w:rFonts w:hint="eastAsia"/>
        </w:rPr>
        <w:t>(1)虚电路与电路交换中的电路没有实质不同</w:t>
      </w:r>
    </w:p>
    <w:p>
      <w:pPr>
        <w:pStyle w:val="2"/>
        <w:rPr>
          <w:rFonts w:hint="eastAsia"/>
        </w:rPr>
      </w:pPr>
    </w:p>
    <w:p>
      <w:pPr>
        <w:pStyle w:val="2"/>
        <w:rPr>
          <w:rFonts w:hint="eastAsia"/>
        </w:rPr>
      </w:pPr>
      <w:r>
        <w:rPr>
          <w:rFonts w:hint="eastAsia"/>
        </w:rPr>
        <w:t>(2)在通信的两站间只能建立一条虚电路</w:t>
      </w:r>
    </w:p>
    <w:p>
      <w:pPr>
        <w:pStyle w:val="2"/>
        <w:rPr>
          <w:rFonts w:hint="eastAsia"/>
        </w:rPr>
      </w:pPr>
    </w:p>
    <w:p>
      <w:pPr>
        <w:pStyle w:val="2"/>
        <w:rPr>
          <w:rFonts w:hint="eastAsia"/>
        </w:rPr>
      </w:pPr>
      <w:r>
        <w:rPr>
          <w:rFonts w:hint="eastAsia"/>
        </w:rPr>
        <w:t>(3)虚电路也有连接建立、数据传输、连接释放三阶段</w:t>
      </w:r>
    </w:p>
    <w:p>
      <w:pPr>
        <w:pStyle w:val="2"/>
        <w:rPr>
          <w:rFonts w:hint="eastAsia"/>
        </w:rPr>
      </w:pPr>
    </w:p>
    <w:p>
      <w:pPr>
        <w:pStyle w:val="2"/>
        <w:rPr>
          <w:rFonts w:hint="eastAsia"/>
        </w:rPr>
      </w:pPr>
      <w:r>
        <w:rPr>
          <w:rFonts w:hint="eastAsia"/>
        </w:rPr>
        <w:t>(4)虚电路的各个结点不需要为每个分组作路径选择判定</w:t>
      </w:r>
    </w:p>
    <w:p>
      <w:pPr>
        <w:pStyle w:val="2"/>
        <w:rPr>
          <w:rFonts w:hint="eastAsia"/>
        </w:rPr>
      </w:pPr>
    </w:p>
    <w:p>
      <w:pPr>
        <w:pStyle w:val="2"/>
        <w:rPr>
          <w:rFonts w:hint="eastAsia"/>
        </w:rPr>
      </w:pPr>
      <w:r>
        <w:rPr>
          <w:rFonts w:hint="eastAsia"/>
        </w:rPr>
        <w:t>A、 (1),(2)   B、(2),(3)   C、(3),(4)   D、(1),(4)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P1093] 下列有关计算机网络叙述错误的是_</w:t>
      </w:r>
    </w:p>
    <w:p>
      <w:pPr>
        <w:pStyle w:val="2"/>
        <w:rPr>
          <w:rFonts w:hint="eastAsia"/>
        </w:rPr>
      </w:pPr>
      <w:r>
        <w:rPr>
          <w:rFonts w:hint="eastAsia"/>
        </w:rPr>
        <w:t>下列有关计算机网络叙述错误的是______。</w:t>
      </w:r>
    </w:p>
    <w:p>
      <w:pPr>
        <w:pStyle w:val="2"/>
        <w:rPr>
          <w:rFonts w:hint="eastAsia"/>
        </w:rPr>
      </w:pPr>
    </w:p>
    <w:p>
      <w:pPr>
        <w:pStyle w:val="2"/>
        <w:rPr>
          <w:rFonts w:hint="eastAsia"/>
        </w:rPr>
      </w:pPr>
      <w:r>
        <w:rPr>
          <w:rFonts w:hint="eastAsia"/>
        </w:rPr>
        <w:t>A、利用Internet网可以使用远程的超级计算中心的计算机资源</w:t>
      </w:r>
    </w:p>
    <w:p>
      <w:pPr>
        <w:pStyle w:val="2"/>
        <w:rPr>
          <w:rFonts w:hint="eastAsia"/>
        </w:rPr>
      </w:pPr>
    </w:p>
    <w:p>
      <w:pPr>
        <w:pStyle w:val="2"/>
        <w:rPr>
          <w:rFonts w:hint="eastAsia"/>
        </w:rPr>
      </w:pPr>
      <w:r>
        <w:rPr>
          <w:rFonts w:hint="eastAsia"/>
        </w:rPr>
        <w:t>B、计算机网络是在通信协议控制下实现的计算机互联</w:t>
      </w:r>
    </w:p>
    <w:p>
      <w:pPr>
        <w:pStyle w:val="2"/>
        <w:rPr>
          <w:rFonts w:hint="eastAsia"/>
        </w:rPr>
      </w:pPr>
    </w:p>
    <w:p>
      <w:pPr>
        <w:pStyle w:val="2"/>
        <w:rPr>
          <w:rFonts w:hint="eastAsia"/>
        </w:rPr>
      </w:pPr>
      <w:r>
        <w:rPr>
          <w:rFonts w:hint="eastAsia"/>
        </w:rPr>
        <w:t>C、建立计算机网络的最主要目的是实现资源共享</w:t>
      </w:r>
    </w:p>
    <w:p>
      <w:pPr>
        <w:pStyle w:val="2"/>
        <w:rPr>
          <w:rFonts w:hint="eastAsia"/>
        </w:rPr>
      </w:pPr>
    </w:p>
    <w:p>
      <w:pPr>
        <w:pStyle w:val="2"/>
        <w:rPr>
          <w:rFonts w:hint="eastAsia"/>
        </w:rPr>
      </w:pPr>
      <w:r>
        <w:rPr>
          <w:rFonts w:hint="eastAsia"/>
        </w:rPr>
        <w:t>D、以接入的计算机多少可以将网络划分为广域网、城域网和局域网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[计算机网络 P1094] </w:t>
      </w:r>
      <w:del w:id="260" w:author="JH H" w:date="2023-12-13T00:00:00Z">
        <w:r>
          <w:rPr>
            <w:rFonts w:hint="eastAsia"/>
          </w:rPr>
          <w:delText>TCP/IP协议是Internet中计算机之间通信所必须共同遵循的一种______。</w:delText>
        </w:r>
      </w:del>
    </w:p>
    <w:p>
      <w:pPr>
        <w:pStyle w:val="2"/>
        <w:rPr>
          <w:rFonts w:hint="eastAsia"/>
        </w:rPr>
      </w:pPr>
      <w:r>
        <w:rPr>
          <w:rFonts w:hint="eastAsia"/>
        </w:rPr>
        <w:t>TCP/IP协议是Internet中计算机之间通信所必须共同遵循的一种______。A、信息资源    B、通信规定</w:t>
      </w:r>
    </w:p>
    <w:p>
      <w:pPr>
        <w:pStyle w:val="2"/>
        <w:rPr>
          <w:rFonts w:hint="eastAsia"/>
        </w:rPr>
      </w:pPr>
    </w:p>
    <w:p>
      <w:pPr>
        <w:pStyle w:val="2"/>
        <w:rPr>
          <w:rFonts w:hint="eastAsia"/>
        </w:rPr>
      </w:pPr>
      <w:r>
        <w:rPr>
          <w:rFonts w:hint="eastAsia"/>
        </w:rPr>
        <w:t>C、软件          D、硬件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P1095] 下面______命令用于测试网络是否连通</w:t>
      </w:r>
    </w:p>
    <w:p>
      <w:pPr>
        <w:pStyle w:val="2"/>
        <w:rPr>
          <w:rFonts w:hint="eastAsia"/>
        </w:rPr>
      </w:pPr>
      <w:r>
        <w:rPr>
          <w:rFonts w:hint="eastAsia"/>
        </w:rPr>
        <w:t>下面______命令用于测试网络是否连通。</w:t>
      </w:r>
    </w:p>
    <w:p>
      <w:pPr>
        <w:pStyle w:val="2"/>
        <w:rPr>
          <w:rFonts w:hint="eastAsia"/>
        </w:rPr>
      </w:pPr>
    </w:p>
    <w:p>
      <w:pPr>
        <w:pStyle w:val="2"/>
        <w:rPr>
          <w:rFonts w:hint="eastAsia"/>
        </w:rPr>
      </w:pPr>
      <w:r>
        <w:rPr>
          <w:rFonts w:hint="eastAsia"/>
        </w:rPr>
        <w:t>A、telnet    B、nslookup    C、ping    D、ftp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P1096] 在Internet中，用于文件传输的协议是</w:t>
      </w:r>
    </w:p>
    <w:p>
      <w:pPr>
        <w:pStyle w:val="2"/>
        <w:rPr>
          <w:rFonts w:hint="eastAsia"/>
        </w:rPr>
      </w:pPr>
      <w:r>
        <w:rPr>
          <w:rFonts w:hint="eastAsia"/>
        </w:rPr>
        <w:t>在Internet中，用于文件传输的协议是______。</w:t>
      </w:r>
    </w:p>
    <w:p>
      <w:pPr>
        <w:pStyle w:val="2"/>
        <w:rPr>
          <w:rFonts w:hint="eastAsia"/>
        </w:rPr>
      </w:pPr>
    </w:p>
    <w:p>
      <w:pPr>
        <w:pStyle w:val="2"/>
        <w:rPr>
          <w:rFonts w:hint="eastAsia"/>
        </w:rPr>
      </w:pPr>
      <w:r>
        <w:rPr>
          <w:rFonts w:hint="eastAsia"/>
        </w:rPr>
        <w:t>A、HTML    B、SMTP    C、FTP    D、POP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P1097] 下列说法错误的是</w:t>
      </w:r>
    </w:p>
    <w:p>
      <w:pPr>
        <w:pStyle w:val="2"/>
        <w:rPr>
          <w:rFonts w:hint="eastAsia"/>
        </w:rPr>
      </w:pPr>
      <w:r>
        <w:rPr>
          <w:rFonts w:hint="eastAsia"/>
        </w:rPr>
        <w:t>下列说法错误的是______。</w:t>
      </w:r>
    </w:p>
    <w:p>
      <w:pPr>
        <w:pStyle w:val="2"/>
        <w:rPr>
          <w:rFonts w:hint="eastAsia"/>
        </w:rPr>
      </w:pPr>
    </w:p>
    <w:p>
      <w:pPr>
        <w:pStyle w:val="2"/>
        <w:rPr>
          <w:rFonts w:hint="eastAsia"/>
        </w:rPr>
      </w:pPr>
      <w:r>
        <w:rPr>
          <w:rFonts w:hint="eastAsia"/>
        </w:rPr>
        <w:t>A：电子邮件是Internet提供的一项最基本的服务</w:t>
      </w:r>
    </w:p>
    <w:p>
      <w:pPr>
        <w:pStyle w:val="2"/>
        <w:rPr>
          <w:rFonts w:hint="eastAsia"/>
        </w:rPr>
      </w:pPr>
    </w:p>
    <w:p>
      <w:pPr>
        <w:pStyle w:val="2"/>
        <w:rPr>
          <w:rFonts w:hint="eastAsia"/>
        </w:rPr>
      </w:pPr>
      <w:r>
        <w:rPr>
          <w:rFonts w:hint="eastAsia"/>
        </w:rPr>
        <w:t>B：电子邮件具有快速、高效、方便、价廉等特点</w:t>
      </w:r>
    </w:p>
    <w:p>
      <w:pPr>
        <w:pStyle w:val="2"/>
        <w:rPr>
          <w:rFonts w:hint="eastAsia"/>
        </w:rPr>
      </w:pPr>
    </w:p>
    <w:p>
      <w:pPr>
        <w:pStyle w:val="2"/>
        <w:rPr>
          <w:rFonts w:hint="eastAsia"/>
        </w:rPr>
      </w:pPr>
      <w:r>
        <w:rPr>
          <w:rFonts w:hint="eastAsia"/>
        </w:rPr>
        <w:t>C：通过电子邮件，可向世界上任何一个角落的网上用户发送信息</w:t>
      </w:r>
    </w:p>
    <w:p>
      <w:pPr>
        <w:pStyle w:val="2"/>
        <w:rPr>
          <w:rFonts w:hint="eastAsia"/>
        </w:rPr>
      </w:pPr>
    </w:p>
    <w:p>
      <w:pPr>
        <w:pStyle w:val="2"/>
        <w:rPr>
          <w:rFonts w:hint="eastAsia"/>
        </w:rPr>
      </w:pPr>
      <w:r>
        <w:rPr>
          <w:rFonts w:hint="eastAsia"/>
        </w:rPr>
        <w:t>D：可发送的多媒体信息只有文字和图像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P1098] POP3服务器用来______邮件</w:t>
      </w:r>
    </w:p>
    <w:p>
      <w:pPr>
        <w:pStyle w:val="2"/>
        <w:rPr>
          <w:rFonts w:hint="eastAsia"/>
        </w:rPr>
      </w:pPr>
      <w:r>
        <w:rPr>
          <w:rFonts w:hint="eastAsia"/>
        </w:rPr>
        <w:t>POP3服务器用来______邮件。</w:t>
      </w:r>
    </w:p>
    <w:p>
      <w:pPr>
        <w:pStyle w:val="2"/>
        <w:rPr>
          <w:rFonts w:hint="eastAsia"/>
        </w:rPr>
      </w:pPr>
    </w:p>
    <w:p>
      <w:pPr>
        <w:pStyle w:val="2"/>
        <w:rPr>
          <w:rFonts w:hint="eastAsia"/>
        </w:rPr>
      </w:pPr>
      <w:r>
        <w:rPr>
          <w:rFonts w:hint="eastAsia"/>
        </w:rPr>
        <w:t>A、接收    B、发送    C、接收和发送    D、以上均错</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P1099] 在拓扑结构中，下列关于环型的叙述正确的是_</w:t>
      </w:r>
    </w:p>
    <w:p>
      <w:pPr>
        <w:pStyle w:val="2"/>
        <w:rPr>
          <w:rFonts w:hint="eastAsia"/>
        </w:rPr>
      </w:pPr>
      <w:r>
        <w:rPr>
          <w:rFonts w:hint="eastAsia"/>
        </w:rPr>
        <w:t>在拓扑结构中，下列关于环型的叙述正确的是______。</w:t>
      </w:r>
    </w:p>
    <w:p>
      <w:pPr>
        <w:pStyle w:val="2"/>
        <w:rPr>
          <w:rFonts w:hint="eastAsia"/>
        </w:rPr>
      </w:pPr>
    </w:p>
    <w:p>
      <w:pPr>
        <w:pStyle w:val="2"/>
        <w:rPr>
          <w:rFonts w:hint="eastAsia"/>
        </w:rPr>
      </w:pPr>
      <w:r>
        <w:rPr>
          <w:rFonts w:hint="eastAsia"/>
        </w:rPr>
        <w:t>A、环中的数据沿着环的两个方向绕环传输</w:t>
      </w:r>
    </w:p>
    <w:p>
      <w:pPr>
        <w:pStyle w:val="2"/>
        <w:rPr>
          <w:rFonts w:hint="eastAsia"/>
        </w:rPr>
      </w:pPr>
    </w:p>
    <w:p>
      <w:pPr>
        <w:pStyle w:val="2"/>
        <w:rPr>
          <w:rFonts w:hint="eastAsia"/>
        </w:rPr>
      </w:pPr>
      <w:r>
        <w:rPr>
          <w:rFonts w:hint="eastAsia"/>
        </w:rPr>
        <w:t>B、环型拓扑中各结点首尾相连形成一个永不闭合的环</w:t>
      </w:r>
    </w:p>
    <w:p>
      <w:pPr>
        <w:pStyle w:val="2"/>
        <w:rPr>
          <w:rFonts w:hint="eastAsia"/>
        </w:rPr>
      </w:pPr>
    </w:p>
    <w:p>
      <w:pPr>
        <w:pStyle w:val="2"/>
        <w:rPr>
          <w:rFonts w:hint="eastAsia"/>
        </w:rPr>
      </w:pPr>
      <w:r>
        <w:rPr>
          <w:rFonts w:hint="eastAsia"/>
        </w:rPr>
        <w:t>C、环型拓扑的抗故障性能好</w:t>
      </w:r>
    </w:p>
    <w:p>
      <w:pPr>
        <w:pStyle w:val="2"/>
        <w:rPr>
          <w:rFonts w:hint="eastAsia"/>
        </w:rPr>
      </w:pPr>
    </w:p>
    <w:p>
      <w:pPr>
        <w:pStyle w:val="2"/>
        <w:rPr>
          <w:rFonts w:hint="eastAsia"/>
        </w:rPr>
      </w:pPr>
      <w:r>
        <w:rPr>
          <w:rFonts w:hint="eastAsia"/>
        </w:rPr>
        <w:t>D、网络中的任意一个结点或一条传输介质出现故障都不会导致整个网络的故障</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P1100] 系统可靠性最高的网络拓扑结构是</w:t>
      </w:r>
    </w:p>
    <w:p>
      <w:pPr>
        <w:pStyle w:val="2"/>
        <w:rPr>
          <w:rFonts w:hint="eastAsia"/>
        </w:rPr>
      </w:pPr>
      <w:r>
        <w:rPr>
          <w:rFonts w:hint="eastAsia"/>
        </w:rPr>
        <w:t>系统可靠性最高的网络拓扑结构是______。</w:t>
      </w:r>
    </w:p>
    <w:p>
      <w:pPr>
        <w:pStyle w:val="2"/>
        <w:rPr>
          <w:rFonts w:hint="eastAsia"/>
        </w:rPr>
      </w:pPr>
    </w:p>
    <w:p>
      <w:pPr>
        <w:pStyle w:val="2"/>
        <w:rPr>
          <w:rFonts w:hint="eastAsia"/>
        </w:rPr>
      </w:pPr>
      <w:r>
        <w:rPr>
          <w:rFonts w:hint="eastAsia"/>
        </w:rPr>
        <w:t>A、总线型   B、网状型  C、星型  D、树型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P1101] 广域网提供两种服务模式，对应于这两种服务模式，广域网的组网方式有______。</w:t>
      </w:r>
    </w:p>
    <w:p>
      <w:pPr>
        <w:pStyle w:val="2"/>
        <w:rPr>
          <w:rFonts w:hint="eastAsia"/>
        </w:rPr>
      </w:pPr>
      <w:r>
        <w:rPr>
          <w:rFonts w:hint="eastAsia"/>
        </w:rPr>
        <w:t>A、虚电路方式和总线型方式     B、总线型方式和星型方式</w:t>
      </w:r>
    </w:p>
    <w:p>
      <w:pPr>
        <w:pStyle w:val="2"/>
        <w:rPr>
          <w:rFonts w:hint="eastAsia"/>
        </w:rPr>
      </w:pPr>
    </w:p>
    <w:p>
      <w:pPr>
        <w:pStyle w:val="2"/>
        <w:rPr>
          <w:rFonts w:hint="eastAsia"/>
        </w:rPr>
      </w:pPr>
      <w:r>
        <w:rPr>
          <w:rFonts w:hint="eastAsia"/>
        </w:rPr>
        <w:t>C、虚电路方式和数据报方式     D、数据报方式和总线型方式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P1102] Internet 是由（）发展而来的。</w:t>
      </w:r>
    </w:p>
    <w:p>
      <w:pPr>
        <w:pStyle w:val="2"/>
        <w:rPr>
          <w:rFonts w:hint="eastAsia"/>
        </w:rPr>
      </w:pPr>
      <w:r>
        <w:rPr>
          <w:rFonts w:hint="eastAsia"/>
        </w:rPr>
        <w:t>Internet 是由（ ）发展而来的。</w:t>
      </w:r>
    </w:p>
    <w:p>
      <w:pPr>
        <w:pStyle w:val="2"/>
        <w:rPr>
          <w:rFonts w:hint="eastAsia"/>
        </w:rPr>
      </w:pPr>
    </w:p>
    <w:p>
      <w:pPr>
        <w:pStyle w:val="2"/>
        <w:rPr>
          <w:rFonts w:hint="eastAsia"/>
        </w:rPr>
      </w:pPr>
      <w:r>
        <w:rPr>
          <w:rFonts w:hint="eastAsia"/>
        </w:rPr>
        <w:t>A、局域网      B、ARPANET    C、标准网    D、WAN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P1103] 对于下列说法，错误的是（）。</w:t>
      </w:r>
    </w:p>
    <w:p>
      <w:pPr>
        <w:pStyle w:val="2"/>
        <w:rPr>
          <w:rFonts w:hint="eastAsia"/>
        </w:rPr>
      </w:pPr>
      <w:r>
        <w:rPr>
          <w:rFonts w:hint="eastAsia"/>
        </w:rPr>
        <w:t>对于下列说法，错误的是______。</w:t>
      </w:r>
    </w:p>
    <w:p>
      <w:pPr>
        <w:pStyle w:val="2"/>
        <w:rPr>
          <w:rFonts w:hint="eastAsia"/>
        </w:rPr>
      </w:pPr>
    </w:p>
    <w:p>
      <w:pPr>
        <w:pStyle w:val="2"/>
        <w:rPr>
          <w:rFonts w:hint="eastAsia"/>
        </w:rPr>
      </w:pPr>
      <w:r>
        <w:rPr>
          <w:rFonts w:hint="eastAsia"/>
        </w:rPr>
        <w:t>A、TCP协议可以提供可靠的数据流传输服务</w:t>
      </w:r>
    </w:p>
    <w:p>
      <w:pPr>
        <w:pStyle w:val="2"/>
        <w:rPr>
          <w:rFonts w:hint="eastAsia"/>
        </w:rPr>
      </w:pPr>
    </w:p>
    <w:p>
      <w:pPr>
        <w:pStyle w:val="2"/>
        <w:rPr>
          <w:rFonts w:hint="eastAsia"/>
        </w:rPr>
      </w:pPr>
      <w:r>
        <w:rPr>
          <w:rFonts w:hint="eastAsia"/>
        </w:rPr>
        <w:t>B、TCP协议可以提供面向连接的数据流传输服务</w:t>
      </w:r>
    </w:p>
    <w:p>
      <w:pPr>
        <w:pStyle w:val="2"/>
        <w:rPr>
          <w:rFonts w:hint="eastAsia"/>
        </w:rPr>
      </w:pPr>
    </w:p>
    <w:p>
      <w:pPr>
        <w:pStyle w:val="2"/>
        <w:rPr>
          <w:rFonts w:hint="eastAsia"/>
        </w:rPr>
      </w:pPr>
      <w:r>
        <w:rPr>
          <w:rFonts w:hint="eastAsia"/>
        </w:rPr>
        <w:t>C、TCP协议可以提供全双工的数据流传输服务</w:t>
      </w:r>
    </w:p>
    <w:p>
      <w:pPr>
        <w:pStyle w:val="2"/>
        <w:rPr>
          <w:rFonts w:hint="eastAsia"/>
        </w:rPr>
      </w:pPr>
    </w:p>
    <w:p>
      <w:pPr>
        <w:pStyle w:val="2"/>
        <w:rPr>
          <w:rFonts w:hint="eastAsia"/>
        </w:rPr>
      </w:pPr>
      <w:r>
        <w:rPr>
          <w:rFonts w:hint="eastAsia"/>
        </w:rPr>
        <w:t>D、TCP协议可以提供面向非连接的数据流传输服务</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P1104] 以下关于TCP/IP协议的描述中，哪个是错误的</w:t>
      </w:r>
    </w:p>
    <w:p>
      <w:pPr>
        <w:pStyle w:val="2"/>
        <w:rPr>
          <w:rFonts w:hint="eastAsia"/>
        </w:rPr>
      </w:pPr>
      <w:r>
        <w:rPr>
          <w:rFonts w:hint="eastAsia"/>
        </w:rPr>
        <w:t>以下关于TCP/IP协议的描述中，哪个是错误的______。</w:t>
      </w:r>
    </w:p>
    <w:p>
      <w:pPr>
        <w:pStyle w:val="2"/>
        <w:rPr>
          <w:rFonts w:hint="eastAsia"/>
        </w:rPr>
      </w:pPr>
    </w:p>
    <w:p>
      <w:pPr>
        <w:pStyle w:val="2"/>
        <w:rPr>
          <w:rFonts w:hint="eastAsia"/>
        </w:rPr>
      </w:pPr>
      <w:r>
        <w:rPr>
          <w:rFonts w:hint="eastAsia"/>
        </w:rPr>
        <w:t>A、TCP/IP协议属于应用层</w:t>
      </w:r>
    </w:p>
    <w:p>
      <w:pPr>
        <w:pStyle w:val="2"/>
        <w:rPr>
          <w:rFonts w:hint="eastAsia"/>
        </w:rPr>
      </w:pPr>
    </w:p>
    <w:p>
      <w:pPr>
        <w:pStyle w:val="2"/>
        <w:rPr>
          <w:rFonts w:hint="eastAsia"/>
        </w:rPr>
      </w:pPr>
      <w:r>
        <w:rPr>
          <w:rFonts w:hint="eastAsia"/>
        </w:rPr>
        <w:t>B、TCP、UDP协议都要通过IP协议来发送、接收数据</w:t>
      </w:r>
    </w:p>
    <w:p>
      <w:pPr>
        <w:pStyle w:val="2"/>
        <w:rPr>
          <w:rFonts w:hint="eastAsia"/>
        </w:rPr>
      </w:pPr>
    </w:p>
    <w:p>
      <w:pPr>
        <w:pStyle w:val="2"/>
        <w:rPr>
          <w:rFonts w:hint="eastAsia"/>
        </w:rPr>
      </w:pPr>
      <w:r>
        <w:rPr>
          <w:rFonts w:hint="eastAsia"/>
        </w:rPr>
        <w:t>C、TCP协议提供可靠的面向连接服务</w:t>
      </w:r>
    </w:p>
    <w:p>
      <w:pPr>
        <w:pStyle w:val="2"/>
        <w:rPr>
          <w:rFonts w:hint="eastAsia"/>
        </w:rPr>
      </w:pPr>
    </w:p>
    <w:p>
      <w:pPr>
        <w:pStyle w:val="2"/>
        <w:rPr>
          <w:rFonts w:hint="eastAsia"/>
        </w:rPr>
      </w:pPr>
      <w:r>
        <w:rPr>
          <w:rFonts w:hint="eastAsia"/>
        </w:rPr>
        <w:t>D、UDP协议提供简单的无连接服务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P1105] 下列关于IP地址的说法中错误的是</w:t>
      </w:r>
    </w:p>
    <w:p>
      <w:pPr>
        <w:pStyle w:val="2"/>
        <w:rPr>
          <w:rFonts w:hint="eastAsia"/>
        </w:rPr>
      </w:pPr>
      <w:r>
        <w:rPr>
          <w:rFonts w:hint="eastAsia"/>
        </w:rPr>
        <w:t>下列关于IP地址的说法中错误的是______。</w:t>
      </w:r>
    </w:p>
    <w:p>
      <w:pPr>
        <w:pStyle w:val="2"/>
        <w:rPr>
          <w:rFonts w:hint="eastAsia"/>
        </w:rPr>
      </w:pPr>
    </w:p>
    <w:p>
      <w:pPr>
        <w:pStyle w:val="2"/>
        <w:rPr>
          <w:rFonts w:hint="eastAsia"/>
        </w:rPr>
      </w:pPr>
      <w:r>
        <w:rPr>
          <w:rFonts w:hint="eastAsia"/>
        </w:rPr>
        <w:t>A、一个IP地址只能标识网络中的唯一的一台计算机</w:t>
      </w:r>
    </w:p>
    <w:p>
      <w:pPr>
        <w:pStyle w:val="2"/>
        <w:rPr>
          <w:rFonts w:hint="eastAsia"/>
        </w:rPr>
      </w:pPr>
    </w:p>
    <w:p>
      <w:pPr>
        <w:pStyle w:val="2"/>
        <w:rPr>
          <w:rFonts w:hint="eastAsia"/>
        </w:rPr>
      </w:pPr>
      <w:r>
        <w:rPr>
          <w:rFonts w:hint="eastAsia"/>
        </w:rPr>
        <w:t>B、IP地址一般用点分十进制表示</w:t>
      </w:r>
    </w:p>
    <w:p>
      <w:pPr>
        <w:pStyle w:val="2"/>
        <w:rPr>
          <w:rFonts w:hint="eastAsia"/>
        </w:rPr>
      </w:pPr>
    </w:p>
    <w:p>
      <w:pPr>
        <w:pStyle w:val="2"/>
        <w:rPr>
          <w:rFonts w:hint="eastAsia"/>
        </w:rPr>
      </w:pPr>
      <w:r>
        <w:rPr>
          <w:rFonts w:hint="eastAsia"/>
        </w:rPr>
        <w:t>C、地址205.106.286.36是一个非法的IP地址</w:t>
      </w:r>
    </w:p>
    <w:p>
      <w:pPr>
        <w:pStyle w:val="2"/>
        <w:rPr>
          <w:rFonts w:hint="eastAsia"/>
        </w:rPr>
      </w:pPr>
    </w:p>
    <w:p>
      <w:pPr>
        <w:pStyle w:val="2"/>
        <w:rPr>
          <w:rFonts w:hint="eastAsia"/>
        </w:rPr>
      </w:pPr>
      <w:r>
        <w:rPr>
          <w:rFonts w:hint="eastAsia"/>
        </w:rPr>
        <w:t>D、同一个网络中不能有两台计算机的IP地址相同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P1106] 一个IP地址包含网络地址与______。</w:t>
      </w:r>
    </w:p>
    <w:p>
      <w:pPr>
        <w:pStyle w:val="2"/>
        <w:rPr>
          <w:rFonts w:hint="eastAsia"/>
        </w:rPr>
      </w:pPr>
      <w:r>
        <w:rPr>
          <w:rFonts w:hint="eastAsia"/>
        </w:rPr>
        <w:t>A、广播地址     B、多址地址</w:t>
      </w:r>
    </w:p>
    <w:p>
      <w:pPr>
        <w:pStyle w:val="2"/>
        <w:rPr>
          <w:rFonts w:hint="eastAsia"/>
        </w:rPr>
      </w:pPr>
    </w:p>
    <w:p>
      <w:pPr>
        <w:pStyle w:val="2"/>
        <w:rPr>
          <w:rFonts w:hint="eastAsia"/>
        </w:rPr>
      </w:pPr>
      <w:r>
        <w:rPr>
          <w:rFonts w:hint="eastAsia"/>
        </w:rPr>
        <w:t>C、主机地址     D、子网掩码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P1107] IPv4的32位地址共40多亿个，IPv6的128位地址是IPv4地址总数的(   )倍。</w:t>
      </w:r>
    </w:p>
    <w:p>
      <w:pPr>
        <w:pStyle w:val="2"/>
        <w:rPr>
          <w:rFonts w:hint="eastAsia"/>
        </w:rPr>
      </w:pPr>
      <w:r>
        <w:rPr>
          <w:rFonts w:hint="eastAsia"/>
        </w:rPr>
        <w:t>A、4      B、96    C、2^96    D、2^4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P1108] 在以下四个WWW网址中，哪一个网址不符合WWW网址书写规则_____。</w:t>
      </w:r>
    </w:p>
    <w:p>
      <w:pPr>
        <w:pStyle w:val="2"/>
        <w:rPr>
          <w:rFonts w:hint="eastAsia"/>
        </w:rPr>
      </w:pPr>
      <w:r>
        <w:rPr>
          <w:rFonts w:hint="eastAsia"/>
        </w:rPr>
        <w:t>A、www.163.com         B、www.nk.cn.edu</w:t>
      </w:r>
    </w:p>
    <w:p>
      <w:pPr>
        <w:pStyle w:val="2"/>
        <w:rPr>
          <w:rFonts w:hint="eastAsia"/>
        </w:rPr>
      </w:pPr>
    </w:p>
    <w:p>
      <w:pPr>
        <w:pStyle w:val="2"/>
        <w:rPr>
          <w:rFonts w:hint="eastAsia"/>
        </w:rPr>
      </w:pPr>
      <w:r>
        <w:rPr>
          <w:rFonts w:hint="eastAsia"/>
        </w:rPr>
        <w:t>C、www.863.org.cn      D、www.tj.net.jp</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P1109] </w:t>
      </w:r>
      <w:del w:id="261" w:author="JH H" w:date="2023-12-13T00:00:00Z">
        <w:r>
          <w:rPr>
            <w:rFonts w:hint="eastAsia"/>
          </w:rPr>
          <w:delText>TCP/IP协议簇包含一个提供对电子邮件邮箱进行远程获取的协议，称为______。</w:delText>
        </w:r>
      </w:del>
    </w:p>
    <w:p>
      <w:pPr>
        <w:pStyle w:val="2"/>
        <w:rPr>
          <w:rFonts w:hint="eastAsia"/>
        </w:rPr>
      </w:pPr>
      <w:r>
        <w:rPr>
          <w:rFonts w:hint="eastAsia"/>
        </w:rPr>
        <w:t>TCP/IP协议簇包含一个提供对电子邮件邮箱进行远程获取的协议，称为______。A、POP       B、SMTP   C、FTP    D、TELNET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P1110] OSPF协议是 （ ）。</w:t>
      </w:r>
    </w:p>
    <w:p>
      <w:pPr>
        <w:pStyle w:val="2"/>
        <w:rPr>
          <w:rFonts w:hint="eastAsia"/>
        </w:rPr>
      </w:pPr>
      <w:r>
        <w:rPr>
          <w:rFonts w:hint="eastAsia"/>
        </w:rPr>
        <w:t>A、域内路由协议      B、域间路由协议     C、无域路由协议      D、应用层协议</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P1111] 在虚电路服务中分组的顺序（ ）。</w:t>
      </w:r>
    </w:p>
    <w:p>
      <w:pPr>
        <w:pStyle w:val="2"/>
        <w:rPr>
          <w:rFonts w:hint="eastAsia"/>
        </w:rPr>
      </w:pPr>
      <w:r>
        <w:rPr>
          <w:rFonts w:hint="eastAsia"/>
        </w:rPr>
        <w:t>A、总是按发送顺序到达目的站              B、总是与发送顺序相反到达目的站</w:t>
      </w:r>
    </w:p>
    <w:p>
      <w:pPr>
        <w:pStyle w:val="2"/>
        <w:rPr>
          <w:rFonts w:hint="eastAsia"/>
        </w:rPr>
      </w:pPr>
    </w:p>
    <w:p>
      <w:pPr>
        <w:pStyle w:val="2"/>
        <w:rPr>
          <w:rFonts w:hint="eastAsia"/>
        </w:rPr>
      </w:pPr>
      <w:r>
        <w:rPr>
          <w:rFonts w:hint="eastAsia"/>
        </w:rPr>
        <w:t>C、到达目的站时可能不按发送顺序        D、到达顺序是任意的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P1112] 下面属于路由选择协议的是（）</w:t>
      </w:r>
    </w:p>
    <w:p>
      <w:pPr>
        <w:pStyle w:val="2"/>
        <w:rPr>
          <w:rFonts w:hint="eastAsia"/>
        </w:rPr>
      </w:pPr>
      <w:r>
        <w:rPr>
          <w:rFonts w:hint="eastAsia"/>
        </w:rPr>
        <w:t>下面属于路由选择协议的是（ ）。</w:t>
      </w:r>
    </w:p>
    <w:p>
      <w:pPr>
        <w:pStyle w:val="2"/>
        <w:rPr>
          <w:rFonts w:hint="eastAsia"/>
        </w:rPr>
      </w:pPr>
    </w:p>
    <w:p>
      <w:pPr>
        <w:pStyle w:val="2"/>
        <w:rPr>
          <w:rFonts w:hint="eastAsia"/>
        </w:rPr>
      </w:pPr>
      <w:r>
        <w:rPr>
          <w:rFonts w:hint="eastAsia"/>
        </w:rPr>
        <w:t>A、TCP/IP      B、RIP    C、IPX/SPX     D、AppleTalk</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P1113] 在OSI参考模型中能实现路由选择、拥塞控制与互联功能的层是 （ ） 。</w:t>
      </w:r>
    </w:p>
    <w:p>
      <w:pPr>
        <w:pStyle w:val="2"/>
        <w:rPr>
          <w:rFonts w:hint="eastAsia"/>
        </w:rPr>
      </w:pPr>
      <w:r>
        <w:rPr>
          <w:rFonts w:hint="eastAsia"/>
        </w:rPr>
        <w:t>A、传输层         B、应用层        C、网络层        D、物理层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P1114] 协议是 （） 之间进行通信的规则或约定</w:t>
      </w:r>
    </w:p>
    <w:p>
      <w:pPr>
        <w:pStyle w:val="2"/>
        <w:rPr>
          <w:rFonts w:hint="eastAsia"/>
        </w:rPr>
      </w:pPr>
      <w:r>
        <w:rPr>
          <w:rFonts w:hint="eastAsia"/>
        </w:rPr>
        <w:t>A、同一结点上下层       B、不同结点    C、相邻实体    D、不同结点对等实体D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P1115] 电子邮件服务器之间相互传递邮件通常使用的协议是</w:t>
      </w:r>
    </w:p>
    <w:p>
      <w:pPr>
        <w:pStyle w:val="2"/>
        <w:rPr>
          <w:rFonts w:hint="eastAsia"/>
        </w:rPr>
      </w:pPr>
      <w:r>
        <w:rPr>
          <w:rFonts w:hint="eastAsia"/>
        </w:rPr>
        <w:t>电子邮件服务器之间相互传递邮件通常使用的协议是_____。</w:t>
      </w:r>
    </w:p>
    <w:p>
      <w:pPr>
        <w:pStyle w:val="2"/>
        <w:rPr>
          <w:rFonts w:hint="eastAsia"/>
        </w:rPr>
      </w:pPr>
    </w:p>
    <w:p>
      <w:pPr>
        <w:pStyle w:val="2"/>
        <w:rPr>
          <w:rFonts w:hint="eastAsia"/>
        </w:rPr>
      </w:pPr>
      <w:r>
        <w:rPr>
          <w:rFonts w:hint="eastAsia"/>
        </w:rPr>
        <w:t>A、PPP      B、SMTP      C、FTP      D、EMAIL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P1116] 下列哪种连接方式采用上、下行不对称的高速数据调制技术</w:t>
      </w:r>
    </w:p>
    <w:p>
      <w:pPr>
        <w:pStyle w:val="2"/>
        <w:rPr>
          <w:rFonts w:hint="eastAsia"/>
        </w:rPr>
      </w:pPr>
      <w:r>
        <w:rPr>
          <w:rFonts w:hint="eastAsia"/>
        </w:rPr>
        <w:t>下列哪种连接方式采用上、下行不对称的高速数据调制技术________.</w:t>
      </w:r>
    </w:p>
    <w:p>
      <w:pPr>
        <w:pStyle w:val="2"/>
        <w:rPr>
          <w:rFonts w:hint="eastAsia"/>
        </w:rPr>
      </w:pPr>
    </w:p>
    <w:p>
      <w:pPr>
        <w:pStyle w:val="2"/>
        <w:rPr>
          <w:rFonts w:hint="eastAsia"/>
        </w:rPr>
      </w:pPr>
      <w:r>
        <w:rPr>
          <w:rFonts w:hint="eastAsia"/>
        </w:rPr>
        <w:t> A、ISDN     B、Cable Modem     C、ADSL     D、 UML</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P1117] 在TCP/IP协议簇中，______协议属于网络层的无连接协议。</w:t>
      </w:r>
    </w:p>
    <w:p>
      <w:pPr>
        <w:pStyle w:val="2"/>
        <w:rPr>
          <w:rFonts w:hint="eastAsia"/>
        </w:rPr>
      </w:pPr>
      <w:r>
        <w:rPr>
          <w:rFonts w:hint="eastAsia"/>
        </w:rPr>
        <w:t>在TCP/IP协议簇中，______协议属于网络层的无连接协议。A、IP　　　　B、SMTP　　　 C、UDP　　　 D、TCP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P1118] 在TCP/IP协议簇中，____属于自上而下的第二层。</w:t>
      </w:r>
    </w:p>
    <w:p>
      <w:pPr>
        <w:pStyle w:val="2"/>
        <w:rPr>
          <w:rFonts w:hint="eastAsia"/>
        </w:rPr>
      </w:pPr>
      <w:r>
        <w:rPr>
          <w:rFonts w:hint="eastAsia"/>
        </w:rPr>
        <w:t> 在TCP/IP协议簇中，____属于自上而下的第二层。</w:t>
      </w:r>
    </w:p>
    <w:p>
      <w:pPr>
        <w:pStyle w:val="2"/>
        <w:rPr>
          <w:rFonts w:hint="eastAsia"/>
        </w:rPr>
      </w:pPr>
    </w:p>
    <w:p>
      <w:pPr>
        <w:pStyle w:val="2"/>
        <w:rPr>
          <w:rFonts w:hint="eastAsia"/>
        </w:rPr>
      </w:pPr>
      <w:r>
        <w:rPr>
          <w:rFonts w:hint="eastAsia"/>
        </w:rPr>
        <w:t>A、ICMP　　　B、SNMP　　　C、UDP　　　　D、IP </w:t>
      </w:r>
    </w:p>
    <w:p>
      <w:pPr>
        <w:pStyle w:val="2"/>
        <w:rPr>
          <w:rFonts w:hint="eastAsia"/>
        </w:rPr>
      </w:pPr>
      <w:r>
        <w:rPr>
          <w:rFonts w:hint="eastAsia"/>
        </w:rPr>
        <w:t>答案:C 选项</w:t>
      </w:r>
    </w:p>
    <w:p>
      <w:pPr>
        <w:pStyle w:val="2"/>
        <w:rPr>
          <w:del w:id="262" w:author="老蛋" w:date="2023-12-13T13:09:00Z"/>
          <w:rFonts w:hint="eastAsia"/>
        </w:rPr>
      </w:pPr>
    </w:p>
    <w:p>
      <w:pPr>
        <w:pStyle w:val="2"/>
        <w:rPr>
          <w:del w:id="263" w:author="老蛋" w:date="2023-12-13T13:09:00Z"/>
          <w:rFonts w:hint="eastAsia"/>
        </w:rPr>
      </w:pPr>
      <w:del w:id="264" w:author="老蛋" w:date="2023-12-13T13:09:00Z">
        <w:r>
          <w:rPr>
            <w:rFonts w:hint="eastAsia"/>
          </w:rPr>
          <w:delText>[政治 P1000] 马克思、恩格斯始终站在革命斗争的最前沿，他们的一生是为推翻旧世界，建立新世界而不息战斗的一生。马克思</w:delText>
        </w:r>
      </w:del>
    </w:p>
    <w:p>
      <w:pPr>
        <w:pStyle w:val="2"/>
        <w:rPr>
          <w:del w:id="265" w:author="老蛋" w:date="2023-12-13T13:09:00Z"/>
          <w:rFonts w:hint="eastAsia"/>
        </w:rPr>
      </w:pPr>
      <w:del w:id="266" w:author="老蛋" w:date="2023-12-13T13:09:00Z">
        <w:r>
          <w:rPr>
            <w:rFonts w:hint="eastAsia"/>
          </w:rPr>
          <w:delText>A.国际工人协会           B.正义者联盟           C.共产主义者同盟           D.社会主义工人国际</w:delText>
        </w:r>
      </w:del>
    </w:p>
    <w:p>
      <w:pPr>
        <w:pStyle w:val="2"/>
        <w:rPr>
          <w:del w:id="267" w:author="老蛋" w:date="2023-12-13T13:09:00Z"/>
          <w:rFonts w:hint="eastAsia"/>
        </w:rPr>
      </w:pPr>
      <w:del w:id="268" w:author="老蛋" w:date="2023-12-13T13:09:00Z">
        <w:r>
          <w:rPr>
            <w:rFonts w:hint="eastAsia"/>
          </w:rPr>
          <w:delText>答案:C 选项</w:delText>
        </w:r>
      </w:del>
    </w:p>
    <w:p>
      <w:pPr>
        <w:pStyle w:val="2"/>
        <w:rPr>
          <w:rFonts w:hint="eastAsia"/>
        </w:rPr>
      </w:pPr>
    </w:p>
    <w:p>
      <w:pPr>
        <w:pStyle w:val="2"/>
        <w:rPr>
          <w:rFonts w:hint="eastAsia"/>
        </w:rPr>
      </w:pPr>
      <w:r>
        <w:rPr>
          <w:rFonts w:hint="eastAsia"/>
        </w:rPr>
        <w:t>[政治 P1001] “橘生淮南则为橘，生为淮北则为枳，叶徒相似，其实味不同。所以然者何？水土异也。”橘逾淮为枳说明了</w:t>
      </w:r>
      <w:del w:id="269" w:author="老蛋" w:date="2023-12-13T13:09:00Z">
        <w:r>
          <w:rPr>
            <w:rFonts w:hint="eastAsia"/>
          </w:rPr>
          <w:delText>（</w:delText>
        </w:r>
      </w:del>
    </w:p>
    <w:p>
      <w:pPr>
        <w:pStyle w:val="2"/>
        <w:rPr>
          <w:rFonts w:hint="eastAsia"/>
        </w:rPr>
      </w:pPr>
      <w:r>
        <w:rPr>
          <w:rFonts w:hint="eastAsia"/>
        </w:rPr>
        <w:t>A.事物的发展变化以时间地点和条件为转移B.事物的普遍联系是通过中介来实现的C.任何实体事物都是普遍联系之网上的一个网结D.事物的变化和发展是一个过程</w:t>
      </w:r>
    </w:p>
    <w:p>
      <w:pPr>
        <w:pStyle w:val="2"/>
        <w:rPr>
          <w:rFonts w:hint="eastAsia"/>
        </w:rPr>
      </w:pPr>
      <w:r>
        <w:rPr>
          <w:rFonts w:hint="eastAsia"/>
        </w:rPr>
        <w:t>答案:A 选项</w:t>
      </w:r>
    </w:p>
    <w:p>
      <w:pPr>
        <w:pStyle w:val="2"/>
        <w:rPr>
          <w:rFonts w:hint="eastAsia"/>
        </w:rPr>
      </w:pPr>
    </w:p>
    <w:p>
      <w:pPr>
        <w:pStyle w:val="2"/>
        <w:rPr>
          <w:del w:id="270" w:author="老蛋" w:date="2023-12-13T13:10:00Z"/>
          <w:rFonts w:hint="eastAsia" w:eastAsia="宋体"/>
          <w:lang w:val="en-US" w:eastAsia="zh-CN"/>
        </w:rPr>
      </w:pPr>
      <w:del w:id="271" w:author="老蛋" w:date="2023-12-13T13:10:00Z">
        <w:r>
          <w:rPr>
            <w:rFonts w:hint="eastAsia"/>
          </w:rPr>
          <w:delText>[政治 P1002] 马克思指出,判断一个变革时代不能以该时代的意识为依据,相反,这个意识必须从物质生活的矛盾中去解释。</w:delText>
        </w:r>
      </w:del>
      <w:del w:id="272" w:author="老蛋" w:date="2023-12-13T13:10:00Z">
        <w:r>
          <w:rPr>
            <w:rFonts w:hint="eastAsia"/>
            <w:b w:val="0"/>
            <w:bCs w:val="0"/>
            <w:rPrChange w:id="273" w:author="老蛋" w:date="2023-12-13T13:10:00Z">
              <w:rPr>
                <w:rFonts w:hint="eastAsia"/>
              </w:rPr>
            </w:rPrChange>
          </w:rPr>
          <w:delText>这</w:delText>
        </w:r>
      </w:del>
    </w:p>
    <w:p>
      <w:pPr>
        <w:pStyle w:val="2"/>
        <w:rPr>
          <w:del w:id="275" w:author="老蛋" w:date="2023-12-13T13:10:00Z"/>
          <w:rFonts w:hint="eastAsia"/>
        </w:rPr>
      </w:pPr>
      <w:del w:id="276" w:author="老蛋" w:date="2023-12-13T13:10:00Z">
        <w:r>
          <w:rPr>
            <w:rFonts w:hint="eastAsia"/>
          </w:rPr>
          <w:delText>A.社会生产力和生产关系的现存冲突    B经济基础与上层建筑的现存冲突C.人类社会与自然界的现存冲突         D.社会存在与社会意识的现存冲突</w:delText>
        </w:r>
      </w:del>
    </w:p>
    <w:p>
      <w:pPr>
        <w:pStyle w:val="2"/>
        <w:rPr>
          <w:del w:id="277" w:author="老蛋" w:date="2023-12-13T13:10:00Z"/>
          <w:rFonts w:hint="eastAsia"/>
        </w:rPr>
      </w:pPr>
      <w:del w:id="278" w:author="老蛋" w:date="2023-12-13T13:10:00Z">
        <w:r>
          <w:rPr>
            <w:rFonts w:hint="eastAsia"/>
          </w:rPr>
          <w:delText>答案:A 选项</w:delText>
        </w:r>
      </w:del>
    </w:p>
    <w:p>
      <w:pPr>
        <w:pStyle w:val="2"/>
        <w:rPr>
          <w:del w:id="279" w:author="老蛋" w:date="2023-12-13T13:10:00Z"/>
          <w:rFonts w:hint="eastAsia"/>
        </w:rPr>
      </w:pPr>
    </w:p>
    <w:p>
      <w:pPr>
        <w:pStyle w:val="2"/>
        <w:rPr>
          <w:del w:id="280" w:author="老蛋" w:date="2023-12-13T13:10:00Z"/>
          <w:rFonts w:hint="eastAsia"/>
        </w:rPr>
      </w:pPr>
      <w:del w:id="281" w:author="老蛋" w:date="2023-12-13T13:10:00Z">
        <w:r>
          <w:rPr>
            <w:rFonts w:hint="eastAsia"/>
          </w:rPr>
          <w:delText>[政治 P1003] 在以私有制经济为基础的商品经济中,商品生产者的私人劳动生产的产品是否与社会的需求相适应，作为具体劳动</w:delText>
        </w:r>
      </w:del>
    </w:p>
    <w:p>
      <w:pPr>
        <w:pStyle w:val="2"/>
        <w:rPr>
          <w:del w:id="282" w:author="老蛋" w:date="2023-12-13T13:10:00Z"/>
          <w:rFonts w:hint="eastAsia"/>
        </w:rPr>
      </w:pPr>
      <w:del w:id="283" w:author="老蛋" w:date="2023-12-13T13:10:00Z">
        <w:r>
          <w:rPr>
            <w:rFonts w:hint="eastAsia"/>
          </w:rPr>
          <w:delText>A.使用价值和价值之间的矛盾            B.私人劳动和社会劳动之间的矛盾                          C.具体劳动和抽象劳动的矛盾           D.脑力劳动和体力劳动的矛盾</w:delText>
        </w:r>
      </w:del>
    </w:p>
    <w:p>
      <w:pPr>
        <w:pStyle w:val="2"/>
        <w:rPr>
          <w:del w:id="284" w:author="老蛋" w:date="2023-12-13T13:10:00Z"/>
          <w:rFonts w:hint="eastAsia"/>
        </w:rPr>
      </w:pPr>
      <w:del w:id="285" w:author="老蛋" w:date="2023-12-13T13:10:00Z">
        <w:r>
          <w:rPr>
            <w:rFonts w:hint="eastAsia"/>
          </w:rPr>
          <w:delText>答案:B 选项</w:delText>
        </w:r>
      </w:del>
    </w:p>
    <w:p>
      <w:pPr>
        <w:pStyle w:val="2"/>
        <w:rPr>
          <w:rFonts w:hint="eastAsia"/>
        </w:rPr>
      </w:pPr>
    </w:p>
    <w:p>
      <w:pPr>
        <w:pStyle w:val="2"/>
        <w:rPr>
          <w:del w:id="286" w:author="老蛋" w:date="2023-12-13T13:10:00Z"/>
          <w:rFonts w:hint="eastAsia"/>
        </w:rPr>
      </w:pPr>
      <w:del w:id="287" w:author="老蛋" w:date="2023-12-13T13:10:00Z">
        <w:r>
          <w:rPr>
            <w:rFonts w:hint="eastAsia"/>
          </w:rPr>
          <w:delText>[政治 P1004] 习近平新时代中国特色社会主义思想是对马克思列宁主义、毛泽东思想、邓小平理论、“三个代表"重要思想，科</w:delText>
        </w:r>
      </w:del>
    </w:p>
    <w:p>
      <w:pPr>
        <w:pStyle w:val="2"/>
        <w:rPr>
          <w:del w:id="288" w:author="老蛋" w:date="2023-12-13T13:10:00Z"/>
          <w:rFonts w:hint="eastAsia"/>
        </w:rPr>
      </w:pPr>
      <w:del w:id="289" w:author="老蛋" w:date="2023-12-13T13:10:00Z">
        <w:r>
          <w:rPr>
            <w:rFonts w:hint="eastAsia"/>
          </w:rPr>
          <w:delText>A.坚持和发展中国特色社会主义              B.实现社会主义现代化C.推进马克思主义中国化时代化大众化        D.坚持以经济建设为中心</w:delText>
        </w:r>
      </w:del>
    </w:p>
    <w:p>
      <w:pPr>
        <w:pStyle w:val="2"/>
        <w:rPr>
          <w:del w:id="290" w:author="老蛋" w:date="2023-12-13T13:10:00Z"/>
          <w:rFonts w:hint="eastAsia"/>
        </w:rPr>
      </w:pPr>
      <w:del w:id="291" w:author="老蛋" w:date="2023-12-13T13:10:00Z">
        <w:r>
          <w:rPr>
            <w:rFonts w:hint="eastAsia"/>
          </w:rPr>
          <w:delText>答案:A 选项</w:delText>
        </w:r>
      </w:del>
    </w:p>
    <w:p>
      <w:pPr>
        <w:pStyle w:val="2"/>
        <w:rPr>
          <w:del w:id="292" w:author="老蛋" w:date="2023-12-13T13:10:00Z"/>
          <w:rFonts w:hint="eastAsia"/>
        </w:rPr>
      </w:pPr>
    </w:p>
    <w:p>
      <w:pPr>
        <w:pStyle w:val="2"/>
        <w:rPr>
          <w:del w:id="293" w:author="老蛋" w:date="2023-12-13T13:10:00Z"/>
          <w:rFonts w:hint="eastAsia"/>
        </w:rPr>
      </w:pPr>
      <w:del w:id="294" w:author="老蛋" w:date="2023-12-13T13:10:00Z">
        <w:r>
          <w:rPr>
            <w:rFonts w:hint="eastAsia"/>
          </w:rPr>
          <w:delText>[政治 P1005] 党的十八大以来，为更好的适应我国国家安全面临的新形势新任务实现国家长治久安，我们党明确提出了总体国家</w:delText>
        </w:r>
      </w:del>
    </w:p>
    <w:p>
      <w:pPr>
        <w:pStyle w:val="2"/>
        <w:rPr>
          <w:del w:id="295" w:author="老蛋" w:date="2023-12-13T13:10:00Z"/>
          <w:rFonts w:hint="eastAsia"/>
        </w:rPr>
      </w:pPr>
      <w:del w:id="296" w:author="老蛋" w:date="2023-12-13T13:10:00Z">
        <w:r>
          <w:rPr>
            <w:rFonts w:hint="eastAsia"/>
          </w:rPr>
          <w:delText>A.政治安全        B.经济安全     C.人民安全        D.军事、文化、社会安全</w:delText>
        </w:r>
      </w:del>
    </w:p>
    <w:p>
      <w:pPr>
        <w:pStyle w:val="2"/>
        <w:rPr>
          <w:del w:id="297" w:author="老蛋" w:date="2023-12-13T13:10:00Z"/>
          <w:rFonts w:hint="eastAsia"/>
        </w:rPr>
      </w:pPr>
      <w:del w:id="298" w:author="老蛋" w:date="2023-12-13T13:10:00Z">
        <w:r>
          <w:rPr>
            <w:rFonts w:hint="eastAsia"/>
          </w:rPr>
          <w:delText>答案:C 选项</w:delText>
        </w:r>
      </w:del>
    </w:p>
    <w:p>
      <w:pPr>
        <w:pStyle w:val="2"/>
        <w:rPr>
          <w:del w:id="299" w:author="老蛋" w:date="2023-12-13T13:10:00Z"/>
          <w:rFonts w:hint="eastAsia"/>
        </w:rPr>
      </w:pPr>
    </w:p>
    <w:p>
      <w:pPr>
        <w:pStyle w:val="2"/>
        <w:rPr>
          <w:del w:id="300" w:author="老蛋" w:date="2023-12-13T13:10:00Z"/>
          <w:rFonts w:hint="eastAsia"/>
        </w:rPr>
      </w:pPr>
      <w:del w:id="301" w:author="老蛋" w:date="2023-12-13T13:10:00Z">
        <w:r>
          <w:rPr>
            <w:rFonts w:hint="eastAsia"/>
          </w:rPr>
          <w:delText>[政治 P1006] 高度重视和不断加强党的自身建设，是中国共产党从小到大、由弱变强，从挫折中奋起，在战胜困难中不断成熟的</w:delText>
        </w:r>
      </w:del>
    </w:p>
    <w:p>
      <w:pPr>
        <w:pStyle w:val="2"/>
        <w:rPr>
          <w:del w:id="302" w:author="老蛋" w:date="2023-12-13T13:10:00Z"/>
          <w:rFonts w:hint="eastAsia"/>
        </w:rPr>
      </w:pPr>
      <w:del w:id="303" w:author="老蛋" w:date="2023-12-13T13:10:00Z">
        <w:r>
          <w:rPr>
            <w:rFonts w:hint="eastAsia"/>
          </w:rPr>
          <w:delText>A.全面加强党的执政本领B.坚持党要管党、全面从严治党C.坚持解放思想、改革创新D.全面推进党的政治建设</w:delText>
        </w:r>
      </w:del>
    </w:p>
    <w:p>
      <w:pPr>
        <w:pStyle w:val="2"/>
        <w:rPr>
          <w:del w:id="304" w:author="老蛋" w:date="2023-12-13T13:10:00Z"/>
          <w:rFonts w:hint="eastAsia"/>
        </w:rPr>
      </w:pPr>
      <w:del w:id="305" w:author="老蛋" w:date="2023-12-13T13:10:00Z">
        <w:r>
          <w:rPr>
            <w:rFonts w:hint="eastAsia"/>
          </w:rPr>
          <w:delText>答案:B 选项</w:delText>
        </w:r>
      </w:del>
    </w:p>
    <w:p>
      <w:pPr>
        <w:pStyle w:val="2"/>
        <w:rPr>
          <w:del w:id="306" w:author="老蛋" w:date="2023-12-13T13:10:00Z"/>
          <w:rFonts w:hint="eastAsia"/>
        </w:rPr>
      </w:pPr>
    </w:p>
    <w:p>
      <w:pPr>
        <w:pStyle w:val="2"/>
        <w:rPr>
          <w:del w:id="307" w:author="老蛋" w:date="2023-12-13T13:10:00Z"/>
          <w:rFonts w:hint="eastAsia"/>
        </w:rPr>
      </w:pPr>
      <w:del w:id="308" w:author="老蛋" w:date="2023-12-13T13:10:00Z">
        <w:r>
          <w:rPr>
            <w:rFonts w:hint="eastAsia"/>
          </w:rPr>
          <w:delText>[政治 P1007] 党的十九大提出实施乡村振兴战略，是以习近平同志为核心的党中央着眼党和国家事业全局，深刻把握现代化建设</w:delText>
        </w:r>
      </w:del>
    </w:p>
    <w:p>
      <w:pPr>
        <w:pStyle w:val="2"/>
        <w:rPr>
          <w:del w:id="309" w:author="老蛋" w:date="2023-12-13T13:10:00Z"/>
          <w:rFonts w:hint="eastAsia"/>
        </w:rPr>
      </w:pPr>
      <w:del w:id="310" w:author="老蛋" w:date="2023-12-13T13:10:00Z">
        <w:r>
          <w:rPr>
            <w:rFonts w:hint="eastAsia"/>
          </w:rPr>
          <w:delText>A.确保国家粮食安全            B.建立新型土地承包关系C.转移农村剩余劳动力          D.推进农业农村现代化</w:delText>
        </w:r>
      </w:del>
    </w:p>
    <w:p>
      <w:pPr>
        <w:pStyle w:val="2"/>
        <w:rPr>
          <w:del w:id="311" w:author="老蛋" w:date="2023-12-13T13:10:00Z"/>
          <w:rFonts w:hint="eastAsia"/>
        </w:rPr>
      </w:pPr>
      <w:del w:id="312" w:author="老蛋" w:date="2023-12-13T13:10:00Z">
        <w:r>
          <w:rPr>
            <w:rFonts w:hint="eastAsia"/>
          </w:rPr>
          <w:delText>答案:D 选项</w:delText>
        </w:r>
      </w:del>
    </w:p>
    <w:p>
      <w:pPr>
        <w:pStyle w:val="2"/>
        <w:rPr>
          <w:rFonts w:hint="eastAsia"/>
        </w:rPr>
      </w:pPr>
    </w:p>
    <w:p>
      <w:pPr>
        <w:pStyle w:val="2"/>
        <w:rPr>
          <w:rFonts w:hint="eastAsia"/>
        </w:rPr>
      </w:pPr>
      <w:r>
        <w:rPr>
          <w:rFonts w:hint="eastAsia"/>
        </w:rPr>
        <w:t>[政治 P1008] 由于民族危机越来越严重，在维新派的推动和策划下，1898年6月11日，光绪皇帝颁布了“明定国是”谕旨</w:t>
      </w:r>
    </w:p>
    <w:p>
      <w:pPr>
        <w:pStyle w:val="2"/>
        <w:rPr>
          <w:rFonts w:hint="eastAsia"/>
        </w:rPr>
      </w:pPr>
      <w:r>
        <w:rPr>
          <w:rFonts w:hint="eastAsia"/>
        </w:rPr>
        <w:t>A.触及了封建制度的根本B.采纳了维新派提出的开国会等政治主张C.一定程度上反映了资产阶级的政治和经济诉求D.带有彻底性和不妥协性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P1009] 中国共产党成立后，积极发动工农群众开展革命斗争，中国共产党第一次独立领导并取得完全胜利的工人斗争是（</w:t>
      </w:r>
    </w:p>
    <w:p>
      <w:pPr>
        <w:pStyle w:val="2"/>
        <w:rPr>
          <w:rFonts w:hint="eastAsia"/>
        </w:rPr>
      </w:pPr>
      <w:r>
        <w:rPr>
          <w:rFonts w:hint="eastAsia"/>
        </w:rPr>
        <w:t>A.安源路矿工人罢工            B.香港海员罢工C.京汉铁路工人罢工            D.开滦五矿工人罢工</w:t>
      </w:r>
    </w:p>
    <w:p>
      <w:pPr>
        <w:pStyle w:val="2"/>
        <w:rPr>
          <w:rFonts w:hint="eastAsia"/>
        </w:rPr>
      </w:pPr>
      <w:r>
        <w:rPr>
          <w:rFonts w:hint="eastAsia"/>
        </w:rPr>
        <w:t>答案:A 选项</w:t>
      </w:r>
    </w:p>
    <w:p>
      <w:pPr>
        <w:pStyle w:val="2"/>
        <w:rPr>
          <w:rFonts w:hint="eastAsia"/>
        </w:rPr>
      </w:pPr>
    </w:p>
    <w:p>
      <w:pPr>
        <w:pStyle w:val="2"/>
        <w:rPr>
          <w:del w:id="313" w:author="老蛋" w:date="2023-12-13T13:10:00Z"/>
          <w:rFonts w:hint="eastAsia"/>
        </w:rPr>
      </w:pPr>
      <w:del w:id="314" w:author="老蛋" w:date="2023-12-13T13:10:00Z">
        <w:r>
          <w:rPr>
            <w:rFonts w:hint="eastAsia"/>
          </w:rPr>
          <w:delText>[政治 P1010] 1936年12月12日,张学良、杨虎城发动“兵谏”,扣留了蒋介石。这就是震撼中外的西安事变。事变发生</w:delText>
        </w:r>
      </w:del>
    </w:p>
    <w:p>
      <w:pPr>
        <w:pStyle w:val="2"/>
        <w:rPr>
          <w:del w:id="315" w:author="老蛋" w:date="2023-12-13T13:10:00Z"/>
          <w:rFonts w:hint="eastAsia"/>
        </w:rPr>
      </w:pPr>
      <w:del w:id="316" w:author="老蛋" w:date="2023-12-13T13:10:00Z">
        <w:r>
          <w:rPr>
            <w:rFonts w:hint="eastAsia"/>
          </w:rPr>
          <w:delText>A.为了团结国民党共同抗日B.不赞成张学良、杨虎城的主张C.工作重心转向城市斗争D.接受了共产国际的指示</w:delText>
        </w:r>
      </w:del>
    </w:p>
    <w:p>
      <w:pPr>
        <w:pStyle w:val="2"/>
        <w:rPr>
          <w:del w:id="317" w:author="老蛋" w:date="2023-12-13T13:10:00Z"/>
          <w:rFonts w:hint="eastAsia"/>
        </w:rPr>
      </w:pPr>
      <w:del w:id="318" w:author="老蛋" w:date="2023-12-13T13:10:00Z">
        <w:r>
          <w:rPr>
            <w:rFonts w:hint="eastAsia"/>
          </w:rPr>
          <w:delText>答案:A 选项</w:delText>
        </w:r>
      </w:del>
    </w:p>
    <w:p>
      <w:pPr>
        <w:pStyle w:val="2"/>
        <w:rPr>
          <w:rFonts w:hint="eastAsia"/>
        </w:rPr>
      </w:pPr>
    </w:p>
    <w:p>
      <w:pPr>
        <w:pStyle w:val="2"/>
        <w:rPr>
          <w:rFonts w:hint="eastAsia"/>
        </w:rPr>
      </w:pPr>
      <w:r>
        <w:rPr>
          <w:rFonts w:hint="eastAsia"/>
        </w:rPr>
        <w:t>[政治 P1011] 1945年8月29日，重庆《大公报》就毛泽东赴重庆谈判发表了《毛泽东先生来了！》的社评，其中写道：“</w:t>
      </w:r>
    </w:p>
    <w:p>
      <w:pPr>
        <w:pStyle w:val="2"/>
        <w:rPr>
          <w:rFonts w:hint="eastAsia"/>
        </w:rPr>
      </w:pPr>
      <w:r>
        <w:rPr>
          <w:rFonts w:hint="eastAsia"/>
        </w:rPr>
        <w:t>A.结束国共内战         B.商讨联合抗日C.寻求外国援助         D.争取和平民主</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P1012] 2018年9月10日，全国教育大会在北京召开。习近平在讲话中指出，培养什么人是教育的首要问题，我国是</w:t>
      </w:r>
    </w:p>
    <w:p>
      <w:pPr>
        <w:pStyle w:val="2"/>
        <w:rPr>
          <w:rFonts w:hint="eastAsia"/>
        </w:rPr>
      </w:pPr>
      <w:r>
        <w:rPr>
          <w:rFonts w:hint="eastAsia"/>
        </w:rPr>
        <w:t>A.把推进教育现代化作为根本任务B.把建设教育强国作为根本任务C.把全面深化教育体制改革作为根本任务D.把培养社会主义建设者和接班人作为根本任务</w:t>
      </w:r>
    </w:p>
    <w:p>
      <w:pPr>
        <w:pStyle w:val="2"/>
        <w:rPr>
          <w:rFonts w:hint="eastAsia"/>
        </w:rPr>
      </w:pPr>
      <w:r>
        <w:rPr>
          <w:rFonts w:hint="eastAsia"/>
        </w:rPr>
        <w:t>答案:D 选项</w:t>
      </w:r>
    </w:p>
    <w:p>
      <w:pPr>
        <w:pStyle w:val="2"/>
        <w:rPr>
          <w:rFonts w:hint="eastAsia"/>
        </w:rPr>
      </w:pPr>
    </w:p>
    <w:p>
      <w:pPr>
        <w:pStyle w:val="2"/>
        <w:rPr>
          <w:del w:id="319" w:author="老蛋" w:date="2023-12-13T13:11:00Z"/>
          <w:rFonts w:hint="eastAsia"/>
        </w:rPr>
      </w:pPr>
      <w:del w:id="320" w:author="老蛋" w:date="2023-12-13T13:11:00Z">
        <w:r>
          <w:rPr>
            <w:rFonts w:hint="eastAsia"/>
          </w:rPr>
          <w:delText>[政治 P1013] 马克思说：“人只有为同时代人的完美、为他们的幸福而工作，自己才能达到完美。如果一个人只为自己劳动，他</w:delText>
        </w:r>
      </w:del>
    </w:p>
    <w:p>
      <w:pPr>
        <w:pStyle w:val="2"/>
        <w:rPr>
          <w:del w:id="321" w:author="老蛋" w:date="2023-12-13T13:11:00Z"/>
          <w:rFonts w:hint="eastAsia"/>
        </w:rPr>
      </w:pPr>
      <w:del w:id="322" w:author="老蛋" w:date="2023-12-13T13:11:00Z">
        <w:r>
          <w:rPr>
            <w:rFonts w:hint="eastAsia"/>
          </w:rPr>
          <w:delText>A.实现自我价值是创造社会价值的原因B.人生价值是自我价值和社会价值的统一C.人生社会价值可以代替自我价值D.个人价值的实现取決于他人的认可</w:delText>
        </w:r>
      </w:del>
    </w:p>
    <w:p>
      <w:pPr>
        <w:pStyle w:val="2"/>
        <w:rPr>
          <w:del w:id="323" w:author="老蛋" w:date="2023-12-13T13:11:00Z"/>
          <w:rFonts w:hint="eastAsia"/>
        </w:rPr>
      </w:pPr>
      <w:del w:id="324" w:author="老蛋" w:date="2023-12-13T13:11:00Z">
        <w:r>
          <w:rPr>
            <w:rFonts w:hint="eastAsia"/>
          </w:rPr>
          <w:delText>答案:B 选项</w:delText>
        </w:r>
      </w:del>
    </w:p>
    <w:p>
      <w:pPr>
        <w:pStyle w:val="2"/>
        <w:rPr>
          <w:del w:id="325" w:author="老蛋" w:date="2023-12-13T13:11:00Z"/>
          <w:rFonts w:hint="eastAsia"/>
        </w:rPr>
      </w:pPr>
    </w:p>
    <w:p>
      <w:pPr>
        <w:pStyle w:val="2"/>
        <w:rPr>
          <w:del w:id="326" w:author="老蛋" w:date="2023-12-13T13:11:00Z"/>
          <w:rFonts w:hint="eastAsia"/>
        </w:rPr>
      </w:pPr>
      <w:del w:id="327" w:author="老蛋" w:date="2023-12-13T13:11:00Z">
        <w:r>
          <w:rPr>
            <w:rFonts w:hint="eastAsia"/>
          </w:rPr>
          <w:delText>[政治 P1014] 2018年9月，中华人民共和国国务院新闻办公室发布了《关于中美经贸摩擦的事实与中方立场》白皮书。白皮</w:delText>
        </w:r>
      </w:del>
    </w:p>
    <w:p>
      <w:pPr>
        <w:pStyle w:val="2"/>
        <w:rPr>
          <w:del w:id="328" w:author="老蛋" w:date="2023-12-13T13:11:00Z"/>
          <w:rFonts w:hint="eastAsia"/>
        </w:rPr>
      </w:pPr>
      <w:del w:id="329" w:author="老蛋" w:date="2023-12-13T13:11:00Z">
        <w:r>
          <w:rPr>
            <w:rFonts w:hint="eastAsia"/>
          </w:rPr>
          <w:delText>A.如何增进互信、促进合作、管控分歧B.如何增加出口、降低关税、管控分歧C.如何増加进口、消除逆差、管控分歧D.如何加强合作、加征关税、管控分岐</w:delText>
        </w:r>
      </w:del>
    </w:p>
    <w:p>
      <w:pPr>
        <w:pStyle w:val="2"/>
        <w:rPr>
          <w:del w:id="330" w:author="老蛋" w:date="2023-12-13T13:11:00Z"/>
          <w:rFonts w:hint="eastAsia"/>
        </w:rPr>
      </w:pPr>
      <w:del w:id="331" w:author="老蛋" w:date="2023-12-13T13:11:00Z">
        <w:r>
          <w:rPr>
            <w:rFonts w:hint="eastAsia"/>
          </w:rPr>
          <w:delText>答案:A 选项</w:delText>
        </w:r>
      </w:del>
    </w:p>
    <w:p>
      <w:pPr>
        <w:pStyle w:val="2"/>
        <w:rPr>
          <w:del w:id="332" w:author="老蛋" w:date="2023-12-13T13:11:00Z"/>
          <w:rFonts w:hint="eastAsia"/>
        </w:rPr>
      </w:pPr>
    </w:p>
    <w:p>
      <w:pPr>
        <w:pStyle w:val="2"/>
        <w:rPr>
          <w:del w:id="333" w:author="老蛋" w:date="2023-12-13T13:11:00Z"/>
          <w:rFonts w:hint="eastAsia"/>
        </w:rPr>
      </w:pPr>
      <w:del w:id="334" w:author="老蛋" w:date="2023-12-13T13:11:00Z">
        <w:r>
          <w:rPr>
            <w:rFonts w:hint="eastAsia"/>
          </w:rPr>
          <w:delText>[政治 P1015] 2018年4月27日，朝鲜国务委员会委员长金正恩与韩国总统文在寅在板门店韩方一侧的“和平之家”举行会</w:delText>
        </w:r>
      </w:del>
    </w:p>
    <w:p>
      <w:pPr>
        <w:pStyle w:val="2"/>
        <w:rPr>
          <w:del w:id="335" w:author="老蛋" w:date="2023-12-13T13:11:00Z"/>
          <w:rFonts w:hint="eastAsia"/>
        </w:rPr>
      </w:pPr>
      <w:del w:id="336" w:author="老蛋" w:date="2023-12-13T13:11:00Z">
        <w:r>
          <w:rPr>
            <w:rFonts w:hint="eastAsia"/>
          </w:rPr>
          <w:delText>A.《北南共同宣言》B.《北南关系发展与和平繁荣宣言》C.《（板门店宣言）军事领域履行协议》D.《为促进朝鲜半岛和平、繁荣、统一的板门店宣言》</w:delText>
        </w:r>
      </w:del>
    </w:p>
    <w:p>
      <w:pPr>
        <w:pStyle w:val="2"/>
        <w:rPr>
          <w:del w:id="337" w:author="老蛋" w:date="2023-12-13T13:11:00Z"/>
          <w:rFonts w:hint="eastAsia"/>
        </w:rPr>
      </w:pPr>
      <w:del w:id="338" w:author="老蛋" w:date="2023-12-13T13:11:00Z">
        <w:r>
          <w:rPr>
            <w:rFonts w:hint="eastAsia"/>
          </w:rPr>
          <w:delText>答案:D 选项</w:delText>
        </w:r>
      </w:del>
    </w:p>
    <w:p>
      <w:pPr>
        <w:pStyle w:val="2"/>
        <w:rPr>
          <w:del w:id="339" w:author="老蛋" w:date="2023-12-13T13:11:00Z"/>
          <w:rFonts w:hint="eastAsia"/>
        </w:rPr>
      </w:pPr>
    </w:p>
    <w:p>
      <w:pPr>
        <w:pStyle w:val="2"/>
        <w:rPr>
          <w:del w:id="340" w:author="老蛋" w:date="2023-12-13T13:11:00Z"/>
          <w:rFonts w:hint="eastAsia"/>
        </w:rPr>
      </w:pPr>
      <w:del w:id="341" w:author="老蛋" w:date="2023-12-13T13:11:00Z">
        <w:r>
          <w:rPr>
            <w:rFonts w:hint="eastAsia"/>
          </w:rPr>
          <w:delText>[政治 P1033] 恩格斯于1820年11月28日出生在德国巴门市的一个工厂主家庭。他称自己一生所做的事就是“拉第二小提</w:delText>
        </w:r>
      </w:del>
    </w:p>
    <w:p>
      <w:pPr>
        <w:pStyle w:val="2"/>
        <w:rPr>
          <w:del w:id="342" w:author="老蛋" w:date="2023-12-13T13:11:00Z"/>
          <w:rFonts w:hint="eastAsia"/>
        </w:rPr>
      </w:pPr>
      <w:del w:id="343" w:author="老蛋" w:date="2023-12-13T13:11:00Z">
        <w:r>
          <w:rPr>
            <w:rFonts w:hint="eastAsia"/>
          </w:rPr>
          <w:delText>A《共产党宣言》B《家庭、私有制和国家的起源》C《反杜林论》D《自然辩证法》</w:delText>
        </w:r>
      </w:del>
    </w:p>
    <w:p>
      <w:pPr>
        <w:pStyle w:val="2"/>
        <w:rPr>
          <w:del w:id="344" w:author="老蛋" w:date="2023-12-13T13:11:00Z"/>
          <w:rFonts w:hint="eastAsia"/>
        </w:rPr>
      </w:pPr>
      <w:del w:id="345" w:author="老蛋" w:date="2023-12-13T13:11:00Z">
        <w:r>
          <w:rPr>
            <w:rFonts w:hint="eastAsia"/>
          </w:rPr>
          <w:delText>答案:C 选项</w:delText>
        </w:r>
      </w:del>
    </w:p>
    <w:p>
      <w:pPr>
        <w:pStyle w:val="2"/>
        <w:rPr>
          <w:rFonts w:hint="eastAsia"/>
        </w:rPr>
      </w:pPr>
    </w:p>
    <w:p>
      <w:pPr>
        <w:pStyle w:val="2"/>
        <w:rPr>
          <w:rFonts w:hint="eastAsia"/>
        </w:rPr>
      </w:pPr>
      <w:r>
        <w:rPr>
          <w:rFonts w:hint="eastAsia"/>
        </w:rPr>
        <w:t>[政治 P1034] 逐渐“飞入寻常百姓家”的人工智能对人类的社会生活产生了巨大影响。对此，技术乐观派认为人工智能为人类发</w:t>
      </w:r>
    </w:p>
    <w:p>
      <w:pPr>
        <w:pStyle w:val="2"/>
        <w:rPr>
          <w:rFonts w:hint="eastAsia"/>
        </w:rPr>
      </w:pPr>
      <w:r>
        <w:rPr>
          <w:rFonts w:hint="eastAsia"/>
        </w:rPr>
        <w:t>A对客观发展规律的真理性评价B对主体发展程度的认知性评价C受主体情感的主观性评价D价值性评价</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P1035] 在相同的劳动时间里，复杂劳动创造的价值大于简单劳动创造的价值。在以私有制为基础的商品经济条件下，复杂</w:t>
      </w:r>
    </w:p>
    <w:p>
      <w:pPr>
        <w:pStyle w:val="2"/>
        <w:rPr>
          <w:rFonts w:hint="eastAsia"/>
        </w:rPr>
      </w:pPr>
      <w:r>
        <w:rPr>
          <w:rFonts w:hint="eastAsia"/>
        </w:rPr>
        <w:t>A是商品生产者自觉计算出来B是市场管理部门事先规定的C是商品生产者协商出来的D是市场机制自发实现的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P1036] 十月革命之前，列宁总结当时变化了的新情况，得出“社会主义可能首先在少数甚至在单独一个资本主义国家内获</w:t>
      </w:r>
    </w:p>
    <w:p>
      <w:pPr>
        <w:pStyle w:val="2"/>
        <w:rPr>
          <w:rFonts w:hint="eastAsia"/>
        </w:rPr>
      </w:pPr>
      <w:r>
        <w:rPr>
          <w:rFonts w:hint="eastAsia"/>
        </w:rPr>
        <w:t>A经济和政治发展不平衡规律B资本主义国家的不断衰落C科学社会主义理论广泛传播D无产阶级力量的不断壮大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P1037] “什么是社会主义，怎样建设社会主义”是邓小平不断思考的基本理论问题，搞清楚这一问题的关键是  A认清</w:t>
      </w:r>
    </w:p>
    <w:p>
      <w:pPr>
        <w:pStyle w:val="2"/>
        <w:rPr>
          <w:rFonts w:hint="eastAsia"/>
        </w:rPr>
      </w:pPr>
      <w:r>
        <w:rPr>
          <w:rFonts w:hint="eastAsia"/>
        </w:rPr>
        <w:t>A认清基本国情的基础上进一步把握我国社会主义发展阶段B正确分析我国社会主义主要矛盾的基础上进一步明确社会主义的根本任务C在总结我国社会主义历史经验基础上进一步揭示社会主义社会发展的一般现象D坚持社会主义基本制度的基础上，进一步认清社会主义的本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P1038] 实体经济是一国经济的立身之本和财富之源，是国家强盛的重要支撑，党的十九大报告指出，建设现代化经济体系</w:t>
      </w:r>
    </w:p>
    <w:p>
      <w:pPr>
        <w:pStyle w:val="2"/>
        <w:rPr>
          <w:rFonts w:hint="eastAsia"/>
        </w:rPr>
      </w:pPr>
      <w:r>
        <w:rPr>
          <w:rFonts w:hint="eastAsia"/>
        </w:rPr>
        <w:t>A加快发展制造业B深化要素市场改革C持续推进“三去一降一补”D加大力度资本培育力度</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P1039] 人民政协作为统一战线的组织，多党合作和政治协商的机构，人民民主的重要实现形式，是具有中国特色的制度安</w:t>
      </w:r>
    </w:p>
    <w:p>
      <w:pPr>
        <w:pStyle w:val="2"/>
        <w:rPr>
          <w:rFonts w:hint="eastAsia"/>
        </w:rPr>
      </w:pPr>
      <w:r>
        <w:rPr>
          <w:rFonts w:hint="eastAsia"/>
        </w:rPr>
        <w:t>A.提高政治协商，民主监督参政议政的水平B.加强思想政治引领、广泛凝聚共识C.发挥好人民政治协商会议协商机构作用D.强化政治委员责任担当</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P1040] 影响两岸关系行稳致远的总根子是  A.两岸长期存在的政治分歧  B.两岸对历史现状缺乏认同  C.“</w:t>
      </w:r>
    </w:p>
    <w:p>
      <w:pPr>
        <w:pStyle w:val="2"/>
        <w:rPr>
          <w:rFonts w:hint="eastAsia"/>
        </w:rPr>
      </w:pPr>
      <w:r>
        <w:rPr>
          <w:rFonts w:hint="eastAsia"/>
        </w:rPr>
        <w:t>A.两岸长期存在的政治分歧B.两岸对历史现状缺乏认同C.“台独”分裂势力的存在D.外部势力的干涉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P1041] 近代中国的历史表明，要争得民族独立和人民解放，必须首先  A.废除封建地主土地所有制  B.发展教育</w:t>
      </w:r>
    </w:p>
    <w:p>
      <w:pPr>
        <w:pStyle w:val="2"/>
        <w:rPr>
          <w:rFonts w:hint="eastAsia"/>
        </w:rPr>
      </w:pPr>
      <w:r>
        <w:rPr>
          <w:rFonts w:hint="eastAsia"/>
        </w:rPr>
        <w:t>A.废除封建地主土地所有制B.发展教育提高国民素质C.改变经济技术落后的状况D.进行反帝反封建的民主革命</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P1042] 1850年至1907年间，资产阶级革命派和改良派进行了一场大论战，双方论战的焦点是  A 要不要推翻</w:t>
      </w:r>
    </w:p>
    <w:p>
      <w:pPr>
        <w:pStyle w:val="2"/>
        <w:rPr>
          <w:rFonts w:hint="eastAsia"/>
        </w:rPr>
      </w:pPr>
      <w:r>
        <w:rPr>
          <w:rFonts w:hint="eastAsia"/>
        </w:rPr>
        <w:t>A 要不要推翻帝制实行共和B 要不要以革命手段推翻清王朝C 要不要发动民众D 要不要社会革命</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P1043] 中国共产党一经成立，中国革命就展现了新的面貌。不久中国共产党就开始采取民族资产阶级，小资产阶级的政党</w:t>
      </w:r>
    </w:p>
    <w:p>
      <w:pPr>
        <w:pStyle w:val="2"/>
        <w:rPr>
          <w:rFonts w:hint="eastAsia"/>
        </w:rPr>
      </w:pPr>
      <w:r>
        <w:rPr>
          <w:rFonts w:hint="eastAsia"/>
        </w:rPr>
        <w:t>A 群众路线的方法B 土地革命的方法C 武装斗争的方法D统一战线的方法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P1044] 1956年社会主义改造基本完成。随着中国建立了社会主义基本政治制度，社会主义基本经济制度也建立起来。</w:t>
      </w:r>
    </w:p>
    <w:p>
      <w:pPr>
        <w:pStyle w:val="2"/>
        <w:rPr>
          <w:rFonts w:hint="eastAsia"/>
        </w:rPr>
      </w:pPr>
      <w:r>
        <w:rPr>
          <w:rFonts w:hint="eastAsia"/>
        </w:rPr>
        <w:t>A 半殖民地半封建社会结束B 进入了全面建设社会主义的历史阶段C 新民主主义革命基本胜利D 社会主义工业化已经初步实现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P1045] 全面推进依法治国，涉及立法、执法、司法、守法各个方面，……全面依法治国的总抓手是  A.坚持有法可依</w:t>
      </w:r>
    </w:p>
    <w:p>
      <w:pPr>
        <w:pStyle w:val="2"/>
        <w:rPr>
          <w:rFonts w:hint="eastAsia"/>
        </w:rPr>
      </w:pPr>
      <w:r>
        <w:rPr>
          <w:rFonts w:hint="eastAsia"/>
        </w:rPr>
        <w:t>A.坚持有法可依，有法必依，执法必严，违法必究B.建设中国特色社会主义法治体系C.坚持依法治国和以德治国相结合D.坚持科学立法，严格执法，公正司法，全民守法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P1046] 习近平在纪念五四运动100周年大会上的讲话指出，“爱国主义是我们民族精神的核心，是中华民族团结奋斗、</w:t>
      </w:r>
    </w:p>
    <w:p>
      <w:pPr>
        <w:pStyle w:val="2"/>
        <w:rPr>
          <w:rFonts w:hint="eastAsia"/>
        </w:rPr>
      </w:pPr>
      <w:r>
        <w:rPr>
          <w:rFonts w:hint="eastAsia"/>
        </w:rPr>
        <w:t>A.对民族、文化的归属感、认同感的统一B.维护社会和谐和民族平等的统一C.坚持爱国、爱党和爱社会主义的高度统一D.坚持立足民族和面向世界的统一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P1047] 2019年11月，中共中央和国务院印发《新时代爱国主义教育实施纲要》指出，爱国主义是中华民族的民族心</w:t>
      </w:r>
    </w:p>
    <w:p>
      <w:pPr>
        <w:pStyle w:val="2"/>
        <w:rPr>
          <w:rFonts w:hint="eastAsia"/>
        </w:rPr>
      </w:pPr>
      <w:r>
        <w:rPr>
          <w:rFonts w:hint="eastAsia"/>
        </w:rPr>
        <w:t>A.思想政治理论课B.精品读物C.手机和互联网D.传统节日纪念活动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P1048] 2019年8月2日，美国宣布退出《中导条约》(全称《苏联和美国消除两国中程和中短程导弹条约》)。其真</w:t>
      </w:r>
    </w:p>
    <w:p>
      <w:pPr>
        <w:pStyle w:val="2"/>
        <w:rPr>
          <w:rFonts w:hint="eastAsia"/>
        </w:rPr>
      </w:pPr>
      <w:r>
        <w:rPr>
          <w:rFonts w:hint="eastAsia"/>
        </w:rPr>
        <w:t>A.俄罗斯首先违约B.谋求全球战略平衡于稳定C.自我松绑谋求绝对军事优势D.其他国家不受条约限制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P1066] 马克思主义的产生具有深刻的社会根源、阶级基础和思想渊源，其创始人马克思1818年5月5日出生在德国特</w:t>
      </w:r>
    </w:p>
    <w:p>
      <w:pPr>
        <w:pStyle w:val="2"/>
        <w:rPr>
          <w:rFonts w:hint="eastAsia"/>
        </w:rPr>
      </w:pPr>
      <w:r>
        <w:rPr>
          <w:rFonts w:hint="eastAsia"/>
        </w:rPr>
        <w:t>A.德国是当时最为发达的资本主义国家B.他们对时代有着超越常人的认知能力C.社会历史条件和个人努力的相互作用D.他们拥有优良的家庭背景和教育经历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P1067] “马者所以命形也：白者所以命色也，命色者非命形也，故曰白马非马。”从唯物辩证法的观点看，“白马非马”</w:t>
      </w:r>
    </w:p>
    <w:p>
      <w:pPr>
        <w:pStyle w:val="2"/>
        <w:rPr>
          <w:rFonts w:hint="eastAsia"/>
        </w:rPr>
      </w:pPr>
      <w:r>
        <w:rPr>
          <w:rFonts w:hint="eastAsia"/>
        </w:rPr>
        <w:t>A.颠倒了事物形态的功能之间的关系B.割裂了事物共性和个性之间的联系C.混淆了事物内容和形式之间的区别D.模糊了事物本质和现象之间的联系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P1068] 坚持以人民为中心，就必须坚持人民主体地位，坚持立党为公、执政为民，践行全心全意为人民服务的根本宗旨，</w:t>
      </w:r>
    </w:p>
    <w:p>
      <w:pPr>
        <w:pStyle w:val="2"/>
        <w:rPr>
          <w:rFonts w:hint="eastAsia"/>
        </w:rPr>
      </w:pPr>
      <w:r>
        <w:rPr>
          <w:rFonts w:hint="eastAsia"/>
        </w:rPr>
        <w:t>A.总体的人在总体的历史过程中的主体地位的原理B.人的本质是一切社会关系的总和的原理C.人民群众的活动受到社会历史条件制约的原理D.人民群众是历史的创造者的原理</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P1069] 《资本论》(德文版)第一卷于1867年9月在汉堡出版，其影响力历经150年风雨而不衰，至今对我们分析</w:t>
      </w:r>
    </w:p>
    <w:p>
      <w:pPr>
        <w:pStyle w:val="2"/>
        <w:rPr>
          <w:rFonts w:hint="eastAsia"/>
        </w:rPr>
      </w:pPr>
      <w:r>
        <w:rPr>
          <w:rFonts w:hint="eastAsia"/>
        </w:rPr>
        <w:t>A剩余价值理论B.价值规律理论C.劳动二重性理论D.商品二因素理论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P1070] 经济建设是全党的中心工作，坚持以经济建设为中心不动摇，就必须坚持以经济体制改革为重点不动摇，当前，我</w:t>
      </w:r>
    </w:p>
    <w:p>
      <w:pPr>
        <w:pStyle w:val="2"/>
        <w:rPr>
          <w:rFonts w:hint="eastAsia"/>
        </w:rPr>
      </w:pPr>
      <w:r>
        <w:rPr>
          <w:rFonts w:hint="eastAsia"/>
        </w:rPr>
        <w:t>A.建立更加有效的区域协调发展新机制B.扩大优质增量供给，实现供需动态平衡C.加快培育国际经济合作和竞争新优势D.完善产权制度和要素市场化配置</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P1071] 实行人民民主，保证人民当家作主，实现形式是丰富多样的，经过长期探索，我国在通过依法选举让人民的代表来</w:t>
      </w:r>
    </w:p>
    <w:p>
      <w:pPr>
        <w:pStyle w:val="2"/>
        <w:rPr>
          <w:rFonts w:hint="eastAsia"/>
        </w:rPr>
      </w:pPr>
      <w:r>
        <w:rPr>
          <w:rFonts w:hint="eastAsia"/>
        </w:rPr>
        <w:t>A.竞争性民主B.协商民主C.票决民主D.谈判民主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P1072] 党的十八大以来，我国大力实施创新驱动发展战略，加快创新型国家建设步伐，成果丰硕，天宫、蛟龙、天国、悟</w:t>
      </w:r>
    </w:p>
    <w:p>
      <w:pPr>
        <w:pStyle w:val="2"/>
        <w:rPr>
          <w:rFonts w:hint="eastAsia"/>
        </w:rPr>
      </w:pPr>
      <w:r>
        <w:rPr>
          <w:rFonts w:hint="eastAsia"/>
        </w:rPr>
        <w:t>A.原始创新、集成创新、引进消化吸收和创新B.企业为主体、市场为导向、产学研相结合C.自主创新、重点跨越、支撑发展、引领未来D.集中力量、重点突破、实现跨越式发展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P1073] 解决台湾问题、实现祖国完全统一，是全体中华儿女共同愿望，是中华民族根本利益所在，党的十八大以来，在以</w:t>
      </w:r>
    </w:p>
    <w:p>
      <w:pPr>
        <w:pStyle w:val="2"/>
        <w:rPr>
          <w:rFonts w:hint="eastAsia"/>
        </w:rPr>
      </w:pPr>
      <w:r>
        <w:rPr>
          <w:rFonts w:hint="eastAsia"/>
        </w:rPr>
        <w:t>A.深化两岸利益融合，共创两岸互利双赢，增送两岸同胞福祉B.相互尊重，求同存异C.增强两岸同胞的民族认同、文化认同、国家认同D.坚持“九二共识”，反对“台独”</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P1074] 近代中国半殖民地半封建社会的矛盾，呈现出错综复杂的状况，其中，贯穿整个中国半殖民地半封建社会的始终，</w:t>
      </w:r>
    </w:p>
    <w:p>
      <w:pPr>
        <w:pStyle w:val="2"/>
        <w:rPr>
          <w:rFonts w:hint="eastAsia"/>
        </w:rPr>
      </w:pPr>
      <w:r>
        <w:rPr>
          <w:rFonts w:hint="eastAsia"/>
        </w:rPr>
        <w:t>A.帝国主义和中华民族的矛盾B.无产阶级和资产阶级的矛盾C.封建主义和人民大众的矛盾D.农民阶级和地主阶级的矛盾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P1075] 19世纪60年代到90年代，清朝统治阶段内部的洋务派兴办近代企业，建立新式海陆军，创办新式学堂，派遣</w:t>
      </w:r>
    </w:p>
    <w:p>
      <w:pPr>
        <w:pStyle w:val="2"/>
        <w:rPr>
          <w:rFonts w:hint="eastAsia"/>
        </w:rPr>
      </w:pPr>
      <w:r>
        <w:rPr>
          <w:rFonts w:hint="eastAsia"/>
        </w:rPr>
        <w:t>A.迎合帝国主义B.维护封建统治C.对抗顽固派D.发展资本主义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P1076] 中国共产党在领导人民革命的过程，积累了丰富的经验，营造出了有效的克敌制胜的武器，武装斗争就是中国共产</w:t>
      </w:r>
    </w:p>
    <w:p>
      <w:pPr>
        <w:pStyle w:val="2"/>
        <w:rPr>
          <w:rFonts w:hint="eastAsia"/>
        </w:rPr>
      </w:pPr>
      <w:r>
        <w:rPr>
          <w:rFonts w:hint="eastAsia"/>
        </w:rPr>
        <w:t>A.无产阶级领导的反帝国主义战争B.资产阶段领导的反封建战争C.工农联合的反军阀战争D.工人阶级领导的农民战争</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P1077] 20世纪40年代前期，为了提高广大党员的思想建设水平，中国共产党在全国范围内开展一场整风运动( )</w:t>
      </w:r>
    </w:p>
    <w:p>
      <w:pPr>
        <w:pStyle w:val="2"/>
        <w:rPr>
          <w:rFonts w:hint="eastAsia"/>
        </w:rPr>
      </w:pPr>
      <w:r>
        <w:rPr>
          <w:rFonts w:hint="eastAsia"/>
        </w:rPr>
        <w:t>A.反对享乐主义以整顿作风B.反对宗教主义以整顿党风C.反对党八股以整顿文风D.反对主观主义以整顿学风</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P1078] 社会公德是指人们在公共生活和社会交往中要遵守的行为准则是维护社会公共秩序、社会和谐稳定的起码道德要素</w:t>
      </w:r>
    </w:p>
    <w:p>
      <w:pPr>
        <w:pStyle w:val="2"/>
        <w:rPr>
          <w:rFonts w:hint="eastAsia"/>
        </w:rPr>
      </w:pPr>
      <w:r>
        <w:rPr>
          <w:rFonts w:hint="eastAsia"/>
        </w:rPr>
        <w:t>A.遵纪守法B.助人为乐C.爱护公物D.文明礼貌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P1079] 习近平总书记在《关于中共中央&lt;关于推进全面推进依法治国若干重大问题的决定&gt;的说明》引用了英国哲学家培</w:t>
      </w:r>
    </w:p>
    <w:p>
      <w:pPr>
        <w:pStyle w:val="2"/>
        <w:rPr>
          <w:rFonts w:hint="eastAsia"/>
        </w:rPr>
      </w:pPr>
      <w:r>
        <w:rPr>
          <w:rFonts w:hint="eastAsia"/>
        </w:rPr>
        <w:t>A.维护社会公平正义的决定因素B.社会公正的最终目标C.维护社会公平正义的最后一道防线D.社会公正的唯一标准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P1080] 2017年中央一号文件继续聚焦“三农”工作，提出新的历史阶段我国农业农村工作的主线是( )  A.</w:t>
      </w:r>
    </w:p>
    <w:p>
      <w:pPr>
        <w:pStyle w:val="2"/>
        <w:rPr>
          <w:rFonts w:hint="eastAsia"/>
        </w:rPr>
      </w:pPr>
      <w:r>
        <w:rPr>
          <w:rFonts w:hint="eastAsia"/>
        </w:rPr>
        <w:t>A. 深入推进农业供给侧结构性改革B. 发展农村新产业新生态C. 确保国家粮食安全D. 改善农业生态环境</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P1081] 2107年12月1日，中国共产党与世界政党高层对话会在北京开幕，来自120多个国家近300个政党和政</w:t>
      </w:r>
    </w:p>
    <w:p>
      <w:pPr>
        <w:pStyle w:val="2"/>
        <w:rPr>
          <w:rFonts w:hint="eastAsia"/>
        </w:rPr>
      </w:pPr>
      <w:r>
        <w:rPr>
          <w:rFonts w:hint="eastAsia"/>
        </w:rPr>
        <w:t>A.为完善全球经济治理贡献政党智慧和力量B.构建人类命运共同体，共同建设美好世界C.从严治党，执政党的使命D.中国改革，执政党的角色</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P1082] 《百喻经》中有一则寓言：有一个愚人到别人家去做客，他嫌菜没有味道，主人就给他加了点盐，菜里加盐以后，</w:t>
      </w:r>
    </w:p>
    <w:p>
      <w:pPr>
        <w:pStyle w:val="2"/>
        <w:rPr>
          <w:rFonts w:hint="eastAsia"/>
        </w:rPr>
      </w:pPr>
      <w:r>
        <w:rPr>
          <w:rFonts w:hint="eastAsia"/>
        </w:rPr>
        <w:t>A.持续的量变会引起事物发生质的变化B.在认识和处理问题时要掌握适度的原则C.不可能通过一些现象而去认识某个事物的本质D.在事物的发展过程中要时时注意事物的自我否定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P1083] 有一种观点认为："自由不在于幻想中摆脱自然规律而独立，而在于认识这些规律，从而能够有计划地史自然规律</w:t>
      </w:r>
    </w:p>
    <w:p>
      <w:pPr>
        <w:pStyle w:val="2"/>
        <w:rPr>
          <w:rFonts w:hint="eastAsia"/>
        </w:rPr>
      </w:pPr>
      <w:r>
        <w:rPr>
          <w:rFonts w:hint="eastAsia"/>
        </w:rPr>
        <w:t>A.前者是唯物辩证的观点，后者是唯意志论的观点B.前者是机械唯物主义的观点，后者是唯心主义的观点C.前者是主观唯心主义的观点，后者是唯物辩证法的观点D.前者是历史唯心主义的观点，后者是历史唯物主义的观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P1084] 某资本家投资100万元创办企业从事生产，60万元用于固定资本，以购买机器设备等,40万元用于流动资本</w:t>
      </w:r>
    </w:p>
    <w:p>
      <w:pPr>
        <w:pStyle w:val="2"/>
        <w:rPr>
          <w:rFonts w:hint="eastAsia"/>
        </w:rPr>
      </w:pPr>
      <w:r>
        <w:rPr>
          <w:rFonts w:hint="eastAsia"/>
        </w:rPr>
        <w:t>A.20% B.50% C.100% D.200%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P1085] 20世纪70年代以来，西方资本主义国家的金融资本急剧膨胀，这一方面促进了资本主义的发展，另一方面造成</w:t>
      </w:r>
    </w:p>
    <w:p>
      <w:pPr>
        <w:pStyle w:val="2"/>
        <w:rPr>
          <w:rFonts w:hint="eastAsia"/>
        </w:rPr>
      </w:pPr>
      <w:r>
        <w:rPr>
          <w:rFonts w:hint="eastAsia"/>
        </w:rPr>
        <w:t>A.金融自由化与金融创新B.技术创新与大力发展互联网金融C.全面私有化与放松金融监管D.去工业化与大力发展现代化服务业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P1086] 毛泽东思想和中国特色社会主义理论体系是马克思主义中国化的两大理论成果，贯穿这两大理论成果始终，并体现</w:t>
      </w:r>
    </w:p>
    <w:p>
      <w:pPr>
        <w:pStyle w:val="2"/>
        <w:rPr>
          <w:rFonts w:hint="eastAsia"/>
        </w:rPr>
      </w:pPr>
      <w:r>
        <w:rPr>
          <w:rFonts w:hint="eastAsia"/>
        </w:rPr>
        <w:t>A.群众路线B.实事求是C.独立自主D.改革创新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P1087] 马克思和恩格斯首次系统阐述历史唯物主义基本观点的著作</w:t>
      </w:r>
    </w:p>
    <w:p>
      <w:pPr>
        <w:pStyle w:val="2"/>
        <w:rPr>
          <w:rFonts w:hint="eastAsia"/>
        </w:rPr>
      </w:pPr>
      <w:r>
        <w:rPr>
          <w:rFonts w:hint="eastAsia"/>
        </w:rPr>
        <w:t>A.德意志意识形态B.神圣家族C.哲学的贫困D.共产党宣言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P1088] 人们能从历史中汲取经验教训是因为</w:t>
      </w:r>
    </w:p>
    <w:p>
      <w:pPr>
        <w:pStyle w:val="2"/>
        <w:rPr>
          <w:rFonts w:hint="eastAsia"/>
        </w:rPr>
      </w:pPr>
      <w:r>
        <w:rPr>
          <w:rFonts w:hint="eastAsia"/>
        </w:rPr>
        <w:t>A.历史规律和自然规律有惊人的相似B.人类历史发展存在着不以人的意志为转移的规律C.历史总是在循环往复中不断向前发展D.人类已经完全掌握了历史发展的内在规律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P1089] 从社会意识和社会存在的关系看，法律法规</w:t>
      </w:r>
    </w:p>
    <w:p>
      <w:pPr>
        <w:pStyle w:val="2"/>
        <w:rPr>
          <w:rFonts w:hint="eastAsia"/>
        </w:rPr>
      </w:pPr>
      <w:r>
        <w:rPr>
          <w:rFonts w:hint="eastAsia"/>
        </w:rPr>
        <w:t>A.总是阻碍新技术的健康发展B.只能落后于新技术发展C. 与新技术发展具有不平衡性D. 归根到底是新技术发展的内在动力</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P1090] 马克思指出：资本主义在发展“社会劳动的生产力”的同时进而不自觉的创造着一种更高级的生产形式的物质条件</w:t>
      </w:r>
    </w:p>
    <w:p>
      <w:pPr>
        <w:pStyle w:val="2"/>
        <w:rPr>
          <w:rFonts w:hint="eastAsia"/>
        </w:rPr>
      </w:pPr>
      <w:r>
        <w:rPr>
          <w:rFonts w:hint="eastAsia"/>
        </w:rPr>
        <w:t>A.资本主义生产方式能够无限制解放和发展社会生产力B.资本越发展越有利于巩固资本主义C. 资本越扩张越不利于创造更多的物质财富D. 资本主义生产是一种历史的、过渡性生产形式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P1091] 毛泽东思想作为马克思主义中国化的第一个重大理论成果，是由一系列相互联系的重要理论观点所构成的科学思想</w:t>
      </w:r>
    </w:p>
    <w:p>
      <w:pPr>
        <w:pStyle w:val="2"/>
        <w:rPr>
          <w:rFonts w:hint="eastAsia"/>
        </w:rPr>
      </w:pPr>
      <w:r>
        <w:rPr>
          <w:rFonts w:hint="eastAsia"/>
        </w:rPr>
        <w:t>A.中国革命和建设B.中国命运和前途C.中国社会性质和阶段状况D.中国改革和发展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P1092] 构建新发展格局，是以习近平同志为核心的党中央积极应对国际国内形势变化，与时俱进提升我国经济发展水平，</w:t>
      </w:r>
    </w:p>
    <w:p>
      <w:pPr>
        <w:pStyle w:val="2"/>
        <w:rPr>
          <w:rFonts w:hint="eastAsia"/>
        </w:rPr>
      </w:pPr>
      <w:r>
        <w:rPr>
          <w:rFonts w:hint="eastAsia"/>
        </w:rPr>
        <w:t>A.以体制机制创新为主体，利用好国际国内两个市场B.以维护和平稳定为主体，促进国际国内经济复苏C.以国内大循环为主体，国内国际双循环相互促进D.以发展先进制造业为主体，促进产业结构优化升级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P1093] 改革开放初期，确立了公有制为主体的市场经济，多种所有制公共发展，按劳分配为主体，多种分配制度并存，社</w:t>
      </w:r>
    </w:p>
    <w:p>
      <w:pPr>
        <w:pStyle w:val="2"/>
        <w:rPr>
          <w:rFonts w:hint="eastAsia"/>
        </w:rPr>
      </w:pPr>
      <w:r>
        <w:rPr>
          <w:rFonts w:hint="eastAsia"/>
        </w:rPr>
        <w:t>A.公有制是社会主义市场经济的重要组成部分B.公有制是我国经济社会发展的重要基础C. 生产资料所有制决定社会的基本性质和发展方向D. 由生产资料所有制决定的分配方式能使一切社会成员实现全面发展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P1094] 创新是引领发展的第一动力，必须把创新摆在现代化建设全面的核心地位。 2020 年 9 月 11 日习</w:t>
      </w:r>
    </w:p>
    <w:p>
      <w:pPr>
        <w:pStyle w:val="2"/>
        <w:rPr>
          <w:rFonts w:hint="eastAsia"/>
        </w:rPr>
      </w:pPr>
      <w:r>
        <w:rPr>
          <w:rFonts w:hint="eastAsia"/>
        </w:rPr>
        <w:t>A. 提升原始创新能力B. 加快推进消化吸收再创新C.加强了企业创新主体地位D.改善科技创新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P1095] 洋务运动时期，洋务派兴办了一些企业少数官办或官商合办，多数是官督商办， 这些关督商办的企业是什么性质</w:t>
      </w:r>
    </w:p>
    <w:p>
      <w:pPr>
        <w:pStyle w:val="2"/>
        <w:rPr>
          <w:rFonts w:hint="eastAsia"/>
        </w:rPr>
      </w:pPr>
      <w:r>
        <w:rPr>
          <w:rFonts w:hint="eastAsia"/>
        </w:rPr>
        <w:t>A.封建性质企业B.半封建C. 资本D. 社会性质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P1096] 中国人民抗战胜利的关键是</w:t>
      </w:r>
    </w:p>
    <w:p>
      <w:pPr>
        <w:pStyle w:val="2"/>
        <w:rPr>
          <w:rFonts w:hint="eastAsia"/>
        </w:rPr>
      </w:pPr>
      <w:r>
        <w:rPr>
          <w:rFonts w:hint="eastAsia"/>
        </w:rPr>
        <w:t>A.民族意识的觉醒与全民的抗战B.反侵压战争的正义性与进步性C.世界反法西斯力量的团结与支持D.中国共产党中流砥柱的作用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P1097] 人民政协的召开标志着</w:t>
      </w:r>
    </w:p>
    <w:p>
      <w:pPr>
        <w:pStyle w:val="2"/>
        <w:rPr>
          <w:rFonts w:hint="eastAsia"/>
        </w:rPr>
      </w:pPr>
      <w:r>
        <w:rPr>
          <w:rFonts w:hint="eastAsia"/>
        </w:rPr>
        <w:t>A.民族区域自治制度的建立B.工商代表大会制度的建立C.人民代表大会制度的建立D.新型政协制度的建立</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P1098] 我国对资本主义工商业的社会主义改造执行的是</w:t>
      </w:r>
    </w:p>
    <w:p>
      <w:pPr>
        <w:pStyle w:val="2"/>
        <w:rPr>
          <w:rFonts w:hint="eastAsia"/>
        </w:rPr>
      </w:pPr>
      <w:r>
        <w:rPr>
          <w:rFonts w:hint="eastAsia"/>
        </w:rPr>
        <w:t>A.互助合作政策B.调整巩固C.和平赎买D.剥夺没收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P1099] 个人与社会的关系最根本的是</w:t>
      </w:r>
    </w:p>
    <w:p>
      <w:pPr>
        <w:pStyle w:val="2"/>
        <w:rPr>
          <w:rFonts w:hint="eastAsia"/>
        </w:rPr>
      </w:pPr>
      <w:r>
        <w:rPr>
          <w:rFonts w:hint="eastAsia"/>
        </w:rPr>
        <w:t>A.个人价值与社会价值B.个人利益与社会利益C.个人理想与社会理想D.个人存在与社会存在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P1100] 新时代爱国主义教育的着力点是</w:t>
      </w:r>
    </w:p>
    <w:p>
      <w:pPr>
        <w:pStyle w:val="2"/>
        <w:rPr>
          <w:rFonts w:hint="eastAsia"/>
        </w:rPr>
      </w:pPr>
      <w:r>
        <w:rPr>
          <w:rFonts w:hint="eastAsia"/>
        </w:rPr>
        <w:t>A.坚持实现中华民族伟大复兴的中国梦B.坚持依法治国和以德治国相结合C.坚持祖国统一和民族团结D.坚持立足中国又面向世界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P1101] 北斗三号全球卫星导航系统建成并开通服务，标志着</w:t>
      </w:r>
    </w:p>
    <w:p>
      <w:pPr>
        <w:pStyle w:val="2"/>
        <w:rPr>
          <w:rFonts w:hint="eastAsia"/>
        </w:rPr>
      </w:pPr>
      <w:r>
        <w:rPr>
          <w:rFonts w:hint="eastAsia"/>
        </w:rPr>
        <w:t>A.我国卫星导航系统实现了零的突破B.我国成为世界上第三个独立拥有全球卫星导航系统的国家C.世界所有国家都已使用我国北斗导航系统D.我国全球卫星导航系统重设实现了第二步目标</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P1102] 2020 年 9 月 4 日，中国国际服务贸易交易会全球服务贸易峰会在北京举办。中国国际服务贸易交易</w:t>
      </w:r>
    </w:p>
    <w:p>
      <w:pPr>
        <w:pStyle w:val="2"/>
        <w:rPr>
          <w:rFonts w:hint="eastAsia"/>
        </w:rPr>
      </w:pPr>
      <w:r>
        <w:rPr>
          <w:rFonts w:hint="eastAsia"/>
        </w:rPr>
        <w:t>A.开放、创新、智慧、融合B.全球服务，互惠共享C.服务贸易:新视野、新机遇、新发展D.服务贸易在全球价值链中的作用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P1120] 中国工程院院士袁隆平曾结合自己的科研经历，语重心长地对年轻人说：“书本知识非常重要，电脑技术也很重要</w:t>
      </w:r>
    </w:p>
    <w:p>
      <w:pPr>
        <w:pStyle w:val="2"/>
        <w:rPr>
          <w:rFonts w:hint="eastAsia"/>
        </w:rPr>
      </w:pPr>
      <w:r>
        <w:rPr>
          <w:rFonts w:hint="eastAsia"/>
        </w:rPr>
        <w:t>A. 实践是人类知识的基础和来源B. 实践水平的提高有赖于认识水平的提高C. 理论对实践的指导作用没有正确与错误之分D. 由实践到认识的第一次飞跃比认识到实践的第二次飞跃更重要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P1121] 社会存在决定社会意识，社会意识是社会存在的反。社会意识具有相对独立性，即它在反映社会存在的同时，还有</w:t>
      </w:r>
    </w:p>
    <w:p>
      <w:pPr>
        <w:pStyle w:val="2"/>
        <w:rPr>
          <w:rFonts w:hint="eastAsia"/>
        </w:rPr>
      </w:pPr>
      <w:r>
        <w:rPr>
          <w:rFonts w:hint="eastAsia"/>
        </w:rPr>
        <w:t>A. 社会意识与社会存在发展的不完全同步性B. 社会意识内部各种形式之间的相互作用和影响C. 社会意识各种形式各自有其历史继承性D. 社会意识对社会存在具有能动的反作用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P1122] 第二次世界大战以后，资本主义国家经历了第三次科技革命，机器大工业发展到自动化阶段。智能化工厂创造出了</w:t>
      </w:r>
    </w:p>
    <w:p>
      <w:pPr>
        <w:pStyle w:val="2"/>
        <w:rPr>
          <w:rFonts w:hint="eastAsia"/>
        </w:rPr>
      </w:pPr>
      <w:r>
        <w:rPr>
          <w:rFonts w:hint="eastAsia"/>
        </w:rPr>
        <w:t>A.资本技术构成的提高B.剩余价值来源的改变C.所生产商品价值的提高D.获得更多的社会平均利润</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P1123] 马克思主义政党是科学社会主义与工人运动相结合的产物，是工人阶级的先锋队。这表明</w:t>
      </w:r>
    </w:p>
    <w:p>
      <w:pPr>
        <w:pStyle w:val="2"/>
        <w:rPr>
          <w:rFonts w:hint="eastAsia"/>
        </w:rPr>
      </w:pPr>
      <w:r>
        <w:rPr>
          <w:rFonts w:hint="eastAsia"/>
        </w:rPr>
        <w:t>A. 马克思主义政党即工人阶级本身B. 马克思主义政党以工人阶级为基础C. 马克思主义政党的阶级性是其先进性的根本前提D. 马克思主义政党的先进性决定了工人阶级的先进性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P1124] 新中国的工业化是在苏联的影响下起步的。走中国工业化道路，是中国共产党初步探索我国社会主义建议道路的一</w:t>
      </w:r>
    </w:p>
    <w:p>
      <w:pPr>
        <w:pStyle w:val="2"/>
        <w:rPr>
          <w:rFonts w:hint="eastAsia"/>
        </w:rPr>
      </w:pPr>
      <w:r>
        <w:rPr>
          <w:rFonts w:hint="eastAsia"/>
        </w:rPr>
        <w:t>A. 中央和地方的关系问题B. 经济建设和国防建设的关系问题C. 沿海工业和内地工业的关系问题D. 重工业、轻工业和农业的发展关系问题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P1125] 党的十三大召开前夕，邓小平强调指出：“社会主义本身是共产主义的初级阶段，而我们中国又处在社会主义的初</w:t>
      </w:r>
    </w:p>
    <w:p>
      <w:pPr>
        <w:pStyle w:val="2"/>
        <w:rPr>
          <w:rFonts w:hint="eastAsia"/>
        </w:rPr>
      </w:pPr>
      <w:r>
        <w:rPr>
          <w:rFonts w:hint="eastAsia"/>
        </w:rPr>
        <w:t>A. 首次提出了社会主义初级阶段概念B．首次系统阐述了社会主义初级阶段理论C．首次把社会主义初级阶段作为亊关全局的基本国情加以把握D．首次对社会主义发展阶段进行了划分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P1126] 城镇化是现代化的必由之路，解决好人的问题是推进城镇化的关键，当前，我国实现城镇化的首要任务是</w:t>
      </w:r>
    </w:p>
    <w:p>
      <w:pPr>
        <w:pStyle w:val="2"/>
        <w:rPr>
          <w:rFonts w:hint="eastAsia"/>
        </w:rPr>
      </w:pPr>
      <w:r>
        <w:rPr>
          <w:rFonts w:hint="eastAsia"/>
        </w:rPr>
        <w:t>A．推进农业转移人口市民化B．使土地的城镇优先于人口的城镇化C．促进农村劳动力向非农产业的转移D．实现“人的无差别发展”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P1128] 1997年7月1日，中国政府对香港恢复行使主权，香港特别行政区成立。香港特别行政区基本法开始实施。</w:t>
      </w:r>
      <w:del w:id="346" w:author="JH H" w:date="2023-12-13T00:14:00Z">
        <w:r>
          <w:rPr>
            <w:rFonts w:hint="eastAsia"/>
          </w:rPr>
          <w:delText>香</w:delText>
        </w:r>
      </w:del>
    </w:p>
    <w:p>
      <w:pPr>
        <w:pStyle w:val="2"/>
        <w:rPr>
          <w:rFonts w:hint="eastAsia"/>
        </w:rPr>
      </w:pPr>
      <w:r>
        <w:rPr>
          <w:rFonts w:hint="eastAsia"/>
        </w:rPr>
        <w:t>A．特别行政区的完全自治权B．中央授权之外的剩余权力C．特别行政区本身固有的权力D．中央授予的地方亊务管理权</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P1129] 近代中国，一些爱国人士提出过工业救国、教育救国、科学救国等主张，并为此进行过努力，但这些主张并不能从</w:t>
      </w:r>
    </w:p>
    <w:p>
      <w:pPr>
        <w:pStyle w:val="2"/>
        <w:rPr>
          <w:rFonts w:hint="eastAsia"/>
        </w:rPr>
      </w:pPr>
      <w:r>
        <w:rPr>
          <w:rFonts w:hint="eastAsia"/>
        </w:rPr>
        <w:t>A．争取民族独立和人民解放是实现民族复兴的前提B．中国已经被卷入世界资本主义经济体系和世界市场中C．中国是一个经济政治发展不平衡的国家D．资本主义制度已经过时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P1130] 毛泽东在谈到辛亥革命时指出，辛亥革命有它胜利的地方，也有它失败的地方，“辛亥革命把皇帝赶跑，这不是胜</w:t>
      </w:r>
    </w:p>
    <w:p>
      <w:pPr>
        <w:pStyle w:val="2"/>
        <w:rPr>
          <w:rFonts w:hint="eastAsia"/>
        </w:rPr>
      </w:pPr>
      <w:r>
        <w:rPr>
          <w:rFonts w:hint="eastAsia"/>
        </w:rPr>
        <w:t>A．没有推翻帝制B．反帝反封建的革命任务没有完成C．孙中山没有继续革命D．袁世凯窃夺了胜利果实</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P1131] 1914年至1918年的第一次世界大战，是一场空前残酷的大屠杀。它改变了世界政治的格局，也改变了各帝</w:t>
      </w:r>
    </w:p>
    <w:p>
      <w:pPr>
        <w:pStyle w:val="2"/>
        <w:rPr>
          <w:rFonts w:hint="eastAsia"/>
        </w:rPr>
      </w:pPr>
      <w:r>
        <w:rPr>
          <w:rFonts w:hint="eastAsia"/>
        </w:rPr>
        <w:t>A．对中国传统文化产生怀疑B．对西方资产阶级民主主义产生怀疑C．认识到工人阶级的重要作用D．认识到必须优先改造国民性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P1132] 1929年12月下旬，红四军党的第九次代表大会在福建上杭县古田村召开，会议总结了红军创立以来的经验，</w:t>
      </w:r>
    </w:p>
    <w:p>
      <w:pPr>
        <w:pStyle w:val="2"/>
        <w:rPr>
          <w:rFonts w:hint="eastAsia"/>
        </w:rPr>
      </w:pPr>
      <w:r>
        <w:rPr>
          <w:rFonts w:hint="eastAsia"/>
        </w:rPr>
        <w:t>A. 中国共产党必须服从共产国际的领导B．武装斗争是中国革命的主要形式C．在农村根据地广泛开展土地革命D. 用无产阶级思想进行军队和党的建设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P1133] 习近平在欧美同学会成立100周年庆祝大会上的讲话中说：“希望广大留学人员继承和发扬留学报国的光荣传统</w:t>
      </w:r>
    </w:p>
    <w:p>
      <w:pPr>
        <w:pStyle w:val="2"/>
        <w:rPr>
          <w:rFonts w:hint="eastAsia"/>
        </w:rPr>
      </w:pPr>
      <w:r>
        <w:rPr>
          <w:rFonts w:hint="eastAsia"/>
        </w:rPr>
        <w:t>A. 个人实现人生价值的力量源泉B. 个人实现人生价值的直接条件C. 个人成功的根本保障D. 个人成功的决定性因素</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P1134] 钱学森曾经说过：“我作为一名中国的科技工作者，活着的目的就是为人民服务，如果人民最后对我的医生所作的</w:t>
      </w:r>
    </w:p>
    <w:p>
      <w:pPr>
        <w:pStyle w:val="2"/>
        <w:rPr>
          <w:rFonts w:hint="eastAsia"/>
        </w:rPr>
      </w:pPr>
      <w:r>
        <w:rPr>
          <w:rFonts w:hint="eastAsia"/>
        </w:rPr>
        <w:t>A. 个体在社会中的地位B. 个体在社会中的影响C. 个体对社会和他人的生存和发展的贡献D. 个体从社会获得的满足程度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P1135] 2014年4月15日，中共中央党总书记、中央国家安全委员会主席习近平主持召开中央国家安全委员会第一次</w:t>
      </w:r>
    </w:p>
    <w:p>
      <w:pPr>
        <w:pStyle w:val="2"/>
        <w:rPr>
          <w:rFonts w:hint="eastAsia"/>
        </w:rPr>
      </w:pPr>
      <w:r>
        <w:rPr>
          <w:rFonts w:hint="eastAsia"/>
        </w:rPr>
        <w:t>A. 共同安全观B. 亚洲安全观C. 总体国家安全观D. 地区集体安全观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P1136] 近年来，中东地区局势持续动荡，恐怖主义、分离主义愈加猖獗，教派矛盾不断升级。尤其是极端恐怖势力于20</w:t>
      </w:r>
    </w:p>
    <w:p>
      <w:pPr>
        <w:pStyle w:val="2"/>
        <w:rPr>
          <w:rFonts w:hint="eastAsia"/>
        </w:rPr>
      </w:pPr>
      <w:r>
        <w:rPr>
          <w:rFonts w:hint="eastAsia"/>
        </w:rPr>
        <w:t>A．“中东收缩”战略提上议程B．“和平演发”战略归于失败C．“北约东扩”战略被迫搁置D．“重返亚太”战略受到牵制</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P1081] 下列选项中，能缩短程序执行时间的措施是。</w:t>
      </w:r>
    </w:p>
    <w:p>
      <w:pPr>
        <w:pStyle w:val="2"/>
        <w:rPr>
          <w:rFonts w:hint="eastAsia"/>
        </w:rPr>
      </w:pPr>
      <w:r>
        <w:rPr>
          <w:rFonts w:hint="eastAsia"/>
        </w:rPr>
        <w:t>I. 提高CPU时钟频率    A．仅I和II      B．仅I和III   C．仅II和III      D．I、II和III</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P1082] 下列关于冯·诺依曼结构计算机基本思想的叙述中，错误的是</w:t>
      </w:r>
    </w:p>
    <w:p>
      <w:pPr>
        <w:pStyle w:val="2"/>
        <w:rPr>
          <w:rFonts w:hint="eastAsia"/>
        </w:rPr>
      </w:pPr>
      <w:r>
        <w:rPr>
          <w:rFonts w:hint="eastAsia"/>
        </w:rPr>
        <w:t>A.程序的功能都通过中央处理器执行指令实现B.指令和数据都用二进制表示，形式上无差别C.指令按地址访问，数据都在指令中直接给出D.程序执行前，指令和数据需预先存放在存储器中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P1083] 计算机硬件能够直接执行的是</w:t>
      </w:r>
    </w:p>
    <w:p>
      <w:pPr>
        <w:pStyle w:val="2"/>
        <w:rPr>
          <w:rFonts w:hint="eastAsia"/>
        </w:rPr>
      </w:pPr>
      <w:r>
        <w:rPr>
          <w:rFonts w:hint="eastAsia"/>
        </w:rPr>
        <w:t>A．仅Ⅰ    B．仅Ⅰ、Ⅱ    C．仅Ⅰ、Ⅲ    D．Ⅰ、Ⅱ、Ⅲ</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P1084] 冯诺依曼结构计算机中数据采用二进制编码表示，其主要原因是</w:t>
      </w:r>
    </w:p>
    <w:p>
      <w:pPr>
        <w:pStyle w:val="2"/>
        <w:rPr>
          <w:rFonts w:hint="eastAsia"/>
        </w:rPr>
      </w:pPr>
      <w:r>
        <w:rPr>
          <w:rFonts w:hint="eastAsia"/>
        </w:rPr>
        <w:t>A. 仅Ⅰ、Ⅱ   B. 仅Ⅰ、Ⅲ   C. 仅Ⅱ、Ⅲ   D.Ⅰ、Ⅱ和Ⅲ</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P1085] 假定基准程序 A 在某计算机上的运行时间为 100 秒，其中 90 秒为 CPU 时间，其余为 I/</w:t>
      </w:r>
    </w:p>
    <w:p>
      <w:pPr>
        <w:pStyle w:val="2"/>
        <w:rPr>
          <w:rFonts w:hint="eastAsia"/>
        </w:rPr>
      </w:pPr>
      <w:r>
        <w:rPr>
          <w:rFonts w:hint="eastAsia"/>
        </w:rPr>
        <w:t>假定基准程序 A 在某计算机上的运行时间为 100 秒，其中 90 秒为 CPU 时间，其余为 I/O 时间。若 CPU 速度提高 50%，I/O 速度不变，则运行基准程序 A 所耗费的时间是 。A．55 秒  B．60 秒  C．65 秒  D．70 秒</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P1086] 某机器有一个标志寄存器，其中有进位/借位标志CF、零标志ZF、符号标志SF和溢出标志OF，条件转移指</w:t>
      </w:r>
    </w:p>
    <w:p>
      <w:pPr>
        <w:pStyle w:val="2"/>
        <w:rPr>
          <w:rFonts w:hint="eastAsia"/>
        </w:rPr>
      </w:pPr>
      <w:r>
        <w:rPr>
          <w:rFonts w:hint="eastAsia"/>
        </w:rPr>
        <w:t>某机器有一个标志寄存器，其中有进位/借位标志CF、零标志ZF、符号标志SF和溢出标志OF，条件转移指令bgt（无符号整数比较大于时转移）的转移条件是(  )A．CF + OF = 1            B．（非）SF+ ZF = 1C．（CF + ZF）非= 1    D．（CF + SF）非 = 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P1087] 下列选项中，描述浮点数操作速度指标的是</w:t>
      </w:r>
    </w:p>
    <w:p>
      <w:pPr>
        <w:pStyle w:val="2"/>
        <w:rPr>
          <w:rFonts w:hint="eastAsia"/>
        </w:rPr>
      </w:pPr>
      <w:r>
        <w:rPr>
          <w:rFonts w:hint="eastAsia"/>
        </w:rPr>
        <w:t>A．MIPS          B．CPI        C．IPC           D．MFLOPS</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P1088] 下列给出的部件中其位数（宽度）一定与机器字长相同的是</w:t>
      </w:r>
    </w:p>
    <w:p>
      <w:pPr>
        <w:pStyle w:val="2"/>
        <w:rPr>
          <w:rFonts w:hint="eastAsia"/>
        </w:rPr>
      </w:pPr>
      <w:r>
        <w:rPr>
          <w:rFonts w:hint="eastAsia"/>
        </w:rPr>
        <w:t>I、ALU Ⅱ、指令寄存器A I, Ⅱ    B I, Ⅲ CⅡ, Ⅲ DⅡ, Ⅲ,IV</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P1089] 已知带符号整数用补码表示，float型数据用IEEE754标准表示，假定变量x的类型只能是int或f</w:t>
      </w:r>
    </w:p>
    <w:p>
      <w:pPr>
        <w:pStyle w:val="2"/>
        <w:rPr>
          <w:rFonts w:hint="eastAsia"/>
        </w:rPr>
      </w:pPr>
      <w:r>
        <w:rPr>
          <w:rFonts w:hint="eastAsia"/>
        </w:rPr>
        <w:t>已知带符号整数用补码表示，float型数据用IEEE754标准表示，假定变量x的类型只能是int或float。当x的机器数为C8000000H时，x的值可能是：A、-7×227;   B、-226;   C、227   D 25×227</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P1090] 冯·诺依曼机的基本工作方式是（   ）。</w:t>
      </w:r>
    </w:p>
    <w:p>
      <w:pPr>
        <w:pStyle w:val="2"/>
        <w:rPr>
          <w:rFonts w:hint="eastAsia"/>
        </w:rPr>
      </w:pPr>
      <w:r>
        <w:rPr>
          <w:rFonts w:hint="eastAsia"/>
        </w:rPr>
        <w:t>A. 控制流驱动方式</w:t>
      </w:r>
    </w:p>
    <w:p>
      <w:pPr>
        <w:pStyle w:val="2"/>
        <w:rPr>
          <w:rFonts w:hint="eastAsia"/>
        </w:rPr>
      </w:pPr>
    </w:p>
    <w:p>
      <w:pPr>
        <w:pStyle w:val="2"/>
        <w:rPr>
          <w:rFonts w:hint="eastAsia"/>
        </w:rPr>
      </w:pPr>
      <w:r>
        <w:rPr>
          <w:rFonts w:hint="eastAsia"/>
        </w:rPr>
        <w:t>B.多指令多数据流方式</w:t>
      </w:r>
    </w:p>
    <w:p>
      <w:pPr>
        <w:pStyle w:val="2"/>
        <w:rPr>
          <w:rFonts w:hint="eastAsia"/>
        </w:rPr>
      </w:pPr>
    </w:p>
    <w:p>
      <w:pPr>
        <w:pStyle w:val="2"/>
        <w:rPr>
          <w:rFonts w:hint="eastAsia"/>
        </w:rPr>
      </w:pPr>
      <w:r>
        <w:rPr>
          <w:rFonts w:hint="eastAsia"/>
        </w:rPr>
        <w:t>C. 微程序控制方式 </w:t>
      </w:r>
    </w:p>
    <w:p>
      <w:pPr>
        <w:pStyle w:val="2"/>
        <w:rPr>
          <w:rFonts w:hint="eastAsia"/>
        </w:rPr>
      </w:pPr>
    </w:p>
    <w:p>
      <w:pPr>
        <w:pStyle w:val="2"/>
        <w:rPr>
          <w:rFonts w:hint="eastAsia"/>
        </w:rPr>
      </w:pPr>
      <w:r>
        <w:rPr>
          <w:rFonts w:hint="eastAsia"/>
        </w:rPr>
        <w:t>D. 数据流驱动方式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P1091] 浮点数加、减运算过程一般包括对阶、尾数运算、规格化、舍入和判溢出等步骤。设浮点数的阶码和尾数均采用补</w:t>
      </w:r>
    </w:p>
    <w:p>
      <w:pPr>
        <w:pStyle w:val="2"/>
        <w:rPr>
          <w:rFonts w:hint="eastAsia"/>
        </w:rPr>
      </w:pPr>
      <w:r>
        <w:rPr>
          <w:rFonts w:hint="eastAsia"/>
        </w:rPr>
        <w:t>A．00111 1100010B．00111 0100010C．01000 0010001D．发生溢出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P1092] 假定有 4 个整数用 8 位补码分别表示 r1=FEH，r2=F2H，r3=90H，r4=F8H，若</w:t>
      </w:r>
    </w:p>
    <w:p>
      <w:pPr>
        <w:pStyle w:val="2"/>
        <w:rPr>
          <w:rFonts w:hint="eastAsia"/>
        </w:rPr>
      </w:pPr>
      <w:r>
        <w:rPr>
          <w:rFonts w:hint="eastAsia"/>
        </w:rPr>
        <w:t>A．r1 × r2    B．r2 × r3C．r1 ×r4     D．r2 × r4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P1093] 假定变量 i、f 和 d 的数据类型分别为 int,float 和 double（int 用补码表示</w:t>
      </w:r>
    </w:p>
    <w:p>
      <w:pPr>
        <w:pStyle w:val="2"/>
        <w:rPr>
          <w:rFonts w:hint="eastAsia"/>
        </w:rPr>
      </w:pPr>
      <w:r>
        <w:rPr>
          <w:rFonts w:hint="eastAsia"/>
        </w:rPr>
        <w:t>A．仅 I 和 II B．仅 I 和 III C．仅 II 和 III D．仅 III 和 IV</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P1094] 考虑以下C语言代码</w:t>
      </w:r>
    </w:p>
    <w:p>
      <w:pPr>
        <w:pStyle w:val="2"/>
        <w:rPr>
          <w:rFonts w:hint="eastAsia"/>
        </w:rPr>
      </w:pPr>
      <w:r>
        <w:rPr>
          <w:rFonts w:hint="eastAsia"/>
        </w:rPr>
        <w:t>考虑以下C语言代码：A.-1 B.-32767 C.-32768 D.-65535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P1095] 由 3 个“1”和 5 个“0”组成的 8 位二进制补码，能表示的最小整数是</w:t>
      </w:r>
    </w:p>
    <w:p>
      <w:pPr>
        <w:pStyle w:val="2"/>
        <w:rPr>
          <w:rFonts w:hint="eastAsia"/>
        </w:rPr>
      </w:pPr>
      <w:r>
        <w:rPr>
          <w:rFonts w:hint="eastAsia"/>
        </w:rPr>
        <w:t>A．-126  B．-125  C．-32  D．-3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P1096] 下列有关浮点数加减运算的叙述中，正确的是</w:t>
      </w:r>
    </w:p>
    <w:p>
      <w:pPr>
        <w:pStyle w:val="2"/>
        <w:rPr>
          <w:rFonts w:hint="eastAsia"/>
        </w:rPr>
      </w:pPr>
      <w:r>
        <w:rPr>
          <w:rFonts w:hint="eastAsia"/>
        </w:rPr>
        <w:t>A．仅Ⅱ、Ⅲ  B．仅Ⅰ、Ⅱ、ⅣC．仅Ⅰ、Ⅲ、Ⅳ  D．Ⅰ、Ⅱ、Ⅲ、Ⅳ</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P1097] 某数采用 IEEE 754 单精度浮点数格式表示为 C640 0000H，则该数的值是</w:t>
      </w:r>
    </w:p>
    <w:p>
      <w:pPr>
        <w:pStyle w:val="2"/>
        <w:rPr>
          <w:rFonts w:hint="eastAsia"/>
        </w:rPr>
      </w:pPr>
      <w:r>
        <w:rPr>
          <w:rFonts w:hint="eastAsia"/>
        </w:rPr>
        <w:t>某数采用 IEEE 754 单精度浮点数格式表示为 C640 0000H，则该数的值是A.-1.5×213     B.-1.5×212 C.-0.5×213    D.-0.5×212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P1098] 某字长为 8 位的计算机中，已知整型变量 x、y 的机器数分别为[x]补=1 1110100，[y]</w:t>
      </w:r>
    </w:p>
    <w:p>
      <w:pPr>
        <w:pStyle w:val="2"/>
        <w:rPr>
          <w:rFonts w:hint="eastAsia"/>
        </w:rPr>
      </w:pPr>
      <w:r>
        <w:rPr>
          <w:rFonts w:hint="eastAsia"/>
        </w:rPr>
        <w:t> A. 1 1000000  B. 0 0100100  C. 1 0101010 D. 溢出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P1099] 用海明码对长度为 8 位的数据进行检/纠错时，若能纠正一位错。则校验位数至少为</w:t>
      </w:r>
    </w:p>
    <w:p>
      <w:pPr>
        <w:pStyle w:val="2"/>
        <w:rPr>
          <w:rFonts w:hint="eastAsia"/>
        </w:rPr>
      </w:pPr>
      <w:r>
        <w:rPr>
          <w:rFonts w:hint="eastAsia"/>
        </w:rPr>
        <w:t>A. 2  B. 3  C. 4  D. 5</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P1100] 假定带符号整数采用补码表示， 若 int 型变量 x 和 y 的机器数分别是 FFFF FFDFH</w:t>
      </w:r>
    </w:p>
    <w:p>
      <w:pPr>
        <w:pStyle w:val="2"/>
        <w:rPr>
          <w:rFonts w:hint="eastAsia"/>
        </w:rPr>
      </w:pPr>
      <w:r>
        <w:rPr>
          <w:rFonts w:hint="eastAsia"/>
        </w:rPr>
        <w:t>假定带符号整数采用补码表示， 若 int 型变量 x 和 y 的机器数分别是 FFFF FFDFH 和 00000041H ，则 x、y 的值以及 x - y 的机器数分别是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P1101] IEEE 754 单精度浮点格式表示的数中，最小的规格化正数是</w:t>
      </w:r>
    </w:p>
    <w:p>
      <w:pPr>
        <w:pStyle w:val="2"/>
        <w:rPr>
          <w:rFonts w:hint="eastAsia"/>
        </w:rPr>
      </w:pPr>
      <w:r>
        <w:rPr>
          <w:rFonts w:hint="eastAsia"/>
        </w:rPr>
        <w:t>A . 1.0 x 2-126   B. 1.0 x  2-127    C. 1.0 x 2-128    D. 1.0 x 2-149</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P1102] 整数 x 的机器数为 1101 1000，分别对 x 进行逻辑右移 1 位和算术右移 1 位操作，</w:t>
      </w:r>
    </w:p>
    <w:p>
      <w:pPr>
        <w:pStyle w:val="2"/>
        <w:rPr>
          <w:rFonts w:hint="eastAsia"/>
        </w:rPr>
      </w:pPr>
      <w:r>
        <w:rPr>
          <w:rFonts w:hint="eastAsia"/>
        </w:rPr>
        <w:t>A . 1110 1100、1110 1100  B. 0110 1100、1110 1100C. 1110 1100、0110 1100  D. 0110 1100、 0110 1100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P1103] 减法指令 sub R1, R2, R3的功能为 （R1）-（ R2）→ R3 ，该指令执行后将生成进</w:t>
      </w:r>
    </w:p>
    <w:p>
      <w:pPr>
        <w:pStyle w:val="2"/>
        <w:rPr>
          <w:rFonts w:hint="eastAsia"/>
        </w:rPr>
      </w:pPr>
      <w:r>
        <w:rPr>
          <w:rFonts w:hint="eastAsia"/>
        </w:rPr>
        <w:t xml:space="preserve">减法指令 sub R1, R2, R3的功能为 （R1）-（ R2）→ R3 ，该指令执行后将生成进位 /借位标志 CF 和溢出标志 OF。若（ R1）= FFFF FFFFH ，（R2）= FFFF FFF0H ，则该减法指令执行后， CF 与 OF 分别为 。A.CF=0, OF=0  B. CF=1, OF=0C. CF=0, 0F=1  D. CF=1, OF=1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P1104] 假定编译器规定 int 和 short 型长度分别为 32 位和 16 位，执行下列 C 语言语句</w:t>
      </w:r>
    </w:p>
    <w:p>
      <w:pPr>
        <w:pStyle w:val="2"/>
        <w:rPr>
          <w:rFonts w:hint="eastAsia"/>
        </w:rPr>
      </w:pPr>
      <w:r>
        <w:rPr>
          <w:rFonts w:hint="eastAsia"/>
        </w:rPr>
        <w:t>假定编译器规定 int 和 short 型长度分别为 32 位和 16 位，执行下列 C 语言语句：A．0000 7FFAH  B．0000 FFFAH C．FFFF 7FFAH  D．FFFF FFFAH</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P1105] float 类型（即 IEEE754 单精度浮点数格式）能表示的最大正整数是</w:t>
      </w:r>
    </w:p>
    <w:p>
      <w:pPr>
        <w:pStyle w:val="2"/>
        <w:rPr>
          <w:rFonts w:hint="eastAsia"/>
        </w:rPr>
      </w:pPr>
      <w:r>
        <w:rPr>
          <w:rFonts w:hint="eastAsia"/>
        </w:rPr>
        <w:t>A．2126-2103     B．2127-2104     C．2127-2103     D．2128-2104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P1106] 若 x=103，y=-25，则下列表达式采用 8 位定点补码运算实现时，会发生溢出的是</w:t>
      </w:r>
    </w:p>
    <w:p>
      <w:pPr>
        <w:pStyle w:val="2"/>
        <w:rPr>
          <w:rFonts w:hint="eastAsia"/>
        </w:rPr>
      </w:pPr>
      <w:r>
        <w:rPr>
          <w:rFonts w:hint="eastAsia"/>
        </w:rPr>
        <w:t>A．x+y  B．-x+y  C．x-y  D．-x-y</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P1107] float 型数据据常用 IEEE754 单精度浮点格式表示。假设两个 float 型变量 x 和</w:t>
      </w:r>
    </w:p>
    <w:p>
      <w:pPr>
        <w:pStyle w:val="2"/>
        <w:rPr>
          <w:rFonts w:hint="eastAsia"/>
        </w:rPr>
      </w:pPr>
      <w:r>
        <w:rPr>
          <w:rFonts w:hint="eastAsia"/>
        </w:rPr>
        <w:t>别存放在 32 位寄存器 f1和 f2 中，若(f1)=CC90 0000H，(f2)=B0C0 0000H，则 x 和 y 之间的关系为 。A．x &lt; y 且符号相同  B．x &lt; y 且符号不同C．x &gt; y 且符号相同  D．x &gt; y 且符号不同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P1111] 下列各类存储器中，不采用随机存取方式的是</w:t>
      </w:r>
    </w:p>
    <w:p>
      <w:pPr>
        <w:pStyle w:val="2"/>
        <w:rPr>
          <w:rFonts w:hint="eastAsia"/>
        </w:rPr>
      </w:pPr>
      <w:r>
        <w:rPr>
          <w:rFonts w:hint="eastAsia"/>
        </w:rPr>
        <w:t> A．EPROM     B．CDROM         C．DRAM          D．SRAM</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P1112] 某计算机存储器按字节编址，主存地址空间大小为64MB，现用4M×8位的RAM芯片组成32MB的主存储</w:t>
      </w:r>
    </w:p>
    <w:p>
      <w:pPr>
        <w:pStyle w:val="2"/>
        <w:rPr>
          <w:rFonts w:hint="eastAsia"/>
        </w:rPr>
      </w:pPr>
      <w:r>
        <w:rPr>
          <w:rFonts w:hint="eastAsia"/>
        </w:rPr>
        <w:t>某计算机存储器按字节编址，主存地址空间大小为64MB，现用4M×8位的RAM芯片组成32MB的主存储器，则存储器地址寄存器MAR的位数至少是（） A．22位 B．23位       C．25位          D．26位</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P1113] 在按字节编址，采用小端方式的32位计算机中，按边界对齐方式为以下C语言结构型变量a分配存储空间</w:t>
      </w:r>
    </w:p>
    <w:p>
      <w:pPr>
        <w:pStyle w:val="2"/>
        <w:rPr>
          <w:rFonts w:hint="eastAsia"/>
        </w:rPr>
      </w:pPr>
      <w:r>
        <w:rPr>
          <w:rFonts w:hint="eastAsia"/>
        </w:rPr>
        <w:t>在按字节编址，采用小端方式的32位计算机中，按边界对齐方式为以下C语言结构型变量a分配存储空间。A、2020FE03H； B、2020FE04H；C、2020FE05H； D、2020FE06H；</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P1114] 下列关于TLB和Cache的叙述中错误的是</w:t>
      </w:r>
    </w:p>
    <w:p>
      <w:pPr>
        <w:pStyle w:val="2"/>
        <w:rPr>
          <w:rFonts w:hint="eastAsia"/>
        </w:rPr>
      </w:pPr>
      <w:r>
        <w:rPr>
          <w:rFonts w:hint="eastAsia"/>
        </w:rPr>
        <w:t>下列关于TLB和Cache的叙述中错误的是：A、命中率与程序局部性有关；B、缺失后都需要去访问主存；C、缺失处理都可以由硬件实现；D、都由DRAM存储器组成。</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P1115] </w:t>
      </w:r>
      <w:del w:id="347" w:author="JH H" w:date="2023-12-13T00:17:00Z">
        <w:r>
          <w:rPr>
            <w:rFonts w:hint="eastAsia"/>
          </w:rPr>
          <w:delText>某计算机的Cache共有16块，采用2路组相联映射方式（即每组2块）。每个主存块大小为32字节，按字</w:delText>
        </w:r>
      </w:del>
    </w:p>
    <w:p>
      <w:pPr>
        <w:pStyle w:val="2"/>
        <w:rPr>
          <w:rFonts w:hint="eastAsia"/>
        </w:rPr>
      </w:pPr>
      <w:r>
        <w:rPr>
          <w:rFonts w:hint="eastAsia"/>
        </w:rPr>
        <w:t>某计算机的Cache共有16块，采用2路组相联映射方式（即每组2块）。每个主存块大小为32字节，按字节编址。主存129号单元所在主存块应装入到的Cache组号是。A．0     B．1      C．4      D．6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P1116] </w:t>
      </w:r>
      <w:del w:id="348" w:author="JH H" w:date="2023-12-13T00:17:00Z">
        <w:r>
          <w:rPr>
            <w:rFonts w:hint="eastAsia"/>
          </w:rPr>
          <w:delText>某计算机主存容量为64KB，其中ROM区为4KB，其余为RAM区，按字节编址。现要用2K×8位的RO</w:delText>
        </w:r>
      </w:del>
    </w:p>
    <w:p>
      <w:pPr>
        <w:pStyle w:val="2"/>
        <w:rPr>
          <w:rFonts w:hint="eastAsia"/>
        </w:rPr>
      </w:pPr>
      <w:r>
        <w:rPr>
          <w:rFonts w:hint="eastAsia"/>
        </w:rPr>
        <w:t>某计算机主存容量为64KB，其中ROM区为4KB，其余为RAM区，按字节编址。现要用2K×8位的ROM芯片和4K×4位的RAM芯片来设计该存储器，则需要上述规格的ROM芯片数和RAM芯片数分别是(  )。A．1、15                 B．2、15C．1、30                 D．2、30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P1117] </w:t>
      </w:r>
      <w:del w:id="349" w:author="JH H" w:date="2023-12-13T00:17:00Z">
        <w:r>
          <w:rPr>
            <w:rFonts w:hint="eastAsia"/>
          </w:rPr>
          <w:delText>假设某计算机的存储系统由Cache和主存组成，某程序执行过程中访存1 000次，其中访问Cache缺</w:delText>
        </w:r>
      </w:del>
    </w:p>
    <w:p>
      <w:pPr>
        <w:pStyle w:val="2"/>
        <w:rPr>
          <w:rFonts w:hint="eastAsia"/>
        </w:rPr>
      </w:pPr>
      <w:r>
        <w:rPr>
          <w:rFonts w:hint="eastAsia"/>
        </w:rPr>
        <w:t>假设某计算机的存储系统由Cache和主存组成，某程序执行过程中访存1000次，其中访问Cache缺失（未命中）50次，则Cache的命中率是(  )。A．5%     B．9.5%     C．50%     D．95%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P1118] 假定用若干个 2kx4 位的芯片组成一个 8kx8 位的存储器，则地址 0B1FH 所在芯片的最小地</w:t>
      </w:r>
    </w:p>
    <w:p>
      <w:pPr>
        <w:pStyle w:val="2"/>
        <w:rPr>
          <w:rFonts w:hint="eastAsia"/>
        </w:rPr>
      </w:pPr>
      <w:r>
        <w:rPr>
          <w:rFonts w:hint="eastAsia"/>
        </w:rPr>
        <w:t>假定用若干个 2kx4 位的芯片组成一个 8kx8 位的存储器，则地址 0B1FH 所在芯片的最小地址是 。A．0000H  B．0600H  C．0700H  D．0800H</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P1119] </w:t>
      </w:r>
      <w:del w:id="350" w:author="JH H" w:date="2023-12-13T00:18:00Z">
        <w:r>
          <w:rPr>
            <w:rFonts w:hint="eastAsia"/>
          </w:rPr>
          <w:delText>下列有关 RAM 和 ROM 的叙述中，正确的是</w:delText>
        </w:r>
      </w:del>
    </w:p>
    <w:p>
      <w:pPr>
        <w:pStyle w:val="2"/>
        <w:rPr>
          <w:rFonts w:hint="eastAsia"/>
        </w:rPr>
      </w:pPr>
      <w:r>
        <w:rPr>
          <w:rFonts w:hint="eastAsia"/>
        </w:rPr>
        <w:t>下列有关 RAM 和 ROM 的叙述中，正确的是 。I. RAM 是易失性存储器，ROM 是非易失性存储器II. RAM 和 ROM 都采用随机存取方式进行信息访问III. RAM 和 ROM 都可用作 CacheIV. RAM 和 ROM 都需要进行刷新A．仅 I 和 II   B．仅 II 和 III C．仅 I,II 和 IV   D．仅 II，III 和 IV</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P1120] 下列命中组合情况中，一次访存过程中不．可能发生的是</w:t>
      </w:r>
    </w:p>
    <w:p>
      <w:pPr>
        <w:pStyle w:val="2"/>
        <w:rPr>
          <w:rFonts w:hint="eastAsia"/>
        </w:rPr>
      </w:pPr>
      <w:r>
        <w:rPr>
          <w:rFonts w:hint="eastAsia"/>
        </w:rPr>
        <w:t>A．TLB 未命中，Cache 未命中，Page 未命中B．TLB 未命中，Cache 命中，Page 命中C．TLB 命中，Cache 未命中，Page 命中D．TLB 命中，Cache 命中，Page 未命中</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P1121] 下列寄存器中，汇编语言程序员可见的是</w:t>
      </w:r>
    </w:p>
    <w:p>
      <w:pPr>
        <w:pStyle w:val="2"/>
        <w:rPr>
          <w:rFonts w:hint="eastAsia"/>
        </w:rPr>
      </w:pPr>
      <w:r>
        <w:rPr>
          <w:rFonts w:hint="eastAsia"/>
        </w:rPr>
        <w:t>A．存储器地址寄存器(MAR)  B．程序计数器(PC)C．存储器数据寄存器(MDR)  D．指令寄存器(IR)</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P1122] </w:t>
      </w:r>
      <w:del w:id="351" w:author="JH H" w:date="2023-12-13T00:18:00Z">
        <w:r>
          <w:rPr>
            <w:rFonts w:hint="eastAsia"/>
          </w:rPr>
          <w:delText>假定一台计算机的显示存储器用 DRAM 芯片实现，若要求显示分辨率为 1600*1200，颜色深度为</w:delText>
        </w:r>
      </w:del>
    </w:p>
    <w:p>
      <w:pPr>
        <w:pStyle w:val="2"/>
        <w:rPr>
          <w:rFonts w:hint="eastAsia"/>
        </w:rPr>
      </w:pPr>
      <w:r>
        <w:rPr>
          <w:rFonts w:hint="eastAsia"/>
        </w:rPr>
        <w:t>假定一台计算机的显示存储器用 DRAM 芯片实现，若要求显示分辨率为 1600*1200，颜色深度为 24 位，帧频为 85HZ，显存总带宽的 50%用来刷新屏幕，则需要的显存总带宽至少约为______。</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P1123] 下列关于缺页处理的叙述中，错误的是</w:t>
      </w:r>
    </w:p>
    <w:p>
      <w:pPr>
        <w:pStyle w:val="2"/>
        <w:rPr>
          <w:rFonts w:hint="eastAsia"/>
        </w:rPr>
      </w:pPr>
      <w:r>
        <w:rPr>
          <w:rFonts w:hint="eastAsia"/>
        </w:rPr>
        <w:t>A.缺页是在地址转换时CPU检测到的一种异常B.缺页处理由操作系统提供的缺页处理程序来完成C.缺页处理程序根据页故障地址从外存读入所缺失的页D.缺页处理完成后回到发生缺页的指令的下一条指令执行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P1124] 下列关于磁盘存储器的叙述中，错误的是</w:t>
      </w:r>
    </w:p>
    <w:p>
      <w:pPr>
        <w:pStyle w:val="2"/>
        <w:rPr>
          <w:rFonts w:hint="eastAsia"/>
        </w:rPr>
      </w:pPr>
      <w:r>
        <w:rPr>
          <w:rFonts w:hint="eastAsia"/>
        </w:rPr>
        <w:t>A.磁盘的格式化容量比非格式化容量小B.扇区中包含数据、地址和校验等信息C.磁盘存储器的最小读写单位为一个字节D.磁盘存储器由磁盘控制器、磁盘驱动器和盘片组成</w:t>
      </w:r>
    </w:p>
    <w:p>
      <w:pPr>
        <w:pStyle w:val="2"/>
        <w:rPr>
          <w:rFonts w:hint="eastAsia"/>
        </w:rPr>
      </w:pPr>
      <w:r>
        <w:rPr>
          <w:rFonts w:hint="eastAsia"/>
        </w:rPr>
        <w:t>答案:C 选项</w:t>
      </w:r>
    </w:p>
    <w:p>
      <w:pPr>
        <w:pStyle w:val="2"/>
        <w:rPr>
          <w:rFonts w:hint="eastAsia"/>
        </w:rPr>
      </w:pPr>
    </w:p>
    <w:p>
      <w:pPr>
        <w:pStyle w:val="2"/>
        <w:rPr>
          <w:del w:id="352" w:author="JH H" w:date="2023-12-13T00:18:00Z"/>
          <w:rFonts w:hint="eastAsia"/>
        </w:rPr>
      </w:pPr>
      <w:del w:id="353" w:author="JH H" w:date="2023-12-13T00:18:00Z">
        <w:r>
          <w:rPr>
            <w:rFonts w:hint="eastAsia"/>
          </w:rPr>
          <w:delText>[计算机组成原理 P1125] 下列关于DMA方式的叙述中，正确的是</w:delText>
        </w:r>
      </w:del>
    </w:p>
    <w:p>
      <w:pPr>
        <w:pStyle w:val="2"/>
        <w:rPr>
          <w:del w:id="354" w:author="JH H" w:date="2023-12-13T00:18:00Z"/>
          <w:rFonts w:hint="eastAsia"/>
        </w:rPr>
      </w:pPr>
      <w:del w:id="355" w:author="JH H" w:date="2023-12-13T00:18:00Z">
        <w:r>
          <w:rPr>
            <w:rFonts w:hint="eastAsia"/>
          </w:rPr>
          <w:delText>下列关于DMA方式的叙述中，正确的是</w:delText>
        </w:r>
      </w:del>
    </w:p>
    <w:p>
      <w:pPr>
        <w:pStyle w:val="2"/>
        <w:rPr>
          <w:del w:id="356" w:author="JH H" w:date="2023-12-13T00:18:00Z"/>
          <w:rFonts w:hint="eastAsia"/>
        </w:rPr>
      </w:pPr>
      <w:del w:id="357" w:author="JH H" w:date="2023-12-13T00:18:00Z">
        <w:r>
          <w:rPr>
            <w:rFonts w:hint="eastAsia"/>
          </w:rPr>
          <w:delText>答案:D 选项</w:delText>
        </w:r>
      </w:del>
    </w:p>
    <w:p>
      <w:pPr>
        <w:pStyle w:val="2"/>
        <w:rPr>
          <w:rFonts w:hint="eastAsia"/>
        </w:rPr>
      </w:pPr>
    </w:p>
    <w:p>
      <w:pPr>
        <w:pStyle w:val="2"/>
        <w:rPr>
          <w:rFonts w:hint="eastAsia"/>
        </w:rPr>
      </w:pPr>
      <w:r>
        <w:rPr>
          <w:rFonts w:hint="eastAsia"/>
        </w:rPr>
        <w:t xml:space="preserve">[计算机组成原理 P1126] </w:t>
      </w:r>
      <w:del w:id="358" w:author="JH H" w:date="2023-12-13T00:18:00Z">
        <w:r>
          <w:rPr>
            <w:rFonts w:hint="eastAsia"/>
          </w:rPr>
          <w:delText>假定主存地址为 32 位，按字节编址，主存和 Cache 之间采用直接映射方式，主存块大小为 4个字</w:delText>
        </w:r>
      </w:del>
    </w:p>
    <w:p>
      <w:pPr>
        <w:pStyle w:val="2"/>
        <w:rPr>
          <w:rFonts w:hint="eastAsia"/>
        </w:rPr>
      </w:pPr>
      <w:r>
        <w:rPr>
          <w:rFonts w:hint="eastAsia"/>
        </w:rPr>
        <w:t>假定主存地址为 32 位，按字节编址，主存和 Cache 之间采用直接映射方式，主存块大小为 4个字，每字 32 位，采用回写（Write Back）方式，则能存放 4K 字数据的 Cache 的总容量的位数至少是 。A．146k  B．147K  C．148K  D．158K</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P1127] </w:t>
      </w:r>
      <w:del w:id="359" w:author="JH H" w:date="2023-12-13T00:18:00Z">
        <w:r>
          <w:rPr>
            <w:rFonts w:hint="eastAsia"/>
          </w:rPr>
          <w:delText>假定编译器将赋值语句“x=x+3;”转换为指令”add xaddr, 3”，其中 xaddr 是 x</w:delText>
        </w:r>
      </w:del>
    </w:p>
    <w:p>
      <w:pPr>
        <w:pStyle w:val="2"/>
        <w:rPr>
          <w:rFonts w:hint="eastAsia"/>
        </w:rPr>
      </w:pPr>
      <w:r>
        <w:rPr>
          <w:rFonts w:hint="eastAsia"/>
        </w:rPr>
        <w:t>假定编译器将赋值语句“x=x+3;”转换为指令”add xaddr, 3”，其中 xaddr 是 x 对应的存储单元地址。若执行该指令的计算机采用页式虚拟存储管理方式，并配有相应的 TLB，且 Cache 使用直写（Write Through）方式，则完成该指令功能需要访问主存的次数至少是 。A．0  B．1  C．2  D．3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P1128] 下列存储器中，在工作期间需要周期性刷新的是</w:t>
      </w:r>
    </w:p>
    <w:p>
      <w:pPr>
        <w:pStyle w:val="2"/>
        <w:rPr>
          <w:rFonts w:hint="eastAsia"/>
        </w:rPr>
      </w:pPr>
      <w:r>
        <w:rPr>
          <w:rFonts w:hint="eastAsia"/>
        </w:rPr>
        <w:t>A．SRAM  B．SDRAM  C．ROM  D．FLASH</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P1129] 某计算机使用 4 体交叉编址存储器，假定在存储器总线上出现的主存地址（十进制）序列为8005，800</w:t>
      </w:r>
    </w:p>
    <w:p>
      <w:pPr>
        <w:pStyle w:val="2"/>
        <w:rPr>
          <w:rFonts w:hint="eastAsia"/>
        </w:rPr>
      </w:pPr>
      <w:r>
        <w:rPr>
          <w:rFonts w:hint="eastAsia"/>
        </w:rPr>
        <w:t>A．8004 和 8008  B．8002 和 8007 C．8001 和 8008  D．8000 和 8004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P1130] 若磁盘转速为 7200 转/分，平均寻道时间为 8ms,每个磁道包含 1000 个扇区，则访问一个扇</w:t>
      </w:r>
    </w:p>
    <w:p>
      <w:pPr>
        <w:pStyle w:val="2"/>
        <w:rPr>
          <w:rFonts w:hint="eastAsia"/>
        </w:rPr>
      </w:pPr>
      <w:r>
        <w:rPr>
          <w:rFonts w:hint="eastAsia"/>
        </w:rPr>
        <w:t>A．8.1ms  B．12.2ms  C．16.3ms  D．20.5ms</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P1131] </w:t>
      </w:r>
      <w:del w:id="360" w:author="JH H" w:date="2023-12-13T00:18:00Z">
        <w:r>
          <w:rPr>
            <w:rFonts w:hint="eastAsia"/>
          </w:rPr>
          <w:delText>某计算机主存按字节编址，由4个64M×8位的DRAM芯片采用交叉编址方式构成，并与宽度为32位的存储</w:delText>
        </w:r>
      </w:del>
    </w:p>
    <w:p>
      <w:pPr>
        <w:pStyle w:val="2"/>
        <w:rPr>
          <w:rFonts w:hint="eastAsia"/>
        </w:rPr>
      </w:pPr>
      <w:r>
        <w:rPr>
          <w:rFonts w:hint="eastAsia"/>
        </w:rPr>
        <w:t>某计算机主存按字节编址，由4个64M×8位的DRAM芯片采用交叉编址方式构成，并与宽度为32位的存储器总线相连，主存每次最多读写32位数据。若double型变量x的主存地址为804 001AH，则读取x需要的存储周期数是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P1132] 下列关于主存储器(MM)和控制存储器(CS)的叙述中，错误的是</w:t>
      </w:r>
    </w:p>
    <w:p>
      <w:pPr>
        <w:pStyle w:val="2"/>
        <w:rPr>
          <w:rFonts w:hint="eastAsia"/>
        </w:rPr>
      </w:pPr>
      <w:r>
        <w:rPr>
          <w:rFonts w:hint="eastAsia"/>
        </w:rPr>
        <w:t>下列关于主存储器(MM)和控制存储器(CS)的叙述中，错误的是 A．MM在CPU外，CS在CPU内 B．MM按地址访问，CS按内容访问 C．MM存储指令和数据，CS存储微指令 D．MM用RAM和ROM实现，CS用ROM实现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P1133] </w:t>
      </w:r>
      <w:del w:id="361" w:author="JH H" w:date="2023-12-13T00:18:00Z">
        <w:r>
          <w:rPr>
            <w:rFonts w:hint="eastAsia"/>
          </w:rPr>
          <w:delText>某计算机主存地址空间大小为 256 MB，按字节编址。虚拟地址空间大小为 4 GB，采用页  式存储</w:delText>
        </w:r>
      </w:del>
    </w:p>
    <w:p>
      <w:pPr>
        <w:pStyle w:val="2"/>
        <w:rPr>
          <w:rFonts w:hint="eastAsia"/>
        </w:rPr>
      </w:pPr>
      <w:r>
        <w:rPr>
          <w:rFonts w:hint="eastAsia"/>
        </w:rPr>
        <w:t>某计算机主存地址空间大小为 256 MB，按字节编址。虚拟地址空间大小为 4 GB，采用页式存储管理，页面大小为 4 KB，TLB（快表）采用全相联映射，有 4 个页表项，内容如下表所示A. 015 3180H  B. 003 5180H  C. TLB 缺失  D. 缺页</w:t>
      </w:r>
    </w:p>
    <w:p>
      <w:pPr>
        <w:pStyle w:val="2"/>
        <w:rPr>
          <w:rFonts w:hint="eastAsia"/>
        </w:rPr>
      </w:pPr>
      <w:r>
        <w:rPr>
          <w:rFonts w:hint="eastAsia"/>
        </w:rPr>
        <w:t>答案:A 选项</w:t>
      </w:r>
    </w:p>
    <w:p>
      <w:pPr>
        <w:pStyle w:val="2"/>
        <w:rPr>
          <w:rFonts w:hint="eastAsia"/>
        </w:rPr>
      </w:pPr>
    </w:p>
    <w:p>
      <w:pPr>
        <w:pStyle w:val="2"/>
        <w:rPr>
          <w:del w:id="362" w:author="JH H" w:date="2023-12-13T00:18:00Z"/>
          <w:rFonts w:hint="eastAsia"/>
        </w:rPr>
      </w:pPr>
      <w:del w:id="363" w:author="JH H" w:date="2023-12-13T00:18:00Z">
        <w:r>
          <w:rPr>
            <w:rFonts w:hint="eastAsia"/>
          </w:rPr>
          <w:delText>[计算机组成原理 P1134] 下列选项中，用于提高 RAID 可靠性的措施有</w:delText>
        </w:r>
      </w:del>
    </w:p>
    <w:p>
      <w:pPr>
        <w:pStyle w:val="2"/>
        <w:rPr>
          <w:del w:id="364" w:author="JH H" w:date="2023-12-13T00:18:00Z"/>
          <w:rFonts w:hint="eastAsia"/>
        </w:rPr>
      </w:pPr>
      <w:del w:id="365" w:author="JH H" w:date="2023-12-13T00:18:00Z">
        <w:r>
          <w:rPr>
            <w:rFonts w:hint="eastAsia"/>
          </w:rPr>
          <w:delText>下列选项中，用于提高 RAID 可靠性的措施有</w:delText>
        </w:r>
      </w:del>
    </w:p>
    <w:p>
      <w:pPr>
        <w:pStyle w:val="2"/>
        <w:rPr>
          <w:del w:id="366" w:author="JH H" w:date="2023-12-13T00:18:00Z"/>
          <w:rFonts w:hint="eastAsia"/>
        </w:rPr>
      </w:pPr>
      <w:del w:id="367" w:author="JH H" w:date="2023-12-13T00:18:00Z">
        <w:r>
          <w:rPr>
            <w:rFonts w:hint="eastAsia"/>
          </w:rPr>
          <w:delText>答案:B 选项</w:delText>
        </w:r>
      </w:del>
    </w:p>
    <w:p>
      <w:pPr>
        <w:pStyle w:val="2"/>
        <w:rPr>
          <w:rFonts w:hint="eastAsia"/>
        </w:rPr>
      </w:pPr>
    </w:p>
    <w:p>
      <w:pPr>
        <w:pStyle w:val="2"/>
        <w:rPr>
          <w:rFonts w:hint="eastAsia"/>
        </w:rPr>
      </w:pPr>
      <w:r>
        <w:rPr>
          <w:rFonts w:hint="eastAsia"/>
        </w:rPr>
        <w:t xml:space="preserve">[计算机组成原理 P1135] </w:t>
      </w:r>
      <w:del w:id="368" w:author="JH H" w:date="2023-12-13T00:19:00Z">
        <w:r>
          <w:rPr>
            <w:rFonts w:hint="eastAsia"/>
          </w:rPr>
          <w:delText>某磁盘的转速为 10 000 转/分，平均寻道时间是 6 ms，磁盘传输速率是 20 MB/s，磁盘</w:delText>
        </w:r>
      </w:del>
    </w:p>
    <w:p>
      <w:pPr>
        <w:pStyle w:val="2"/>
        <w:rPr>
          <w:rFonts w:hint="eastAsia"/>
        </w:rPr>
      </w:pPr>
      <w:r>
        <w:rPr>
          <w:rFonts w:hint="eastAsia"/>
        </w:rPr>
        <w:t>某磁盘的转速为 10 000 转/分，平均寻道时间是 6 ms，磁盘传输速率是 20 MB/s，磁盘控制器延迟为 0.2ms，读取一个 4 KB 的扇区所需的平均时间约为 A. 9ms  B. 9.4ms  C. 12ms  D. 12.4ms</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P1136] </w:t>
      </w:r>
      <w:del w:id="369" w:author="JH H" w:date="2023-12-13T00:19:00Z">
        <w:r>
          <w:rPr>
            <w:rFonts w:hint="eastAsia"/>
          </w:rPr>
          <w:delText>假定 DRAM 芯片中存储阵列的行数为 r、列数为 c，对于一个 2K×1 位的 DRAM 芯片，</w:delText>
        </w:r>
      </w:del>
    </w:p>
    <w:p>
      <w:pPr>
        <w:pStyle w:val="2"/>
        <w:rPr>
          <w:rFonts w:hint="eastAsia"/>
        </w:rPr>
      </w:pPr>
      <w:r>
        <w:rPr>
          <w:rFonts w:hint="eastAsia"/>
        </w:rPr>
        <w:t>假定 DRAM 芯片中存储阵列的行数为 r、列数为 c，对于一个 2K×1 位的 DRAM 芯片，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P1137] </w:t>
      </w:r>
      <w:del w:id="370" w:author="JH H" w:date="2023-12-13T00:19:00Z">
        <w:r>
          <w:rPr>
            <w:rFonts w:hint="eastAsia"/>
          </w:rPr>
          <w:delText>某计算机存储器按字节编址，采用小端方式存放数据。假定编译器规定 int 型和 short 型长度分别</w:delText>
        </w:r>
      </w:del>
    </w:p>
    <w:p>
      <w:pPr>
        <w:pStyle w:val="2"/>
        <w:rPr>
          <w:rFonts w:hint="eastAsia"/>
        </w:rPr>
      </w:pPr>
      <w:r>
        <w:rPr>
          <w:rFonts w:hint="eastAsia"/>
        </w:rPr>
        <w:t>某计算机存储器按字节编址，采用小端方式存放数据。假定编译器规定 int 型和 short 型长度分别为 32 位和 16 位，并且数据按边界对齐存储。某 C 语言程序段如下：若 record 变量的首地址为 0xC008，则地址 0xC008 中内容及 record.c 的地址分别为 。A. 0x00、0xC00D  B. 0x00、0xC00E</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P1138] 下列关于闪存（Flash Memory）的叙述中，错误的是</w:t>
      </w:r>
    </w:p>
    <w:p>
      <w:pPr>
        <w:pStyle w:val="2"/>
        <w:rPr>
          <w:rFonts w:hint="eastAsia"/>
        </w:rPr>
      </w:pPr>
      <w:r>
        <w:rPr>
          <w:rFonts w:hint="eastAsia"/>
        </w:rPr>
        <w:t>A．信息可读可写，并且读、写速度一样快B．存储元由 MOS 管组成，是一种半导体存储器C．掉电后信息不丢失，是一种非易失性存储器D．采用随机访问方式，可替代计算机外部存储器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P1139] </w:t>
      </w:r>
      <w:del w:id="371" w:author="JH H" w:date="2023-12-13T00:19:00Z">
        <w:r>
          <w:rPr>
            <w:rFonts w:hint="eastAsia"/>
          </w:rPr>
          <w:delText>一条跳转指令有 64 位，按字节编址。若该指令是无条件跳转指令，执行后会跳转到[PC的值-2]的程序</w:delText>
        </w:r>
      </w:del>
    </w:p>
    <w:p>
      <w:pPr>
        <w:pStyle w:val="2"/>
        <w:rPr>
          <w:rFonts w:hint="eastAsia"/>
        </w:rPr>
      </w:pPr>
      <w:r>
        <w:rPr>
          <w:rFonts w:hint="eastAsia"/>
        </w:rPr>
        <w:t>一条跳转指令有 64 位，按字节编址。若该指令是无条件跳转指令，执行后会跳转到[PC的值-2]的程序地址。当取出这条指令但未被译码时，PC 的值自动加( )。A.-2</w:t>
      </w:r>
    </w:p>
    <w:p>
      <w:pPr>
        <w:pStyle w:val="2"/>
        <w:rPr>
          <w:rFonts w:hint="eastAsia"/>
        </w:rPr>
      </w:pPr>
    </w:p>
    <w:p>
      <w:pPr>
        <w:pStyle w:val="2"/>
        <w:rPr>
          <w:rFonts w:hint="eastAsia"/>
        </w:rPr>
      </w:pPr>
      <w:r>
        <w:rPr>
          <w:rFonts w:hint="eastAsia"/>
        </w:rPr>
        <w:t>B.0</w:t>
      </w:r>
    </w:p>
    <w:p>
      <w:pPr>
        <w:pStyle w:val="2"/>
        <w:rPr>
          <w:rFonts w:hint="eastAsia"/>
        </w:rPr>
      </w:pPr>
    </w:p>
    <w:p>
      <w:pPr>
        <w:pStyle w:val="2"/>
        <w:rPr>
          <w:rFonts w:hint="eastAsia"/>
        </w:rPr>
      </w:pPr>
      <w:r>
        <w:rPr>
          <w:rFonts w:hint="eastAsia"/>
        </w:rPr>
        <w:t>C.1</w:t>
      </w:r>
    </w:p>
    <w:p>
      <w:pPr>
        <w:pStyle w:val="2"/>
        <w:rPr>
          <w:rFonts w:hint="eastAsia"/>
        </w:rPr>
      </w:pPr>
    </w:p>
    <w:p>
      <w:pPr>
        <w:pStyle w:val="2"/>
        <w:rPr>
          <w:rFonts w:hint="eastAsia"/>
        </w:rPr>
      </w:pPr>
      <w:r>
        <w:rPr>
          <w:rFonts w:hint="eastAsia"/>
        </w:rPr>
        <w:t>D.8D</w:t>
      </w:r>
    </w:p>
    <w:p>
      <w:pPr>
        <w:pStyle w:val="2"/>
        <w:rPr>
          <w:rFonts w:hint="eastAsia"/>
        </w:rPr>
      </w:pPr>
    </w:p>
    <w:p>
      <w:pPr>
        <w:pStyle w:val="2"/>
        <w:rPr>
          <w:rFonts w:hint="eastAsia"/>
        </w:rPr>
      </w:pPr>
      <w:r>
        <w:rPr>
          <w:rFonts w:hint="eastAsia"/>
        </w:rPr>
        <w:t>如果按字节编址，PC 的值是...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P1140] </w:t>
      </w:r>
      <w:del w:id="372" w:author="JH H" w:date="2023-12-13T00:19:00Z">
        <w:r>
          <w:rPr>
            <w:rFonts w:hint="eastAsia"/>
          </w:rPr>
          <w:delText>某容量为 256MB 的存储器由若干 4M×8 位的 DRAM 芯片构成，该 DRAM 芯片的地址引</w:delText>
        </w:r>
      </w:del>
    </w:p>
    <w:p>
      <w:pPr>
        <w:pStyle w:val="2"/>
        <w:rPr>
          <w:rFonts w:hint="eastAsia"/>
        </w:rPr>
      </w:pPr>
      <w:r>
        <w:rPr>
          <w:rFonts w:hint="eastAsia"/>
        </w:rPr>
        <w:t>某容量为 256MB 的存储器由若干 4M×8 位的 DRAM 芯片构成，该 DRAM 芯片的地址引脚和数据引脚总数是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P1141] 采用指令 Cache 与数据 Cache 分离的主要目的是</w:t>
      </w:r>
    </w:p>
    <w:p>
      <w:pPr>
        <w:pStyle w:val="2"/>
        <w:rPr>
          <w:rFonts w:hint="eastAsia"/>
        </w:rPr>
      </w:pPr>
      <w:r>
        <w:rPr>
          <w:rFonts w:hint="eastAsia"/>
        </w:rPr>
        <w:t>采用指令 Cache 与数据 Cache 分离的主要目的是 。A．降低 Cache 的缺失损失  B．提高 Cache 的命中率C．降低 CPU 平均访存时间  D．减少指令流水线资源冲突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P1150] 偏移寻址通过将某个寄存器内容与一个形式地址相加而生成有效地址。下列寻址方式中，不属于偏移寻址方式的是</w:t>
      </w:r>
    </w:p>
    <w:p>
      <w:pPr>
        <w:pStyle w:val="2"/>
        <w:rPr>
          <w:rFonts w:hint="eastAsia"/>
        </w:rPr>
      </w:pPr>
      <w:r>
        <w:rPr>
          <w:rFonts w:hint="eastAsia"/>
        </w:rPr>
        <w:t>A．间接寻址      B．基址寻址      C．相对寻址    D．变址寻址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P1151] 下列给出的指令系统特点中，有利于实现指令流水线的是</w:t>
      </w:r>
    </w:p>
    <w:p>
      <w:pPr>
        <w:pStyle w:val="2"/>
        <w:rPr>
          <w:rFonts w:hint="eastAsia"/>
        </w:rPr>
      </w:pPr>
      <w:r>
        <w:rPr>
          <w:rFonts w:hint="eastAsia"/>
        </w:rPr>
        <w:t> A．仅I、II      B．仅II、III      C．仅I、III      D．I、II、III</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P1152] </w:t>
      </w:r>
      <w:del w:id="373" w:author="JH H" w:date="2023-12-13T00:19:00Z">
        <w:r>
          <w:rPr>
            <w:rFonts w:hint="eastAsia"/>
          </w:rPr>
          <w:delText>假定不采用Cache和指令预取技术，且机器处于“开中断”状态，则在下列有关指令执行的叙述中，错误的是</w:delText>
        </w:r>
      </w:del>
    </w:p>
    <w:p>
      <w:pPr>
        <w:pStyle w:val="2"/>
        <w:rPr>
          <w:rFonts w:hint="eastAsia"/>
        </w:rPr>
      </w:pPr>
      <w:r>
        <w:rPr>
          <w:rFonts w:hint="eastAsia"/>
        </w:rPr>
        <w:t>假定不采用Cache和指令预取技术，且机器处于“开中断”状态，则在下列有关指令执行的叙述中，错误的是（）A．每个指令周期中CPU都至少访问内存一次B．每个指令周期一定大于或等于一个CPU时钟周期C．空操作指令的指令周期中任何寄存器的内容都不会被改变D．当前程序在每条指令执行结束时都可能被外部中断打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P1153] 在系统总线的数据线上，不可能传输的是</w:t>
      </w:r>
    </w:p>
    <w:p>
      <w:pPr>
        <w:pStyle w:val="2"/>
        <w:rPr>
          <w:rFonts w:hint="eastAsia"/>
        </w:rPr>
      </w:pPr>
      <w:r>
        <w:rPr>
          <w:rFonts w:hint="eastAsia"/>
        </w:rPr>
        <w:t>A．指令    B．操作数   C．握手（应答）信号    D．中断类型号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P1154] 某计算机采用16位定长指令字格式，操作码位数和寻址方式位数固定，指令系统有48条指令，支持直接、间接</w:t>
      </w:r>
    </w:p>
    <w:p>
      <w:pPr>
        <w:pStyle w:val="2"/>
        <w:rPr>
          <w:rFonts w:hint="eastAsia"/>
        </w:rPr>
      </w:pPr>
      <w:r>
        <w:rPr>
          <w:rFonts w:hint="eastAsia"/>
        </w:rPr>
        <w:t>A、0~225； B、0~1023； C、-128~127； D、-512~511；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P1155] </w:t>
      </w:r>
      <w:del w:id="374" w:author="JH H" w:date="2023-12-13T00:19:00Z">
        <w:r>
          <w:rPr>
            <w:rFonts w:hint="eastAsia"/>
          </w:rPr>
          <w:delText>某机器字长16位，主存按字节编址，转移指令采用相对寻址，由两个字节组成，第一字节为操作码字段，第二字</w:delText>
        </w:r>
      </w:del>
    </w:p>
    <w:p>
      <w:pPr>
        <w:pStyle w:val="2"/>
        <w:rPr>
          <w:rFonts w:hint="eastAsia"/>
        </w:rPr>
      </w:pPr>
      <w:r>
        <w:rPr>
          <w:rFonts w:hint="eastAsia"/>
        </w:rPr>
        <w:t>某机器字长16位，主存按字节编址，转移指令采用相对寻址，由两个字节组成，第一字节为操作码字段，第二字节为相对位移量字段。假定取指令时，每取一个字节PC自动加1。若某转移指令所在主存地址为2000H，相对位移量字段的内容为06H，则该转移指令成功转移后的目标地址是A．2006H      B．2007H                        C．2008H      D．2009H</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P1156] 下列关于RISC的叙述中，错误的是(  )。</w:t>
      </w:r>
    </w:p>
    <w:p>
      <w:pPr>
        <w:pStyle w:val="2"/>
        <w:rPr>
          <w:rFonts w:hint="eastAsia"/>
        </w:rPr>
      </w:pPr>
      <w:r>
        <w:rPr>
          <w:rFonts w:hint="eastAsia"/>
        </w:rPr>
        <w:t>下列关于RISC的叙述中，错误的是(  )。A．RISC普遍采用微程序控制器B．RISC大多数指令在一个时钟周期内完成C．RISC的内部通用寄存器数量相对CISC多D．RISC的指令数、寻址方式和指令格式种类相对CISC少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P1157] </w:t>
      </w:r>
      <w:del w:id="375" w:author="JH H" w:date="2023-12-13T00:19:00Z">
        <w:r>
          <w:rPr>
            <w:rFonts w:hint="eastAsia"/>
          </w:rPr>
          <w:delText>某计算机的指令流水线由四个功能段组成，指令流经各功能段的时间（忽略各功能段之间的缓存时间）分别为90</w:delText>
        </w:r>
      </w:del>
    </w:p>
    <w:p>
      <w:pPr>
        <w:pStyle w:val="2"/>
        <w:rPr>
          <w:rFonts w:hint="eastAsia"/>
        </w:rPr>
      </w:pPr>
      <w:r>
        <w:rPr>
          <w:rFonts w:hint="eastAsia"/>
        </w:rPr>
        <w:t>某计算机的指令流水线由四个功能段组成，指令流经各功能段的时间（忽略各功能段之间的缓存时间）分别为90 ns、80 ns、70 ns、和60 ns，则该计算机的CPU时钟周期至少是(  )。A．90 ns             B．80 ns             C．70 ns             D．60 ns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P1158] 相对于微程序控制器，硬布线控制器的特点是</w:t>
      </w:r>
    </w:p>
    <w:p>
      <w:pPr>
        <w:pStyle w:val="2"/>
        <w:rPr>
          <w:rFonts w:hint="eastAsia"/>
        </w:rPr>
      </w:pPr>
      <w:r>
        <w:rPr>
          <w:rFonts w:hint="eastAsia"/>
        </w:rPr>
        <w:t>A．指令执行速度慢，指令功能的修改和扩展容易B．指令执行速度慢，指令功能的修改和扩展难C．指令执行速度快，指令功能的修改和扩展容易D．指令执行速度快，指令功能的修改和扩展难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P1159] 下列选项中，不．会引起指令流水线阻塞的是</w:t>
      </w:r>
    </w:p>
    <w:p>
      <w:pPr>
        <w:pStyle w:val="2"/>
        <w:rPr>
          <w:rFonts w:hint="eastAsia"/>
        </w:rPr>
      </w:pPr>
      <w:r>
        <w:rPr>
          <w:rFonts w:hint="eastAsia"/>
        </w:rPr>
        <w:t>A．数据旁路（转发）     B．数据相关C．条件转移       D．资源冲突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P1160] </w:t>
      </w:r>
      <w:del w:id="376" w:author="JH H" w:date="2023-12-13T00:19:00Z">
        <w:r>
          <w:rPr>
            <w:rFonts w:hint="eastAsia"/>
          </w:rPr>
          <w:delText>某计算机采用大端方式，按字节编址。某指令中操作数的机器数为1234FF00H，该操作数采用基址寻址方</w:delText>
        </w:r>
      </w:del>
    </w:p>
    <w:p>
      <w:pPr>
        <w:pStyle w:val="2"/>
        <w:rPr>
          <w:rFonts w:hint="eastAsia"/>
        </w:rPr>
      </w:pPr>
      <w:r>
        <w:rPr>
          <w:rFonts w:hint="eastAsia"/>
        </w:rPr>
        <w:t>某计算机采用大端方式，按字节编址。某指令中操作数的机器数为1234FF00H，该操作数采用基址寻址方式，形式地址(用补码表示)为FF12H，基址寄存器内容为F0000000H，则该操作数的LSB(最低有效字节)所在的地址是A. F000FF12H B. F000FF15H C. EFFFFF12H D. EFFFFF15H</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P1161] 某指令功能为R[r2]←R[r1]+M[R[r0]]，其两个源操作数分别采用寄存器、寄存器间接寻址方</w:t>
      </w:r>
    </w:p>
    <w:p>
      <w:pPr>
        <w:pStyle w:val="2"/>
        <w:rPr>
          <w:rFonts w:hint="eastAsia"/>
        </w:rPr>
      </w:pPr>
      <w:r>
        <w:rPr>
          <w:rFonts w:hint="eastAsia"/>
        </w:rPr>
        <w:t>I.通用寄存器组(GPRs)      II.算术逻辑单元(ALU)     III.存储器(Memory)      IV.指令译码器(ID)</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P1162] 在采用“取指、译码/取数、执行、访存、写回”5段流水线的处理器中，执行如下指令序列，其中s0、s1、</w:t>
      </w:r>
    </w:p>
    <w:p>
      <w:pPr>
        <w:pStyle w:val="2"/>
        <w:rPr>
          <w:rFonts w:hint="eastAsia"/>
        </w:rPr>
      </w:pPr>
      <w:r>
        <w:rPr>
          <w:rFonts w:hint="eastAsia"/>
        </w:rPr>
        <w:t>A.I1和I3 B.I2和I3 C.I2和I4 D.I3和I4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P1163] </w:t>
      </w:r>
      <w:del w:id="377" w:author="JH H" w:date="2023-12-13T00:19:00Z">
        <w:r>
          <w:rPr>
            <w:rFonts w:hint="eastAsia"/>
          </w:rPr>
          <w:delText>假定计算机M1和M2具有相同的指令集体系结构(ⅠSA)，主频分别为1.5 GHz和1.2 GHz。</w:delText>
        </w:r>
      </w:del>
    </w:p>
    <w:p>
      <w:pPr>
        <w:pStyle w:val="2"/>
        <w:rPr>
          <w:rFonts w:hint="eastAsia"/>
        </w:rPr>
      </w:pPr>
      <w:r>
        <w:rPr>
          <w:rFonts w:hint="eastAsia"/>
        </w:rPr>
        <w:t>假定计算机M1和M2具有相同的指令集体系结构(ⅠSA)，主频分别为1.5 GHz和1.2 GHz。在M1和M2上运行某基准程序P，平均CPⅠ分别为2和1，则程序P在M1和M2上运行时问的比值是 A．0.4 B． 0.625 C． 1.6  D．2.5</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P1164] 下列寻址方式中，最适合按下标顺序访问一维数组元素的是</w:t>
      </w:r>
    </w:p>
    <w:p>
      <w:pPr>
        <w:pStyle w:val="2"/>
        <w:rPr>
          <w:rFonts w:hint="eastAsia"/>
        </w:rPr>
      </w:pPr>
      <w:r>
        <w:rPr>
          <w:rFonts w:hint="eastAsia"/>
        </w:rPr>
        <w:t> A．相对寻址  B．寄存器寻址  C．直接寻址  D．变址寻址</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P1165] </w:t>
      </w:r>
      <w:del w:id="378" w:author="JH H" w:date="2023-12-13T00:19:00Z">
        <w:r>
          <w:rPr>
            <w:rFonts w:hint="eastAsia"/>
          </w:rPr>
          <w:delText>为实现 Cache地址映射，需要将来自CPU的物理地址根据映射方式进行不同划分，下列描述中错误的是</w:delText>
        </w:r>
      </w:del>
    </w:p>
    <w:p>
      <w:pPr>
        <w:pStyle w:val="2"/>
        <w:rPr>
          <w:rFonts w:hint="eastAsia"/>
        </w:rPr>
      </w:pPr>
      <w:r>
        <w:rPr>
          <w:rFonts w:hint="eastAsia"/>
        </w:rPr>
        <w:t>为实现 Cache地址映射，需要将来自CPU的物理地址根据映射方式进行不同划分，下列描述中错误的是 （ ）A.全相联映射方式下，将地址划分为主存块地址和块内偏移地址两部分</w:t>
      </w:r>
    </w:p>
    <w:p>
      <w:pPr>
        <w:pStyle w:val="2"/>
        <w:rPr>
          <w:rFonts w:hint="eastAsia"/>
        </w:rPr>
      </w:pPr>
    </w:p>
    <w:p>
      <w:pPr>
        <w:pStyle w:val="2"/>
        <w:rPr>
          <w:rFonts w:hint="eastAsia"/>
        </w:rPr>
      </w:pPr>
      <w:r>
        <w:rPr>
          <w:rFonts w:hint="eastAsia"/>
        </w:rPr>
        <w:t>B.直接相联映射方式下，根据Cache大小将地址划分为标记（Tag）、索引(Index)和块内偏移地址三部分。其中Index指向Cache特定行位置</w:t>
      </w:r>
    </w:p>
    <w:p>
      <w:pPr>
        <w:pStyle w:val="2"/>
        <w:rPr>
          <w:rFonts w:hint="eastAsia"/>
        </w:rPr>
      </w:pPr>
    </w:p>
    <w:p>
      <w:pPr>
        <w:pStyle w:val="2"/>
        <w:rPr>
          <w:rFonts w:hint="eastAsia"/>
        </w:rPr>
      </w:pPr>
      <w:r>
        <w:rPr>
          <w:rFonts w:hint="eastAsia"/>
        </w:rPr>
        <w:t>C.组相联映射方式下，根据Cache 分组数大小将地址划分为标记（Tag）、索引(Index)和块内偏移地址三部分。其中Index指向Cache特定组位置</w:t>
      </w:r>
    </w:p>
    <w:p>
      <w:pPr>
        <w:pStyle w:val="2"/>
        <w:rPr>
          <w:rFonts w:hint="eastAsia"/>
        </w:rPr>
      </w:pPr>
    </w:p>
    <w:p>
      <w:pPr>
        <w:pStyle w:val="2"/>
        <w:rPr>
          <w:rFonts w:hint="eastAsia"/>
        </w:rPr>
      </w:pPr>
      <w:r>
        <w:rPr>
          <w:rFonts w:hint="eastAsia"/>
        </w:rPr>
        <w:t>D.K路组相联是指CACHE被分成K组D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P1166] 下列关于指令流水线数据通路的叙述中，错误的是</w:t>
      </w:r>
    </w:p>
    <w:p>
      <w:pPr>
        <w:pStyle w:val="2"/>
        <w:rPr>
          <w:rFonts w:hint="eastAsia"/>
        </w:rPr>
      </w:pPr>
      <w:r>
        <w:rPr>
          <w:rFonts w:hint="eastAsia"/>
        </w:rPr>
        <w:t> A．包含生成控制信号的控制部件 B．包含算术逻辑运算部件(ALU) C．包含通用寄存器组和取指部件 D．由组合逻辑电路和时序逻辑电路组合而成</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P1167] 下列关于多重中断系统的叙述中，错误的是</w:t>
      </w:r>
    </w:p>
    <w:p>
      <w:pPr>
        <w:pStyle w:val="2"/>
        <w:rPr>
          <w:rFonts w:hint="eastAsia"/>
        </w:rPr>
      </w:pPr>
      <w:r>
        <w:rPr>
          <w:rFonts w:hint="eastAsia"/>
        </w:rPr>
        <w:t> A．在一条指令执行结束时响应中断 B．中断处理期间CPU处于关中断状态 C．中断请求的产生与当前指令的执行无关 D．CPU通过采样中断请求信号检测中断请求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P1168] </w:t>
      </w:r>
      <w:del w:id="379" w:author="JH H" w:date="2023-12-13T00:20:00Z">
        <w:r>
          <w:rPr>
            <w:rFonts w:hint="eastAsia"/>
          </w:rPr>
          <w:delText>某计算机主频为1GHz，程序P运行过程中，共执行了10000条指令，其中，80%的指令执行平均需1个</w:delText>
        </w:r>
      </w:del>
    </w:p>
    <w:p>
      <w:pPr>
        <w:pStyle w:val="2"/>
        <w:rPr>
          <w:rFonts w:hint="eastAsia"/>
        </w:rPr>
      </w:pPr>
      <w:r>
        <w:rPr>
          <w:rFonts w:hint="eastAsia"/>
        </w:rPr>
        <w:t>某计算机主频为1GHz，程序P运行过程中，共执行了10000条指令，其中，80%的指令执行平均需1个时钟周期，20%的指令执行平均需10个时钟周期。程序P的平均CPI和CPU执行时间分别是（ ）。A. 2.8，28μsB. 28，28μsC. 2.8，28msD. 28，28ms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P1169] 假设变址寄存器 R 的内容为 1000H，指令中的形式地址为 2000 H；地址 1000H 中的内</w:t>
      </w:r>
    </w:p>
    <w:p>
      <w:pPr>
        <w:pStyle w:val="2"/>
        <w:rPr>
          <w:rFonts w:hint="eastAsia"/>
        </w:rPr>
      </w:pPr>
      <w:r>
        <w:rPr>
          <w:rFonts w:hint="eastAsia"/>
        </w:rPr>
        <w:t>A. 1000H   B. 2000H  C. 3000H  D. 4000 H</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P1170] 某 32 位计算机按字节编址，采用小端 (Little Endian) 方式。若语令 “ int i</w:t>
      </w:r>
    </w:p>
    <w:p>
      <w:pPr>
        <w:pStyle w:val="2"/>
        <w:rPr>
          <w:rFonts w:hint="eastAsia"/>
        </w:rPr>
      </w:pPr>
      <w:r>
        <w:rPr>
          <w:rFonts w:hint="eastAsia"/>
        </w:rPr>
        <w:t xml:space="preserve">某 32 位计算机按字节编址，采用小端 (Little Endian) 方式。若语令 “ int i = 0; ”对应指令的机器代码为 “C7 45 FC 00 00 00 00 ，则语句 ” “int i = - 64; ”对应指令的机器代码是 。A . C7 45 FC C0 FF FF FF       B. C7 45 FC 0C FF FF FFC. C7 45 FC FF FF FF C0        D. C7 45 FC FF FF FF 0C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P1171] </w:t>
      </w:r>
      <w:del w:id="380" w:author="JH H" w:date="2023-12-13T00:20:00Z">
        <w:r>
          <w:rPr>
            <w:rFonts w:hint="eastAsia"/>
          </w:rPr>
          <w:delText>按字节编址的计算机中，某 double 型数组 A 的首地址为 2000H ，使用变址寻址和循环结构</w:delText>
        </w:r>
      </w:del>
    </w:p>
    <w:p>
      <w:pPr>
        <w:pStyle w:val="2"/>
        <w:rPr>
          <w:rFonts w:hint="eastAsia"/>
        </w:rPr>
      </w:pPr>
      <w:r>
        <w:rPr>
          <w:rFonts w:hint="eastAsia"/>
        </w:rPr>
        <w:t xml:space="preserve">按字节编址的计算机中，某 double 型数组 A 的首地址为 2000H ，使用变址寻址和循环结构访问数组 A，保存数组下标的变址寄存器初值为 0，每次循环取一个数组元素，其偏移地址为变址值乘以 sizeof(double) ，取完后变址寄存器内容自动加 1。若某次循环所取元素的地址为 2100H ，则进入该次循环时变址寄存器的内容是 。A .25  B. 32  C. 64  D. 100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P1172] 某计算机的控制器采用微程序控制方式，微指令中的操作控制字段采用字段直接编码法，共有33 个微命令，构</w:t>
      </w:r>
    </w:p>
    <w:p>
      <w:pPr>
        <w:pStyle w:val="2"/>
        <w:rPr>
          <w:rFonts w:hint="eastAsia"/>
        </w:rPr>
      </w:pPr>
      <w:r>
        <w:rPr>
          <w:rFonts w:hint="eastAsia"/>
        </w:rPr>
        <w:t>A. 5 位  B. 6 位  C. 15 位  D. 33 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P1173] 某计算机有 16 个通用寄存器，采用 32 位定长指令字，操作码字段（含寻址方式位）为 8 位，St</w:t>
      </w:r>
    </w:p>
    <w:p>
      <w:pPr>
        <w:pStyle w:val="2"/>
        <w:rPr>
          <w:rFonts w:hint="eastAsia"/>
        </w:rPr>
      </w:pPr>
      <w:r>
        <w:rPr>
          <w:rFonts w:hint="eastAsia"/>
        </w:rPr>
        <w:t>A．-32768 ~ +32767  B．-32767 ~ +32768C．-65536 ~ +65535  D．-65535 ~ +65536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P1174] 某计算机采用微程序控制器，共有 32 条指令，公共的取指令微程序包含 2 条微指令，各指令对应的微程</w:t>
      </w:r>
    </w:p>
    <w:p>
      <w:pPr>
        <w:pStyle w:val="2"/>
        <w:rPr>
          <w:rFonts w:hint="eastAsia"/>
        </w:rPr>
      </w:pPr>
      <w:r>
        <w:rPr>
          <w:rFonts w:hint="eastAsia"/>
        </w:rPr>
        <w:t>A．5  B．6  C．8  D．9</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P1180] </w:t>
      </w:r>
      <w:del w:id="381" w:author="JH H" w:date="2023-12-13T00:20:00Z">
        <w:r>
          <w:rPr>
            <w:rFonts w:hint="eastAsia"/>
          </w:rPr>
          <w:delText>某计算机的 Cache 共有 32 块，采用 8路组相联映射方式（即每组8块）。每个主存块大小为 3</w:delText>
        </w:r>
      </w:del>
    </w:p>
    <w:p>
      <w:pPr>
        <w:pStyle w:val="2"/>
        <w:rPr>
          <w:rFonts w:hint="eastAsia"/>
        </w:rPr>
      </w:pPr>
      <w:r>
        <w:rPr>
          <w:rFonts w:hint="eastAsia"/>
        </w:rPr>
        <w:t>某计算机的 Cache 共有 32 块，采用 8路组相联映射方式（即每组8块）。每个主存块大小为 32B，按字节编址。主存3312号单元所在主存块应装入到的 Cache 组号是___。A.0</w:t>
      </w:r>
    </w:p>
    <w:p>
      <w:pPr>
        <w:pStyle w:val="2"/>
        <w:rPr>
          <w:rFonts w:hint="eastAsia"/>
        </w:rPr>
      </w:pPr>
    </w:p>
    <w:p>
      <w:pPr>
        <w:pStyle w:val="2"/>
        <w:rPr>
          <w:rFonts w:hint="eastAsia"/>
        </w:rPr>
      </w:pPr>
      <w:r>
        <w:rPr>
          <w:rFonts w:hint="eastAsia"/>
        </w:rPr>
        <w:t>B.1</w:t>
      </w:r>
    </w:p>
    <w:p>
      <w:pPr>
        <w:pStyle w:val="2"/>
        <w:rPr>
          <w:rFonts w:hint="eastAsia"/>
        </w:rPr>
      </w:pPr>
    </w:p>
    <w:p>
      <w:pPr>
        <w:pStyle w:val="2"/>
        <w:rPr>
          <w:rFonts w:hint="eastAsia"/>
        </w:rPr>
      </w:pPr>
      <w:r>
        <w:rPr>
          <w:rFonts w:hint="eastAsia"/>
        </w:rPr>
        <w:t>C.2</w:t>
      </w:r>
    </w:p>
    <w:p>
      <w:pPr>
        <w:pStyle w:val="2"/>
        <w:rPr>
          <w:rFonts w:hint="eastAsia"/>
        </w:rPr>
      </w:pPr>
    </w:p>
    <w:p>
      <w:pPr>
        <w:pStyle w:val="2"/>
        <w:rPr>
          <w:rFonts w:hint="eastAsia"/>
        </w:rPr>
      </w:pPr>
      <w:r>
        <w:rPr>
          <w:rFonts w:hint="eastAsia"/>
        </w:rPr>
        <w:t>D.3</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P1181] 下列有关处理器时钟脉冲信号的叙述中，错误的是</w:t>
      </w:r>
    </w:p>
    <w:p>
      <w:pPr>
        <w:pStyle w:val="2"/>
        <w:rPr>
          <w:rFonts w:hint="eastAsia"/>
        </w:rPr>
      </w:pPr>
      <w:r>
        <w:rPr>
          <w:rFonts w:hint="eastAsia"/>
        </w:rPr>
        <w:t>A.时钟脉冲信号由机器脉冲源发出的脉冲信号经整形和分频后形成B.时钟脉冲信号的宽度称为时钟周期，时钟周期的倒数为机器主频C.时钟周期以相邻状态单元间组合逻辑电路的最大延迟为基准确定D.处理器总是在每来一个时钟脉冲信号时就开始执行一条新的指令</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P1182] </w:t>
      </w:r>
      <w:del w:id="382" w:author="JH H" w:date="2023-12-13T00:20:00Z">
        <w:r>
          <w:rPr>
            <w:rFonts w:hint="eastAsia"/>
          </w:rPr>
          <w:delText>某设备以中断方式与CPU进行数据交换，CPU主频为1GHz，设备接口中的数据缓冲寄存器为32位，设备</w:delText>
        </w:r>
      </w:del>
    </w:p>
    <w:p>
      <w:pPr>
        <w:pStyle w:val="2"/>
        <w:rPr>
          <w:rFonts w:hint="eastAsia"/>
        </w:rPr>
      </w:pPr>
      <w:r>
        <w:rPr>
          <w:rFonts w:hint="eastAsia"/>
        </w:rPr>
        <w:t>某设备以中断方式与CPU进行数据交换，CPU主频为1GHz，设备接口中的数据缓冲寄存器为32位，设备的数据传输率为50kB/s。若每次中断开销(包括中断响应和中断处理)为1000个时钟周期，则CPU用于该设备输入/输出的时间占整个CPU时间的百分比最多是A.1.25% B.2.5% C.5% D.12.5%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P1183] 内部异常（内中断）可分为故障（fault）、陷阱（trap）和终止（abort）三类。下列有关内部异</w:t>
      </w:r>
    </w:p>
    <w:p>
      <w:pPr>
        <w:pStyle w:val="2"/>
        <w:rPr>
          <w:rFonts w:hint="eastAsia"/>
        </w:rPr>
      </w:pPr>
      <w:r>
        <w:rPr>
          <w:rFonts w:hint="eastAsia"/>
        </w:rPr>
        <w:t>A．内部异常的产生与当前执行指令相关B．内部异常的检测由 CPU 内部逻辑实现C．内部异常的响应发生在指令执行过程中D．内部异常处理后返回到发生异常的指令继续执行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P1184] 下列选项中，能引起外部中断的事件是(  )。</w:t>
      </w:r>
    </w:p>
    <w:p>
      <w:pPr>
        <w:pStyle w:val="2"/>
        <w:rPr>
          <w:rFonts w:hint="eastAsia"/>
        </w:rPr>
      </w:pPr>
      <w:r>
        <w:rPr>
          <w:rFonts w:hint="eastAsia"/>
        </w:rPr>
        <w:t>AA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P1185] 下列关于超标量流水线特性的叙述中，正确的是</w:t>
      </w:r>
    </w:p>
    <w:p>
      <w:pPr>
        <w:pStyle w:val="2"/>
        <w:rPr>
          <w:rFonts w:hint="eastAsia"/>
        </w:rPr>
      </w:pPr>
      <w:r>
        <w:rPr>
          <w:rFonts w:hint="eastAsia"/>
        </w:rPr>
        <w:t> A．仅Ⅱ  B．仅Ⅰ、Ⅲ C．仅Ⅱ、Ⅲ  D．Ⅰ、Ⅱ和Ⅲ</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P1186] </w:t>
      </w:r>
      <w:del w:id="383" w:author="JH H" w:date="2023-12-13T00:20:00Z">
        <w:r>
          <w:rPr>
            <w:rFonts w:hint="eastAsia"/>
          </w:rPr>
          <w:delText>某 CPU 主频为 1.03 GHz，采用 4 级指令流水线，每个流水段的执行需要 1 个时钟周期。</w:delText>
        </w:r>
      </w:del>
    </w:p>
    <w:p>
      <w:pPr>
        <w:pStyle w:val="2"/>
        <w:rPr>
          <w:rFonts w:hint="eastAsia"/>
        </w:rPr>
      </w:pPr>
      <w:r>
        <w:rPr>
          <w:rFonts w:hint="eastAsia"/>
        </w:rPr>
        <w:t>某 CPU 主频为 1.03 GHz，采用 4 级指令流水线，每个流水段的执行需要 1 个时钟周期。假定 CPU 执行了 100 条指令，在其执行过程中，没有发生任何流水线阻塞，此时流水线A. 0.25×10^9 条指令/秒  B. 0.97×10^9 条指令/秒C. 1.0×10^9 条指令/秒  D. 1.03 ×10^9 条指令/秒</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P1187] </w:t>
      </w:r>
      <w:del w:id="384" w:author="JH H" w:date="2023-12-13T00:20:00Z">
        <w:r>
          <w:rPr>
            <w:rFonts w:hint="eastAsia"/>
          </w:rPr>
          <w:delText>若某计算机最复杂指令的执行需要完成 5 个子功能，分别由功能部件 A~E 实现，各功能  部件所需时</w:delText>
        </w:r>
      </w:del>
    </w:p>
    <w:p>
      <w:pPr>
        <w:pStyle w:val="2"/>
        <w:rPr>
          <w:rFonts w:hint="eastAsia"/>
        </w:rPr>
      </w:pPr>
      <w:r>
        <w:rPr>
          <w:rFonts w:hint="eastAsia"/>
        </w:rPr>
        <w:t xml:space="preserve">若某计算机最复杂指令的执行需要完成 5 个子功能，分别由功能部件 A~E 实现，各功能部件所需时间分别为 80ps、50ps、50ps、70ps 和 50ps，采用流水线方式执行指令，流水段寄存器延时为 20ps，则 CPU 时钟周期至少为 。A . 60ps   B. 70ps  C. 80ps  D. 100ps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P1147] C程序中main函数的位置</w:t>
      </w:r>
    </w:p>
    <w:p>
      <w:pPr>
        <w:pStyle w:val="2"/>
        <w:rPr>
          <w:rFonts w:hint="eastAsia"/>
        </w:rPr>
      </w:pPr>
      <w:r>
        <w:rPr>
          <w:rFonts w:hint="eastAsia"/>
        </w:rPr>
        <w:t>C程序中main函数的位置（）。A、必须在最开始                B、必须在系统库函数后面C、可以在自定义函数后面  D、必须在最后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P1148] 下面关于C语言用户标识符的描述，正确的是</w:t>
      </w:r>
    </w:p>
    <w:p>
      <w:pPr>
        <w:pStyle w:val="2"/>
        <w:rPr>
          <w:rFonts w:hint="eastAsia"/>
        </w:rPr>
      </w:pPr>
      <w:r>
        <w:rPr>
          <w:rFonts w:hint="eastAsia"/>
        </w:rPr>
        <w:t>下面关于C语言用户标识符的描述，正确的是（）。A、不能区分大小写            B、用户标识符不能描述常量C、类型名也是用户标识        D、用户标识符可以作为变量名</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[C语言 P1149] </w:t>
      </w:r>
      <w:del w:id="385" w:author="JH H" w:date="2023-12-13T00:20:00Z">
        <w:r>
          <w:rPr>
            <w:rFonts w:hint="eastAsia"/>
          </w:rPr>
          <w:delText>关于C语言的叙述中，不正确的是</w:delText>
        </w:r>
      </w:del>
    </w:p>
    <w:p>
      <w:pPr>
        <w:pStyle w:val="2"/>
        <w:rPr>
          <w:rFonts w:hint="eastAsia"/>
        </w:rPr>
      </w:pPr>
      <w:r>
        <w:rPr>
          <w:rFonts w:hint="eastAsia"/>
        </w:rPr>
        <w:t>关于C语言的叙述中，不正确的是（）。A. C程序可由一个或多个函数组成B. C程序必须包含一个main（）函数C. C程序的基本组成单位是函数D. 注释说明只能位于一条语句的后面</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P1150] 若有说明语句：char C=‘\95’;则变量C包含()个字符</w:t>
      </w:r>
    </w:p>
    <w:p>
      <w:pPr>
        <w:pStyle w:val="2"/>
        <w:rPr>
          <w:rFonts w:hint="eastAsia"/>
        </w:rPr>
      </w:pPr>
      <w:r>
        <w:rPr>
          <w:rFonts w:hint="eastAsia"/>
        </w:rPr>
        <w:t>若有说明语句：char C=‘\95’;则变量C包含()个字符。A.1         B.2       C.3        D.语法错误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P1151] 结构化程序设计不包括</w:t>
      </w:r>
    </w:p>
    <w:p>
      <w:pPr>
        <w:pStyle w:val="2"/>
        <w:rPr>
          <w:rFonts w:hint="eastAsia"/>
        </w:rPr>
      </w:pPr>
      <w:r>
        <w:rPr>
          <w:rFonts w:hint="eastAsia"/>
        </w:rPr>
        <w:t>A、最优化       B、自顶而下，逐步细化      C、模块化设计   D、结构化编码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P1152] 结构化程序设计的三种基本语句是</w:t>
      </w:r>
    </w:p>
    <w:p>
      <w:pPr>
        <w:pStyle w:val="2"/>
        <w:rPr>
          <w:rFonts w:hint="eastAsia"/>
        </w:rPr>
      </w:pPr>
      <w:r>
        <w:rPr>
          <w:rFonts w:hint="eastAsia"/>
        </w:rPr>
        <w:t>A.函数结构,  分支结构   判断结构B.函数结构   嵌套结构   平行结构C.顺序结构   分支结构   循环结构D.分支结构   循环结构   嵌套结构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P1153] 若有定义:int x=1234,y=123,z=12;则语句printf(“%4d+%3d+%2d”</w:t>
      </w:r>
    </w:p>
    <w:p>
      <w:pPr>
        <w:pStyle w:val="2"/>
        <w:rPr>
          <w:rFonts w:hint="eastAsia"/>
        </w:rPr>
      </w:pPr>
      <w:r>
        <w:rPr>
          <w:rFonts w:hint="eastAsia"/>
        </w:rPr>
        <w:t>A.123412312           B. 12341234123412341231231231212  C.1234+1234+1234      D.1234+123+12D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P1154] 关于C语言的源程序的叙述中,错误的是</w:t>
      </w:r>
    </w:p>
    <w:p>
      <w:pPr>
        <w:pStyle w:val="2"/>
        <w:rPr>
          <w:rFonts w:hint="eastAsia"/>
        </w:rPr>
      </w:pPr>
      <w:r>
        <w:rPr>
          <w:rFonts w:hint="eastAsia"/>
        </w:rPr>
        <w:t>关于C语言的源程序的叙述中,错误的是()。A.C语言的源程序由函数构成   B.main函数可以书写在自定义函数之后C.必须包含有输入语句        D.一行可以书写多个语句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P1155] 下面叙述中，（）不是结构化程序设计中的三种基本结构之一</w:t>
      </w:r>
    </w:p>
    <w:p>
      <w:pPr>
        <w:pStyle w:val="2"/>
        <w:rPr>
          <w:rFonts w:hint="eastAsia"/>
        </w:rPr>
      </w:pPr>
      <w:r>
        <w:rPr>
          <w:rFonts w:hint="eastAsia"/>
        </w:rPr>
        <w:t>A.数据结构    B.选择结构    C.循环结构    D.顺序结构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P1156] char 型变量存放的是</w:t>
      </w:r>
    </w:p>
    <w:p>
      <w:pPr>
        <w:pStyle w:val="2"/>
        <w:rPr>
          <w:rFonts w:hint="eastAsia"/>
        </w:rPr>
      </w:pPr>
      <w:r>
        <w:rPr>
          <w:rFonts w:hint="eastAsia"/>
        </w:rPr>
        <w:t>A.ASCⅡ码值      B.字符本身   C.十进制代码值   D.十六进制代码值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P1157] 已有如下定义和输入语句</w:t>
      </w:r>
    </w:p>
    <w:p>
      <w:pPr>
        <w:pStyle w:val="2"/>
        <w:rPr>
          <w:rFonts w:hint="eastAsia"/>
        </w:rPr>
      </w:pPr>
      <w:r>
        <w:rPr>
          <w:rFonts w:hint="eastAsia"/>
        </w:rPr>
        <w:t>若要求a、c1、c2的值分别为10、A和B，正确的数据输入是（）。A．10AB     B．10,A,B       C．10A  B       D．10  AB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P1158] 以下叙述不正确的是</w:t>
      </w:r>
    </w:p>
    <w:p>
      <w:pPr>
        <w:pStyle w:val="2"/>
        <w:rPr>
          <w:rFonts w:hint="eastAsia"/>
        </w:rPr>
      </w:pPr>
      <w:r>
        <w:rPr>
          <w:rFonts w:hint="eastAsia"/>
        </w:rPr>
        <w:t>A、C程序的执行总是从main函数开始B、一个C源程序必须包含一个main函数C、C语言程序的基本组成单位是函数D、在编译C程序源程序时，可发现注释中的拼写</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P1159] 已知如下定义和输入语句</w:t>
      </w:r>
    </w:p>
    <w:p>
      <w:pPr>
        <w:pStyle w:val="2"/>
        <w:rPr>
          <w:rFonts w:hint="eastAsia"/>
        </w:rPr>
      </w:pPr>
      <w:r>
        <w:rPr>
          <w:rFonts w:hint="eastAsia"/>
        </w:rPr>
        <w:t>A.10  20     B.10，20     C.a=10, b=20    D.10；20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P1160] 在C语言源程序中，以下叙述正确的是</w:t>
      </w:r>
    </w:p>
    <w:p>
      <w:pPr>
        <w:pStyle w:val="2"/>
        <w:rPr>
          <w:rFonts w:hint="eastAsia"/>
        </w:rPr>
      </w:pPr>
      <w:r>
        <w:rPr>
          <w:rFonts w:hint="eastAsia"/>
        </w:rPr>
        <w:t>在C语言源程序中，以下叙述正确的是（）。A.main函数必须位于文件的开头B.每行只能写一条语句C.程序中的每一语句可以写成几行D.每个语句的最后必须有点号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P1161] 对于C语言源程序,以下叙述错误的是</w:t>
      </w:r>
    </w:p>
    <w:p>
      <w:pPr>
        <w:pStyle w:val="2"/>
        <w:rPr>
          <w:rFonts w:hint="eastAsia"/>
        </w:rPr>
      </w:pPr>
      <w:r>
        <w:rPr>
          <w:rFonts w:hint="eastAsia"/>
        </w:rPr>
        <w:t>对于C语言源程序,以下叙述错误的是( )。A.  可以有空语句B.  函数之间是平等的,在一个函数内部不能定义其它函数C.  程序调试时如果没有提示错误,就能得到正确结果D.  注释可以出现在在语句的前面</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P1162] 下面叙述中，（）不是结构化程序设计三种基本结构的共同特点</w:t>
      </w:r>
    </w:p>
    <w:p>
      <w:pPr>
        <w:pStyle w:val="2"/>
        <w:rPr>
          <w:rFonts w:hint="eastAsia"/>
        </w:rPr>
      </w:pPr>
      <w:r>
        <w:rPr>
          <w:rFonts w:hint="eastAsia"/>
        </w:rPr>
        <w:t>A选项：do while是先循环再判断</w:t>
      </w:r>
    </w:p>
    <w:p>
      <w:pPr>
        <w:pStyle w:val="2"/>
        <w:rPr>
          <w:rFonts w:hint="eastAsia"/>
        </w:rPr>
      </w:pPr>
      <w:r>
        <w:rPr>
          <w:rFonts w:hint="eastAsia"/>
        </w:rPr>
        <w:t>B选项：函数都由main函数开始，由return 0结束</w:t>
      </w:r>
    </w:p>
    <w:p>
      <w:pPr>
        <w:pStyle w:val="2"/>
        <w:rPr>
          <w:rFonts w:hint="eastAsia"/>
        </w:rPr>
      </w:pPr>
      <w:r>
        <w:rPr>
          <w:rFonts w:hint="eastAsia"/>
        </w:rPr>
        <w:t>C选项：我觉得选这个也对，选择结构写一个必不会达成的条件，if..else我只走if，那么else就永远不执行</w:t>
      </w:r>
    </w:p>
    <w:p>
      <w:pPr>
        <w:pStyle w:val="2"/>
        <w:rPr>
          <w:rFonts w:hint="eastAsia"/>
        </w:rPr>
      </w:pPr>
      <w:r>
        <w:rPr>
          <w:rFonts w:hint="eastAsia"/>
        </w:rPr>
        <w:t>D选项：while和for都可以写出死循环，递归更容易出现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P1163] </w:t>
      </w:r>
      <w:del w:id="386" w:author="JH H" w:date="2023-12-13T00:22:00Z">
        <w:r>
          <w:rPr>
            <w:rFonts w:hint="eastAsia"/>
          </w:rPr>
          <w:delText>若定义：int x=2; y=3; float i； 则以下符合C语言语法的表达式是</w:delText>
        </w:r>
      </w:del>
    </w:p>
    <w:p>
      <w:pPr>
        <w:pStyle w:val="2"/>
        <w:rPr>
          <w:rFonts w:hint="eastAsia"/>
        </w:rPr>
      </w:pPr>
      <w:r>
        <w:rPr>
          <w:rFonts w:hint="eastAsia"/>
        </w:rPr>
        <w:t>若定义：int x=2; y=3; float i； 则以下符合C语言语法的表达式是（）。A、x=x* 3=2   B、x=(y= = 1)  C、i=float(x)  D、i%(-3)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P1164] 若有定义：int a=5, b=2, c=1；则表达式a-b&lt;c||b==c的值是</w:t>
      </w:r>
    </w:p>
    <w:p>
      <w:pPr>
        <w:pStyle w:val="2"/>
        <w:rPr>
          <w:rFonts w:hint="eastAsia"/>
        </w:rPr>
      </w:pPr>
      <w:r>
        <w:rPr>
          <w:rFonts w:hint="eastAsia"/>
        </w:rPr>
        <w:t>A、0   B、1   C、2   D、-1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P1165] 若有定义：float x=3.5; int z=8; 则表达式x+z%3/4的值是</w:t>
      </w:r>
    </w:p>
    <w:p>
      <w:pPr>
        <w:pStyle w:val="2"/>
        <w:rPr>
          <w:rFonts w:hint="eastAsia"/>
        </w:rPr>
      </w:pPr>
      <w:r>
        <w:rPr>
          <w:rFonts w:hint="eastAsia"/>
        </w:rPr>
        <w:t>A、3.75   B、3.5   C、3   D、4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P1166] 若有定义：int a=1，b=2，c=3；语句++a||++b＆＆++a运行后b  的值为</w:t>
      </w:r>
    </w:p>
    <w:p>
      <w:pPr>
        <w:pStyle w:val="2"/>
        <w:rPr>
          <w:rFonts w:hint="eastAsia"/>
        </w:rPr>
      </w:pPr>
      <w:r>
        <w:rPr>
          <w:rFonts w:hint="eastAsia"/>
        </w:rPr>
        <w:t>A．1       B.0      C.2       D.3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P1167] 设单精度型变量f、g的值均为2.0，使f为4.0的表达式是（）。</w:t>
      </w:r>
    </w:p>
    <w:p>
      <w:pPr>
        <w:pStyle w:val="2"/>
        <w:rPr>
          <w:rFonts w:hint="eastAsia"/>
        </w:rPr>
      </w:pPr>
      <w:r>
        <w:rPr>
          <w:rFonts w:hint="eastAsia"/>
        </w:rPr>
        <w:t>A．f+=gB．f-=g+2C．f*=g-6D．f/=g*10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P1168] 下面叙述正确的是</w:t>
      </w:r>
    </w:p>
    <w:p>
      <w:pPr>
        <w:pStyle w:val="2"/>
        <w:rPr>
          <w:rFonts w:hint="eastAsia"/>
        </w:rPr>
      </w:pPr>
      <w:r>
        <w:rPr>
          <w:rFonts w:hint="eastAsia"/>
        </w:rPr>
        <w:t>A、2/3与2.0/3.0等价    B、（int）2.0/3与2/3等价C、++5与6等价           D、‘A’与“A”等价</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P1169] getchar(  )函数的功能是从终端输入</w:t>
      </w:r>
    </w:p>
    <w:p>
      <w:pPr>
        <w:pStyle w:val="2"/>
        <w:rPr>
          <w:rFonts w:hint="eastAsia"/>
        </w:rPr>
      </w:pPr>
      <w:r>
        <w:rPr>
          <w:rFonts w:hint="eastAsia"/>
        </w:rPr>
        <w:t>A、一个整型量值   B、一个实型变量值   C、多个字符   D、一个字符</w:t>
      </w:r>
    </w:p>
    <w:p>
      <w:pPr>
        <w:pStyle w:val="2"/>
        <w:rPr>
          <w:rFonts w:hint="eastAsia"/>
        </w:rPr>
      </w:pPr>
    </w:p>
    <w:p>
      <w:pPr>
        <w:pStyle w:val="2"/>
        <w:rPr>
          <w:rFonts w:hint="eastAsia"/>
        </w:rPr>
      </w:pPr>
      <w:r>
        <w:rPr>
          <w:rFonts w:hint="eastAsia"/>
        </w:rPr>
        <w:t>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P1170] 若有定义：int i=7, j=8; 则表达式 i &gt;j||i&lt;j的值为</w:t>
      </w:r>
    </w:p>
    <w:p>
      <w:pPr>
        <w:pStyle w:val="2"/>
        <w:rPr>
          <w:rFonts w:hint="eastAsia"/>
        </w:rPr>
      </w:pPr>
      <w:r>
        <w:rPr>
          <w:rFonts w:hint="eastAsia"/>
        </w:rPr>
        <w:t>A、1      B、变量i的值     C、0     D、变量j的值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P1171] 若有定义：int i ，j；则表达式（i=2, j=5, i++, i+j++）的值是</w:t>
      </w:r>
    </w:p>
    <w:p>
      <w:pPr>
        <w:pStyle w:val="2"/>
        <w:rPr>
          <w:rFonts w:hint="eastAsia"/>
        </w:rPr>
      </w:pPr>
      <w:r>
        <w:rPr>
          <w:rFonts w:hint="eastAsia"/>
        </w:rPr>
        <w:t>A、7     B、8     C、9       D、10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P1172] 若希望当a的值为奇数时,表达式的值为”真”,a的值为偶数时,表达式的值为”假”.则不能满足要求的表达</w:t>
      </w:r>
    </w:p>
    <w:p>
      <w:pPr>
        <w:pStyle w:val="2"/>
        <w:rPr>
          <w:rFonts w:hint="eastAsia"/>
        </w:rPr>
      </w:pPr>
      <w:r>
        <w:rPr>
          <w:rFonts w:hint="eastAsia"/>
        </w:rPr>
        <w:t>A.a%2==1    B.!(a%2==0)     C.!(a%2)     D.a%2</w:t>
      </w:r>
    </w:p>
    <w:p>
      <w:pPr>
        <w:pStyle w:val="2"/>
        <w:rPr>
          <w:rFonts w:hint="eastAsia"/>
        </w:rPr>
      </w:pPr>
      <w:r>
        <w:rPr>
          <w:rFonts w:hint="eastAsia"/>
        </w:rPr>
        <w:t>答案:C 选项</w:t>
      </w:r>
    </w:p>
    <w:p>
      <w:pPr>
        <w:pStyle w:val="2"/>
        <w:rPr>
          <w:rFonts w:hint="eastAsia"/>
        </w:rPr>
      </w:pPr>
    </w:p>
    <w:p>
      <w:pPr>
        <w:pStyle w:val="2"/>
        <w:rPr>
          <w:del w:id="387" w:author="JH H" w:date="2023-12-13T00:22:00Z"/>
          <w:rFonts w:hint="eastAsia"/>
        </w:rPr>
      </w:pPr>
      <w:del w:id="388" w:author="JH H" w:date="2023-12-13T00:22:00Z">
        <w:r>
          <w:rPr>
            <w:rFonts w:hint="eastAsia"/>
          </w:rPr>
          <w:delText>[C语言 P1173] 下面叙述正确的是</w:delText>
        </w:r>
      </w:del>
    </w:p>
    <w:p>
      <w:pPr>
        <w:pStyle w:val="2"/>
        <w:rPr>
          <w:del w:id="389" w:author="JH H" w:date="2023-12-13T00:22:00Z"/>
          <w:rFonts w:hint="eastAsia"/>
        </w:rPr>
      </w:pPr>
      <w:del w:id="390" w:author="JH H" w:date="2023-12-13T00:22:00Z">
        <w:r>
          <w:rPr>
            <w:rFonts w:hint="eastAsia"/>
          </w:rPr>
          <w:delText>Ｃ．”A”*＇B＇是合法的Ｄ．＂A＂+＂B＂是合法的为啥B不行，求大佬解答</w:delText>
        </w:r>
      </w:del>
    </w:p>
    <w:p>
      <w:pPr>
        <w:pStyle w:val="2"/>
        <w:rPr>
          <w:del w:id="391" w:author="JH H" w:date="2023-12-13T00:22:00Z"/>
          <w:rFonts w:hint="eastAsia"/>
        </w:rPr>
      </w:pPr>
    </w:p>
    <w:p>
      <w:pPr>
        <w:pStyle w:val="2"/>
        <w:rPr>
          <w:del w:id="392" w:author="JH H" w:date="2023-12-13T00:22:00Z"/>
          <w:rFonts w:hint="eastAsia"/>
        </w:rPr>
      </w:pPr>
    </w:p>
    <w:p>
      <w:pPr>
        <w:pStyle w:val="2"/>
        <w:rPr>
          <w:del w:id="393" w:author="JH H" w:date="2023-12-13T00:22:00Z"/>
          <w:rFonts w:hint="eastAsia"/>
        </w:rPr>
      </w:pPr>
    </w:p>
    <w:p>
      <w:pPr>
        <w:pStyle w:val="2"/>
        <w:rPr>
          <w:del w:id="394" w:author="JH H" w:date="2023-12-13T00:22:00Z"/>
          <w:rFonts w:hint="eastAsia"/>
        </w:rPr>
      </w:pPr>
      <w:del w:id="395" w:author="JH H" w:date="2023-12-13T00:22:00Z">
        <w:r>
          <w:rPr>
            <w:rFonts w:hint="eastAsia"/>
          </w:rPr>
          <w:delText xml:space="preserve">                                                    </w:delText>
        </w:r>
      </w:del>
    </w:p>
    <w:p>
      <w:pPr>
        <w:pStyle w:val="2"/>
        <w:rPr>
          <w:del w:id="396" w:author="JH H" w:date="2023-12-13T00:22:00Z"/>
          <w:rFonts w:hint="eastAsia"/>
        </w:rPr>
      </w:pPr>
      <w:del w:id="397" w:author="JH H" w:date="2023-12-13T00:22:00Z">
        <w:r>
          <w:rPr>
            <w:rFonts w:hint="eastAsia"/>
          </w:rPr>
          <w:delText xml:space="preserve">                                                        帅就一个字</w:delText>
        </w:r>
      </w:del>
    </w:p>
    <w:p>
      <w:pPr>
        <w:pStyle w:val="2"/>
        <w:rPr>
          <w:del w:id="398" w:author="JH H" w:date="2023-12-13T00:22:00Z"/>
          <w:rFonts w:hint="eastAsia"/>
        </w:rPr>
      </w:pPr>
      <w:del w:id="399" w:author="JH H" w:date="2023-12-13T00:22:00Z">
        <w:r>
          <w:rPr>
            <w:rFonts w:hint="eastAsia"/>
          </w:rPr>
          <w:delText xml:space="preserve">                                                        </w:delText>
        </w:r>
      </w:del>
    </w:p>
    <w:p>
      <w:pPr>
        <w:pStyle w:val="2"/>
        <w:rPr>
          <w:del w:id="400" w:author="JH H" w:date="2023-12-13T00:22:00Z"/>
          <w:rFonts w:hint="eastAsia"/>
        </w:rPr>
      </w:pPr>
    </w:p>
    <w:p>
      <w:pPr>
        <w:pStyle w:val="2"/>
        <w:rPr>
          <w:del w:id="401" w:author="JH H" w:date="2023-12-13T00:22:00Z"/>
          <w:rFonts w:hint="eastAsia"/>
        </w:rPr>
      </w:pPr>
    </w:p>
    <w:p>
      <w:pPr>
        <w:pStyle w:val="2"/>
        <w:rPr>
          <w:del w:id="402" w:author="JH H" w:date="2023-12-13T00:22:00Z"/>
          <w:rFonts w:hint="eastAsia"/>
        </w:rPr>
      </w:pPr>
      <w:del w:id="403" w:author="JH H" w:date="2023-12-13T00:22:00Z">
        <w:r>
          <w:rPr>
            <w:rFonts w:hint="eastAsia"/>
          </w:rPr>
          <w:delText>回复</w:delText>
        </w:r>
      </w:del>
    </w:p>
    <w:p>
      <w:pPr>
        <w:pStyle w:val="2"/>
        <w:rPr>
          <w:del w:id="404" w:author="JH H" w:date="2023-12-13T00:22:00Z"/>
          <w:rFonts w:hint="eastAsia"/>
        </w:rPr>
      </w:pPr>
    </w:p>
    <w:p>
      <w:pPr>
        <w:pStyle w:val="2"/>
        <w:rPr>
          <w:del w:id="405" w:author="JH H" w:date="2023-12-13T00:22:00Z"/>
          <w:rFonts w:hint="eastAsia"/>
        </w:rPr>
      </w:pPr>
    </w:p>
    <w:p>
      <w:pPr>
        <w:pStyle w:val="2"/>
        <w:rPr>
          <w:del w:id="406" w:author="JH H" w:date="2023-12-13T00:22:00Z"/>
          <w:rFonts w:hint="eastAsia"/>
        </w:rPr>
      </w:pPr>
    </w:p>
    <w:p>
      <w:pPr>
        <w:pStyle w:val="2"/>
        <w:rPr>
          <w:del w:id="407" w:author="JH H" w:date="2023-12-13T00:22:00Z"/>
          <w:rFonts w:hint="eastAsia"/>
        </w:rPr>
      </w:pPr>
      <w:del w:id="408" w:author="JH H" w:date="2023-12-13T00:22:00Z">
        <w:r>
          <w:rPr>
            <w:rFonts w:hint="eastAsia"/>
          </w:rPr>
          <w:delText xml:space="preserve">                                                    </w:delText>
        </w:r>
      </w:del>
    </w:p>
    <w:p>
      <w:pPr>
        <w:pStyle w:val="2"/>
        <w:rPr>
          <w:del w:id="409" w:author="JH H" w:date="2023-12-13T00:22:00Z"/>
          <w:rFonts w:hint="eastAsia"/>
        </w:rPr>
      </w:pPr>
      <w:del w:id="410" w:author="JH H" w:date="2023-12-13T00:22:00Z">
        <w:r>
          <w:rPr>
            <w:rFonts w:hint="eastAsia"/>
          </w:rPr>
          <w:delText xml:space="preserve">                                                            useryang： </w:delText>
        </w:r>
      </w:del>
    </w:p>
    <w:p>
      <w:pPr>
        <w:pStyle w:val="2"/>
        <w:rPr>
          <w:del w:id="411" w:author="JH H" w:date="2023-12-13T00:22:00Z"/>
          <w:rFonts w:hint="eastAsia"/>
        </w:rPr>
      </w:pPr>
      <w:del w:id="412" w:author="JH H" w:date="2023-12-13T00:22:00Z">
        <w:r>
          <w:rPr>
            <w:rFonts w:hint="eastAsia"/>
          </w:rPr>
          <w:delText xml:space="preserve">                                                        </w:delText>
        </w:r>
      </w:del>
    </w:p>
    <w:p>
      <w:pPr>
        <w:pStyle w:val="2"/>
        <w:rPr>
          <w:del w:id="413" w:author="JH H" w:date="2023-12-13T00:22:00Z"/>
          <w:rFonts w:hint="eastAsia"/>
        </w:rPr>
      </w:pPr>
    </w:p>
    <w:p>
      <w:pPr>
        <w:pStyle w:val="2"/>
        <w:rPr>
          <w:del w:id="414" w:author="JH H" w:date="2023-12-13T00:22:00Z"/>
          <w:rFonts w:hint="eastAsia"/>
        </w:rPr>
      </w:pPr>
      <w:del w:id="415" w:author="JH H" w:date="2023-12-13T00:22:00Z">
        <w:r>
          <w:rPr>
            <w:rFonts w:hint="eastAsia"/>
          </w:rPr>
          <w:delText xml:space="preserve">                                                在C语言中，你不能对表达式的结果进行增量操作。也就是说，(a+b)++ 是非法的。</w:delText>
        </w:r>
      </w:del>
    </w:p>
    <w:p>
      <w:pPr>
        <w:pStyle w:val="2"/>
        <w:rPr>
          <w:del w:id="416" w:author="JH H" w:date="2023-12-13T00:22:00Z"/>
          <w:rFonts w:hint="eastAsia"/>
        </w:rPr>
      </w:pPr>
      <w:del w:id="417" w:author="JH H" w:date="2023-12-13T00:22:00Z">
        <w:r>
          <w:rPr>
            <w:rFonts w:hint="eastAsia"/>
          </w:rPr>
          <w:delText xml:space="preserve">                                            </w:delText>
        </w:r>
      </w:del>
    </w:p>
    <w:p>
      <w:pPr>
        <w:pStyle w:val="2"/>
        <w:rPr>
          <w:del w:id="418" w:author="JH H" w:date="2023-12-13T00:22:00Z"/>
          <w:rFonts w:hint="eastAsia"/>
        </w:rPr>
      </w:pPr>
      <w:del w:id="419" w:author="JH H" w:date="2023-12-13T00:22:00Z">
        <w:r>
          <w:rPr>
            <w:rFonts w:hint="eastAsia"/>
          </w:rPr>
          <w:delText>B:变量</w:delText>
        </w:r>
      </w:del>
    </w:p>
    <w:p>
      <w:pPr>
        <w:pStyle w:val="2"/>
        <w:rPr>
          <w:del w:id="420" w:author="JH H" w:date="2023-12-13T00:22:00Z"/>
          <w:rFonts w:hint="eastAsia"/>
        </w:rPr>
      </w:pPr>
      <w:del w:id="421" w:author="JH H" w:date="2023-12-13T00:22:00Z">
        <w:r>
          <w:rPr>
            <w:rFonts w:hint="eastAsia"/>
          </w:rPr>
          <w:delText>C:字符串不能进行算数运算</w:delText>
        </w:r>
      </w:del>
    </w:p>
    <w:p>
      <w:pPr>
        <w:pStyle w:val="2"/>
        <w:rPr>
          <w:del w:id="422" w:author="JH H" w:date="2023-12-13T00:22:00Z"/>
          <w:rFonts w:hint="eastAsia"/>
        </w:rPr>
      </w:pPr>
      <w:del w:id="423" w:author="JH H" w:date="2023-12-13T00:22:00Z">
        <w:r>
          <w:rPr>
            <w:rFonts w:hint="eastAsia"/>
          </w:rPr>
          <w:delText>D:C++和C#可以C中不行</w:delText>
        </w:r>
      </w:del>
    </w:p>
    <w:p>
      <w:pPr>
        <w:pStyle w:val="2"/>
        <w:rPr>
          <w:del w:id="424" w:author="JH H" w:date="2023-12-13T00:22:00Z"/>
          <w:rFonts w:hint="eastAsia"/>
        </w:rPr>
      </w:pPr>
      <w:del w:id="425" w:author="JH H" w:date="2023-12-13T00:22:00Z">
        <w:r>
          <w:rPr>
            <w:rFonts w:hint="eastAsia"/>
          </w:rPr>
          <w:delText>答案:A 选项</w:delText>
        </w:r>
      </w:del>
    </w:p>
    <w:p>
      <w:pPr>
        <w:pStyle w:val="2"/>
        <w:rPr>
          <w:del w:id="426" w:author="JH H" w:date="2023-12-13T00:22:00Z"/>
          <w:rFonts w:hint="eastAsia"/>
        </w:rPr>
      </w:pPr>
    </w:p>
    <w:p>
      <w:pPr>
        <w:pStyle w:val="2"/>
        <w:rPr>
          <w:del w:id="427" w:author="JH H" w:date="2023-12-13T00:22:00Z"/>
          <w:rFonts w:hint="eastAsia"/>
        </w:rPr>
      </w:pPr>
      <w:del w:id="428" w:author="JH H" w:date="2023-12-13T00:22:00Z">
        <w:r>
          <w:rPr>
            <w:rFonts w:hint="eastAsia"/>
          </w:rPr>
          <w:delText>[C语言 P1174] 以下程序段运行后变量a的值为</w:delText>
        </w:r>
      </w:del>
    </w:p>
    <w:p>
      <w:pPr>
        <w:pStyle w:val="2"/>
        <w:rPr>
          <w:del w:id="429" w:author="JH H" w:date="2023-12-13T00:22:00Z"/>
          <w:rFonts w:hint="eastAsia"/>
        </w:rPr>
      </w:pPr>
    </w:p>
    <w:p>
      <w:pPr>
        <w:pStyle w:val="2"/>
        <w:rPr>
          <w:del w:id="430" w:author="JH H" w:date="2023-12-13T00:22:00Z"/>
          <w:rFonts w:hint="eastAsia"/>
        </w:rPr>
      </w:pPr>
      <w:del w:id="431" w:author="JH H" w:date="2023-12-13T00:22:00Z">
        <w:r>
          <w:rPr>
            <w:rFonts w:hint="eastAsia"/>
          </w:rPr>
          <w:delText>答案:D 选项</w:delText>
        </w:r>
      </w:del>
    </w:p>
    <w:p>
      <w:pPr>
        <w:pStyle w:val="2"/>
        <w:rPr>
          <w:rFonts w:hint="eastAsia"/>
        </w:rPr>
      </w:pPr>
    </w:p>
    <w:p>
      <w:pPr>
        <w:pStyle w:val="2"/>
        <w:rPr>
          <w:rFonts w:hint="eastAsia"/>
        </w:rPr>
      </w:pPr>
      <w:r>
        <w:rPr>
          <w:rFonts w:hint="eastAsia"/>
        </w:rPr>
        <w:t>[C语言 P1175] 若有定义:intａ＝２；则正确的赋值表达式是</w:t>
      </w:r>
    </w:p>
    <w:p>
      <w:pPr>
        <w:pStyle w:val="2"/>
        <w:rPr>
          <w:rFonts w:hint="eastAsia"/>
        </w:rPr>
      </w:pPr>
      <w:r>
        <w:rPr>
          <w:rFonts w:hint="eastAsia"/>
        </w:rPr>
        <w:t>Ａ.ａ- =(a*3)      B.double(-a)     C.a*      D.a*4=3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P1176] 若有定义：int m=5. n=3则表达式（m+1，n+1，（--m）+（n--））的值是</w:t>
      </w:r>
    </w:p>
    <w:p>
      <w:pPr>
        <w:pStyle w:val="2"/>
        <w:rPr>
          <w:rFonts w:hint="eastAsia"/>
        </w:rPr>
      </w:pPr>
      <w:r>
        <w:rPr>
          <w:rFonts w:hint="eastAsia"/>
        </w:rPr>
        <w:t>A.6      B.7       C.8       D.9</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P1177] 对于基类型相同的两个指针变量之间，不能进行的运算是</w:t>
      </w:r>
    </w:p>
    <w:p>
      <w:pPr>
        <w:pStyle w:val="2"/>
        <w:rPr>
          <w:rFonts w:hint="eastAsia"/>
        </w:rPr>
      </w:pPr>
      <w:r>
        <w:rPr>
          <w:rFonts w:hint="eastAsia"/>
        </w:rPr>
        <w:t>A.＜      B.＝      C.+      D.-</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P1178] 若有定义:int a;则语句a=(3*4)+2%3;运行后a的值为</w:t>
      </w:r>
    </w:p>
    <w:p>
      <w:pPr>
        <w:pStyle w:val="2"/>
        <w:rPr>
          <w:rFonts w:hint="eastAsia"/>
        </w:rPr>
      </w:pPr>
      <w:r>
        <w:rPr>
          <w:rFonts w:hint="eastAsia"/>
        </w:rPr>
        <w:t>A. 12        B.14     C.11        D.17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P1179] 下面算术运算符的叙述中,错误的是()。</w:t>
      </w:r>
    </w:p>
    <w:p>
      <w:pPr>
        <w:pStyle w:val="2"/>
        <w:rPr>
          <w:rFonts w:hint="eastAsia"/>
        </w:rPr>
      </w:pPr>
      <w:r>
        <w:rPr>
          <w:rFonts w:hint="eastAsia"/>
        </w:rPr>
        <w:t>A.其运算对象不包含函数        B.%(模拟运算符)的运算对象只能为整型量C.算术运算的结合方向是“自左向右” D.自加和自减运算符的结合方向是“自右向左”</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P1180] 已知int a=‘R’；则正确的表达式是</w:t>
      </w:r>
    </w:p>
    <w:p>
      <w:pPr>
        <w:pStyle w:val="2"/>
        <w:rPr>
          <w:rFonts w:hint="eastAsia"/>
        </w:rPr>
      </w:pPr>
      <w:r>
        <w:rPr>
          <w:rFonts w:hint="eastAsia"/>
        </w:rPr>
        <w:t>A.a%10         B.a=int（3e2）          C .2＊a=a++      D.a=a+a=a+3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P1181] 已知double a=5.2；则正确的赋值表达式是</w:t>
      </w:r>
    </w:p>
    <w:p>
      <w:pPr>
        <w:pStyle w:val="2"/>
        <w:rPr>
          <w:rFonts w:hint="eastAsia"/>
        </w:rPr>
      </w:pPr>
      <w:r>
        <w:rPr>
          <w:rFonts w:hint="eastAsia"/>
        </w:rPr>
        <w:t>A.a+=a-=（a=4）*(a=3)      B a=a*3=2       C a%3      D a=double(-3)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P1182] 以下的计语句中,x的值一定被重新赋值的是</w:t>
      </w:r>
    </w:p>
    <w:p>
      <w:pPr>
        <w:pStyle w:val="2"/>
        <w:rPr>
          <w:rFonts w:hint="eastAsia"/>
        </w:rPr>
      </w:pPr>
      <w:r>
        <w:rPr>
          <w:rFonts w:hint="eastAsia"/>
        </w:rPr>
        <w:t>A.if(x==y) x+=y;            B if(x＞y＆＆x!=y);x+=y; C.if(x!=y) scanf(“%d”,＆x) else scanf(“%d”,＆y);    D.if（x＜y） {x++；y++}</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P1183] 设有double型变量a，b，c，e均有值，对代数式（3ae）/（bc），不正确的语言表达式是</w:t>
      </w:r>
    </w:p>
    <w:p>
      <w:pPr>
        <w:pStyle w:val="2"/>
        <w:rPr>
          <w:rFonts w:hint="eastAsia"/>
        </w:rPr>
      </w:pPr>
      <w:r>
        <w:rPr>
          <w:rFonts w:hint="eastAsia"/>
        </w:rPr>
        <w:t>A.a/b/c*e*3         B.3*a*e/b/c        C.3*a*e/b*c       D.a*e/c/b*3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P1184] 以下运算符中优先级最高的是</w:t>
      </w:r>
    </w:p>
    <w:p>
      <w:pPr>
        <w:pStyle w:val="2"/>
        <w:rPr>
          <w:rFonts w:hint="eastAsia"/>
        </w:rPr>
      </w:pPr>
      <w:r>
        <w:rPr>
          <w:rFonts w:hint="eastAsia"/>
        </w:rPr>
        <w:t>A.＞           B.||          C.＆＆          D.+D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P1185]</w:t>
      </w:r>
      <w:ins w:id="432" w:author="JH H" w:date="2023-12-13T00:22:00Z">
        <w:r>
          <w:rPr>
            <w:rFonts w:hint="eastAsia"/>
          </w:rPr>
          <w:t xml:space="preserve"> </w:t>
        </w:r>
      </w:ins>
      <w:del w:id="433" w:author="JH H" w:date="2023-12-13T00:22:00Z">
        <w:r>
          <w:rPr>
            <w:rFonts w:hint="eastAsia"/>
          </w:rPr>
          <w:delText xml:space="preserve"> 若有自定义:int a,b;double x.,则以下不符合C语言的表达是</w:delText>
        </w:r>
      </w:del>
    </w:p>
    <w:p>
      <w:pPr>
        <w:pStyle w:val="2"/>
        <w:rPr>
          <w:rFonts w:hint="eastAsia"/>
        </w:rPr>
      </w:pPr>
      <w:r>
        <w:rPr>
          <w:rFonts w:hint="eastAsia"/>
        </w:rPr>
        <w:t>若有自定义:int a,b;double x.,则以下不符合C语言的表达是()。A.x%(-3)       B.a+=-2       C.a=b=2         D.x=a+b</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P1186] 若有定义:int a[3] [3];则表达式＆a[2][1]-a的值为</w:t>
      </w:r>
    </w:p>
    <w:p>
      <w:pPr>
        <w:pStyle w:val="2"/>
        <w:rPr>
          <w:rFonts w:hint="eastAsia"/>
        </w:rPr>
      </w:pPr>
      <w:r>
        <w:rPr>
          <w:rFonts w:hint="eastAsia"/>
        </w:rPr>
        <w:t>A.7      B.8        C.6        D.9</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P1187] 以下（）是正确的变量名</w:t>
      </w:r>
    </w:p>
    <w:p>
      <w:pPr>
        <w:pStyle w:val="2"/>
        <w:rPr>
          <w:rFonts w:hint="eastAsia"/>
        </w:rPr>
      </w:pPr>
      <w:r>
        <w:rPr>
          <w:rFonts w:hint="eastAsia"/>
        </w:rPr>
        <w:t>A.a.bee      B.-P11       C.int      D.P＿11</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P1188] 若有定义：int a=1，b=2 ，c=3，d=4，x=5，y=6 则表达式（x=a＞b）＆＆（y=</w:t>
      </w:r>
    </w:p>
    <w:p>
      <w:pPr>
        <w:pStyle w:val="2"/>
        <w:rPr>
          <w:rFonts w:hint="eastAsia"/>
        </w:rPr>
      </w:pPr>
      <w:r>
        <w:rPr>
          <w:rFonts w:hint="eastAsia"/>
        </w:rPr>
        <w:t>A.0      B.1     C.  5    D.6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P1189] 以下（）是正确变量名</w:t>
      </w:r>
    </w:p>
    <w:p>
      <w:pPr>
        <w:pStyle w:val="2"/>
        <w:rPr>
          <w:rFonts w:hint="eastAsia"/>
        </w:rPr>
      </w:pPr>
      <w:r>
        <w:rPr>
          <w:rFonts w:hint="eastAsia"/>
        </w:rPr>
        <w:t>A.5f     B.if    C.f.5    D._f5D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P1190] 若有定义：int x=3，y=4，z=5 则值为0的表达式是</w:t>
      </w:r>
    </w:p>
    <w:p>
      <w:pPr>
        <w:pStyle w:val="2"/>
        <w:rPr>
          <w:rFonts w:hint="eastAsia"/>
        </w:rPr>
      </w:pPr>
      <w:r>
        <w:rPr>
          <w:rFonts w:hint="eastAsia"/>
        </w:rPr>
        <w:t>A.‘x’＆＆‘y’    B. x＜=y       C. x||y=z＆＆y-z    D. ！（（x＜y）＆＆！z||1）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P1191] 若有定义：int x,a；则语句x=(a=3,a+1)；运行后x、a的值依次为</w:t>
      </w:r>
    </w:p>
    <w:p>
      <w:pPr>
        <w:pStyle w:val="2"/>
        <w:rPr>
          <w:rFonts w:hint="eastAsia"/>
        </w:rPr>
      </w:pPr>
      <w:r>
        <w:rPr>
          <w:rFonts w:hint="eastAsia"/>
        </w:rPr>
        <w:t>A．3，3      B．4，4         C．4，3     D．3，4</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P1192] 若有定义：int a,b；则表达式(a=2,b=5,a*2,b++,a+b)的值是</w:t>
      </w:r>
    </w:p>
    <w:p>
      <w:pPr>
        <w:pStyle w:val="2"/>
        <w:rPr>
          <w:rFonts w:hint="eastAsia"/>
        </w:rPr>
      </w:pPr>
      <w:r>
        <w:rPr>
          <w:rFonts w:hint="eastAsia"/>
        </w:rPr>
        <w:t>A．7      B．8        C．9        D．10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P1193] 若有定义：int a=2,b=3;float x=3.5,y=2.5;则表达式(float)(a+b</w:t>
      </w:r>
    </w:p>
    <w:p>
      <w:pPr>
        <w:pStyle w:val="2"/>
        <w:rPr>
          <w:rFonts w:hint="eastAsia"/>
        </w:rPr>
      </w:pPr>
      <w:r>
        <w:rPr>
          <w:rFonts w:hint="eastAsia"/>
        </w:rPr>
        <w:t>A．3.5      B．3.0      C．2.5      D．2.0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P1194] 以下（）是错误的整型常量</w:t>
      </w:r>
    </w:p>
    <w:p>
      <w:pPr>
        <w:pStyle w:val="2"/>
        <w:rPr>
          <w:rFonts w:hint="eastAsia"/>
        </w:rPr>
      </w:pPr>
      <w:r>
        <w:rPr>
          <w:rFonts w:hint="eastAsia"/>
        </w:rPr>
        <w:t>A、-0xcdf    B、018    C、0xe    D、011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P1195] 语句a=(3/4)+3%2; 运行后，a的值为</w:t>
      </w:r>
    </w:p>
    <w:p>
      <w:pPr>
        <w:pStyle w:val="2"/>
        <w:rPr>
          <w:rFonts w:hint="eastAsia"/>
        </w:rPr>
      </w:pPr>
      <w:r>
        <w:rPr>
          <w:rFonts w:hint="eastAsia"/>
        </w:rPr>
        <w:t>A、0     B、1    C、2     D、3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P1196] 设整形变量a为5， 使b不为2的表达式是</w:t>
      </w:r>
    </w:p>
    <w:p>
      <w:pPr>
        <w:pStyle w:val="2"/>
        <w:rPr>
          <w:rFonts w:hint="eastAsia"/>
        </w:rPr>
      </w:pPr>
      <w:r>
        <w:rPr>
          <w:rFonts w:hint="eastAsia"/>
        </w:rPr>
        <w:t>A、b=(++a)/3     B、b=6-(--a)    C、b=a%2      D、b=a/2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P1197] 已知char a=’R’；则不正确的赋值表达式是</w:t>
      </w:r>
    </w:p>
    <w:p>
      <w:pPr>
        <w:pStyle w:val="2"/>
        <w:rPr>
          <w:rFonts w:hint="eastAsia"/>
        </w:rPr>
      </w:pPr>
      <w:r>
        <w:rPr>
          <w:rFonts w:hint="eastAsia"/>
        </w:rPr>
        <w:t>A、a=(a++)% 4    B、a+2=3   C、c a+=256--  D、a=‘\078’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P1198] </w:t>
      </w:r>
      <w:del w:id="434" w:author="JH H" w:date="2023-12-13T00:22:00Z">
        <w:r>
          <w:rPr>
            <w:rFonts w:hint="eastAsia"/>
          </w:rPr>
          <w:delText>C语言对于计嵌套语句的规定：else总是与（）配对</w:delText>
        </w:r>
      </w:del>
    </w:p>
    <w:p>
      <w:pPr>
        <w:pStyle w:val="2"/>
        <w:rPr>
          <w:rFonts w:hint="eastAsia"/>
        </w:rPr>
      </w:pPr>
      <w:r>
        <w:rPr>
          <w:rFonts w:hint="eastAsia"/>
        </w:rPr>
        <w:t>C语言对于计嵌套语句的规定：else总是与（）配对A.第一个if                        B.之前最近且尚未配对的ifC.缩进位置相同的if                D.之前最近的if</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P1199] 以下的语句中，无内嵌的if语句是</w:t>
      </w:r>
    </w:p>
    <w:p>
      <w:pPr>
        <w:pStyle w:val="2"/>
        <w:rPr>
          <w:rFonts w:hint="eastAsia"/>
        </w:rPr>
      </w:pPr>
      <w:r>
        <w:rPr>
          <w:rFonts w:hint="eastAsia"/>
        </w:rPr>
        <w:t>A.if（x==y）x+=y；              B.if(x＞y＆＆x！=y); x+=y；C.if（x！=y）scanf（“%d”，＆x）；else scanf （“%d”，＆y）；    D.if（x＜y）  {x++;y++}</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P1200] 以下程序运行结果是（）</w:t>
      </w:r>
    </w:p>
    <w:p>
      <w:pPr>
        <w:pStyle w:val="2"/>
        <w:rPr>
          <w:rFonts w:hint="eastAsia"/>
        </w:rPr>
      </w:pPr>
      <w:r>
        <w:rPr>
          <w:rFonts w:hint="eastAsia"/>
        </w:rPr>
        <w:t>A、4      B、5     C、6      D、7</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P1201] 以下程序段运行后x的值为（　　）</w:t>
      </w:r>
    </w:p>
    <w:p>
      <w:pPr>
        <w:pStyle w:val="2"/>
        <w:rPr>
          <w:rFonts w:hint="eastAsia"/>
        </w:rPr>
      </w:pPr>
      <w:r>
        <w:rPr>
          <w:rFonts w:hint="eastAsia"/>
        </w:rPr>
        <w:t>A、２　　Ｂ、４　　Ｃ、６　　Ｄ、不确定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P1202] 若有定义:int a=1,b=2,c=3;则执行以下程序后a,b,c的值分别为</w:t>
      </w:r>
    </w:p>
    <w:p>
      <w:pPr>
        <w:pStyle w:val="2"/>
        <w:rPr>
          <w:rFonts w:hint="eastAsia"/>
        </w:rPr>
      </w:pPr>
      <w:r>
        <w:rPr>
          <w:rFonts w:hint="eastAsia"/>
        </w:rPr>
        <w:t>A.a=1 b=2, c=3       B.a=2 b=3 c=1      C.a=2 b=3 c=3     D.a=2 b=1,c=1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P1203] 以下程序的运行结果是（）</w:t>
      </w:r>
    </w:p>
    <w:p>
      <w:pPr>
        <w:pStyle w:val="2"/>
        <w:rPr>
          <w:rFonts w:hint="eastAsia"/>
        </w:rPr>
      </w:pPr>
      <w:r>
        <w:rPr>
          <w:rFonts w:hint="eastAsia"/>
        </w:rPr>
        <w:t>A、error      B、good      C、error good      D、warn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P1204] 对于整型变量x，与while（！x）等价的是（）</w:t>
      </w:r>
    </w:p>
    <w:p>
      <w:pPr>
        <w:pStyle w:val="2"/>
        <w:rPr>
          <w:rFonts w:hint="eastAsia"/>
        </w:rPr>
      </w:pPr>
      <w:r>
        <w:rPr>
          <w:rFonts w:hint="eastAsia"/>
        </w:rPr>
        <w:t>A.while（x！=0）    B.while（x==0）   C.while（x！=1）    D.while（～x）</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P1205] 以下程序运行后，循环体运行的次数为（ ）</w:t>
      </w:r>
    </w:p>
    <w:p>
      <w:pPr>
        <w:pStyle w:val="2"/>
        <w:rPr>
          <w:rFonts w:hint="eastAsia"/>
        </w:rPr>
      </w:pPr>
      <w:r>
        <w:rPr>
          <w:rFonts w:hint="eastAsia"/>
        </w:rPr>
        <w:t>A．10       B．0        C．1        D．无限</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P1206] 设有整型变量x，下述语句（ ）不会出现死循环</w:t>
      </w:r>
    </w:p>
    <w:p>
      <w:pPr>
        <w:pStyle w:val="2"/>
        <w:rPr>
          <w:rFonts w:hint="eastAsia"/>
        </w:rPr>
      </w:pPr>
      <w:r>
        <w:rPr>
          <w:rFonts w:hint="eastAsia"/>
        </w:rPr>
        <w:t>A、for( ; ; x+=1);       B、for(; (x=getchar( ))!=‘\n’; );C、while (1) {x++;}      D、for(x=10; ; x--);</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P1207] </w:t>
      </w:r>
      <w:del w:id="435" w:author="JH H" w:date="2023-12-13T00:23:00Z">
        <w:r>
          <w:rPr>
            <w:rFonts w:hint="eastAsia"/>
          </w:rPr>
          <w:delText>在C语言中while循环和do—while循环的主要区别是（ ）</w:delText>
        </w:r>
      </w:del>
    </w:p>
    <w:p>
      <w:pPr>
        <w:pStyle w:val="2"/>
        <w:rPr>
          <w:rFonts w:hint="eastAsia"/>
        </w:rPr>
      </w:pPr>
      <w:r>
        <w:rPr>
          <w:rFonts w:hint="eastAsia"/>
        </w:rPr>
        <w:t>在C语言中while循环和do—while循环的主要区别是（ ）A、do—while 循环体内可以使用break语句， while循环体内不能使用break语句B、do—while的循环至少无条件执行一次，while的循环体不是C、do—while 循环体内可以使用continue语句，while循环体内不能使用continue语句D、while的循环体至少无条件执行一次，do—while的循环体不是</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P1208] 对于整型变量x和y，语句for (x=0, y=0 ; (y!=123) ＆＆(x&lt;4); x++)</w:t>
      </w:r>
    </w:p>
    <w:p>
      <w:pPr>
        <w:pStyle w:val="2"/>
        <w:rPr>
          <w:rFonts w:hint="eastAsia"/>
        </w:rPr>
      </w:pPr>
      <w:r>
        <w:rPr>
          <w:rFonts w:hint="eastAsia"/>
        </w:rPr>
        <w:t>A、4次     B、0次     C、123次     D、3次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P1209] 以下程序段运行后变量n的值为（ ）</w:t>
      </w:r>
    </w:p>
    <w:p>
      <w:pPr>
        <w:pStyle w:val="2"/>
        <w:rPr>
          <w:rFonts w:hint="eastAsia"/>
        </w:rPr>
      </w:pPr>
    </w:p>
    <w:p>
      <w:pPr>
        <w:pStyle w:val="2"/>
        <w:rPr>
          <w:rFonts w:hint="eastAsia"/>
        </w:rPr>
      </w:pPr>
      <w:r>
        <w:rPr>
          <w:rFonts w:hint="eastAsia"/>
        </w:rPr>
        <w:t>答案:D 选项</w:t>
      </w:r>
    </w:p>
    <w:p>
      <w:pPr>
        <w:pStyle w:val="2"/>
        <w:rPr>
          <w:del w:id="436" w:author="JH H" w:date="2023-12-13T00:23:00Z"/>
          <w:rFonts w:hint="eastAsia"/>
        </w:rPr>
      </w:pPr>
    </w:p>
    <w:p>
      <w:pPr>
        <w:pStyle w:val="2"/>
        <w:rPr>
          <w:del w:id="437" w:author="JH H" w:date="2023-12-13T00:23:00Z"/>
          <w:rFonts w:hint="eastAsia"/>
        </w:rPr>
      </w:pPr>
      <w:del w:id="438" w:author="JH H" w:date="2023-12-13T00:23:00Z">
        <w:r>
          <w:rPr>
            <w:rFonts w:hint="eastAsia"/>
          </w:rPr>
          <w:delText>[C语言 P1210] 设有如下程序段：</w:delText>
        </w:r>
      </w:del>
    </w:p>
    <w:p>
      <w:pPr>
        <w:pStyle w:val="2"/>
        <w:rPr>
          <w:del w:id="439" w:author="JH H" w:date="2023-12-13T00:23:00Z"/>
          <w:rFonts w:hint="eastAsia"/>
        </w:rPr>
      </w:pPr>
      <w:del w:id="440" w:author="JH H" w:date="2023-12-13T00:23:00Z">
        <w:r>
          <w:rPr>
            <w:rFonts w:hint="eastAsia"/>
          </w:rPr>
          <w:delText>首先，我们来看这个程序段。这里有一个3x3的二维数组a，其值如下：</w:delText>
        </w:r>
      </w:del>
    </w:p>
    <w:p>
      <w:pPr>
        <w:pStyle w:val="2"/>
        <w:rPr>
          <w:del w:id="441" w:author="JH H" w:date="2023-12-13T00:23:00Z"/>
          <w:rFonts w:hint="eastAsia"/>
        </w:rPr>
      </w:pPr>
      <w:del w:id="442" w:author="JH H" w:date="2023-12-13T00:23:00Z">
        <w:r>
          <w:rPr>
            <w:rFonts w:hint="eastAsia"/>
          </w:rPr>
          <w:delText>1 0 2</w:delText>
        </w:r>
      </w:del>
    </w:p>
    <w:p>
      <w:pPr>
        <w:pStyle w:val="2"/>
        <w:rPr>
          <w:del w:id="443" w:author="JH H" w:date="2023-12-13T00:23:00Z"/>
          <w:rFonts w:hint="eastAsia"/>
        </w:rPr>
      </w:pPr>
      <w:del w:id="444" w:author="JH H" w:date="2023-12-13T00:23:00Z">
        <w:r>
          <w:rPr>
            <w:rFonts w:hint="eastAsia"/>
          </w:rPr>
          <w:delText>1 0 2</w:delText>
        </w:r>
      </w:del>
    </w:p>
    <w:p>
      <w:pPr>
        <w:pStyle w:val="2"/>
        <w:rPr>
          <w:del w:id="445" w:author="JH H" w:date="2023-12-13T00:23:00Z"/>
          <w:rFonts w:hint="eastAsia"/>
        </w:rPr>
      </w:pPr>
      <w:del w:id="446" w:author="JH H" w:date="2023-12-13T00:23:00Z">
        <w:r>
          <w:rPr>
            <w:rFonts w:hint="eastAsia"/>
          </w:rPr>
          <w:delText>1 0 1</w:delText>
        </w:r>
      </w:del>
    </w:p>
    <w:p>
      <w:pPr>
        <w:pStyle w:val="2"/>
        <w:rPr>
          <w:del w:id="447" w:author="JH H" w:date="2023-12-13T00:23:00Z"/>
          <w:rFonts w:hint="eastAsia"/>
        </w:rPr>
      </w:pPr>
      <w:del w:id="448" w:author="JH H" w:date="2023-12-13T00:23:00Z">
        <w:r>
          <w:rPr>
            <w:rFonts w:hint="eastAsia"/>
          </w:rPr>
          <w:delText>接下来，程序使用两个嵌套的for循环来遍历数组，并累加某些元素的值到变量s中。这里的关键是内层循环的限制是j&lt;i，这意味着每次外层循环增加时，内层循环的次数会增加。</w:delText>
        </w:r>
      </w:del>
    </w:p>
    <w:p>
      <w:pPr>
        <w:pStyle w:val="2"/>
        <w:rPr>
          <w:del w:id="449" w:author="JH H" w:date="2023-12-13T00:23:00Z"/>
          <w:rFonts w:hint="eastAsia"/>
        </w:rPr>
      </w:pPr>
      <w:del w:id="450" w:author="JH H" w:date="2023-12-13T00:23:00Z">
        <w:r>
          <w:rPr>
            <w:rFonts w:hint="eastAsia"/>
          </w:rPr>
          <w:delText>具体来说：</w:delText>
        </w:r>
      </w:del>
    </w:p>
    <w:p>
      <w:pPr>
        <w:pStyle w:val="2"/>
        <w:rPr>
          <w:del w:id="451" w:author="JH H" w:date="2023-12-13T00:23:00Z"/>
          <w:rFonts w:hint="eastAsia"/>
        </w:rPr>
      </w:pPr>
    </w:p>
    <w:p>
      <w:pPr>
        <w:pStyle w:val="2"/>
        <w:rPr>
          <w:del w:id="452" w:author="JH H" w:date="2023-12-13T00:23:00Z"/>
          <w:rFonts w:hint="eastAsia"/>
        </w:rPr>
      </w:pPr>
      <w:del w:id="453" w:author="JH H" w:date="2023-12-13T00:23:00Z">
        <w:r>
          <w:rPr>
            <w:rFonts w:hint="eastAsia"/>
          </w:rPr>
          <w:delText>当i = 0时，内层循环不执行，因为j&lt;0不成立。</w:delText>
        </w:r>
      </w:del>
    </w:p>
    <w:p>
      <w:pPr>
        <w:pStyle w:val="2"/>
        <w:rPr>
          <w:del w:id="454" w:author="JH H" w:date="2023-12-13T00:23:00Z"/>
          <w:rFonts w:hint="eastAsia"/>
        </w:rPr>
      </w:pPr>
      <w:del w:id="455" w:author="JH H" w:date="2023-12-13T00:23:00Z">
        <w:r>
          <w:rPr>
            <w:rFonts w:hint="eastAsia"/>
          </w:rPr>
          <w:delText>当i = 1时，内层循环执行一次（j = 0），累加a[1][0] = 1到s。</w:delText>
        </w:r>
      </w:del>
    </w:p>
    <w:p>
      <w:pPr>
        <w:pStyle w:val="2"/>
        <w:rPr>
          <w:del w:id="456" w:author="JH H" w:date="2023-12-13T00:23:00Z"/>
          <w:rFonts w:hint="eastAsia"/>
        </w:rPr>
      </w:pPr>
      <w:del w:id="457" w:author="JH H" w:date="2023-12-13T00:23:00Z">
        <w:r>
          <w:rPr>
            <w:rFonts w:hint="eastAsia"/>
          </w:rPr>
          <w:delText>当i = 2时，内层循环执行两次（j = 0, 1），累加a[2][0] = 1和a[2][1] = 0到s。</w:delText>
        </w:r>
      </w:del>
    </w:p>
    <w:p>
      <w:pPr>
        <w:pStyle w:val="2"/>
        <w:rPr>
          <w:del w:id="458" w:author="JH H" w:date="2023-12-13T00:23:00Z"/>
          <w:rFonts w:hint="eastAsia"/>
        </w:rPr>
      </w:pPr>
    </w:p>
    <w:p>
      <w:pPr>
        <w:pStyle w:val="2"/>
        <w:rPr>
          <w:del w:id="459" w:author="JH H" w:date="2023-12-13T00:23:00Z"/>
          <w:rFonts w:hint="eastAsia"/>
        </w:rPr>
      </w:pPr>
      <w:del w:id="460" w:author="JH H" w:date="2023-12-13T00:23:00Z">
        <w:r>
          <w:rPr>
            <w:rFonts w:hint="eastAsia"/>
          </w:rPr>
          <w:delText>所以，最终s的值是1 + 1 + 0 = 2。</w:delText>
        </w:r>
      </w:del>
    </w:p>
    <w:p>
      <w:pPr>
        <w:pStyle w:val="2"/>
        <w:rPr>
          <w:del w:id="461" w:author="JH H" w:date="2023-12-13T00:23:00Z"/>
          <w:rFonts w:hint="eastAsia"/>
        </w:rPr>
      </w:pPr>
      <w:del w:id="462" w:author="JH H" w:date="2023-12-13T00:23:00Z">
        <w:r>
          <w:rPr>
            <w:rFonts w:hint="eastAsia"/>
          </w:rPr>
          <w:delText>所以答案是C．２。</w:delText>
        </w:r>
      </w:del>
    </w:p>
    <w:p>
      <w:pPr>
        <w:pStyle w:val="2"/>
        <w:rPr>
          <w:del w:id="463" w:author="JH H" w:date="2023-12-13T00:23:00Z"/>
          <w:rFonts w:hint="eastAsia"/>
        </w:rPr>
      </w:pPr>
      <w:del w:id="464" w:author="JH H" w:date="2023-12-13T00:23:00Z">
        <w:r>
          <w:rPr>
            <w:rFonts w:hint="eastAsia"/>
          </w:rPr>
          <w:delText>答案:C 选项</w:delText>
        </w:r>
      </w:del>
    </w:p>
    <w:p>
      <w:pPr>
        <w:pStyle w:val="2"/>
        <w:rPr>
          <w:rFonts w:hint="eastAsia"/>
        </w:rPr>
      </w:pPr>
    </w:p>
    <w:p>
      <w:pPr>
        <w:pStyle w:val="2"/>
        <w:rPr>
          <w:rFonts w:hint="eastAsia"/>
        </w:rPr>
      </w:pPr>
      <w:r>
        <w:rPr>
          <w:rFonts w:hint="eastAsia"/>
        </w:rPr>
        <w:t>[C语言 P1211] 以下程序运行结果（）</w:t>
      </w:r>
    </w:p>
    <w:p>
      <w:pPr>
        <w:pStyle w:val="2"/>
        <w:rPr>
          <w:rFonts w:hint="eastAsia"/>
        </w:rPr>
      </w:pPr>
      <w:r>
        <w:rPr>
          <w:rFonts w:hint="eastAsia"/>
        </w:rPr>
        <w:t>A.10          B.15         C.6         D.7</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P1212] 下面程序运行结果是( )</w:t>
      </w:r>
    </w:p>
    <w:p>
      <w:pPr>
        <w:pStyle w:val="2"/>
        <w:rPr>
          <w:rFonts w:hint="eastAsia"/>
        </w:rPr>
      </w:pPr>
      <w:r>
        <w:rPr>
          <w:rFonts w:hint="eastAsia"/>
        </w:rPr>
        <w:t>A.11 2 3 4 5       B.1 2 3 4 5       C.11 12 13 14 15        D.11 12 3 4 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P1213] 若有定义:int i=0,x=0; int a[3][3]={1,2,3,4,5,6,7,8,9}则</w:t>
      </w:r>
    </w:p>
    <w:p>
      <w:pPr>
        <w:pStyle w:val="2"/>
        <w:rPr>
          <w:rFonts w:hint="eastAsia"/>
        </w:rPr>
      </w:pPr>
      <w:r>
        <w:rPr>
          <w:rFonts w:hint="eastAsia"/>
        </w:rPr>
        <w:t>A.0      B.12      C.15      D.18</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P1214] 以下程序的运行结果是( )</w:t>
      </w:r>
    </w:p>
    <w:p>
      <w:pPr>
        <w:pStyle w:val="2"/>
        <w:rPr>
          <w:rFonts w:hint="eastAsia"/>
        </w:rPr>
      </w:pPr>
      <w:r>
        <w:rPr>
          <w:rFonts w:hint="eastAsia"/>
        </w:rPr>
        <w:t>A. 10        B.15       C.5      D.6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P1215] 下面程序段的运行结果是( )</w:t>
      </w:r>
    </w:p>
    <w:p>
      <w:pPr>
        <w:pStyle w:val="2"/>
        <w:rPr>
          <w:rFonts w:hint="eastAsia"/>
        </w:rPr>
      </w:pPr>
      <w:r>
        <w:rPr>
          <w:rFonts w:hint="eastAsia"/>
        </w:rPr>
        <w:t>A.  45654      B.34543    C.45554      D.45543D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P1216] 下面程序段的运行结果是( )</w:t>
      </w:r>
    </w:p>
    <w:p>
      <w:pPr>
        <w:pStyle w:val="2"/>
        <w:rPr>
          <w:rFonts w:hint="eastAsia"/>
        </w:rPr>
      </w:pPr>
      <w:r>
        <w:rPr>
          <w:rFonts w:hint="eastAsia"/>
        </w:rPr>
        <w:t>A. 9 7 9 5 10 5    B.9 5 9 3 10 3   C.  9 5 7 3 8 3     D.7 5 7 3 8 3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P1217] 有如下定义  int a[ ][3]={1，2，3，4，5，6，7，8，}；则数组a的行数（ ）</w:t>
      </w:r>
    </w:p>
    <w:p>
      <w:pPr>
        <w:pStyle w:val="2"/>
        <w:rPr>
          <w:rFonts w:hint="eastAsia"/>
        </w:rPr>
      </w:pPr>
      <w:r>
        <w:rPr>
          <w:rFonts w:hint="eastAsia"/>
        </w:rPr>
        <w:t>A、 2     B、 3    C、 4  D、无法确定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P1218] 以下数组定义中，正确的是（ ）</w:t>
      </w:r>
    </w:p>
    <w:p>
      <w:pPr>
        <w:pStyle w:val="2"/>
        <w:rPr>
          <w:rFonts w:hint="eastAsia"/>
        </w:rPr>
      </w:pPr>
      <w:r>
        <w:rPr>
          <w:rFonts w:hint="eastAsia"/>
        </w:rPr>
        <w:t>A.int a[2] [3]={1，2，3，4，5，6，7}；B.int a[] []={{1，2，3}，{4，5，6}，{7，8，9}}；C.int a[2] []={1，2，3，4，5，6}；   D.int a[] [4]={6}；</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P1219] 若有定义:int a=6,b=2;char C1=‘a’，C2=‘b’；则表达式a+b%5+C2-</w:t>
      </w:r>
    </w:p>
    <w:p>
      <w:pPr>
        <w:pStyle w:val="2"/>
        <w:rPr>
          <w:rFonts w:hint="eastAsia"/>
        </w:rPr>
      </w:pPr>
      <w:r>
        <w:rPr>
          <w:rFonts w:hint="eastAsia"/>
        </w:rPr>
        <w:t>若有定义:int a=6,b=2;char C1=‘a’，C2=‘b’；则表达式a+b%5+C2-C1的值是（ ）A .7       B.8       C.9      D表达式错误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P1220] 若有定义：char str[6]=“abcdm”，*ps，*str2=“abcdef”；正确的是（</w:t>
      </w:r>
    </w:p>
    <w:p>
      <w:pPr>
        <w:pStyle w:val="2"/>
        <w:rPr>
          <w:rFonts w:hint="eastAsia"/>
        </w:rPr>
      </w:pPr>
      <w:r>
        <w:rPr>
          <w:rFonts w:hint="eastAsia"/>
        </w:rPr>
        <w:t>A.stycpy（str1，str2）；  B.表达式strcmp（str1，str2）的值＞0C.str1=str2；            D.表达式strlen（str1）的值为6</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P1221] 以下能对一维数组a进行正确初始化的语句是（ ）</w:t>
      </w:r>
    </w:p>
    <w:p>
      <w:pPr>
        <w:pStyle w:val="2"/>
        <w:rPr>
          <w:rFonts w:hint="eastAsia"/>
        </w:rPr>
      </w:pPr>
      <w:r>
        <w:rPr>
          <w:rFonts w:hint="eastAsia"/>
        </w:rPr>
        <w:t>A.int a[5]=（0，0，0，0，0，）        B.int a[5]=[0]C.int a[5]={1，2，3，4，5，6，7}     D.int a[]={0}</w:t>
      </w:r>
    </w:p>
    <w:p>
      <w:pPr>
        <w:pStyle w:val="2"/>
        <w:rPr>
          <w:rFonts w:hint="eastAsia"/>
        </w:rPr>
      </w:pPr>
    </w:p>
    <w:p>
      <w:pPr>
        <w:pStyle w:val="2"/>
        <w:rPr>
          <w:rFonts w:hint="eastAsia"/>
        </w:rPr>
      </w:pPr>
      <w:r>
        <w:rPr>
          <w:rFonts w:hint="eastAsia"/>
        </w:rPr>
        <w:t>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P1222] 以下( )是不正确的字符串常量</w:t>
      </w:r>
    </w:p>
    <w:p>
      <w:pPr>
        <w:pStyle w:val="2"/>
        <w:rPr>
          <w:rFonts w:hint="eastAsia"/>
        </w:rPr>
      </w:pPr>
      <w:r>
        <w:rPr>
          <w:rFonts w:hint="eastAsia"/>
        </w:rPr>
        <w:t>A.‘abc’      B.“12′12”     C.“O”     D“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P1223] 设有如下定义：char str[8]={“Fujian”}；则分配给数组str的存储空间是（）字节</w:t>
      </w:r>
    </w:p>
    <w:p>
      <w:pPr>
        <w:pStyle w:val="2"/>
        <w:rPr>
          <w:rFonts w:hint="eastAsia"/>
        </w:rPr>
      </w:pPr>
      <w:r>
        <w:rPr>
          <w:rFonts w:hint="eastAsia"/>
        </w:rPr>
        <w:t>A.6         B.7          C.8         D.9</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P1224] 下列数组定义中,正确的是( )</w:t>
      </w:r>
    </w:p>
    <w:p>
      <w:pPr>
        <w:pStyle w:val="2"/>
        <w:rPr>
          <w:rFonts w:hint="eastAsia"/>
        </w:rPr>
      </w:pPr>
      <w:r>
        <w:rPr>
          <w:rFonts w:hint="eastAsia"/>
        </w:rPr>
        <w:t>A.int a[10];         B.int n=10;  a[n];      C.int N=10;int a[N];    D.int n; scanf(“%d”,＆n);int a[n];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P1225] 若有定义int a[2][3];则对数组元素的非法引用是( )</w:t>
      </w:r>
    </w:p>
    <w:p>
      <w:pPr>
        <w:pStyle w:val="2"/>
        <w:rPr>
          <w:rFonts w:hint="eastAsia"/>
        </w:rPr>
      </w:pPr>
      <w:r>
        <w:rPr>
          <w:rFonts w:hint="eastAsia"/>
        </w:rPr>
        <w:t>A.a[0][1/2]      B.a[1][1]       C.a[4-4][0]      D.a[0][3]</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P1226] 若有int a=2 则a=strcmp(“miss”,“miss”)运行后a的值为（）</w:t>
      </w:r>
    </w:p>
    <w:p>
      <w:pPr>
        <w:pStyle w:val="2"/>
        <w:rPr>
          <w:rFonts w:hint="eastAsia"/>
        </w:rPr>
      </w:pPr>
      <w:r>
        <w:rPr>
          <w:rFonts w:hint="eastAsia"/>
        </w:rPr>
        <w:t>A.1        B.0        C.-1.      D.2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P1227] 以下程序结束后屏幕输出（）</w:t>
      </w:r>
    </w:p>
    <w:p>
      <w:pPr>
        <w:pStyle w:val="2"/>
        <w:rPr>
          <w:rFonts w:hint="eastAsia"/>
        </w:rPr>
      </w:pPr>
      <w:r>
        <w:rPr>
          <w:rFonts w:hint="eastAsia"/>
        </w:rPr>
        <w:t>A.4.       B.5        C.6          D.7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P1228] 已知int a[10]；则对a数组元素引用不正确的是（ ）</w:t>
      </w:r>
    </w:p>
    <w:p>
      <w:pPr>
        <w:pStyle w:val="2"/>
        <w:rPr>
          <w:rFonts w:hint="eastAsia"/>
        </w:rPr>
      </w:pPr>
      <w:r>
        <w:rPr>
          <w:rFonts w:hint="eastAsia"/>
        </w:rPr>
        <w:t>A．a[10]        B．a[3+5]       C．a[10-10]     D．a[5]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P1229] 设有以下变量定义：</w:t>
      </w:r>
    </w:p>
    <w:p>
      <w:pPr>
        <w:pStyle w:val="2"/>
        <w:rPr>
          <w:rFonts w:hint="eastAsia"/>
        </w:rPr>
      </w:pPr>
      <w:r>
        <w:rPr>
          <w:rFonts w:hint="eastAsia"/>
        </w:rPr>
        <w:t>A．strcpy(str1,”china”)；         B．str2=”china”；C．strcpy(*str3,”china”)；        D．strcpy(str4[0],”china”)；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P1230] 以下能对一维数组a进行正确初始化的语句是（ ）</w:t>
      </w:r>
    </w:p>
    <w:p>
      <w:pPr>
        <w:pStyle w:val="2"/>
        <w:rPr>
          <w:rFonts w:hint="eastAsia"/>
        </w:rPr>
      </w:pPr>
      <w:r>
        <w:rPr>
          <w:rFonts w:hint="eastAsia"/>
        </w:rPr>
        <w:t>A、int a[5]=(0, 0, 0, 0, 0);           B、int a [s]=[0];C、int a[5]={1, 2, 3, 4, 5, 6, 7 };    D、int a [ ] = {0};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P1231] 若有定义int a [ ] [ 3 ]={1,2,3,4,5,6,7,8,9};则表达式sizeof</w:t>
      </w:r>
    </w:p>
    <w:p>
      <w:pPr>
        <w:pStyle w:val="2"/>
        <w:rPr>
          <w:rFonts w:hint="eastAsia"/>
        </w:rPr>
      </w:pPr>
      <w:r>
        <w:rPr>
          <w:rFonts w:hint="eastAsia"/>
        </w:rPr>
        <w:t>A、3      B、4      C、5      D、9</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P1232] 下列数组定义中，正确的是（ ）</w:t>
      </w:r>
    </w:p>
    <w:p>
      <w:pPr>
        <w:pStyle w:val="2"/>
        <w:rPr>
          <w:rFonts w:hint="eastAsia"/>
        </w:rPr>
      </w:pPr>
      <w:r>
        <w:rPr>
          <w:rFonts w:hint="eastAsia"/>
        </w:rPr>
        <w:t>A. int a[5]={0};    B、int a[ ]={0 1 2};  C、int a[5]=0   D、int a [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P1233] 以下数组定义中，正确的是（ ）</w:t>
      </w:r>
    </w:p>
    <w:p>
      <w:pPr>
        <w:pStyle w:val="2"/>
        <w:rPr>
          <w:rFonts w:hint="eastAsia"/>
        </w:rPr>
      </w:pPr>
      <w:r>
        <w:rPr>
          <w:rFonts w:hint="eastAsia"/>
        </w:rPr>
        <w:t>A、int a[2][3]={1,2,3,4,5,6,7};B、int a[ ][ ]={{1,2,3},{4,5,6}, {7,8,9}};C、int a[2][ ]={1,2,3,4,5,6};D、int a[ ][4]={6};</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P1234] 若有定义:int a[3][4]={{1,2},{0},{1,2,3}};则a[1][1]的值为(</w:t>
      </w:r>
    </w:p>
    <w:p>
      <w:pPr>
        <w:pStyle w:val="2"/>
        <w:rPr>
          <w:rFonts w:hint="eastAsia"/>
        </w:rPr>
      </w:pPr>
      <w:r>
        <w:rPr>
          <w:rFonts w:hint="eastAsia"/>
        </w:rPr>
        <w:t>A.0.    B.{1,2}    C.1    D.3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P1235] 若有定义:int a[3]={0,1,2};则a[1]的值为( )</w:t>
      </w:r>
    </w:p>
    <w:p>
      <w:pPr>
        <w:pStyle w:val="2"/>
        <w:rPr>
          <w:rFonts w:hint="eastAsia"/>
        </w:rPr>
      </w:pPr>
      <w:r>
        <w:rPr>
          <w:rFonts w:hint="eastAsia"/>
        </w:rPr>
        <w:t> A.0    B. 1     C.2      D.3</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P1236] 若有定义：int a[5]={1,2,3,4,5};则语句a[1]=a[3]+a[2+2]-a[3-</w:t>
      </w:r>
    </w:p>
    <w:p>
      <w:pPr>
        <w:pStyle w:val="2"/>
        <w:rPr>
          <w:rFonts w:hint="eastAsia"/>
        </w:rPr>
      </w:pPr>
      <w:r>
        <w:rPr>
          <w:rFonts w:hint="eastAsia"/>
        </w:rPr>
        <w:t>AA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P1237] 有如下定义:char str[6]={‘a’,‘b’,‘\0’，‘d’，‘e’，‘f’}；则语句pr</w:t>
      </w:r>
    </w:p>
    <w:p>
      <w:pPr>
        <w:pStyle w:val="2"/>
        <w:rPr>
          <w:rFonts w:hint="eastAsia"/>
        </w:rPr>
      </w:pPr>
      <w:r>
        <w:rPr>
          <w:rFonts w:hint="eastAsia"/>
        </w:rPr>
        <w:t>A.ab\         B.abdef        C.ab\0         D.ab</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P1238] 定义char a[]=“abcdef”；char b[]=“xyz”;以下程序运行后输出（ ）</w:t>
      </w:r>
    </w:p>
    <w:p>
      <w:pPr>
        <w:pStyle w:val="2"/>
        <w:rPr>
          <w:rFonts w:hint="eastAsia"/>
        </w:rPr>
      </w:pPr>
      <w:r>
        <w:rPr>
          <w:rFonts w:hint="eastAsia"/>
        </w:rPr>
        <w:t>A. c     B.  z      C.\0     D.d</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P1239] 以下程序段运行后屏幕输出为（ ）</w:t>
      </w:r>
    </w:p>
    <w:p>
      <w:pPr>
        <w:pStyle w:val="2"/>
        <w:rPr>
          <w:rFonts w:hint="eastAsia"/>
        </w:rPr>
      </w:pPr>
      <w:r>
        <w:rPr>
          <w:rFonts w:hint="eastAsia"/>
        </w:rPr>
        <w:t>A、5    B、6     C、7     D、80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P1240] 以下程序段运行后屏幕输出为（ ）</w:t>
      </w:r>
    </w:p>
    <w:p>
      <w:pPr>
        <w:pStyle w:val="2"/>
        <w:rPr>
          <w:rFonts w:hint="eastAsia"/>
        </w:rPr>
      </w:pPr>
      <w:r>
        <w:rPr>
          <w:rFonts w:hint="eastAsia"/>
        </w:rPr>
        <w:t>C</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P1241] 关于C语言函数的描述中，正确的是（ ）</w:t>
      </w:r>
    </w:p>
    <w:p>
      <w:pPr>
        <w:pStyle w:val="2"/>
        <w:rPr>
          <w:rFonts w:hint="eastAsia"/>
        </w:rPr>
      </w:pPr>
      <w:r>
        <w:rPr>
          <w:rFonts w:hint="eastAsia"/>
        </w:rPr>
        <w:t>关于C语言函数的描述中，正确的是（ ）A.  函数的定义可以嵌套，但函数的调用不可以嵌套    B.  函数的定义不可以嵌套，但函数的调用得意嵌套  C.  函数的定义和函数的调用都可以嵌套   D. 函数的定义和函数的调用都不可以嵌套</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P1242] 已知char a；使用scanf（）函数输入一个字符给变量a，不正确的函数调用是（ ）</w:t>
      </w:r>
    </w:p>
    <w:p>
      <w:pPr>
        <w:pStyle w:val="2"/>
        <w:rPr>
          <w:rFonts w:hint="eastAsia"/>
        </w:rPr>
      </w:pPr>
      <w:r>
        <w:rPr>
          <w:rFonts w:hint="eastAsia"/>
        </w:rPr>
        <w:t>A.scanf（"%d"，＆a）;     B.scanf（"%lf"，＆a）;  C.scanf（"%c"，＆a）;      D.scanf（"%u"，＆a）;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P1243] putchar（）函数的功能是向终端输出（ ）</w:t>
      </w:r>
    </w:p>
    <w:p>
      <w:pPr>
        <w:pStyle w:val="2"/>
        <w:rPr>
          <w:rFonts w:hint="eastAsia"/>
        </w:rPr>
      </w:pPr>
      <w:r>
        <w:rPr>
          <w:rFonts w:hint="eastAsia"/>
        </w:rPr>
        <w:t>A.多个字符     B.一个字符       C.一个实型变量值   D.一个整型变量表达式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P1244] 已知int a；使用scanf（）函数输入一个整数给变量a, 正确的函数调用是( )</w:t>
      </w:r>
    </w:p>
    <w:p>
      <w:pPr>
        <w:pStyle w:val="2"/>
        <w:rPr>
          <w:rFonts w:hint="eastAsia"/>
        </w:rPr>
      </w:pPr>
      <w:r>
        <w:rPr>
          <w:rFonts w:hint="eastAsia"/>
        </w:rPr>
        <w:t>A、scanf（“%d”, a）;     B、scanf（“%d”,＆a）;C、scanf(“A”, ＆a );    D、scanf(“%df”, ＆a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P1245] C语言的函数体由( )括起来</w:t>
      </w:r>
    </w:p>
    <w:p>
      <w:pPr>
        <w:pStyle w:val="2"/>
        <w:rPr>
          <w:rFonts w:hint="eastAsia"/>
        </w:rPr>
      </w:pPr>
      <w:r>
        <w:rPr>
          <w:rFonts w:hint="eastAsia"/>
        </w:rPr>
        <w:t>C语言的函数体由( )括起来A.( )      B.{}　　  Ｃ．［］   　Ｄ．／* *／BB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P1246] 如下fun函数的类型是（ ）</w:t>
      </w:r>
    </w:p>
    <w:p>
      <w:pPr>
        <w:pStyle w:val="2"/>
        <w:rPr>
          <w:rFonts w:hint="eastAsia"/>
        </w:rPr>
      </w:pPr>
      <w:r>
        <w:rPr>
          <w:rFonts w:hint="eastAsia"/>
        </w:rPr>
        <w:t>Ａ．void     B.double     C.int     D.float</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P1247] 设有如下函数定义:</w:t>
      </w:r>
    </w:p>
    <w:p>
      <w:pPr>
        <w:pStyle w:val="2"/>
        <w:rPr>
          <w:rFonts w:hint="eastAsia"/>
        </w:rPr>
      </w:pPr>
      <w:r>
        <w:rPr>
          <w:rFonts w:hint="eastAsia"/>
        </w:rPr>
        <w:t>A. 7         B. 8            C. 9      D. 10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P1248] 以下程序的屏幕输出为()</w:t>
      </w:r>
    </w:p>
    <w:p>
      <w:pPr>
        <w:pStyle w:val="2"/>
        <w:rPr>
          <w:rFonts w:hint="eastAsia"/>
        </w:rPr>
      </w:pPr>
      <w:r>
        <w:rPr>
          <w:rFonts w:hint="eastAsia"/>
        </w:rPr>
        <w:t>A. 4，3       B. 3，3      C.4，5      D. 3，5</w:t>
      </w:r>
    </w:p>
    <w:p>
      <w:pPr>
        <w:pStyle w:val="2"/>
        <w:rPr>
          <w:rFonts w:hint="eastAsia"/>
        </w:rPr>
      </w:pPr>
      <w:r>
        <w:rPr>
          <w:rFonts w:hint="eastAsia"/>
        </w:rPr>
        <w:t>答案:B 选项</w:t>
      </w:r>
    </w:p>
    <w:p>
      <w:pPr>
        <w:pStyle w:val="2"/>
        <w:rPr>
          <w:del w:id="465" w:author="JH H" w:date="2023-12-13T00:28:00Z"/>
          <w:rFonts w:hint="eastAsia"/>
        </w:rPr>
      </w:pPr>
    </w:p>
    <w:p>
      <w:pPr>
        <w:pStyle w:val="2"/>
        <w:rPr>
          <w:del w:id="466" w:author="JH H" w:date="2023-12-13T00:28:00Z"/>
          <w:rFonts w:hint="eastAsia"/>
        </w:rPr>
      </w:pPr>
      <w:del w:id="467" w:author="JH H" w:date="2023-12-13T00:28:00Z">
        <w:r>
          <w:rPr>
            <w:rFonts w:hint="eastAsia"/>
          </w:rPr>
          <w:delText>[C语言 P1249] 若有以下函数定义:</w:delText>
        </w:r>
      </w:del>
    </w:p>
    <w:p>
      <w:pPr>
        <w:pStyle w:val="2"/>
        <w:rPr>
          <w:del w:id="468" w:author="JH H" w:date="2023-12-13T00:28:00Z"/>
          <w:rFonts w:hint="eastAsia"/>
        </w:rPr>
      </w:pPr>
    </w:p>
    <w:p>
      <w:pPr>
        <w:pStyle w:val="2"/>
        <w:rPr>
          <w:del w:id="469" w:author="JH H" w:date="2023-12-13T00:28:00Z"/>
          <w:rFonts w:hint="eastAsia"/>
        </w:rPr>
      </w:pPr>
      <w:del w:id="470" w:author="JH H" w:date="2023-12-13T00:28:00Z">
        <w:r>
          <w:rPr>
            <w:rFonts w:hint="eastAsia"/>
          </w:rPr>
          <w:delText>答案:D 选项</w:delText>
        </w:r>
      </w:del>
    </w:p>
    <w:p>
      <w:pPr>
        <w:pStyle w:val="2"/>
        <w:rPr>
          <w:del w:id="471" w:author="JH H" w:date="2023-12-13T00:28:00Z"/>
          <w:rFonts w:hint="eastAsia"/>
        </w:rPr>
      </w:pPr>
    </w:p>
    <w:p>
      <w:pPr>
        <w:pStyle w:val="2"/>
        <w:rPr>
          <w:del w:id="472" w:author="JH H" w:date="2023-12-13T00:28:00Z"/>
          <w:rFonts w:hint="eastAsia"/>
        </w:rPr>
      </w:pPr>
      <w:del w:id="473" w:author="JH H" w:date="2023-12-13T00:28:00Z">
        <w:r>
          <w:rPr>
            <w:rFonts w:hint="eastAsia"/>
          </w:rPr>
          <w:delText>[C语言 P1250] 以下程序运行的结果是（ ）</w:delText>
        </w:r>
      </w:del>
    </w:p>
    <w:p>
      <w:pPr>
        <w:pStyle w:val="2"/>
        <w:rPr>
          <w:del w:id="474" w:author="JH H" w:date="2023-12-13T00:28:00Z"/>
          <w:rFonts w:hint="eastAsia"/>
        </w:rPr>
      </w:pPr>
    </w:p>
    <w:p>
      <w:pPr>
        <w:pStyle w:val="2"/>
        <w:rPr>
          <w:del w:id="475" w:author="JH H" w:date="2023-12-13T00:28:00Z"/>
          <w:rFonts w:hint="eastAsia"/>
        </w:rPr>
      </w:pPr>
      <w:del w:id="476" w:author="JH H" w:date="2023-12-13T00:28:00Z">
        <w:r>
          <w:rPr>
            <w:rFonts w:hint="eastAsia"/>
          </w:rPr>
          <w:delText>答案:A 选项</w:delText>
        </w:r>
      </w:del>
    </w:p>
    <w:p>
      <w:pPr>
        <w:pStyle w:val="2"/>
        <w:rPr>
          <w:del w:id="477" w:author="JH H" w:date="2023-12-13T00:28:00Z"/>
          <w:rFonts w:hint="eastAsia"/>
        </w:rPr>
      </w:pPr>
    </w:p>
    <w:p>
      <w:pPr>
        <w:pStyle w:val="2"/>
        <w:rPr>
          <w:del w:id="478" w:author="JH H" w:date="2023-12-13T00:28:00Z"/>
          <w:rFonts w:hint="eastAsia"/>
        </w:rPr>
      </w:pPr>
      <w:del w:id="479" w:author="JH H" w:date="2023-12-13T00:28:00Z">
        <w:r>
          <w:rPr>
            <w:rFonts w:hint="eastAsia"/>
          </w:rPr>
          <w:delText>[C语言 P1251] 以下程序运行后屏幕输出为（ ）</w:delText>
        </w:r>
      </w:del>
    </w:p>
    <w:p>
      <w:pPr>
        <w:pStyle w:val="2"/>
        <w:rPr>
          <w:del w:id="480" w:author="JH H" w:date="2023-12-13T00:28:00Z"/>
          <w:rFonts w:hint="eastAsia"/>
        </w:rPr>
      </w:pPr>
    </w:p>
    <w:p>
      <w:pPr>
        <w:pStyle w:val="2"/>
        <w:rPr>
          <w:del w:id="481" w:author="JH H" w:date="2023-12-13T00:28:00Z"/>
          <w:rFonts w:hint="eastAsia"/>
        </w:rPr>
      </w:pPr>
      <w:del w:id="482" w:author="JH H" w:date="2023-12-13T00:28:00Z">
        <w:r>
          <w:rPr>
            <w:rFonts w:hint="eastAsia"/>
          </w:rPr>
          <w:delText>答案:D 选项</w:delText>
        </w:r>
      </w:del>
    </w:p>
    <w:p>
      <w:pPr>
        <w:pStyle w:val="2"/>
        <w:rPr>
          <w:del w:id="483" w:author="JH H" w:date="2023-12-13T00:28:00Z"/>
          <w:rFonts w:hint="eastAsia"/>
        </w:rPr>
      </w:pPr>
    </w:p>
    <w:p>
      <w:pPr>
        <w:pStyle w:val="2"/>
        <w:rPr>
          <w:del w:id="484" w:author="JH H" w:date="2023-12-13T00:28:00Z"/>
          <w:rFonts w:hint="eastAsia"/>
        </w:rPr>
      </w:pPr>
      <w:del w:id="485" w:author="JH H" w:date="2023-12-13T00:28:00Z">
        <w:r>
          <w:rPr>
            <w:rFonts w:hint="eastAsia"/>
          </w:rPr>
          <w:delText>[C语言 P1252] 以下程序运行后屏幕输出为( )</w:delText>
        </w:r>
      </w:del>
    </w:p>
    <w:p>
      <w:pPr>
        <w:pStyle w:val="2"/>
        <w:rPr>
          <w:del w:id="486" w:author="JH H" w:date="2023-12-13T00:28:00Z"/>
          <w:rFonts w:hint="eastAsia"/>
        </w:rPr>
      </w:pPr>
    </w:p>
    <w:p>
      <w:pPr>
        <w:pStyle w:val="2"/>
        <w:rPr>
          <w:del w:id="487" w:author="JH H" w:date="2023-12-13T00:28:00Z"/>
          <w:rFonts w:hint="eastAsia"/>
        </w:rPr>
      </w:pPr>
      <w:del w:id="488" w:author="JH H" w:date="2023-12-13T00:28:00Z">
        <w:r>
          <w:rPr>
            <w:rFonts w:hint="eastAsia"/>
          </w:rPr>
          <w:delText>答案:B 选项</w:delText>
        </w:r>
      </w:del>
    </w:p>
    <w:p>
      <w:pPr>
        <w:pStyle w:val="2"/>
        <w:rPr>
          <w:del w:id="489" w:author="JH H" w:date="2023-12-13T00:28:00Z"/>
          <w:rFonts w:hint="eastAsia"/>
        </w:rPr>
      </w:pPr>
    </w:p>
    <w:p>
      <w:pPr>
        <w:pStyle w:val="2"/>
        <w:rPr>
          <w:del w:id="490" w:author="JH H" w:date="2023-12-13T00:28:00Z"/>
          <w:rFonts w:hint="eastAsia"/>
        </w:rPr>
      </w:pPr>
      <w:del w:id="491" w:author="JH H" w:date="2023-12-13T00:28:00Z">
        <w:r>
          <w:rPr>
            <w:rFonts w:hint="eastAsia"/>
          </w:rPr>
          <w:delText>[C语言 P1253] 下面程序的输出结果是（ ）</w:delText>
        </w:r>
      </w:del>
    </w:p>
    <w:p>
      <w:pPr>
        <w:pStyle w:val="2"/>
        <w:rPr>
          <w:del w:id="492" w:author="JH H" w:date="2023-12-13T00:28:00Z"/>
          <w:rFonts w:hint="eastAsia"/>
        </w:rPr>
      </w:pPr>
    </w:p>
    <w:p>
      <w:pPr>
        <w:pStyle w:val="2"/>
        <w:rPr>
          <w:del w:id="493" w:author="JH H" w:date="2023-12-13T00:28:00Z"/>
          <w:rFonts w:hint="eastAsia"/>
        </w:rPr>
      </w:pPr>
      <w:del w:id="494" w:author="JH H" w:date="2023-12-13T00:28:00Z">
        <w:r>
          <w:rPr>
            <w:rFonts w:hint="eastAsia"/>
          </w:rPr>
          <w:delText>答案:D 选项</w:delText>
        </w:r>
      </w:del>
    </w:p>
    <w:p>
      <w:pPr>
        <w:pStyle w:val="2"/>
        <w:rPr>
          <w:rFonts w:hint="eastAsia"/>
        </w:rPr>
      </w:pPr>
    </w:p>
    <w:p>
      <w:pPr>
        <w:pStyle w:val="2"/>
        <w:rPr>
          <w:rFonts w:hint="eastAsia"/>
        </w:rPr>
      </w:pPr>
      <w:r>
        <w:rPr>
          <w:rFonts w:hint="eastAsia"/>
        </w:rPr>
        <w:t>[C语言 P1254] 若有定义：#define PI 3，则表达式PI*2*2的值为（ ）</w:t>
      </w:r>
    </w:p>
    <w:p>
      <w:pPr>
        <w:pStyle w:val="2"/>
        <w:rPr>
          <w:rFonts w:hint="eastAsia"/>
        </w:rPr>
      </w:pPr>
      <w:r>
        <w:rPr>
          <w:rFonts w:hint="eastAsia"/>
        </w:rPr>
        <w:t>A.12      B.4        C.3     D.不确定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P1255] 设有如下定义typedef  int *INTEGER；INTEGER  P，*q；则（ ）是正确的</w:t>
      </w:r>
    </w:p>
    <w:p>
      <w:pPr>
        <w:pStyle w:val="2"/>
        <w:rPr>
          <w:rFonts w:hint="eastAsia"/>
        </w:rPr>
      </w:pPr>
      <w:r>
        <w:rPr>
          <w:rFonts w:hint="eastAsia"/>
        </w:rPr>
        <w:t>A.P是int型变量                 B .q是基类型为int的指针变量C.P是基类型为int的指针变量     D.程序中可用INTEGER代替int类型名。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P1256] 以下叙述中，正确的是（ ）</w:t>
      </w:r>
    </w:p>
    <w:p>
      <w:pPr>
        <w:pStyle w:val="2"/>
        <w:rPr>
          <w:rFonts w:hint="eastAsia"/>
        </w:rPr>
      </w:pPr>
      <w:r>
        <w:rPr>
          <w:rFonts w:hint="eastAsia"/>
        </w:rPr>
        <w:t>A、宏展开不占用运行时间，只占用编译时间B、预编译处理命令行必须以分号结束C、一个源程序只能有一个预编译处理命令行D、使用带参数的宏定义时，应该说明每个参数的数据类型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P1257] 以下的叙述中不正确的是（ ）</w:t>
      </w:r>
    </w:p>
    <w:p>
      <w:pPr>
        <w:pStyle w:val="2"/>
        <w:rPr>
          <w:rFonts w:hint="eastAsia"/>
        </w:rPr>
      </w:pPr>
      <w:r>
        <w:rPr>
          <w:rFonts w:hint="eastAsia"/>
        </w:rPr>
        <w:t>A、宏展开不占用运行时间，只占用编译时间B、宏名无类型C、宏名必须用大写字母表示D、预处理命令行都必须以#号开始</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del w:id="495" w:author="JH H" w:date="2023-12-13T00:29:00Z"/>
          <w:rFonts w:hint="eastAsia"/>
        </w:rPr>
      </w:pPr>
      <w:del w:id="496" w:author="JH H" w:date="2023-12-13T00:29:00Z">
        <w:r>
          <w:rPr>
            <w:rFonts w:hint="eastAsia"/>
          </w:rPr>
          <w:delText>[C语言 P1258] 以下叙述中，正确的是（ ）</w:delText>
        </w:r>
      </w:del>
    </w:p>
    <w:p>
      <w:pPr>
        <w:pStyle w:val="2"/>
        <w:rPr>
          <w:del w:id="497" w:author="JH H" w:date="2023-12-13T00:29:00Z"/>
          <w:rFonts w:hint="eastAsia"/>
        </w:rPr>
      </w:pPr>
      <w:del w:id="498" w:author="JH H" w:date="2023-12-13T00:29:00Z">
        <w:r>
          <w:rPr>
            <w:rFonts w:hint="eastAsia"/>
          </w:rPr>
          <w:delText>Ａ．＂#define　PRICE＝３０＂定义了３０等价的符号常量PRICE有哪位可以解释一下A和D选项吗？</w:delText>
        </w:r>
      </w:del>
    </w:p>
    <w:p>
      <w:pPr>
        <w:pStyle w:val="2"/>
        <w:rPr>
          <w:del w:id="499" w:author="JH H" w:date="2023-12-13T00:29:00Z"/>
          <w:rFonts w:hint="eastAsia"/>
        </w:rPr>
      </w:pPr>
      <w:del w:id="500" w:author="JH H" w:date="2023-12-13T00:29:00Z">
        <w:r>
          <w:rPr>
            <w:rFonts w:hint="eastAsia"/>
          </w:rPr>
          <w:delText>答案:B 选项</w:delText>
        </w:r>
      </w:del>
    </w:p>
    <w:p>
      <w:pPr>
        <w:pStyle w:val="2"/>
        <w:rPr>
          <w:rFonts w:hint="eastAsia"/>
        </w:rPr>
      </w:pPr>
    </w:p>
    <w:p>
      <w:pPr>
        <w:pStyle w:val="2"/>
        <w:rPr>
          <w:rFonts w:hint="eastAsia"/>
        </w:rPr>
      </w:pPr>
      <w:r>
        <w:rPr>
          <w:rFonts w:hint="eastAsia"/>
        </w:rPr>
        <w:t>[C语言 P1259] 下面程序的输出结果是（）</w:t>
      </w:r>
    </w:p>
    <w:p>
      <w:pPr>
        <w:pStyle w:val="2"/>
        <w:rPr>
          <w:rFonts w:hint="eastAsia"/>
        </w:rPr>
      </w:pPr>
      <w:r>
        <w:rPr>
          <w:rFonts w:hint="eastAsia"/>
        </w:rPr>
        <w:t>A.产生错误,     B.  1        C.   2      D.   3</w:t>
      </w:r>
    </w:p>
    <w:p>
      <w:pPr>
        <w:pStyle w:val="2"/>
        <w:rPr>
          <w:rFonts w:hint="eastAsia"/>
        </w:rPr>
      </w:pPr>
      <w:r>
        <w:rPr>
          <w:rFonts w:hint="eastAsia"/>
        </w:rPr>
        <w:t>答案:C 选项</w:t>
      </w:r>
    </w:p>
    <w:p>
      <w:pPr>
        <w:pStyle w:val="2"/>
        <w:rPr>
          <w:rFonts w:hint="eastAsia"/>
        </w:rPr>
      </w:pPr>
    </w:p>
    <w:p>
      <w:pPr>
        <w:pStyle w:val="2"/>
        <w:rPr>
          <w:del w:id="501" w:author="JH H" w:date="2023-12-13T00:30:00Z"/>
          <w:rFonts w:hint="eastAsia"/>
        </w:rPr>
      </w:pPr>
      <w:del w:id="502" w:author="JH H" w:date="2023-12-13T00:30:00Z">
        <w:r>
          <w:rPr>
            <w:rFonts w:hint="eastAsia"/>
          </w:rPr>
          <w:delText>[C语言 P1260] 以下程序执行时,输入1 2 3 4 5&lt;回车&gt;输出为( )</w:delText>
        </w:r>
      </w:del>
    </w:p>
    <w:p>
      <w:pPr>
        <w:pStyle w:val="2"/>
        <w:rPr>
          <w:del w:id="503" w:author="JH H" w:date="2023-12-13T00:30:00Z"/>
          <w:rFonts w:hint="eastAsia"/>
        </w:rPr>
      </w:pPr>
    </w:p>
    <w:p>
      <w:pPr>
        <w:pStyle w:val="2"/>
        <w:rPr>
          <w:del w:id="504" w:author="JH H" w:date="2023-12-13T00:30:00Z"/>
          <w:rFonts w:hint="eastAsia"/>
        </w:rPr>
      </w:pPr>
      <w:del w:id="505" w:author="JH H" w:date="2023-12-13T00:30:00Z">
        <w:r>
          <w:rPr>
            <w:rFonts w:hint="eastAsia"/>
          </w:rPr>
          <w:delText>答案:A 选项</w:delText>
        </w:r>
      </w:del>
    </w:p>
    <w:p>
      <w:pPr>
        <w:pStyle w:val="2"/>
        <w:rPr>
          <w:rFonts w:hint="eastAsia"/>
        </w:rPr>
      </w:pPr>
    </w:p>
    <w:p>
      <w:pPr>
        <w:pStyle w:val="2"/>
        <w:rPr>
          <w:del w:id="506" w:author="JH H" w:date="2023-12-13T00:30:00Z"/>
          <w:rFonts w:hint="eastAsia"/>
        </w:rPr>
      </w:pPr>
      <w:del w:id="507" w:author="JH H" w:date="2023-12-13T00:30:00Z">
        <w:r>
          <w:rPr>
            <w:rFonts w:hint="eastAsia"/>
          </w:rPr>
          <w:delText>[C语言 P1261] 若有以下定义  #define MOD(x,y) x%y  则执行以下程序段后,z的值是( )</w:delText>
        </w:r>
      </w:del>
    </w:p>
    <w:p>
      <w:pPr>
        <w:pStyle w:val="2"/>
        <w:rPr>
          <w:del w:id="508" w:author="JH H" w:date="2023-12-13T00:30:00Z"/>
          <w:rFonts w:hint="eastAsia"/>
        </w:rPr>
      </w:pPr>
      <w:del w:id="509" w:author="JH H" w:date="2023-12-13T00:30:00Z">
        <w:r>
          <w:rPr>
            <w:rFonts w:hint="eastAsia"/>
          </w:rPr>
          <w:delText>#define MOD(x,y) x%y</w:delText>
        </w:r>
      </w:del>
    </w:p>
    <w:p>
      <w:pPr>
        <w:pStyle w:val="2"/>
        <w:rPr>
          <w:del w:id="510" w:author="JH H" w:date="2023-12-13T00:30:00Z"/>
          <w:rFonts w:hint="eastAsia"/>
        </w:rPr>
      </w:pPr>
      <w:del w:id="511" w:author="JH H" w:date="2023-12-13T00:30:00Z">
        <w:r>
          <w:rPr>
            <w:rFonts w:hint="eastAsia"/>
          </w:rPr>
          <w:delText>答案:D 选项</w:delText>
        </w:r>
      </w:del>
    </w:p>
    <w:p>
      <w:pPr>
        <w:pStyle w:val="2"/>
        <w:rPr>
          <w:rFonts w:hint="eastAsia"/>
        </w:rPr>
      </w:pPr>
    </w:p>
    <w:p>
      <w:pPr>
        <w:pStyle w:val="2"/>
        <w:rPr>
          <w:rFonts w:hint="eastAsia"/>
        </w:rPr>
      </w:pPr>
      <w:r>
        <w:rPr>
          <w:rFonts w:hint="eastAsia"/>
        </w:rPr>
        <w:t>[C语言 P1262] 下面程序的输出结果是（ ）</w:t>
      </w:r>
    </w:p>
    <w:p>
      <w:pPr>
        <w:pStyle w:val="2"/>
        <w:rPr>
          <w:rFonts w:hint="eastAsia"/>
        </w:rPr>
      </w:pPr>
      <w:r>
        <w:rPr>
          <w:rFonts w:hint="eastAsia"/>
        </w:rPr>
        <w:t>A．11       B．25       C．不定值       D．产生错误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P1263] 若函数fun的函数头为：int  fun（int i，int j）且函数指针变量P定义如下：int</w:t>
      </w:r>
    </w:p>
    <w:p>
      <w:pPr>
        <w:pStyle w:val="2"/>
        <w:rPr>
          <w:rFonts w:hint="eastAsia"/>
        </w:rPr>
      </w:pPr>
      <w:r>
        <w:rPr>
          <w:rFonts w:hint="eastAsia"/>
        </w:rPr>
        <w:t>A. P=*fun      B. P=fun；     C. P=fun（i，j）     D. P=＆fun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P1264] 设有以下语句，则（ ）是对数组元素的不正确引用</w:t>
      </w:r>
    </w:p>
    <w:p>
      <w:pPr>
        <w:pStyle w:val="2"/>
        <w:rPr>
          <w:rFonts w:hint="eastAsia"/>
        </w:rPr>
      </w:pPr>
      <w:r>
        <w:rPr>
          <w:rFonts w:hint="eastAsia"/>
        </w:rPr>
        <w:t>A．a[p-a]       B．*(&amp;a[i])     C．p[i]     D．*(*(a+i))</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P1265] 在16位编译系统上，若有定义int a [ ]={10，20，30}，*p=＆a；当执行p++；后下</w:t>
      </w:r>
    </w:p>
    <w:p>
      <w:pPr>
        <w:pStyle w:val="2"/>
        <w:rPr>
          <w:rFonts w:hint="eastAsia"/>
        </w:rPr>
      </w:pPr>
      <w:r>
        <w:rPr>
          <w:rFonts w:hint="eastAsia"/>
        </w:rPr>
        <w:t>A、p向高地址移了一个字节B、p与a+1等价C、语句printf("%d", *p)；输出20D、p指向数组元素a[1]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P1266] 以下程序段运行后*（++p）的值为（）</w:t>
      </w:r>
    </w:p>
    <w:p>
      <w:pPr>
        <w:pStyle w:val="2"/>
        <w:rPr>
          <w:rFonts w:hint="eastAsia"/>
        </w:rPr>
      </w:pPr>
      <w:r>
        <w:rPr>
          <w:rFonts w:hint="eastAsia"/>
        </w:rPr>
        <w:t>A、‘w’   B、存放‘w’的地址    C、‘o’   D、存放的‘o’地址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P1267] 在16位编译系统上,若有定义int a[]={10,20,30},*p=a;当执行p++;后下列叙</w:t>
      </w:r>
    </w:p>
    <w:p>
      <w:pPr>
        <w:pStyle w:val="2"/>
        <w:rPr>
          <w:rFonts w:hint="eastAsia"/>
        </w:rPr>
      </w:pPr>
      <w:r>
        <w:rPr>
          <w:rFonts w:hint="eastAsia"/>
        </w:rPr>
        <w:t>A.p向高地址移了一个字节         B.p与a+1等价C.语句printf(“%d”,*p);输出20;    D.p指向数组元素a[1]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P1268] 以下程序运行后*（P+3）的值为（ ）</w:t>
      </w:r>
    </w:p>
    <w:p>
      <w:pPr>
        <w:pStyle w:val="2"/>
        <w:rPr>
          <w:rFonts w:hint="eastAsia"/>
        </w:rPr>
      </w:pPr>
      <w:r>
        <w:rPr>
          <w:rFonts w:hint="eastAsia"/>
        </w:rPr>
        <w:t>A.‘d’       B.‘\0’      C.存放‘d’的地址   .      D.‘0’</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P1269] 以下程序运行后x的值为()</w:t>
      </w:r>
    </w:p>
    <w:p>
      <w:pPr>
        <w:pStyle w:val="2"/>
        <w:rPr>
          <w:rFonts w:hint="eastAsia"/>
        </w:rPr>
      </w:pPr>
      <w:r>
        <w:rPr>
          <w:rFonts w:hint="eastAsia"/>
        </w:rPr>
        <w:t>A. 2       B.  4       C. 6      D.不确定</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P1270] 以下程序运行段运行后x的值为( )</w:t>
      </w:r>
    </w:p>
    <w:p>
      <w:pPr>
        <w:pStyle w:val="2"/>
        <w:rPr>
          <w:rFonts w:hint="eastAsia"/>
        </w:rPr>
      </w:pPr>
      <w:r>
        <w:rPr>
          <w:rFonts w:hint="eastAsia"/>
        </w:rPr>
        <w:t>A. 不确定       B.  24       C.  120     D.  60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P1271] 执行以下程序段的输出结果是（ ）</w:t>
      </w:r>
    </w:p>
    <w:p>
      <w:pPr>
        <w:pStyle w:val="2"/>
        <w:rPr>
          <w:rFonts w:hint="eastAsia"/>
        </w:rPr>
      </w:pPr>
      <w:r>
        <w:rPr>
          <w:rFonts w:hint="eastAsia"/>
        </w:rPr>
        <w:t>A．１０　　 Ｂ．１１　  Ｃ．变量a的地址　  Ｄ．变量a的地址加１BB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P1272] 设有以下定义语句：  struct student{  int num；  char name[10</w:t>
      </w:r>
    </w:p>
    <w:p>
      <w:pPr>
        <w:pStyle w:val="2"/>
        <w:rPr>
          <w:rFonts w:hint="eastAsia"/>
        </w:rPr>
      </w:pPr>
      <w:r>
        <w:rPr>
          <w:rFonts w:hint="eastAsia"/>
        </w:rPr>
        <w:t>A.14        B.16.         C.18        D.20</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P1273] 设有以下定义语句:  struct student{  int num ;  char name[1</w:t>
      </w:r>
    </w:p>
    <w:p>
      <w:pPr>
        <w:pStyle w:val="2"/>
        <w:rPr>
          <w:rFonts w:hint="eastAsia"/>
        </w:rPr>
      </w:pPr>
      <w:r>
        <w:rPr>
          <w:rFonts w:hint="eastAsia"/>
        </w:rPr>
        <w:t>A.struct 是结构体类型的关键字   B.zhang是结构体变量名C.wang是结构体类型名           D.num,name,score都是结构体类型student的成员名</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P1274] 若struct teacher{  int num；  char name[10]；  char s</w:t>
      </w:r>
    </w:p>
    <w:p>
      <w:pPr>
        <w:pStyle w:val="2"/>
        <w:rPr>
          <w:rFonts w:hint="eastAsia"/>
        </w:rPr>
      </w:pPr>
      <w:r>
        <w:rPr>
          <w:rFonts w:hint="eastAsia"/>
        </w:rPr>
        <w:t>A.25        B.24       C.19.      D.20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P1275] 假定已有如下落不明变量说明和枚举定义：  char ch;  int j,k;  enum day{</w:t>
      </w:r>
    </w:p>
    <w:p>
      <w:pPr>
        <w:pStyle w:val="2"/>
        <w:rPr>
          <w:rFonts w:hint="eastAsia"/>
        </w:rPr>
      </w:pPr>
      <w:r>
        <w:rPr>
          <w:rFonts w:hint="eastAsia"/>
        </w:rPr>
        <w:t>A．语句2错误，其它正确     B．语句1正确，其它错误C．语句3正确，其它错误     D．语句1错误，其它正确</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P1276] 以下C语言共用体类型数据的描述中，不正确的是（ ）</w:t>
      </w:r>
    </w:p>
    <w:p>
      <w:pPr>
        <w:pStyle w:val="2"/>
        <w:rPr>
          <w:rFonts w:hint="eastAsia"/>
        </w:rPr>
      </w:pPr>
      <w:r>
        <w:rPr>
          <w:rFonts w:hint="eastAsia"/>
        </w:rPr>
        <w:t>以下C语言共用体类型数据的描述中，不正确的是（ ）A、共用体变量占的内存大小等于所需内在最大的成员所占的内存B、共用体类型可以出现在结构体类型定义中C、在定义共用体变量的同时允许对另一个成员的值进行初始化D、同一共用体中各成员的首地址不相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P1277] 若有以下类型说明，叙述正确的是（ ）</w:t>
      </w:r>
    </w:p>
    <w:p>
      <w:pPr>
        <w:pStyle w:val="2"/>
        <w:rPr>
          <w:rFonts w:hint="eastAsia"/>
        </w:rPr>
      </w:pPr>
      <w:r>
        <w:rPr>
          <w:rFonts w:hint="eastAsia"/>
        </w:rPr>
        <w:t>A、STU 是变量名       B、PSTU是变量名C、PSTU是指向结构体类型STU的指针类型名D、类型说明语句有错误</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del w:id="512" w:author="JH H" w:date="2023-12-13T00:30:00Z"/>
          <w:rFonts w:hint="eastAsia"/>
        </w:rPr>
      </w:pPr>
      <w:del w:id="513" w:author="JH H" w:date="2023-12-13T00:30:00Z">
        <w:r>
          <w:rPr>
            <w:rFonts w:hint="eastAsia"/>
          </w:rPr>
          <w:delText>[C语言 P1278] 设有如下定义语句：  union u-type{  int i;               dou</w:delText>
        </w:r>
      </w:del>
    </w:p>
    <w:p>
      <w:pPr>
        <w:pStyle w:val="2"/>
        <w:rPr>
          <w:del w:id="514" w:author="JH H" w:date="2023-12-13T00:30:00Z"/>
          <w:rFonts w:hint="eastAsia"/>
        </w:rPr>
      </w:pPr>
    </w:p>
    <w:p>
      <w:pPr>
        <w:pStyle w:val="2"/>
        <w:rPr>
          <w:del w:id="515" w:author="JH H" w:date="2023-12-13T00:30:00Z"/>
          <w:rFonts w:hint="eastAsia"/>
        </w:rPr>
      </w:pPr>
      <w:del w:id="516" w:author="JH H" w:date="2023-12-13T00:30:00Z">
        <w:r>
          <w:rPr>
            <w:rFonts w:hint="eastAsia"/>
          </w:rPr>
          <w:delText>答案:C 选项</w:delText>
        </w:r>
      </w:del>
    </w:p>
    <w:p>
      <w:pPr>
        <w:pStyle w:val="2"/>
        <w:rPr>
          <w:del w:id="517" w:author="JH H" w:date="2023-12-13T00:30:00Z"/>
          <w:rFonts w:hint="eastAsia"/>
        </w:rPr>
      </w:pPr>
    </w:p>
    <w:p>
      <w:pPr>
        <w:pStyle w:val="2"/>
        <w:rPr>
          <w:del w:id="518" w:author="JH H" w:date="2023-12-13T00:30:00Z"/>
          <w:rFonts w:hint="eastAsia"/>
        </w:rPr>
      </w:pPr>
      <w:del w:id="519" w:author="JH H" w:date="2023-12-13T00:30:00Z">
        <w:r>
          <w:rPr>
            <w:rFonts w:hint="eastAsia"/>
          </w:rPr>
          <w:delText>[C语言 P1279] 下列对结构体类型变量定义不正确的是（ ）</w:delText>
        </w:r>
      </w:del>
    </w:p>
    <w:p>
      <w:pPr>
        <w:pStyle w:val="2"/>
        <w:rPr>
          <w:del w:id="520" w:author="JH H" w:date="2023-12-13T00:30:00Z"/>
          <w:rFonts w:hint="eastAsia"/>
        </w:rPr>
      </w:pPr>
    </w:p>
    <w:p>
      <w:pPr>
        <w:pStyle w:val="2"/>
        <w:rPr>
          <w:del w:id="521" w:author="JH H" w:date="2023-12-13T00:30:00Z"/>
          <w:rFonts w:hint="eastAsia"/>
        </w:rPr>
      </w:pPr>
      <w:del w:id="522" w:author="JH H" w:date="2023-12-13T00:30:00Z">
        <w:r>
          <w:rPr>
            <w:rFonts w:hint="eastAsia"/>
          </w:rPr>
          <w:delText>答案:C 选项</w:delText>
        </w:r>
      </w:del>
    </w:p>
    <w:p>
      <w:pPr>
        <w:pStyle w:val="2"/>
        <w:rPr>
          <w:del w:id="523" w:author="JH H" w:date="2023-12-13T00:30:00Z"/>
          <w:rFonts w:hint="eastAsia"/>
        </w:rPr>
      </w:pPr>
    </w:p>
    <w:p>
      <w:pPr>
        <w:pStyle w:val="2"/>
        <w:rPr>
          <w:del w:id="524" w:author="JH H" w:date="2023-12-13T00:30:00Z"/>
          <w:rFonts w:hint="eastAsia"/>
        </w:rPr>
      </w:pPr>
      <w:del w:id="525" w:author="JH H" w:date="2023-12-13T00:30:00Z">
        <w:r>
          <w:rPr>
            <w:rFonts w:hint="eastAsia"/>
          </w:rPr>
          <w:delText>[C语言 P1280] 若有定义  struct node{  int date;  struct node *next;</w:delText>
        </w:r>
      </w:del>
    </w:p>
    <w:p>
      <w:pPr>
        <w:pStyle w:val="2"/>
        <w:rPr>
          <w:del w:id="526" w:author="JH H" w:date="2023-12-13T00:30:00Z"/>
          <w:rFonts w:hint="eastAsia"/>
        </w:rPr>
      </w:pPr>
    </w:p>
    <w:p>
      <w:pPr>
        <w:pStyle w:val="2"/>
        <w:rPr>
          <w:del w:id="527" w:author="JH H" w:date="2023-12-13T00:30:00Z"/>
          <w:rFonts w:hint="eastAsia"/>
        </w:rPr>
      </w:pPr>
      <w:del w:id="528" w:author="JH H" w:date="2023-12-13T00:30:00Z">
        <w:r>
          <w:rPr>
            <w:rFonts w:hint="eastAsia"/>
          </w:rPr>
          <w:delText>答案:A 选项</w:delText>
        </w:r>
      </w:del>
    </w:p>
    <w:p>
      <w:pPr>
        <w:pStyle w:val="2"/>
        <w:rPr>
          <w:rFonts w:hint="eastAsia"/>
        </w:rPr>
      </w:pPr>
    </w:p>
    <w:p>
      <w:pPr>
        <w:pStyle w:val="2"/>
        <w:rPr>
          <w:rFonts w:hint="eastAsia"/>
        </w:rPr>
      </w:pPr>
      <w:r>
        <w:rPr>
          <w:rFonts w:hint="eastAsia"/>
        </w:rPr>
        <w:t>[C语言 P1281] 对枚举类型进行定义，不正确的是（ ）</w:t>
      </w:r>
    </w:p>
    <w:p>
      <w:pPr>
        <w:pStyle w:val="2"/>
        <w:rPr>
          <w:rFonts w:hint="eastAsia"/>
        </w:rPr>
      </w:pPr>
      <w:r>
        <w:rPr>
          <w:rFonts w:hint="eastAsia"/>
        </w:rPr>
        <w:t>A. enum b{1,2,3};B. enum a{A,B,C};C. enum c{D=3,E,F};D. enum d{x=0,y=5,z=9};</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P1282] 下面程序的输出结果为()</w:t>
      </w:r>
    </w:p>
    <w:p>
      <w:pPr>
        <w:pStyle w:val="2"/>
        <w:rPr>
          <w:rFonts w:hint="eastAsia"/>
        </w:rPr>
      </w:pPr>
      <w:r>
        <w:rPr>
          <w:rFonts w:hint="eastAsia"/>
        </w:rPr>
        <w:t>A.7         B.6          C.5         D.4</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P1283] 以下程序的运行结果（）</w:t>
      </w:r>
    </w:p>
    <w:p>
      <w:pPr>
        <w:pStyle w:val="2"/>
        <w:rPr>
          <w:rFonts w:hint="eastAsia"/>
        </w:rPr>
      </w:pPr>
      <w:r>
        <w:rPr>
          <w:rFonts w:hint="eastAsia"/>
        </w:rPr>
        <w:t>A. 2          B.  4         C.6          D. 8</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P1284] 则函数　fun（　）的功能是（   ）</w:t>
      </w:r>
    </w:p>
    <w:p>
      <w:pPr>
        <w:pStyle w:val="2"/>
        <w:rPr>
          <w:rFonts w:hint="eastAsia"/>
        </w:rPr>
      </w:pP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P1285] 有以下程序：  #include &lt;stdio.h&gt;  main()  {　 int a＝0，b＝0</w:t>
      </w:r>
    </w:p>
    <w:p>
      <w:pPr>
        <w:pStyle w:val="2"/>
        <w:rPr>
          <w:rFonts w:hint="eastAsia"/>
        </w:rPr>
      </w:pPr>
      <w:r>
        <w:rPr>
          <w:rFonts w:hint="eastAsia"/>
        </w:rPr>
        <w:t>A) 1,1,2,0B) 0,0,0,3C) 编译有错D) 0,1,2,0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P1286] 有以下程序：  #include &lt;stdio.h&gt;  main()  {　int x＝1， y＝0</w:t>
      </w:r>
    </w:p>
    <w:p>
      <w:pPr>
        <w:pStyle w:val="2"/>
        <w:rPr>
          <w:rFonts w:hint="eastAsia"/>
        </w:rPr>
      </w:pPr>
      <w:r>
        <w:rPr>
          <w:rFonts w:hint="eastAsia"/>
        </w:rPr>
        <w:t>A) a＝2，b＝2B) a＝2，b＝1C) a＝1，b＝1D) a＝1，b＝0</w:t>
      </w:r>
    </w:p>
    <w:p>
      <w:pPr>
        <w:pStyle w:val="2"/>
        <w:rPr>
          <w:rFonts w:hint="eastAsia"/>
        </w:rPr>
      </w:pPr>
      <w:r>
        <w:rPr>
          <w:rFonts w:hint="eastAsia"/>
        </w:rPr>
        <w:t>答案:B 选项</w:t>
      </w:r>
    </w:p>
    <w:p>
      <w:pPr>
        <w:pStyle w:val="2"/>
        <w:rPr>
          <w:rFonts w:hint="eastAsia"/>
        </w:rPr>
      </w:pPr>
    </w:p>
    <w:p>
      <w:pPr>
        <w:pStyle w:val="2"/>
        <w:rPr>
          <w:del w:id="529" w:author="JH H" w:date="2023-12-13T00:31:00Z"/>
          <w:rFonts w:hint="eastAsia"/>
        </w:rPr>
      </w:pPr>
      <w:del w:id="530" w:author="JH H" w:date="2023-12-13T00:31:00Z">
        <w:r>
          <w:rPr>
            <w:rFonts w:hint="eastAsia"/>
          </w:rPr>
          <w:delText>[C语言 P1287] 以下程序段中的变量已正确定义：  for( i＝0； i&lt;4； i＋＋，i＋＋ )  for( k＝</w:delText>
        </w:r>
      </w:del>
    </w:p>
    <w:p>
      <w:pPr>
        <w:pStyle w:val="2"/>
        <w:rPr>
          <w:del w:id="531" w:author="JH H" w:date="2023-12-13T00:31:00Z"/>
          <w:rFonts w:hint="eastAsia"/>
        </w:rPr>
      </w:pPr>
      <w:del w:id="532" w:author="JH H" w:date="2023-12-13T00:31:00Z">
        <w:r>
          <w:rPr>
            <w:rFonts w:hint="eastAsia"/>
          </w:rPr>
          <w:delText>A) **B) ****C) *D) ********</w:delText>
        </w:r>
      </w:del>
    </w:p>
    <w:p>
      <w:pPr>
        <w:pStyle w:val="2"/>
        <w:rPr>
          <w:del w:id="533" w:author="JH H" w:date="2023-12-13T00:31:00Z"/>
          <w:rFonts w:hint="eastAsia"/>
        </w:rPr>
      </w:pPr>
      <w:del w:id="534" w:author="JH H" w:date="2023-12-13T00:31:00Z">
        <w:r>
          <w:rPr>
            <w:rFonts w:hint="eastAsia"/>
          </w:rPr>
          <w:delText>答案:C 选项</w:delText>
        </w:r>
      </w:del>
    </w:p>
    <w:p>
      <w:pPr>
        <w:pStyle w:val="2"/>
        <w:rPr>
          <w:rFonts w:hint="eastAsia"/>
        </w:rPr>
      </w:pPr>
    </w:p>
    <w:p>
      <w:pPr>
        <w:pStyle w:val="2"/>
        <w:rPr>
          <w:rFonts w:hint="eastAsia"/>
        </w:rPr>
      </w:pPr>
      <w:r>
        <w:rPr>
          <w:rFonts w:hint="eastAsia"/>
        </w:rPr>
        <w:t xml:space="preserve">[C语言 P1288] 以下关于程序段执行情况的叙述，正确的是(　　)。 </w:t>
      </w:r>
      <w:del w:id="535" w:author="JH H" w:date="2023-12-13T00:31:00Z">
        <w:r>
          <w:rPr>
            <w:rFonts w:hint="eastAsia"/>
          </w:rPr>
          <w:delText xml:space="preserve"> A) for循环语句固定执行8次  B) 当产生</w:delText>
        </w:r>
      </w:del>
    </w:p>
    <w:p>
      <w:pPr>
        <w:pStyle w:val="2"/>
        <w:rPr>
          <w:rFonts w:hint="eastAsia"/>
        </w:rPr>
      </w:pPr>
      <w:r>
        <w:rPr>
          <w:rFonts w:hint="eastAsia"/>
        </w:rPr>
        <w:t>A) for循环语句固定执行8次B) 当产生的随机数n为4时结束循环操作C) 当产生的随机数n为1和2时不做任何操作D) 当产生的随机数n为0时结束程序运行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P1289] 有以下程序：  #include &lt;stdio.h&gt;  int f(int x)；  main()</w:t>
      </w:r>
    </w:p>
    <w:p>
      <w:pPr>
        <w:pStyle w:val="2"/>
        <w:rPr>
          <w:rFonts w:hint="eastAsia"/>
        </w:rPr>
      </w:pPr>
      <w:r>
        <w:rPr>
          <w:rFonts w:hint="eastAsia"/>
        </w:rPr>
        <w:t>A) 8B) 2C) 4D) 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P1290] 以下叙述中错误的是(　　)。  </w:t>
      </w:r>
      <w:del w:id="536" w:author="JH H" w:date="2023-12-13T00:31:00Z">
        <w:r>
          <w:rPr>
            <w:rFonts w:hint="eastAsia"/>
          </w:rPr>
          <w:delText>A) 可以给指针变量赋一个整数作为地址值  B) 函数可以返回地址值</w:delText>
        </w:r>
      </w:del>
    </w:p>
    <w:p>
      <w:pPr>
        <w:pStyle w:val="2"/>
        <w:rPr>
          <w:rFonts w:hint="eastAsia"/>
        </w:rPr>
      </w:pPr>
      <w:r>
        <w:rPr>
          <w:rFonts w:hint="eastAsia"/>
        </w:rPr>
        <w:t>A) 可以给指针变量赋一个整数作为地址值B) 函数可以返回地址值C) 改变函数形参的值，不会改变对应实参的值D) 当在程序的开头包含头文件stdio.h时，可以给指针变量赋NULL</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P1291] 设已有定义：float x；，则以下对指针变量p进行定义且赋初值的语句中正确的是(　　)。  A)</w:t>
      </w:r>
    </w:p>
    <w:p>
      <w:pPr>
        <w:pStyle w:val="2"/>
        <w:rPr>
          <w:rFonts w:hint="eastAsia"/>
        </w:rPr>
      </w:pPr>
      <w:r>
        <w:rPr>
          <w:rFonts w:hint="eastAsia"/>
        </w:rPr>
        <w:t>A) int *p＝(float)x；B) float *p＝&amp;x；C) float p＝&amp;x；D) float *p＝1024；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P1292] 以下数组定义中错误的是(　　)。 </w:t>
      </w:r>
      <w:del w:id="537" w:author="JH H" w:date="2023-12-13T00:32:00Z">
        <w:r>
          <w:rPr>
            <w:rFonts w:hint="eastAsia"/>
          </w:rPr>
          <w:delText xml:space="preserve"> A) int x[2][3]＝{1,2,3,4,5,6}；  B</w:delText>
        </w:r>
      </w:del>
    </w:p>
    <w:p>
      <w:pPr>
        <w:pStyle w:val="2"/>
        <w:rPr>
          <w:rFonts w:hint="eastAsia"/>
        </w:rPr>
      </w:pPr>
      <w:r>
        <w:rPr>
          <w:rFonts w:hint="eastAsia"/>
        </w:rPr>
        <w:t>A) int x[2][3]＝{1,2,3,4,5,6}；B) int x[][3]＝{0}；C) int x[][3]＝{{1,2,3}，{4,5,6}}；D) int x[2][3]＝{{1,2}，{3,4}，{5,6}}；</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P1293] 有以下程序：  #include &lt;stdio.h&gt;  void fun( int a[]， int</w:t>
      </w:r>
    </w:p>
    <w:p>
      <w:pPr>
        <w:pStyle w:val="2"/>
        <w:rPr>
          <w:rFonts w:hint="eastAsia"/>
        </w:rPr>
      </w:pPr>
      <w:r>
        <w:rPr>
          <w:rFonts w:hint="eastAsia"/>
        </w:rPr>
        <w:t>A) 321678B) 876543C) 1098765D) 345678</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P1294] 有以下程序：  #include &lt;stdio.h&gt;  #define N 4  void fun(</w:t>
      </w:r>
    </w:p>
    <w:p>
      <w:pPr>
        <w:pStyle w:val="2"/>
        <w:rPr>
          <w:rFonts w:hint="eastAsia"/>
        </w:rPr>
      </w:pPr>
      <w:r>
        <w:rPr>
          <w:rFonts w:hint="eastAsia"/>
        </w:rPr>
        <w:t>A) -3,-1,1,3，B) -12,-3,0,0，C) 0,1,2,3，D) -3,-3,-3,-3,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P1295] 设有定义：char s[81]； int i＝0；，以下不能将一行(不超过80个字符)带有空格的字符</w:t>
      </w:r>
    </w:p>
    <w:p>
      <w:pPr>
        <w:pStyle w:val="2"/>
        <w:rPr>
          <w:rFonts w:hint="eastAsia"/>
        </w:rPr>
      </w:pPr>
      <w:r>
        <w:rPr>
          <w:rFonts w:hint="eastAsia"/>
        </w:rPr>
        <w:t>A) gets(s)；B) while((s[i＋＋]＝getchar())！＝’\n’)；s[i]＝’\0’；C) scanf("%s"，s)；D) do{ scanf("%c"，&amp;s[i])； }while(s[i＋＋]！＝’\n’)； s[i]＝’\0’；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P1296] 设有定义：char p[]＝{‘1’， ‘2’， ‘3’}，*q＝p； ，以下不能计算出一个char</w:t>
      </w:r>
    </w:p>
    <w:p>
      <w:pPr>
        <w:pStyle w:val="2"/>
        <w:rPr>
          <w:rFonts w:hint="eastAsia"/>
        </w:rPr>
      </w:pPr>
      <w:r>
        <w:rPr>
          <w:rFonts w:hint="eastAsia"/>
        </w:rPr>
        <w:t>A) sizeof(p)B) sizeof(char)C) sizeof(*q)D) sizeof(p[0])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P1297] 有以下程序：  #include &lt;stdio.h&gt;  #include &lt;string.h&gt;  m</w:t>
      </w:r>
    </w:p>
    <w:p>
      <w:pPr>
        <w:pStyle w:val="2"/>
        <w:rPr>
          <w:rFonts w:hint="eastAsia"/>
        </w:rPr>
      </w:pPr>
      <w:r>
        <w:rPr>
          <w:rFonts w:hint="eastAsia"/>
        </w:rPr>
        <w:t>{　char str[][20]＝{“OneWorld"，"OneDream！”}，p＝str[1]；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P1298] 执行以下程序段后，输出结果和a的值是()。 int a=10; printf("%d",a++);</w:t>
      </w:r>
    </w:p>
    <w:p>
      <w:pPr>
        <w:pStyle w:val="2"/>
        <w:rPr>
          <w:rFonts w:hint="eastAsia"/>
        </w:rPr>
      </w:pPr>
      <w:r>
        <w:rPr>
          <w:rFonts w:hint="eastAsia"/>
        </w:rPr>
        <w:t>A、11 和 10B、11 和 11C、10 和 11D、10 和 10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P1299] </w:t>
      </w:r>
      <w:del w:id="538" w:author="JH H" w:date="2023-12-13T00:34:00Z">
        <w:r>
          <w:rPr>
            <w:rFonts w:hint="eastAsia"/>
          </w:rPr>
          <w:delText>已知字符'A'的ASCⅡ代码值是65,字符变量c1的值是'A',c2的值是'D'.执行语句print</w:delText>
        </w:r>
      </w:del>
    </w:p>
    <w:p>
      <w:pPr>
        <w:pStyle w:val="2"/>
        <w:rPr>
          <w:rFonts w:hint="eastAsia"/>
        </w:rPr>
      </w:pPr>
      <w:r>
        <w:rPr>
          <w:rFonts w:hint="eastAsia"/>
        </w:rPr>
        <w:t>已知字符'A'的ASCⅡ代码值是65,字符变量c1的值是'A',c2的值是'D'.执行语句printf("%d,%d",c1,c2-2);后,输出结果是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P1300] 相同结构体类型的变量之间，可以()。  A、比较大小  B、地址相同  C、赋值  D、相加</w:t>
      </w:r>
    </w:p>
    <w:p>
      <w:pPr>
        <w:pStyle w:val="2"/>
        <w:rPr>
          <w:rFonts w:hint="eastAsia"/>
        </w:rPr>
      </w:pPr>
      <w:r>
        <w:rPr>
          <w:rFonts w:hint="eastAsia"/>
        </w:rPr>
        <w:t>A、比较大小B、地址相同C、赋值D、相加</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P1301] int a[10];合法的数组元素的最小下标值为()。  A、1  B、0  C、10  D、9</w:t>
      </w:r>
    </w:p>
    <w:p>
      <w:pPr>
        <w:pStyle w:val="2"/>
        <w:rPr>
          <w:rFonts w:hint="eastAsia"/>
        </w:rPr>
      </w:pPr>
      <w:r>
        <w:rPr>
          <w:rFonts w:hint="eastAsia"/>
        </w:rPr>
        <w:t>A、1B、0C、10D、9</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P1302] </w:t>
      </w:r>
      <w:del w:id="539" w:author="JH H" w:date="2023-12-13T00:34:00Z">
        <w:r>
          <w:rPr>
            <w:rFonts w:hint="eastAsia"/>
          </w:rPr>
          <w:delText>能正确表示逻辑关系:" a≥10或a≤0 "的C语言表达式是  A、a&gt;=0 | a&lt;=10  B、</w:delText>
        </w:r>
      </w:del>
    </w:p>
    <w:p>
      <w:pPr>
        <w:pStyle w:val="2"/>
        <w:rPr>
          <w:rFonts w:hint="eastAsia"/>
        </w:rPr>
      </w:pPr>
      <w:r>
        <w:rPr>
          <w:rFonts w:hint="eastAsia"/>
        </w:rPr>
        <w:t>能正确表示逻辑关系:" a≥10或a≤0 "的C语言表达式是A、a&gt;=0 | a&lt;=10B、a&gt;=10 or a&lt;=0C、a&gt;=10 &amp;&amp; a&lt;=0D、a&gt;=10 || a&lt;=0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P1303] main()  {int x=1,a=0,b=0;  switch (x)  { case 0: b</w:t>
      </w:r>
    </w:p>
    <w:p>
      <w:pPr>
        <w:pStyle w:val="2"/>
        <w:rPr>
          <w:rFonts w:hint="eastAsia"/>
        </w:rPr>
      </w:pPr>
      <w:r>
        <w:rPr>
          <w:rFonts w:hint="eastAsia"/>
        </w:rPr>
        <w:t>A、2,2B、2,1C、1,1D、1,0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P1304] 设变量a是整型，f是实型，i是双精度型，则表达式10+'a'+i*f值的  数据类型为()。  A、</w:t>
      </w:r>
    </w:p>
    <w:p>
      <w:pPr>
        <w:pStyle w:val="2"/>
        <w:rPr>
          <w:rFonts w:hint="eastAsia"/>
        </w:rPr>
      </w:pPr>
      <w:r>
        <w:rPr>
          <w:rFonts w:hint="eastAsia"/>
        </w:rPr>
        <w:t>A、不确定B、doubleC、intD、float</w:t>
      </w:r>
    </w:p>
    <w:p>
      <w:pPr>
        <w:pStyle w:val="2"/>
        <w:rPr>
          <w:rFonts w:hint="eastAsia"/>
        </w:rPr>
      </w:pPr>
      <w:r>
        <w:rPr>
          <w:rFonts w:hint="eastAsia"/>
        </w:rPr>
        <w:t>答案:B 选项</w:t>
      </w:r>
    </w:p>
    <w:p>
      <w:pPr>
        <w:pStyle w:val="2"/>
        <w:rPr>
          <w:rFonts w:hint="eastAsia"/>
        </w:rPr>
      </w:pPr>
    </w:p>
    <w:p>
      <w:pPr>
        <w:pStyle w:val="2"/>
        <w:rPr>
          <w:del w:id="540" w:author="JH H" w:date="2023-12-13T00:35:00Z"/>
          <w:rFonts w:hint="eastAsia"/>
        </w:rPr>
      </w:pPr>
      <w:del w:id="541" w:author="JH H" w:date="2023-12-13T00:35:00Z">
        <w:r>
          <w:rPr>
            <w:rFonts w:hint="eastAsia"/>
          </w:rPr>
          <w:delText>[C语言 P1305] 以下程序中，while循环的循环次数是______  main()  { int i=0;  whi</w:delText>
        </w:r>
      </w:del>
    </w:p>
    <w:p>
      <w:pPr>
        <w:pStyle w:val="2"/>
        <w:rPr>
          <w:del w:id="542" w:author="JH H" w:date="2023-12-13T00:35:00Z"/>
          <w:rFonts w:hint="eastAsia"/>
        </w:rPr>
      </w:pPr>
    </w:p>
    <w:p>
      <w:pPr>
        <w:pStyle w:val="2"/>
        <w:rPr>
          <w:del w:id="543" w:author="JH H" w:date="2023-12-13T00:35:00Z"/>
          <w:rFonts w:hint="eastAsia"/>
        </w:rPr>
      </w:pPr>
      <w:del w:id="544" w:author="JH H" w:date="2023-12-13T00:35:00Z">
        <w:r>
          <w:rPr>
            <w:rFonts w:hint="eastAsia"/>
          </w:rPr>
          <w:delText>答案:A 选项</w:delText>
        </w:r>
      </w:del>
    </w:p>
    <w:p>
      <w:pPr>
        <w:pStyle w:val="2"/>
        <w:rPr>
          <w:rFonts w:hint="eastAsia"/>
        </w:rPr>
      </w:pPr>
    </w:p>
    <w:p>
      <w:pPr>
        <w:pStyle w:val="2"/>
        <w:rPr>
          <w:rFonts w:hint="eastAsia"/>
        </w:rPr>
      </w:pPr>
      <w:r>
        <w:rPr>
          <w:rFonts w:hint="eastAsia"/>
        </w:rPr>
        <w:t xml:space="preserve">[C语言 P1306] 若有说明语句:char c='\72';则变量c()。 </w:t>
      </w:r>
      <w:del w:id="545" w:author="JH H" w:date="2023-12-13T00:35:00Z">
        <w:r>
          <w:rPr>
            <w:rFonts w:hint="eastAsia"/>
          </w:rPr>
          <w:delText xml:space="preserve"> A、说明不合法，c的值不确定  B、包含3</w:delText>
        </w:r>
      </w:del>
    </w:p>
    <w:p>
      <w:pPr>
        <w:pStyle w:val="2"/>
        <w:rPr>
          <w:rFonts w:hint="eastAsia"/>
        </w:rPr>
      </w:pPr>
      <w:r>
        <w:rPr>
          <w:rFonts w:hint="eastAsia"/>
        </w:rPr>
        <w:t>A、说明不合法，c的值不确定B、包含3个字符C、包含1个字符D、包含2个字符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P1307] 下列程序运行结果为：  #define P 3  #define S(a) P*a*a  main(</w:t>
      </w:r>
    </w:p>
    <w:p>
      <w:pPr>
        <w:pStyle w:val="2"/>
        <w:rPr>
          <w:rFonts w:hint="eastAsia"/>
        </w:rPr>
      </w:pPr>
      <w:r>
        <w:rPr>
          <w:rFonts w:hint="eastAsia"/>
        </w:rPr>
        <w:t>A、192B、25C、29</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P1308] 下面程序的输出是___  #include&lt;stdio.h&gt;  void main()  { int</w:t>
      </w:r>
    </w:p>
    <w:p>
      <w:pPr>
        <w:pStyle w:val="2"/>
        <w:rPr>
          <w:rFonts w:hint="eastAsia"/>
        </w:rPr>
      </w:pPr>
      <w:r>
        <w:rPr>
          <w:rFonts w:hint="eastAsia"/>
        </w:rPr>
        <w:t>A) k=11,k=12,k=11           B) k=11,k=13,k=13C) k=11,k=013,k=0xb         D) k=11,k=13,k=b</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P1309] 在下列选项中,不正确的赋值语句是_______.  A) ++t;       B) n1=(n2=</w:t>
      </w:r>
    </w:p>
    <w:p>
      <w:pPr>
        <w:pStyle w:val="2"/>
        <w:rPr>
          <w:rFonts w:hint="eastAsia"/>
        </w:rPr>
      </w:pPr>
      <w:r>
        <w:rPr>
          <w:rFonts w:hint="eastAsia"/>
        </w:rPr>
        <w:t>A) ++t;       B) n1=(n2=(n3=0));     C) k=i=j;     D) a=b+c=1;D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P1310] 下面合法的C语言字符常量是_____.  A) '\t'        B) "A"</w:t>
      </w:r>
    </w:p>
    <w:p>
      <w:pPr>
        <w:pStyle w:val="2"/>
        <w:rPr>
          <w:rFonts w:hint="eastAsia"/>
        </w:rPr>
      </w:pPr>
      <w:r>
        <w:rPr>
          <w:rFonts w:hint="eastAsia"/>
        </w:rPr>
        <w:t>下面合法的C语言字符常量是_____.A) '\t'        B) "A"          C) 65         D) 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P1311] 表达式: 10!=9的值是_____.  A) true        B) 非零值       C</w:t>
      </w:r>
    </w:p>
    <w:p>
      <w:pPr>
        <w:pStyle w:val="2"/>
        <w:rPr>
          <w:rFonts w:hint="eastAsia"/>
        </w:rPr>
      </w:pPr>
      <w:r>
        <w:rPr>
          <w:rFonts w:hint="eastAsia"/>
        </w:rPr>
        <w:t>A) true        B) 非零值       C) 0        D) 1D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P1312] C语言提供的合法的数据类型关键字是______.  A) Double      B) short</w:t>
      </w:r>
    </w:p>
    <w:p>
      <w:pPr>
        <w:pStyle w:val="2"/>
        <w:rPr>
          <w:rFonts w:hint="eastAsia"/>
        </w:rPr>
      </w:pPr>
      <w:r>
        <w:rPr>
          <w:rFonts w:hint="eastAsia"/>
        </w:rPr>
        <w:t>C语言提供的合法的数据类型关键字是______.A) Double      B) short      C) integer    D) Char</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P1313] 字符(char)型数据在微机内存中的存储形式是____.  A) 反码   B) 补码   C) E</w:t>
      </w:r>
    </w:p>
    <w:p>
      <w:pPr>
        <w:pStyle w:val="2"/>
        <w:rPr>
          <w:rFonts w:hint="eastAsia"/>
        </w:rPr>
      </w:pPr>
      <w:r>
        <w:rPr>
          <w:rFonts w:hint="eastAsia"/>
        </w:rPr>
        <w:t>A) 反码   B) 补码   C) EBCDIC码   D) ASCII码D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P1314]</w:t>
      </w:r>
      <w:ins w:id="546" w:author="JH H" w:date="2023-12-13T00:35:00Z">
        <w:r>
          <w:rPr>
            <w:rFonts w:hint="eastAsia"/>
          </w:rPr>
          <w:t xml:space="preserve"> </w:t>
        </w:r>
      </w:ins>
      <w:del w:id="547" w:author="JH H" w:date="2023-12-13T00:35:00Z">
        <w:r>
          <w:rPr>
            <w:rFonts w:hint="eastAsia"/>
          </w:rPr>
          <w:delText xml:space="preserve"> C语言程序的基本单位是______.  A) 程序行      B) 语句    C) 函数</w:delText>
        </w:r>
      </w:del>
    </w:p>
    <w:p>
      <w:pPr>
        <w:pStyle w:val="2"/>
        <w:rPr>
          <w:rFonts w:hint="eastAsia"/>
        </w:rPr>
      </w:pPr>
      <w:r>
        <w:rPr>
          <w:rFonts w:hint="eastAsia"/>
        </w:rPr>
        <w:t>C语言程序的基本单位是______.A) 程序行      B) 语句    C) 函数     D) 字符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P1315] 设 int a=12,则执行完语句a+=a-=a*a后,a的值是____  A) 552</w:t>
      </w:r>
    </w:p>
    <w:p>
      <w:pPr>
        <w:pStyle w:val="2"/>
        <w:rPr>
          <w:rFonts w:hint="eastAsia"/>
        </w:rPr>
      </w:pPr>
      <w:r>
        <w:rPr>
          <w:rFonts w:hint="eastAsia"/>
        </w:rPr>
        <w:t>A) 552        B) 264      C) 144        D) -264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P1316] 执行下面程序中的输出语句后,输出结果是_____.  #include&lt;stdio.h&gt;  void</w:t>
      </w:r>
    </w:p>
    <w:p>
      <w:pPr>
        <w:pStyle w:val="2"/>
        <w:rPr>
          <w:rFonts w:hint="eastAsia"/>
        </w:rPr>
      </w:pPr>
      <w:r>
        <w:rPr>
          <w:rFonts w:hint="eastAsia"/>
        </w:rPr>
        <w:t>A) 65        B) 20        C) 15         D) 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P1317] 下面程序的输出是_______.  #include&lt;stdio.h&gt;  void main()</w:t>
      </w:r>
    </w:p>
    <w:p>
      <w:pPr>
        <w:pStyle w:val="2"/>
        <w:rPr>
          <w:rFonts w:hint="eastAsia"/>
        </w:rPr>
      </w:pPr>
      <w:r>
        <w:rPr>
          <w:rFonts w:hint="eastAsia"/>
        </w:rPr>
        <w:t>A) 17        B) 18        C) 23       D) 24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P1318] 下面程序的输出的是______.  #include&lt;stdio.h&gt;  void main()</w:t>
      </w:r>
    </w:p>
    <w:p>
      <w:pPr>
        <w:pStyle w:val="2"/>
        <w:rPr>
          <w:rFonts w:hint="eastAsia"/>
        </w:rPr>
      </w:pPr>
      <w:r>
        <w:rPr>
          <w:rFonts w:hint="eastAsia"/>
        </w:rPr>
        <w:t>A) 0        B) 1       C) 3      D) 不确定的值</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P1319] </w:t>
      </w:r>
      <w:del w:id="548" w:author="JH H" w:date="2023-12-13T00:35:00Z">
        <w:r>
          <w:rPr>
            <w:rFonts w:hint="eastAsia"/>
          </w:rPr>
          <w:delText>已知字母A的ASCII码为十进制的65,下面程序的输出是_______.  #include&lt;std</w:delText>
        </w:r>
      </w:del>
    </w:p>
    <w:p>
      <w:pPr>
        <w:pStyle w:val="2"/>
        <w:rPr>
          <w:rFonts w:hint="eastAsia"/>
        </w:rPr>
      </w:pPr>
      <w:r>
        <w:rPr>
          <w:rFonts w:hint="eastAsia"/>
        </w:rPr>
        <w:t>已知字母A的ASCII码为十进制的65,下面程序的输出是_______. ch1='A'+'5'-'3'; ch2='A'+'6'-'3';A) 67,D      B) B,C     C) C,D   D) 不确定的值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P1320] 若要求在if后一对圆括号中表示a不等于0的关系,则能正确表示这一关系的表达式为_____.  A)</w:t>
      </w:r>
    </w:p>
    <w:p>
      <w:pPr>
        <w:pStyle w:val="2"/>
        <w:rPr>
          <w:rFonts w:hint="eastAsia"/>
        </w:rPr>
      </w:pPr>
      <w:r>
        <w:rPr>
          <w:rFonts w:hint="eastAsia"/>
        </w:rPr>
        <w:t>A) a&lt;&gt;0          B) !a       C) a=0        D) a</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P1321] 以下程序的输出结果是_______.  #include&lt;stdio.h&gt;  void main()</w:t>
      </w:r>
    </w:p>
    <w:p>
      <w:pPr>
        <w:pStyle w:val="2"/>
        <w:rPr>
          <w:rFonts w:hint="eastAsia"/>
        </w:rPr>
      </w:pPr>
      <w:r>
        <w:rPr>
          <w:rFonts w:hint="eastAsia"/>
        </w:rPr>
        <w:t>A) 10 10        B) 9 9       C) 9 10      D) 10 9D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P1322] 设有如下定义:    int x=10,y=3,z;  则语句    printf("%d\n",z</w:t>
      </w:r>
    </w:p>
    <w:p>
      <w:pPr>
        <w:pStyle w:val="2"/>
        <w:rPr>
          <w:rFonts w:hint="eastAsia"/>
        </w:rPr>
      </w:pPr>
      <w:r>
        <w:rPr>
          <w:rFonts w:hint="eastAsia"/>
        </w:rPr>
        <w:t>A) 1         B) 0         C) 4         D) 3</w:t>
      </w:r>
    </w:p>
    <w:p>
      <w:pPr>
        <w:pStyle w:val="2"/>
        <w:rPr>
          <w:rFonts w:hint="eastAsia"/>
        </w:rPr>
      </w:pPr>
      <w:r>
        <w:rPr>
          <w:rFonts w:hint="eastAsia"/>
        </w:rPr>
        <w:t>答案:D 选项</w:t>
      </w:r>
    </w:p>
    <w:p>
      <w:pPr>
        <w:pStyle w:val="2"/>
        <w:rPr>
          <w:rFonts w:hint="eastAsia"/>
        </w:rPr>
      </w:pPr>
    </w:p>
    <w:p>
      <w:pPr>
        <w:pStyle w:val="2"/>
        <w:rPr>
          <w:del w:id="549" w:author="JH H" w:date="2023-12-13T00:36:00Z"/>
          <w:rFonts w:hint="eastAsia"/>
        </w:rPr>
      </w:pPr>
      <w:del w:id="550" w:author="JH H" w:date="2023-12-13T00:36:00Z">
        <w:r>
          <w:rPr>
            <w:rFonts w:hint="eastAsia"/>
          </w:rPr>
          <w:delText>[C语言 P1323] 为表示关系x≥y≥z,应使用C语言表达式_____.  A) (x&gt;=y)&amp;&amp;(y&gt;=z)</w:delText>
        </w:r>
      </w:del>
    </w:p>
    <w:p>
      <w:pPr>
        <w:pStyle w:val="2"/>
        <w:rPr>
          <w:del w:id="551" w:author="JH H" w:date="2023-12-13T00:36:00Z"/>
          <w:rFonts w:hint="eastAsia"/>
        </w:rPr>
      </w:pPr>
      <w:del w:id="552" w:author="JH H" w:date="2023-12-13T00:36:00Z">
        <w:r>
          <w:rPr>
            <w:rFonts w:hint="eastAsia"/>
          </w:rPr>
          <w:delText>为表示关系x≥y≥z,应使用C语言表达式_____.A) (x&gt;=y)&amp;&amp;(y&gt;=z)         B) (x&gt;=y)AND(y&gt;=z)</w:delText>
        </w:r>
      </w:del>
    </w:p>
    <w:p>
      <w:pPr>
        <w:pStyle w:val="2"/>
        <w:rPr>
          <w:del w:id="553" w:author="JH H" w:date="2023-12-13T00:36:00Z"/>
          <w:rFonts w:hint="eastAsia"/>
        </w:rPr>
      </w:pPr>
      <w:del w:id="554" w:author="JH H" w:date="2023-12-13T00:36:00Z">
        <w:r>
          <w:rPr>
            <w:rFonts w:hint="eastAsia"/>
          </w:rPr>
          <w:delText>答案:A 选项</w:delText>
        </w:r>
      </w:del>
    </w:p>
    <w:p>
      <w:pPr>
        <w:pStyle w:val="2"/>
        <w:rPr>
          <w:rFonts w:hint="eastAsia"/>
        </w:rPr>
      </w:pPr>
    </w:p>
    <w:p>
      <w:pPr>
        <w:pStyle w:val="2"/>
        <w:rPr>
          <w:rFonts w:hint="eastAsia"/>
        </w:rPr>
      </w:pPr>
      <w:r>
        <w:rPr>
          <w:rFonts w:hint="eastAsia"/>
        </w:rPr>
        <w:t xml:space="preserve">[C语言 P1324] </w:t>
      </w:r>
      <w:del w:id="555" w:author="JH H" w:date="2023-12-13T00:36:00Z">
        <w:r>
          <w:rPr>
            <w:rFonts w:hint="eastAsia"/>
          </w:rPr>
          <w:delText>C语言中非空的基本数据类型包括______.  A) 整型,实型,逻辑型         B) 整型</w:delText>
        </w:r>
      </w:del>
    </w:p>
    <w:p>
      <w:pPr>
        <w:pStyle w:val="2"/>
        <w:rPr>
          <w:rFonts w:hint="eastAsia"/>
        </w:rPr>
      </w:pPr>
      <w:r>
        <w:rPr>
          <w:rFonts w:hint="eastAsia"/>
        </w:rPr>
        <w:t>C语言中非空的基本数据类型包括______.A) 整型,实型,逻辑型         B) 整型,实型,字符型C) 整型,字符型,逻辑型      D) 整型,实型,逻辑型,字符型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P1325] 若x和y都是int型变量,x=100,y=200,且有下面的程序片段:    printf("%d"</w:t>
      </w:r>
    </w:p>
    <w:p>
      <w:pPr>
        <w:pStyle w:val="2"/>
        <w:rPr>
          <w:rFonts w:hint="eastAsia"/>
        </w:rPr>
      </w:pPr>
      <w:r>
        <w:rPr>
          <w:rFonts w:hint="eastAsia"/>
        </w:rPr>
        <w:t>A) 200         B) 100C) 100 200     D) 输出格式符不够,输出不确定的值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P1326] 阅读下面的程序  #include&lt;stdio.h&gt;  void main()  {undefine</w:t>
      </w:r>
    </w:p>
    <w:p>
      <w:pPr>
        <w:pStyle w:val="2"/>
        <w:rPr>
          <w:rFonts w:hint="eastAsia"/>
        </w:rPr>
      </w:pPr>
      <w:r>
        <w:rPr>
          <w:rFonts w:hint="eastAsia"/>
        </w:rPr>
        <w:t>A) a        B) b        C) c    D) 程序语法出错</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P1327] 阅读下面的程序  #include&lt;stdio.h&gt;  void main()  {undefine</w:t>
      </w:r>
    </w:p>
    <w:p>
      <w:pPr>
        <w:pStyle w:val="2"/>
        <w:rPr>
          <w:rFonts w:hint="eastAsia"/>
        </w:rPr>
      </w:pPr>
      <w:r>
        <w:rPr>
          <w:rFonts w:hint="eastAsia"/>
        </w:rPr>
        <w:t>A) 1,19       B) -1,19      C) 1,17       D) -1,17</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P1328] 阅读下面的程序  #include&lt;stdio.h&gt;  void main()   {undefin</w:t>
      </w:r>
    </w:p>
    <w:p>
      <w:pPr>
        <w:pStyle w:val="2"/>
        <w:rPr>
          <w:rFonts w:hint="eastAsia"/>
        </w:rPr>
      </w:pP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P1329] 已知a=12,则表达式a+=a-=a*=a的结果是____.  </w:t>
      </w:r>
      <w:del w:id="556" w:author="JH H" w:date="2023-12-13T00:36:00Z">
        <w:r>
          <w:rPr>
            <w:rFonts w:hint="eastAsia"/>
          </w:rPr>
          <w:delText>A) 0         B) 14</w:delText>
        </w:r>
      </w:del>
    </w:p>
    <w:p>
      <w:pPr>
        <w:pStyle w:val="2"/>
        <w:rPr>
          <w:rFonts w:hint="eastAsia"/>
        </w:rPr>
      </w:pPr>
      <w:r>
        <w:rPr>
          <w:rFonts w:hint="eastAsia"/>
        </w:rPr>
        <w:t>A) 0         B) 144        C) 12        D) -264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P1330] 若已定义int a,则表达式a=10,a+10,a++的值是___. </w:t>
      </w:r>
      <w:del w:id="557" w:author="JH H" w:date="2023-12-13T00:36:00Z">
        <w:r>
          <w:rPr>
            <w:rFonts w:hint="eastAsia"/>
          </w:rPr>
          <w:delText xml:space="preserve"> A) 20</w:delText>
        </w:r>
      </w:del>
    </w:p>
    <w:p>
      <w:pPr>
        <w:pStyle w:val="2"/>
        <w:rPr>
          <w:rFonts w:hint="eastAsia"/>
        </w:rPr>
      </w:pPr>
      <w:r>
        <w:rPr>
          <w:rFonts w:hint="eastAsia"/>
        </w:rPr>
        <w:t>A) 20         B) 10         C) 21        D) 11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P1331] 阅读下面的程序  #include&lt;stdio.h&gt;  void main()  {undefine</w:t>
      </w:r>
    </w:p>
    <w:p>
      <w:pPr>
        <w:pStyle w:val="2"/>
        <w:rPr>
          <w:rFonts w:hint="eastAsia"/>
        </w:rPr>
      </w:pPr>
      <w:r>
        <w:rPr>
          <w:rFonts w:hint="eastAsia"/>
        </w:rPr>
        <w:t>A) i=123,j=4567      B) i=1234,j=567  C) i=1,j=2           D) i=123,j=45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P1332] 下面程序的输出结果是_____.  #include&lt;stdio.h&gt;  void  main()</w:t>
      </w:r>
    </w:p>
    <w:p>
      <w:pPr>
        <w:pStyle w:val="2"/>
        <w:rPr>
          <w:rFonts w:hint="eastAsia"/>
        </w:rPr>
      </w:pPr>
      <w:r>
        <w:rPr>
          <w:rFonts w:hint="eastAsia"/>
        </w:rPr>
        <w:t>A) 1,1,2      B) 1,0,3    C) 0,1,2      D) 0,0,3</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P1333] 下面程序的输出结果是_____.  #include&lt;stdio.h&gt;  void main()</w:t>
      </w:r>
    </w:p>
    <w:p>
      <w:pPr>
        <w:pStyle w:val="2"/>
        <w:rPr>
          <w:rFonts w:hint="eastAsia"/>
        </w:rPr>
      </w:pPr>
      <w:r>
        <w:rPr>
          <w:rFonts w:hint="eastAsia"/>
        </w:rPr>
        <w:t>A) 1,0        B) 0,1      C) 1,1        D) 0,0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P1334] 执行下面程序段后,输出结果是_____.   int a;   int b=65536;   a=b</w:t>
      </w:r>
    </w:p>
    <w:p>
      <w:pPr>
        <w:pStyle w:val="2"/>
        <w:rPr>
          <w:rFonts w:hint="eastAsia"/>
        </w:rPr>
      </w:pPr>
      <w:r>
        <w:rPr>
          <w:rFonts w:hint="eastAsia"/>
        </w:rPr>
        <w:t>A) 65536      B) 0        C) -1         D) 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P1335] 若有以下定义和语句:      int a=010, b=0x10, c=10;      prin</w:t>
      </w:r>
    </w:p>
    <w:p>
      <w:pPr>
        <w:pStyle w:val="2"/>
        <w:rPr>
          <w:rFonts w:hint="eastAsia"/>
        </w:rPr>
      </w:pPr>
      <w:r>
        <w:rPr>
          <w:rFonts w:hint="eastAsia"/>
        </w:rPr>
        <w:t>A) 10,10,10    B) 8,16,10   C) 8,10,10    D) 8,8,10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P1336] 已知有double型变量x=2.5,y=4.7,整型变量a=7,  则表达式 x+a%3*(int)</w:t>
      </w:r>
    </w:p>
    <w:p>
      <w:pPr>
        <w:pStyle w:val="2"/>
        <w:rPr>
          <w:rFonts w:hint="eastAsia"/>
        </w:rPr>
      </w:pPr>
      <w:r>
        <w:rPr>
          <w:rFonts w:hint="eastAsia"/>
        </w:rPr>
        <w:t>A) 2.4         B) 2.5        C) 2.75       D) 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P1337] 若已定义x和y是整型变量,x=2;,则表达式y=2.75+x/2的值是______.  A) 5.5</w:t>
      </w:r>
    </w:p>
    <w:p>
      <w:pPr>
        <w:pStyle w:val="2"/>
        <w:rPr>
          <w:rFonts w:hint="eastAsia"/>
        </w:rPr>
      </w:pPr>
      <w:r>
        <w:rPr>
          <w:rFonts w:hint="eastAsia"/>
        </w:rPr>
        <w:t>A) 5.5        B) 5         C) 3        D) 4.0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P1338] 以下程序的输出结果是____.  #include&lt;stdio.h&gt;  void  main()</w:t>
      </w:r>
    </w:p>
    <w:p>
      <w:pPr>
        <w:pStyle w:val="2"/>
        <w:rPr>
          <w:rFonts w:hint="eastAsia"/>
        </w:rPr>
      </w:pPr>
      <w:r>
        <w:rPr>
          <w:rFonts w:hint="eastAsia"/>
        </w:rPr>
        <w:t>A) 10,10     B) 12,12    C) 11,10       D) 11,13D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P1339] 设有以下语句:int x=10;x+=3+x%(3),则x的值是______  A) 14</w:t>
      </w:r>
    </w:p>
    <w:p>
      <w:pPr>
        <w:pStyle w:val="2"/>
        <w:rPr>
          <w:rFonts w:hint="eastAsia"/>
        </w:rPr>
      </w:pPr>
      <w:r>
        <w:rPr>
          <w:rFonts w:hint="eastAsia"/>
        </w:rPr>
        <w:t>A) 14         B) 15         C) 11        D) 12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P1340] 若d为double型变量,则表达式d=1,d+5,d++的值是____.  A) 1</w:t>
      </w:r>
    </w:p>
    <w:p>
      <w:pPr>
        <w:pStyle w:val="2"/>
        <w:rPr>
          <w:rFonts w:hint="eastAsia"/>
        </w:rPr>
      </w:pPr>
      <w:r>
        <w:rPr>
          <w:rFonts w:hint="eastAsia"/>
        </w:rPr>
        <w:t>A) 1        B) 6.0          C) 2.0        D) 1.0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[C语言 P1341] 表达式5!=3的值是_____.  </w:t>
      </w:r>
      <w:del w:id="558" w:author="JH H" w:date="2023-12-13T00:37:00Z">
        <w:r>
          <w:rPr>
            <w:rFonts w:hint="eastAsia"/>
          </w:rPr>
          <w:delText>A) T        B) 非零值      C) 0</w:delText>
        </w:r>
      </w:del>
    </w:p>
    <w:p>
      <w:pPr>
        <w:pStyle w:val="2"/>
        <w:rPr>
          <w:rFonts w:hint="eastAsia"/>
        </w:rPr>
      </w:pPr>
      <w:r>
        <w:rPr>
          <w:rFonts w:hint="eastAsia"/>
        </w:rPr>
        <w:t>A) T        B) 非零值      C) 0         D) 1D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P1342] 若有定义int a=12,n=5,则表达式a%=(n%2)运算后,a的值_______.  A) 0</w:t>
      </w:r>
    </w:p>
    <w:p>
      <w:pPr>
        <w:pStyle w:val="2"/>
        <w:rPr>
          <w:rFonts w:hint="eastAsia"/>
        </w:rPr>
      </w:pPr>
      <w:r>
        <w:rPr>
          <w:rFonts w:hint="eastAsia"/>
        </w:rPr>
        <w:t>A) 0         B) 1           C) 12        D) 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P1343] 若有定义int x=3,y=2和float a=2.5,b=3.5,则表达式:(x+y)%2+(in</w:t>
      </w:r>
    </w:p>
    <w:p>
      <w:pPr>
        <w:pStyle w:val="2"/>
        <w:rPr>
          <w:rFonts w:hint="eastAsia"/>
        </w:rPr>
      </w:pPr>
      <w:r>
        <w:rPr>
          <w:rFonts w:hint="eastAsia"/>
        </w:rPr>
        <w:t>A) 0         B) 2           C) 1.5        D) 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[C语言 P1344] </w:t>
      </w:r>
      <w:del w:id="559" w:author="JH H" w:date="2023-12-13T00:37:00Z">
        <w:r>
          <w:rPr>
            <w:rFonts w:hint="eastAsia"/>
          </w:rPr>
          <w:delText>在C语言中,以下叙述不正确的是_______.  A) 在C程序中,无论是整数还是实数,都能被准确无</w:delText>
        </w:r>
      </w:del>
    </w:p>
    <w:p>
      <w:pPr>
        <w:pStyle w:val="2"/>
        <w:rPr>
          <w:rFonts w:hint="eastAsia"/>
        </w:rPr>
      </w:pPr>
      <w:r>
        <w:rPr>
          <w:rFonts w:hint="eastAsia"/>
        </w:rPr>
        <w:t>在C语言中,以下叙述不正确的是_______.A) 在C程序中,无论是整数还是实数,都能被准确无误的表示B) 在C程序中,变量名代表存储器中的一个位置C) 静态变量的生存期与整个程序的生存期相同D) C语言中变量必须先定义后引用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P1345] C语言中的变量名只能由字母,数字和下划线三种字符组成,且第一个字符______.  A) 必须为字母</w:t>
      </w:r>
    </w:p>
    <w:p>
      <w:pPr>
        <w:pStyle w:val="2"/>
        <w:rPr>
          <w:rFonts w:hint="eastAsia"/>
        </w:rPr>
      </w:pPr>
      <w:r>
        <w:rPr>
          <w:rFonts w:hint="eastAsia"/>
        </w:rPr>
        <w:t>C语言中的变量名只能由字母,数字和下划线三种字符组成,且第一个字符______.A) 必须为字母B) 必须为下划线C) 必须为字母或下划线   D) 可以是字母,数字或下划线中的任意一种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P1346] 设有说明:char w; int x; float y; double z; 则表达式: w*x+z</w:t>
      </w:r>
    </w:p>
    <w:p>
      <w:pPr>
        <w:pStyle w:val="2"/>
        <w:rPr>
          <w:rFonts w:hint="eastAsia"/>
        </w:rPr>
      </w:pPr>
      <w:r>
        <w:rPr>
          <w:rFonts w:hint="eastAsia"/>
        </w:rPr>
        <w:t>A) float        B) char     C) int       D) double</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[C语言 P1347] </w:t>
      </w:r>
      <w:del w:id="560" w:author="JH H" w:date="2023-12-13T00:37:00Z">
        <w:r>
          <w:rPr>
            <w:rFonts w:hint="eastAsia"/>
          </w:rPr>
          <w:delText>一个C语言的执行是从_____.  A) 本程序的主函数开始,到本程序的主函数结束  B) 本程序的</w:delText>
        </w:r>
      </w:del>
    </w:p>
    <w:p>
      <w:pPr>
        <w:pStyle w:val="2"/>
        <w:rPr>
          <w:rFonts w:hint="eastAsia"/>
        </w:rPr>
      </w:pPr>
      <w:r>
        <w:rPr>
          <w:rFonts w:hint="eastAsia"/>
        </w:rPr>
        <w:t>一个C语言的执行是从_____.A) 本程序的主函数开始,到本程序的主函数结束B) 本程序的第一个函数开始,到本程序的最后一个函数结束C) 本程序的主函数开始,到本程序的最后一个函数结束D) 本程序的第一个函数开始,到本程序的主函数结束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P1348] </w:t>
      </w:r>
      <w:del w:id="561" w:author="JH H" w:date="2023-12-13T00:38:00Z">
        <w:r>
          <w:rPr>
            <w:rFonts w:hint="eastAsia"/>
          </w:rPr>
          <w:delText>设a为整型变量,不能正确表达数学关系10&lt;a&lt;15的C语言表达式是______.  A) 10&lt;a&lt;</w:delText>
        </w:r>
      </w:del>
    </w:p>
    <w:p>
      <w:pPr>
        <w:pStyle w:val="2"/>
        <w:rPr>
          <w:rFonts w:hint="eastAsia"/>
        </w:rPr>
      </w:pPr>
      <w:r>
        <w:rPr>
          <w:rFonts w:hint="eastAsia"/>
        </w:rPr>
        <w:t>设a为整型变量,不能正确表达数学关系10&lt;a&lt;15的C语言表达式是______.A) 10&lt;a&lt;15         B) a==11||a==12||a==13||a==14C) a&gt;10&amp;&amp;a&lt;15     D) !(a&lt;=10)&amp;&amp;!(a&gt;=15)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P1349] 下列程序执行后的输出结果是______.   #include &lt;stdio.h&gt;    void</w:t>
      </w:r>
    </w:p>
    <w:p>
      <w:pPr>
        <w:pStyle w:val="2"/>
        <w:rPr>
          <w:rFonts w:hint="eastAsia"/>
        </w:rPr>
      </w:pPr>
      <w:r>
        <w:rPr>
          <w:rFonts w:hint="eastAsia"/>
        </w:rPr>
        <w:t>A) 60/5=12     B) 300      C) 60*5=300    D) 12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P1350] </w:t>
      </w:r>
      <w:del w:id="562" w:author="JH H" w:date="2023-12-13T00:38:00Z">
        <w:r>
          <w:rPr>
            <w:rFonts w:hint="eastAsia"/>
          </w:rPr>
          <w:delText>如果c为字符型变量，判断c是否为空格不能使用_______.(假设已知空格ASCII码为32)  A</w:delText>
        </w:r>
      </w:del>
    </w:p>
    <w:p>
      <w:pPr>
        <w:pStyle w:val="2"/>
        <w:rPr>
          <w:rFonts w:hint="eastAsia"/>
        </w:rPr>
      </w:pPr>
      <w:r>
        <w:rPr>
          <w:rFonts w:hint="eastAsia"/>
        </w:rPr>
        <w:t>如果c为字符型变量，判断c是否为空格不能使用_______.(假设已知空格ASCII码为32)A) if(c=='32')           B) if(c==32)C) if(c=='\40')          D) if(c=='  ')</w:t>
      </w:r>
    </w:p>
    <w:p>
      <w:pPr>
        <w:pStyle w:val="2"/>
        <w:rPr>
          <w:rFonts w:hint="eastAsia"/>
        </w:rPr>
      </w:pPr>
      <w:r>
        <w:rPr>
          <w:rFonts w:hint="eastAsia"/>
        </w:rPr>
        <w:t>答案:A 选项</w:t>
      </w:r>
    </w:p>
    <w:p>
      <w:pPr>
        <w:pStyle w:val="2"/>
        <w:rPr>
          <w:rFonts w:hint="eastAsia"/>
        </w:rPr>
      </w:pPr>
    </w:p>
    <w:p>
      <w:pPr>
        <w:pStyle w:val="2"/>
        <w:rPr>
          <w:del w:id="563" w:author="JH H" w:date="2023-12-13T00:38:00Z"/>
          <w:rFonts w:hint="eastAsia"/>
        </w:rPr>
      </w:pPr>
      <w:del w:id="564" w:author="JH H" w:date="2023-12-13T00:38:00Z">
        <w:r>
          <w:rPr>
            <w:rFonts w:hint="eastAsia"/>
          </w:rPr>
          <w:delText>[C语言 P1351] 运行下面程序时，若从键盘输入"3,5&lt;CR&gt;"，则程序的输出结果是______.    #inclu</w:delText>
        </w:r>
      </w:del>
    </w:p>
    <w:p>
      <w:pPr>
        <w:pStyle w:val="2"/>
        <w:rPr>
          <w:del w:id="565" w:author="JH H" w:date="2023-12-13T00:38:00Z"/>
          <w:rFonts w:hint="eastAsia"/>
        </w:rPr>
      </w:pPr>
      <w:del w:id="566" w:author="JH H" w:date="2023-12-13T00:38:00Z">
        <w:r>
          <w:rPr>
            <w:rFonts w:hint="eastAsia"/>
          </w:rPr>
          <w:delText>运行下面程序时，若从键盘输入"3,5&lt;CR&gt;"，则程序的输出结果是______.</w:delText>
        </w:r>
      </w:del>
    </w:p>
    <w:p>
      <w:pPr>
        <w:pStyle w:val="2"/>
        <w:rPr>
          <w:del w:id="567" w:author="JH H" w:date="2023-12-13T00:38:00Z"/>
          <w:rFonts w:hint="eastAsia"/>
        </w:rPr>
      </w:pPr>
      <w:del w:id="568" w:author="JH H" w:date="2023-12-13T00:38:00Z">
        <w:r>
          <w:rPr>
            <w:rFonts w:hint="eastAsia"/>
          </w:rPr>
          <w:delText>答案:D 选项</w:delText>
        </w:r>
      </w:del>
    </w:p>
    <w:p>
      <w:pPr>
        <w:pStyle w:val="2"/>
        <w:rPr>
          <w:del w:id="569" w:author="JH H" w:date="2023-12-13T00:38:00Z"/>
          <w:rFonts w:hint="eastAsia"/>
        </w:rPr>
      </w:pPr>
    </w:p>
    <w:p>
      <w:pPr>
        <w:pStyle w:val="2"/>
        <w:rPr>
          <w:del w:id="570" w:author="JH H" w:date="2023-12-13T00:38:00Z"/>
          <w:rFonts w:hint="eastAsia"/>
        </w:rPr>
      </w:pPr>
      <w:del w:id="571" w:author="JH H" w:date="2023-12-13T00:38:00Z">
        <w:r>
          <w:rPr>
            <w:rFonts w:hint="eastAsia"/>
          </w:rPr>
          <w:delText>[C语言 P1352] 运行下面程序时，若从键盘输入数据为"6,5,7&lt;CR&gt;"，则输出结果是______.    #inc</w:delText>
        </w:r>
      </w:del>
    </w:p>
    <w:p>
      <w:pPr>
        <w:pStyle w:val="2"/>
        <w:rPr>
          <w:del w:id="572" w:author="JH H" w:date="2023-12-13T00:38:00Z"/>
          <w:rFonts w:hint="eastAsia"/>
        </w:rPr>
      </w:pPr>
      <w:del w:id="573" w:author="JH H" w:date="2023-12-13T00:38:00Z">
        <w:r>
          <w:rPr>
            <w:rFonts w:hint="eastAsia"/>
          </w:rPr>
          <w:delText>运行下面程序时，若从键盘输入数据为"6,5,7&lt;CR&gt;"，则输出结果是______.</w:delText>
        </w:r>
      </w:del>
    </w:p>
    <w:p>
      <w:pPr>
        <w:pStyle w:val="2"/>
        <w:rPr>
          <w:del w:id="574" w:author="JH H" w:date="2023-12-13T00:38:00Z"/>
          <w:rFonts w:hint="eastAsia"/>
        </w:rPr>
      </w:pPr>
      <w:del w:id="575" w:author="JH H" w:date="2023-12-13T00:38:00Z">
        <w:r>
          <w:rPr>
            <w:rFonts w:hint="eastAsia"/>
          </w:rPr>
          <w:delText>答案:C 选项</w:delText>
        </w:r>
      </w:del>
    </w:p>
    <w:p>
      <w:pPr>
        <w:pStyle w:val="2"/>
        <w:rPr>
          <w:del w:id="576" w:author="JH H" w:date="2023-12-13T00:38:00Z"/>
          <w:rFonts w:hint="eastAsia"/>
        </w:rPr>
      </w:pPr>
    </w:p>
    <w:p>
      <w:pPr>
        <w:pStyle w:val="2"/>
        <w:rPr>
          <w:del w:id="577" w:author="JH H" w:date="2023-12-13T00:38:00Z"/>
          <w:rFonts w:hint="eastAsia"/>
        </w:rPr>
      </w:pPr>
      <w:del w:id="578" w:author="JH H" w:date="2023-12-13T00:38:00Z">
        <w:r>
          <w:rPr>
            <w:rFonts w:hint="eastAsia"/>
          </w:rPr>
          <w:delText>[C语言 P1353] 执行下面程序时,若从键盘输入"2&lt;CR&gt;"，则程序的运行结果是_______.    #includ</w:delText>
        </w:r>
      </w:del>
    </w:p>
    <w:p>
      <w:pPr>
        <w:pStyle w:val="2"/>
        <w:rPr>
          <w:del w:id="579" w:author="JH H" w:date="2023-12-13T00:38:00Z"/>
          <w:rFonts w:hint="eastAsia"/>
        </w:rPr>
      </w:pPr>
      <w:del w:id="580" w:author="JH H" w:date="2023-12-13T00:38:00Z">
        <w:r>
          <w:rPr>
            <w:rFonts w:hint="eastAsia"/>
          </w:rPr>
          <w:delText>执行下面程序时,若从键盘输入"2&lt;CR&gt;"，则程序的运行结果是_______.           else  k=cp-'A'+10;</w:delText>
        </w:r>
      </w:del>
    </w:p>
    <w:p>
      <w:pPr>
        <w:pStyle w:val="2"/>
        <w:rPr>
          <w:del w:id="581" w:author="JH H" w:date="2023-12-13T00:38:00Z"/>
          <w:rFonts w:hint="eastAsia"/>
        </w:rPr>
      </w:pPr>
      <w:del w:id="582" w:author="JH H" w:date="2023-12-13T00:38:00Z">
        <w:r>
          <w:rPr>
            <w:rFonts w:hint="eastAsia"/>
          </w:rPr>
          <w:delText>答案:A 选项</w:delText>
        </w:r>
      </w:del>
    </w:p>
    <w:p>
      <w:pPr>
        <w:pStyle w:val="2"/>
        <w:rPr>
          <w:del w:id="583" w:author="JH H" w:date="2023-12-13T00:40:00Z"/>
          <w:rFonts w:hint="eastAsia"/>
        </w:rPr>
      </w:pPr>
    </w:p>
    <w:p>
      <w:pPr>
        <w:pStyle w:val="2"/>
        <w:rPr>
          <w:del w:id="584" w:author="JH H" w:date="2023-12-13T00:40:00Z"/>
          <w:rFonts w:hint="eastAsia"/>
        </w:rPr>
      </w:pPr>
      <w:del w:id="585" w:author="JH H" w:date="2023-12-13T00:40:00Z">
        <w:r>
          <w:rPr>
            <w:rFonts w:hint="eastAsia"/>
          </w:rPr>
          <w:delText>[C语言 P1354] 运行下面程序时,从键盘输入"2.0&lt;CR&gt;"，则输出结果是_____.    #include &lt;s</w:delText>
        </w:r>
      </w:del>
    </w:p>
    <w:p>
      <w:pPr>
        <w:pStyle w:val="2"/>
        <w:rPr>
          <w:del w:id="586" w:author="JH H" w:date="2023-12-13T00:40:00Z"/>
          <w:rFonts w:hint="eastAsia"/>
        </w:rPr>
      </w:pPr>
      <w:del w:id="587" w:author="JH H" w:date="2023-12-13T00:40:00Z">
        <w:r>
          <w:rPr>
            <w:rFonts w:hint="eastAsia"/>
          </w:rPr>
          <w:delText>运行下面程序时,从键盘输入"2.0&lt;CR&gt;"，则输出结果是_____.</w:delText>
        </w:r>
      </w:del>
    </w:p>
    <w:p>
      <w:pPr>
        <w:pStyle w:val="2"/>
        <w:rPr>
          <w:del w:id="588" w:author="JH H" w:date="2023-12-13T00:40:00Z"/>
          <w:rFonts w:hint="eastAsia"/>
        </w:rPr>
      </w:pPr>
      <w:del w:id="589" w:author="JH H" w:date="2023-12-13T00:40:00Z">
        <w:r>
          <w:rPr>
            <w:rFonts w:hint="eastAsia"/>
          </w:rPr>
          <w:delText>答案:B 选项</w:delText>
        </w:r>
      </w:del>
    </w:p>
    <w:p>
      <w:pPr>
        <w:pStyle w:val="2"/>
        <w:rPr>
          <w:rFonts w:hint="eastAsia"/>
        </w:rPr>
      </w:pPr>
    </w:p>
    <w:p>
      <w:pPr>
        <w:pStyle w:val="2"/>
        <w:rPr>
          <w:rFonts w:hint="eastAsia"/>
        </w:rPr>
      </w:pPr>
      <w:r>
        <w:rPr>
          <w:rFonts w:hint="eastAsia"/>
        </w:rPr>
        <w:t>[C语言 P1355] 执行下面程序后,运行结果是______.    #include &lt;stdio.h&gt;     voi</w:t>
      </w:r>
    </w:p>
    <w:p>
      <w:pPr>
        <w:pStyle w:val="2"/>
        <w:rPr>
          <w:rFonts w:hint="eastAsia"/>
        </w:rPr>
      </w:pPr>
      <w:r>
        <w:rPr>
          <w:rFonts w:hint="eastAsia"/>
        </w:rPr>
        <w:t>A) y=41      B) y=43      C) y=42      D) y=1</w:t>
      </w:r>
    </w:p>
    <w:p>
      <w:pPr>
        <w:pStyle w:val="2"/>
        <w:rPr>
          <w:rFonts w:hint="eastAsia"/>
        </w:rPr>
      </w:pPr>
      <w:r>
        <w:rPr>
          <w:rFonts w:hint="eastAsia"/>
        </w:rPr>
        <w:t>答案:A 选项</w:t>
      </w:r>
    </w:p>
    <w:p>
      <w:pPr>
        <w:pStyle w:val="2"/>
        <w:rPr>
          <w:del w:id="590" w:author="JH H" w:date="2023-12-13T00:40:00Z"/>
          <w:rFonts w:hint="eastAsia"/>
        </w:rPr>
      </w:pPr>
    </w:p>
    <w:p>
      <w:pPr>
        <w:pStyle w:val="2"/>
        <w:rPr>
          <w:del w:id="591" w:author="JH H" w:date="2023-12-13T00:40:00Z"/>
          <w:rFonts w:hint="eastAsia"/>
        </w:rPr>
      </w:pPr>
      <w:del w:id="592" w:author="JH H" w:date="2023-12-13T00:40:00Z">
        <w:r>
          <w:rPr>
            <w:rFonts w:hint="eastAsia"/>
          </w:rPr>
          <w:delText>[C语言 P1356] 运行下面程序时，从键盘输入"12,34,9&lt;CR&gt;"，则输出结果是_____.    #includ</w:delText>
        </w:r>
      </w:del>
    </w:p>
    <w:p>
      <w:pPr>
        <w:pStyle w:val="2"/>
        <w:rPr>
          <w:del w:id="593" w:author="JH H" w:date="2023-12-13T00:40:00Z"/>
          <w:rFonts w:hint="eastAsia"/>
        </w:rPr>
      </w:pPr>
      <w:del w:id="594" w:author="JH H" w:date="2023-12-13T00:40:00Z">
        <w:r>
          <w:rPr>
            <w:rFonts w:hint="eastAsia"/>
          </w:rPr>
          <w:delText>运行下面程序时，从键盘输入"12,34,9&lt;CR&gt;"，则输出结果是_____.</w:delText>
        </w:r>
      </w:del>
    </w:p>
    <w:p>
      <w:pPr>
        <w:pStyle w:val="2"/>
        <w:rPr>
          <w:del w:id="595" w:author="JH H" w:date="2023-12-13T00:40:00Z"/>
          <w:rFonts w:hint="eastAsia"/>
        </w:rPr>
      </w:pPr>
      <w:del w:id="596" w:author="JH H" w:date="2023-12-13T00:40:00Z">
        <w:r>
          <w:rPr>
            <w:rFonts w:hint="eastAsia"/>
          </w:rPr>
          <w:delText>答案:A 选项</w:delText>
        </w:r>
      </w:del>
    </w:p>
    <w:p>
      <w:pPr>
        <w:pStyle w:val="2"/>
        <w:rPr>
          <w:rFonts w:hint="eastAsia"/>
        </w:rPr>
      </w:pPr>
    </w:p>
    <w:p>
      <w:pPr>
        <w:pStyle w:val="2"/>
        <w:rPr>
          <w:del w:id="597" w:author="JH H" w:date="2023-12-13T00:40:00Z"/>
          <w:rFonts w:hint="eastAsia"/>
        </w:rPr>
      </w:pPr>
      <w:del w:id="598" w:author="JH H" w:date="2023-12-13T00:40:00Z">
        <w:r>
          <w:rPr>
            <w:rFonts w:hint="eastAsia"/>
          </w:rPr>
          <w:delText>[C语言 P1357] 运行下面程序时，从键盘输入字母H，则输出结果是_____.    #include &lt;stdio.h</w:delText>
        </w:r>
      </w:del>
    </w:p>
    <w:p>
      <w:pPr>
        <w:pStyle w:val="2"/>
        <w:rPr>
          <w:del w:id="599" w:author="JH H" w:date="2023-12-13T00:40:00Z"/>
          <w:rFonts w:hint="eastAsia"/>
        </w:rPr>
      </w:pPr>
      <w:del w:id="600" w:author="JH H" w:date="2023-12-13T00:40:00Z">
        <w:r>
          <w:rPr>
            <w:rFonts w:hint="eastAsia"/>
          </w:rPr>
          <w:delText>       default:printf("Bye_Bye!\n");</w:delText>
        </w:r>
      </w:del>
    </w:p>
    <w:p>
      <w:pPr>
        <w:pStyle w:val="2"/>
        <w:rPr>
          <w:del w:id="601" w:author="JH H" w:date="2023-12-13T00:40:00Z"/>
          <w:rFonts w:hint="eastAsia"/>
        </w:rPr>
      </w:pPr>
      <w:del w:id="602" w:author="JH H" w:date="2023-12-13T00:40:00Z">
        <w:r>
          <w:rPr>
            <w:rFonts w:hint="eastAsia"/>
          </w:rPr>
          <w:delText>答案:C 选项</w:delText>
        </w:r>
      </w:del>
    </w:p>
    <w:p>
      <w:pPr>
        <w:pStyle w:val="2"/>
        <w:rPr>
          <w:rFonts w:hint="eastAsia"/>
        </w:rPr>
      </w:pPr>
    </w:p>
    <w:p>
      <w:pPr>
        <w:pStyle w:val="2"/>
        <w:rPr>
          <w:rFonts w:hint="eastAsia"/>
        </w:rPr>
      </w:pPr>
      <w:r>
        <w:rPr>
          <w:rFonts w:hint="eastAsia"/>
        </w:rPr>
        <w:t>[C语言 P1358] 执行下列程序段后的输出结果是________.      int x=1,y=1,z=1;</w:t>
      </w:r>
    </w:p>
    <w:p>
      <w:pPr>
        <w:pStyle w:val="2"/>
        <w:rPr>
          <w:rFonts w:hint="eastAsia"/>
        </w:rPr>
      </w:pPr>
      <w:r>
        <w:rPr>
          <w:rFonts w:hint="eastAsia"/>
        </w:rPr>
        <w:t>A) 3         B) 2          C) 1         D) 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P1359]</w:t>
      </w:r>
      <w:del w:id="603" w:author="JH H" w:date="2023-12-13T00:40:00Z">
        <w:r>
          <w:rPr>
            <w:rFonts w:hint="eastAsia"/>
          </w:rPr>
          <w:delText xml:space="preserve"> 设ch是char型变量,值为'A',则表达式ch=(ch&gt;='A' &amp;&amp; ch&lt;='Z')?ch+3</w:delText>
        </w:r>
      </w:del>
    </w:p>
    <w:p>
      <w:pPr>
        <w:pStyle w:val="2"/>
        <w:rPr>
          <w:rFonts w:hint="eastAsia"/>
        </w:rPr>
      </w:pPr>
      <w:r>
        <w:rPr>
          <w:rFonts w:hint="eastAsia"/>
        </w:rPr>
        <w:t>设ch是char型变量,值为'A',则表达式ch=(ch&gt;='A' &amp;&amp; ch&lt;='Z')?ch+32:ch的值是____.A) Z        B) a           C) z          D) 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P1360] 下面程序的输出结果是_______.    #include &lt;stdio.h&gt;     void</w:t>
      </w:r>
    </w:p>
    <w:p>
      <w:pPr>
        <w:pStyle w:val="2"/>
        <w:rPr>
          <w:rFonts w:hint="eastAsia"/>
        </w:rPr>
      </w:pPr>
      <w:r>
        <w:rPr>
          <w:rFonts w:hint="eastAsia"/>
        </w:rPr>
        <w:t>A) 8          B) 1           C) 9          D) 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P1361] </w:t>
      </w:r>
      <w:del w:id="604" w:author="JH H" w:date="2023-12-13T00:41:00Z">
        <w:r>
          <w:rPr>
            <w:rFonts w:hint="eastAsia"/>
          </w:rPr>
          <w:delText>运行下面程序时,若从键盘输入"5 &lt;CR&gt;",则程序的输出结果是______.  #include</w:delText>
        </w:r>
      </w:del>
    </w:p>
    <w:p>
      <w:pPr>
        <w:pStyle w:val="2"/>
        <w:rPr>
          <w:rFonts w:hint="eastAsia"/>
        </w:rPr>
      </w:pPr>
      <w:r>
        <w:rPr>
          <w:rFonts w:hint="eastAsia"/>
        </w:rPr>
        <w:t>运行下面程序时,若从键盘输入"5 &lt;CR&gt;",则程序的输出结果是______.A) 7         B) 6          C) 5         D) 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P1362] </w:t>
      </w:r>
      <w:del w:id="605" w:author="JH H" w:date="2023-12-13T00:41:00Z">
        <w:r>
          <w:rPr>
            <w:rFonts w:hint="eastAsia"/>
          </w:rPr>
          <w:delText>运行下面程序时，若从键盘输入"3，4 &lt;CR&gt;"，则程序的输出结果是_____.   #includ</w:delText>
        </w:r>
      </w:del>
    </w:p>
    <w:p>
      <w:pPr>
        <w:pStyle w:val="2"/>
        <w:rPr>
          <w:rFonts w:hint="eastAsia"/>
        </w:rPr>
      </w:pPr>
      <w:r>
        <w:rPr>
          <w:rFonts w:hint="eastAsia"/>
        </w:rPr>
        <w:t>运行下面程序时，若从键盘输入"3，4 &lt;CR&gt;"，则程序的输出结果是_____.A) 14       B) 16        C) 18        D) 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P1363] 下列程序的执行结果是______.   #include &lt;stdio.h&gt;   void main</w:t>
      </w:r>
    </w:p>
    <w:p>
      <w:pPr>
        <w:pStyle w:val="2"/>
        <w:rPr>
          <w:rFonts w:hint="eastAsia"/>
        </w:rPr>
      </w:pPr>
      <w:r>
        <w:rPr>
          <w:rFonts w:hint="eastAsia"/>
        </w:rPr>
        <w:t>A) 3,0        B) 0,0         C) 0,1        D) 3,1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P1364] 假定等级和分数有以下对应关系：    等级：A    分数：85～100  　等级：B    分数：</w:t>
      </w:r>
    </w:p>
    <w:p>
      <w:pPr>
        <w:pStyle w:val="2"/>
        <w:rPr>
          <w:rFonts w:hint="eastAsia"/>
        </w:rPr>
      </w:pPr>
      <w:r>
        <w:rPr>
          <w:rFonts w:hint="eastAsia"/>
        </w:rPr>
        <w:t>   等级：A    分数：85～100　等级：B    分数：60～84　等级：C    分数：60 以下A) switch (grade)    case 'A':printf("85--100\n");    case 'B':printf("60--84\n");    case 'C':printf("60以下\n");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P1365] 能够完成如下函数计算的程序段是____.        ┌ -1      x&lt;0     y= ┤</w:t>
      </w:r>
    </w:p>
    <w:p>
      <w:pPr>
        <w:pStyle w:val="2"/>
        <w:rPr>
          <w:rFonts w:hint="eastAsia"/>
        </w:rPr>
      </w:pPr>
      <w:r>
        <w:rPr>
          <w:rFonts w:hint="eastAsia"/>
        </w:rPr>
        <w:t>A) y=1;                B) if (x&gt;=0)C) y=0;                D) y=-1;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P1366] 有如下程序   #include &lt;stdio.h&gt;   void main( )     { fl</w:t>
      </w:r>
    </w:p>
    <w:p>
      <w:pPr>
        <w:pStyle w:val="2"/>
        <w:rPr>
          <w:del w:id="606" w:author="JH H" w:date="2023-12-13T00:41:00Z"/>
          <w:rFonts w:hint="eastAsia"/>
        </w:rPr>
      </w:pPr>
      <w:del w:id="607" w:author="JH H" w:date="2023-12-13T00:41:00Z">
        <w:r>
          <w:rPr>
            <w:rFonts w:hint="eastAsia"/>
          </w:rPr>
          <w:delText>A) 0.000000     B) 0.50000</w:delText>
        </w:r>
      </w:del>
    </w:p>
    <w:p>
      <w:pPr>
        <w:pStyle w:val="2"/>
        <w:rPr>
          <w:del w:id="608" w:author="JH H" w:date="2023-12-13T00:41:00Z"/>
          <w:rFonts w:hint="eastAsia"/>
        </w:rPr>
      </w:pPr>
      <w:del w:id="609" w:author="JH H" w:date="2023-12-13T00:41:00Z">
        <w:r>
          <w:rPr>
            <w:rFonts w:hint="eastAsia"/>
          </w:rPr>
          <w:delText>答案:C 选项</w:delText>
        </w:r>
      </w:del>
    </w:p>
    <w:p>
      <w:pPr>
        <w:pStyle w:val="2"/>
        <w:rPr>
          <w:del w:id="610" w:author="JH H" w:date="2023-12-13T00:41:00Z"/>
          <w:rFonts w:hint="eastAsia"/>
        </w:rPr>
      </w:pPr>
    </w:p>
    <w:p>
      <w:pPr>
        <w:pStyle w:val="2"/>
        <w:rPr>
          <w:del w:id="611" w:author="JH H" w:date="2023-12-13T00:41:00Z"/>
          <w:rFonts w:hint="eastAsia"/>
        </w:rPr>
      </w:pPr>
      <w:del w:id="612" w:author="JH H" w:date="2023-12-13T00:41:00Z">
        <w:r>
          <w:rPr>
            <w:rFonts w:hint="eastAsia"/>
          </w:rPr>
          <w:delText>[C语言 P1367] 以下程序的执行结果是______.   #include &lt;stdio.h&gt;    void mai</w:delText>
        </w:r>
      </w:del>
    </w:p>
    <w:p>
      <w:pPr>
        <w:pStyle w:val="2"/>
        <w:rPr>
          <w:del w:id="613" w:author="JH H" w:date="2023-12-13T00:41:00Z"/>
          <w:rFonts w:hint="eastAsia"/>
        </w:rPr>
      </w:pPr>
    </w:p>
    <w:p>
      <w:pPr>
        <w:pStyle w:val="2"/>
        <w:rPr>
          <w:del w:id="614" w:author="JH H" w:date="2023-12-13T00:41:00Z"/>
          <w:rFonts w:hint="eastAsia"/>
        </w:rPr>
      </w:pPr>
      <w:del w:id="615" w:author="JH H" w:date="2023-12-13T00:41:00Z">
        <w:r>
          <w:rPr>
            <w:rFonts w:hint="eastAsia"/>
          </w:rPr>
          <w:delText>答案:B 选项</w:delText>
        </w:r>
      </w:del>
    </w:p>
    <w:p>
      <w:pPr>
        <w:pStyle w:val="2"/>
        <w:rPr>
          <w:del w:id="616" w:author="JH H" w:date="2023-12-13T00:41:00Z"/>
          <w:rFonts w:hint="eastAsia"/>
        </w:rPr>
      </w:pPr>
    </w:p>
    <w:p>
      <w:pPr>
        <w:pStyle w:val="2"/>
        <w:rPr>
          <w:del w:id="617" w:author="JH H" w:date="2023-12-13T00:41:00Z"/>
          <w:rFonts w:hint="eastAsia"/>
        </w:rPr>
      </w:pPr>
      <w:del w:id="618" w:author="JH H" w:date="2023-12-13T00:41:00Z">
        <w:r>
          <w:rPr>
            <w:rFonts w:hint="eastAsia"/>
          </w:rPr>
          <w:delText>[C语言 P1368] 以下程序的执行结果是______.   #include &lt;stdio.h&gt;   void  mai</w:delText>
        </w:r>
      </w:del>
    </w:p>
    <w:p>
      <w:pPr>
        <w:pStyle w:val="2"/>
        <w:rPr>
          <w:del w:id="619" w:author="JH H" w:date="2023-12-13T00:41:00Z"/>
          <w:rFonts w:hint="eastAsia"/>
        </w:rPr>
      </w:pPr>
    </w:p>
    <w:p>
      <w:pPr>
        <w:pStyle w:val="2"/>
        <w:rPr>
          <w:del w:id="620" w:author="JH H" w:date="2023-12-13T00:41:00Z"/>
          <w:rFonts w:hint="eastAsia"/>
        </w:rPr>
      </w:pPr>
      <w:del w:id="621" w:author="JH H" w:date="2023-12-13T00:41:00Z">
        <w:r>
          <w:rPr>
            <w:rFonts w:hint="eastAsia"/>
          </w:rPr>
          <w:delText>答案:A 选项</w:delText>
        </w:r>
      </w:del>
    </w:p>
    <w:p>
      <w:pPr>
        <w:pStyle w:val="2"/>
        <w:rPr>
          <w:del w:id="622" w:author="JH H" w:date="2023-12-13T00:41:00Z"/>
          <w:rFonts w:hint="eastAsia"/>
        </w:rPr>
      </w:pPr>
    </w:p>
    <w:p>
      <w:pPr>
        <w:pStyle w:val="2"/>
        <w:rPr>
          <w:del w:id="623" w:author="JH H" w:date="2023-12-13T00:41:00Z"/>
          <w:rFonts w:hint="eastAsia"/>
        </w:rPr>
      </w:pPr>
      <w:del w:id="624" w:author="JH H" w:date="2023-12-13T00:41:00Z">
        <w:r>
          <w:rPr>
            <w:rFonts w:hint="eastAsia"/>
          </w:rPr>
          <w:delText>[C语言 P1369] 有如下程序:  #include &lt;stdio.h&gt;   void main( )     { in</w:delText>
        </w:r>
      </w:del>
    </w:p>
    <w:p>
      <w:pPr>
        <w:pStyle w:val="2"/>
        <w:rPr>
          <w:del w:id="625" w:author="JH H" w:date="2023-12-13T00:41:00Z"/>
          <w:rFonts w:hint="eastAsia"/>
        </w:rPr>
      </w:pPr>
      <w:del w:id="626" w:author="JH H" w:date="2023-12-13T00:41:00Z">
        <w:r>
          <w:rPr>
            <w:rFonts w:hint="eastAsia"/>
          </w:rPr>
          <w:delText>A) 0          B) 1           C) 2         D) 3</w:delText>
        </w:r>
      </w:del>
    </w:p>
    <w:p>
      <w:pPr>
        <w:pStyle w:val="2"/>
        <w:rPr>
          <w:del w:id="627" w:author="JH H" w:date="2023-12-13T00:41:00Z"/>
          <w:rFonts w:hint="eastAsia"/>
        </w:rPr>
      </w:pPr>
      <w:del w:id="628" w:author="JH H" w:date="2023-12-13T00:41:00Z">
        <w:r>
          <w:rPr>
            <w:rFonts w:hint="eastAsia"/>
          </w:rPr>
          <w:delText>答案:C 选项</w:delText>
        </w:r>
      </w:del>
    </w:p>
    <w:p>
      <w:pPr>
        <w:pStyle w:val="2"/>
        <w:rPr>
          <w:del w:id="629" w:author="JH H" w:date="2023-12-13T00:41:00Z"/>
          <w:rFonts w:hint="eastAsia"/>
        </w:rPr>
      </w:pPr>
    </w:p>
    <w:p>
      <w:pPr>
        <w:pStyle w:val="2"/>
        <w:rPr>
          <w:del w:id="630" w:author="JH H" w:date="2023-12-13T00:41:00Z"/>
          <w:rFonts w:hint="eastAsia"/>
        </w:rPr>
      </w:pPr>
      <w:del w:id="631" w:author="JH H" w:date="2023-12-13T00:41:00Z">
        <w:r>
          <w:rPr>
            <w:rFonts w:hint="eastAsia"/>
          </w:rPr>
          <w:delText>[C语言 P1370] 下列程序执行后的输出结果是______.   #include &lt;stdio.h&gt;   void m</w:delText>
        </w:r>
      </w:del>
    </w:p>
    <w:p>
      <w:pPr>
        <w:pStyle w:val="2"/>
        <w:rPr>
          <w:del w:id="632" w:author="JH H" w:date="2023-12-13T00:41:00Z"/>
          <w:rFonts w:hint="eastAsia"/>
        </w:rPr>
      </w:pPr>
      <w:del w:id="633" w:author="JH H" w:date="2023-12-13T00:41:00Z">
        <w:r>
          <w:rPr>
            <w:rFonts w:hint="eastAsia"/>
          </w:rPr>
          <w:delText>A) 4,1        B) 6,1       C) 5,0    D) 出错信息</w:delText>
        </w:r>
      </w:del>
    </w:p>
    <w:p>
      <w:pPr>
        <w:pStyle w:val="2"/>
        <w:rPr>
          <w:del w:id="634" w:author="JH H" w:date="2023-12-13T00:41:00Z"/>
          <w:rFonts w:hint="eastAsia"/>
        </w:rPr>
      </w:pPr>
      <w:del w:id="635" w:author="JH H" w:date="2023-12-13T00:41:00Z">
        <w:r>
          <w:rPr>
            <w:rFonts w:hint="eastAsia"/>
          </w:rPr>
          <w:delText>答案:B 选项</w:delText>
        </w:r>
      </w:del>
    </w:p>
    <w:p>
      <w:pPr>
        <w:pStyle w:val="2"/>
        <w:rPr>
          <w:del w:id="636" w:author="JH H" w:date="2023-12-13T00:41:00Z"/>
          <w:rFonts w:hint="eastAsia"/>
        </w:rPr>
      </w:pPr>
    </w:p>
    <w:p>
      <w:pPr>
        <w:pStyle w:val="2"/>
        <w:rPr>
          <w:del w:id="637" w:author="JH H" w:date="2023-12-13T00:41:00Z"/>
          <w:rFonts w:hint="eastAsia"/>
        </w:rPr>
      </w:pPr>
      <w:del w:id="638" w:author="JH H" w:date="2023-12-13T00:41:00Z">
        <w:r>
          <w:rPr>
            <w:rFonts w:hint="eastAsia"/>
          </w:rPr>
          <w:delText>[C语言 P1371] 有如下程序   #include &lt;stdio.h&gt;    void main( )     { i</w:delText>
        </w:r>
      </w:del>
    </w:p>
    <w:p>
      <w:pPr>
        <w:pStyle w:val="2"/>
        <w:rPr>
          <w:del w:id="639" w:author="JH H" w:date="2023-12-13T00:41:00Z"/>
          <w:rFonts w:hint="eastAsia"/>
        </w:rPr>
      </w:pPr>
    </w:p>
    <w:p>
      <w:pPr>
        <w:pStyle w:val="2"/>
        <w:rPr>
          <w:del w:id="640" w:author="JH H" w:date="2023-12-13T00:41:00Z"/>
          <w:rFonts w:hint="eastAsia"/>
        </w:rPr>
      </w:pPr>
      <w:del w:id="641" w:author="JH H" w:date="2023-12-13T00:41:00Z">
        <w:r>
          <w:rPr>
            <w:rFonts w:hint="eastAsia"/>
          </w:rPr>
          <w:delText>答案:A 选项</w:delText>
        </w:r>
      </w:del>
    </w:p>
    <w:p>
      <w:pPr>
        <w:pStyle w:val="2"/>
        <w:rPr>
          <w:rFonts w:hint="eastAsia"/>
        </w:rPr>
      </w:pPr>
    </w:p>
    <w:p>
      <w:pPr>
        <w:pStyle w:val="2"/>
        <w:rPr>
          <w:rFonts w:hint="eastAsia"/>
        </w:rPr>
      </w:pPr>
      <w:r>
        <w:rPr>
          <w:rFonts w:hint="eastAsia"/>
        </w:rPr>
        <w:t>[C语言 P1372] 下面程序的输出结果是______.   #include &lt;stdio.h&gt;   void main</w:t>
      </w:r>
    </w:p>
    <w:p>
      <w:pPr>
        <w:pStyle w:val="2"/>
        <w:rPr>
          <w:rFonts w:hint="eastAsia"/>
        </w:rPr>
      </w:pPr>
      <w:r>
        <w:rPr>
          <w:rFonts w:hint="eastAsia"/>
        </w:rPr>
        <w:t>A) -1 1       B) 0 1      C) 1 0     D) 0 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P1373] 假定w、x、y、z、m均为int型变量，有如下程序段：    w=1;x=2;y=3;z=4;</w:t>
      </w:r>
    </w:p>
    <w:p>
      <w:pPr>
        <w:pStyle w:val="2"/>
        <w:rPr>
          <w:rFonts w:hint="eastAsia"/>
        </w:rPr>
      </w:pPr>
      <w:r>
        <w:rPr>
          <w:rFonts w:hint="eastAsia"/>
        </w:rPr>
        <w:t>A) 4         B) 3         C) 2         D) 1D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P1374] 以下程序的输出结果是______.    main( )    { int a=100;</w:t>
      </w:r>
    </w:p>
    <w:p>
      <w:pPr>
        <w:pStyle w:val="2"/>
        <w:rPr>
          <w:rFonts w:hint="eastAsia"/>
        </w:rPr>
      </w:pPr>
      <w:r>
        <w:rPr>
          <w:rFonts w:hint="eastAsia"/>
        </w:rPr>
        <w:t>A) a&lt;=100     B) 100       C) 0        D) 1D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P1375] 若执行下面的程序从键盘上输入9,则输出结果是______   #include &lt;stdio.h&gt;</w:t>
      </w:r>
    </w:p>
    <w:p>
      <w:pPr>
        <w:pStyle w:val="2"/>
        <w:rPr>
          <w:rFonts w:hint="eastAsia"/>
        </w:rPr>
      </w:pPr>
      <w:r>
        <w:rPr>
          <w:rFonts w:hint="eastAsia"/>
        </w:rPr>
        <w:t>A) 11       B) 10        C) 9         D) 8</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P1376] 以下程序输出结果是_______.   #include &lt;stdio.h&gt;   void main</w:t>
      </w:r>
    </w:p>
    <w:p>
      <w:pPr>
        <w:pStyle w:val="2"/>
        <w:rPr>
          <w:rFonts w:hint="eastAsia"/>
        </w:rPr>
      </w:pPr>
      <w:r>
        <w:rPr>
          <w:rFonts w:hint="eastAsia"/>
        </w:rPr>
        <w:t>A) 7        B) 6          C) 5        D) 4D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P1377] 以下程序段运行结果是______.    int x=1,y=1,z=-1;     x+=y+=z</w:t>
      </w:r>
    </w:p>
    <w:p>
      <w:pPr>
        <w:pStyle w:val="2"/>
        <w:rPr>
          <w:rFonts w:hint="eastAsia"/>
        </w:rPr>
      </w:pPr>
      <w:r>
        <w:rPr>
          <w:rFonts w:hint="eastAsia"/>
        </w:rPr>
        <w:t>A) 1        B) 2       C) 4      D) 不确定的值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P1378] 有以下程序    #include &lt;stdio.h&gt;     void main( )     {</w:t>
      </w:r>
    </w:p>
    <w:p>
      <w:pPr>
        <w:pStyle w:val="2"/>
        <w:rPr>
          <w:rFonts w:hint="eastAsia"/>
        </w:rPr>
      </w:pPr>
      <w:r>
        <w:rPr>
          <w:rFonts w:hint="eastAsia"/>
        </w:rPr>
        <w:t>A) 2,1         B) 3,2         C) 4,3      D) 2,-1</w:t>
      </w:r>
    </w:p>
    <w:p>
      <w:pPr>
        <w:pStyle w:val="2"/>
        <w:rPr>
          <w:rFonts w:hint="eastAsia"/>
        </w:rPr>
      </w:pPr>
      <w:r>
        <w:rPr>
          <w:rFonts w:hint="eastAsia"/>
        </w:rPr>
        <w:t>答案:A 选项</w:t>
      </w:r>
    </w:p>
    <w:p>
      <w:pPr>
        <w:pStyle w:val="2"/>
        <w:rPr>
          <w:rFonts w:hint="eastAsia"/>
        </w:rPr>
      </w:pPr>
    </w:p>
    <w:p>
      <w:pPr>
        <w:pStyle w:val="2"/>
        <w:rPr>
          <w:del w:id="642" w:author="JH H" w:date="2023-12-13T00:41:00Z"/>
          <w:rFonts w:hint="eastAsia"/>
        </w:rPr>
      </w:pPr>
      <w:del w:id="643" w:author="JH H" w:date="2023-12-13T00:41:00Z">
        <w:r>
          <w:rPr>
            <w:rFonts w:hint="eastAsia"/>
          </w:rPr>
          <w:delText>[C语言 P1379] 运行下面程序时，若从键盘输入数据为"123"，  则输出结果是_____.    #include</w:delText>
        </w:r>
      </w:del>
    </w:p>
    <w:p>
      <w:pPr>
        <w:pStyle w:val="2"/>
        <w:rPr>
          <w:del w:id="644" w:author="JH H" w:date="2023-12-13T00:41:00Z"/>
          <w:rFonts w:hint="eastAsia"/>
        </w:rPr>
      </w:pPr>
    </w:p>
    <w:p>
      <w:pPr>
        <w:pStyle w:val="2"/>
        <w:rPr>
          <w:del w:id="645" w:author="JH H" w:date="2023-12-13T00:41:00Z"/>
          <w:rFonts w:hint="eastAsia"/>
        </w:rPr>
      </w:pPr>
      <w:del w:id="646" w:author="JH H" w:date="2023-12-13T00:41:00Z">
        <w:r>
          <w:rPr>
            <w:rFonts w:hint="eastAsia"/>
          </w:rPr>
          <w:delText>答案:C 选项</w:delText>
        </w:r>
      </w:del>
    </w:p>
    <w:p>
      <w:pPr>
        <w:pStyle w:val="2"/>
        <w:rPr>
          <w:rFonts w:hint="eastAsia"/>
        </w:rPr>
      </w:pPr>
    </w:p>
    <w:p>
      <w:pPr>
        <w:pStyle w:val="2"/>
        <w:rPr>
          <w:rFonts w:hint="eastAsia"/>
        </w:rPr>
      </w:pPr>
      <w:r>
        <w:rPr>
          <w:rFonts w:hint="eastAsia"/>
        </w:rPr>
        <w:t>[C语言 P1380] 执行下列程序后的输出结果是____.   #include &lt;stdio.h&gt;    void ma</w:t>
      </w:r>
    </w:p>
    <w:p>
      <w:pPr>
        <w:pStyle w:val="2"/>
        <w:rPr>
          <w:rFonts w:hint="eastAsia"/>
        </w:rPr>
      </w:pPr>
      <w:r>
        <w:rPr>
          <w:rFonts w:hint="eastAsia"/>
        </w:rPr>
        <w:t>A) 4         B) 3         C) 2         D) 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P1381] 以下条件表达式中能完全等价于条件表达式x的是_____.  A) (x==0)    B) (x!=</w:t>
      </w:r>
    </w:p>
    <w:p>
      <w:pPr>
        <w:pStyle w:val="2"/>
        <w:rPr>
          <w:rFonts w:hint="eastAsia"/>
        </w:rPr>
      </w:pPr>
      <w:r>
        <w:rPr>
          <w:rFonts w:hint="eastAsia"/>
        </w:rPr>
        <w:t>A) (x==0)    B) (x!=0)     C) (x==1)     D) (x!=1)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P1382] 若运行下面程序时,给变量a输入15,则输出结果是_____.   #include &lt;stdio.h</w:t>
      </w:r>
    </w:p>
    <w:p>
      <w:pPr>
        <w:pStyle w:val="2"/>
        <w:rPr>
          <w:rFonts w:hint="eastAsia"/>
        </w:rPr>
      </w:pPr>
      <w:r>
        <w:rPr>
          <w:rFonts w:hint="eastAsia"/>
        </w:rPr>
        <w:t>A) 5         B) 25         C) 15     D) 10</w:t>
      </w:r>
    </w:p>
    <w:p>
      <w:pPr>
        <w:pStyle w:val="2"/>
        <w:rPr>
          <w:rFonts w:hint="eastAsia"/>
        </w:rPr>
      </w:pPr>
      <w:r>
        <w:rPr>
          <w:rFonts w:hint="eastAsia"/>
        </w:rPr>
        <w:t>答案:A 选项</w:t>
      </w:r>
    </w:p>
    <w:p>
      <w:pPr>
        <w:pStyle w:val="2"/>
        <w:rPr>
          <w:rFonts w:hint="eastAsia"/>
        </w:rPr>
      </w:pPr>
    </w:p>
    <w:p>
      <w:pPr>
        <w:pStyle w:val="2"/>
        <w:rPr>
          <w:del w:id="647" w:author="JH H" w:date="2023-12-13T00:42:00Z"/>
          <w:rFonts w:hint="eastAsia"/>
        </w:rPr>
      </w:pPr>
      <w:del w:id="648" w:author="JH H" w:date="2023-12-13T00:42:00Z">
        <w:r>
          <w:rPr>
            <w:rFonts w:hint="eastAsia"/>
          </w:rPr>
          <w:delText>[C语言 P1383] 运行下面程序后,输出是_____.  #include &lt;stdio.h&gt;  void main(</w:delText>
        </w:r>
      </w:del>
    </w:p>
    <w:p>
      <w:pPr>
        <w:pStyle w:val="2"/>
        <w:rPr>
          <w:del w:id="649" w:author="JH H" w:date="2023-12-13T00:42:00Z"/>
          <w:rFonts w:hint="eastAsia"/>
        </w:rPr>
      </w:pPr>
      <w:del w:id="650" w:author="JH H" w:date="2023-12-13T00:42:00Z">
        <w:r>
          <w:rPr>
            <w:rFonts w:hint="eastAsia"/>
          </w:rPr>
          <w:delText>A) ####            B) ****C) ####****       D) 有语法错误不能通过编译</w:delText>
        </w:r>
      </w:del>
    </w:p>
    <w:p>
      <w:pPr>
        <w:pStyle w:val="2"/>
        <w:rPr>
          <w:del w:id="651" w:author="JH H" w:date="2023-12-13T00:42:00Z"/>
          <w:rFonts w:hint="eastAsia"/>
        </w:rPr>
      </w:pPr>
      <w:del w:id="652" w:author="JH H" w:date="2023-12-13T00:42:00Z">
        <w:r>
          <w:rPr>
            <w:rFonts w:hint="eastAsia"/>
          </w:rPr>
          <w:delText>答案:D 选项</w:delText>
        </w:r>
      </w:del>
    </w:p>
    <w:p>
      <w:pPr>
        <w:pStyle w:val="2"/>
        <w:rPr>
          <w:rFonts w:hint="eastAsia"/>
        </w:rPr>
      </w:pPr>
    </w:p>
    <w:p>
      <w:pPr>
        <w:pStyle w:val="2"/>
        <w:rPr>
          <w:rFonts w:hint="eastAsia"/>
        </w:rPr>
      </w:pPr>
      <w:r>
        <w:rPr>
          <w:rFonts w:hint="eastAsia"/>
        </w:rPr>
        <w:t>[C语言 P1384] 执行下面程序的输出结果是______.  #include &lt;stdio.h&gt;  void main</w:t>
      </w:r>
    </w:p>
    <w:p>
      <w:pPr>
        <w:pStyle w:val="2"/>
        <w:rPr>
          <w:rFonts w:hint="eastAsia"/>
        </w:rPr>
      </w:pPr>
      <w:r>
        <w:rPr>
          <w:rFonts w:hint="eastAsia"/>
        </w:rPr>
        <w:t>A) 有语法错误不能编译    B) 能通过编译，但不能通过连接C) 输出 ****D) 输出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[C语言 P1385] </w:t>
      </w:r>
      <w:del w:id="653" w:author="JH H" w:date="2023-12-13T00:42:00Z">
        <w:r>
          <w:rPr>
            <w:rFonts w:hint="eastAsia"/>
          </w:rPr>
          <w:delText>为了避免嵌套的if-else语句的二义性，C语言规定else总是与_____组成配对关系.  A)</w:delText>
        </w:r>
      </w:del>
    </w:p>
    <w:p>
      <w:pPr>
        <w:pStyle w:val="2"/>
        <w:rPr>
          <w:rFonts w:hint="eastAsia"/>
        </w:rPr>
      </w:pPr>
      <w:r>
        <w:rPr>
          <w:rFonts w:hint="eastAsia"/>
        </w:rPr>
        <w:t>为了避免嵌套的if-else语句的二义性，C语言规定else总是与_____组成配对关系.A) 缩排位置相同的if      B) 在其之前未配对的ifC) 在其之前尚未配对的最近的if  D) 同一行上的if</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P1386] 设x 、y 、z 、t均为int型变量,则执行以下语句后,t的值为______.    x=y=z=</w:t>
      </w:r>
    </w:p>
    <w:p>
      <w:pPr>
        <w:pStyle w:val="2"/>
        <w:rPr>
          <w:rFonts w:hint="eastAsia"/>
        </w:rPr>
      </w:pPr>
      <w:r>
        <w:rPr>
          <w:rFonts w:hint="eastAsia"/>
        </w:rPr>
        <w:t>A) 不定值     B) 4        C) 1            D) 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P1387] 以下程序段________.   x=-1;    do    {undefined      x=</w:t>
      </w:r>
    </w:p>
    <w:p>
      <w:pPr>
        <w:pStyle w:val="2"/>
        <w:rPr>
          <w:rFonts w:hint="eastAsia"/>
        </w:rPr>
      </w:pPr>
      <w:r>
        <w:rPr>
          <w:rFonts w:hint="eastAsia"/>
        </w:rPr>
        <w:t>A)是死循环         B)循环执行两次  C)循环执行一次     D)有语法错误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P1388] 对下面程序段描述正确的是______.    int x=0,s=0;     while (!x!</w:t>
      </w:r>
    </w:p>
    <w:p>
      <w:pPr>
        <w:pStyle w:val="2"/>
        <w:rPr>
          <w:rFonts w:hint="eastAsia"/>
        </w:rPr>
      </w:pPr>
      <w:r>
        <w:rPr>
          <w:rFonts w:hint="eastAsia"/>
        </w:rPr>
        <w:t>A) 运行程序段后输出0B) 运行程序段后输出1C) 程序段中的控制表达式是非法的D) 程序段循环无数次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P1221] 在计算机网络中，可以没有的是（ ）。</w:t>
      </w:r>
    </w:p>
    <w:p>
      <w:pPr>
        <w:pStyle w:val="2"/>
        <w:rPr>
          <w:rFonts w:hint="eastAsia"/>
        </w:rPr>
      </w:pPr>
      <w:r>
        <w:rPr>
          <w:rFonts w:hint="eastAsia"/>
        </w:rPr>
        <w:t>A、客户机</w:t>
      </w:r>
    </w:p>
    <w:p>
      <w:pPr>
        <w:pStyle w:val="2"/>
        <w:rPr>
          <w:rFonts w:hint="eastAsia"/>
        </w:rPr>
      </w:pPr>
    </w:p>
    <w:p>
      <w:pPr>
        <w:pStyle w:val="2"/>
        <w:rPr>
          <w:rFonts w:hint="eastAsia"/>
        </w:rPr>
      </w:pPr>
      <w:r>
        <w:rPr>
          <w:rFonts w:hint="eastAsia"/>
        </w:rPr>
        <w:t>B、服务器</w:t>
      </w:r>
    </w:p>
    <w:p>
      <w:pPr>
        <w:pStyle w:val="2"/>
        <w:rPr>
          <w:rFonts w:hint="eastAsia"/>
        </w:rPr>
      </w:pPr>
    </w:p>
    <w:p>
      <w:pPr>
        <w:pStyle w:val="2"/>
        <w:rPr>
          <w:rFonts w:hint="eastAsia"/>
        </w:rPr>
      </w:pPr>
      <w:r>
        <w:rPr>
          <w:rFonts w:hint="eastAsia"/>
        </w:rPr>
        <w:t>C、操作系统</w:t>
      </w:r>
    </w:p>
    <w:p>
      <w:pPr>
        <w:pStyle w:val="2"/>
        <w:rPr>
          <w:rFonts w:hint="eastAsia"/>
        </w:rPr>
      </w:pPr>
    </w:p>
    <w:p>
      <w:pPr>
        <w:pStyle w:val="2"/>
        <w:rPr>
          <w:rFonts w:hint="eastAsia"/>
        </w:rPr>
      </w:pPr>
      <w:r>
        <w:rPr>
          <w:rFonts w:hint="eastAsia"/>
        </w:rPr>
        <w:t>D、数据库管理系统</w:t>
      </w:r>
    </w:p>
    <w:p>
      <w:pPr>
        <w:pStyle w:val="2"/>
        <w:rPr>
          <w:rFonts w:hint="eastAsia"/>
        </w:rPr>
      </w:pPr>
    </w:p>
    <w:p>
      <w:pPr>
        <w:pStyle w:val="2"/>
        <w:rPr>
          <w:rFonts w:hint="eastAsia"/>
        </w:rPr>
      </w:pPr>
      <w:r>
        <w:rPr>
          <w:rFonts w:hint="eastAsia"/>
        </w:rPr>
        <w:t>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P1222] 下列说法正确的是 （ ）。</w:t>
      </w:r>
    </w:p>
    <w:p>
      <w:pPr>
        <w:pStyle w:val="2"/>
        <w:rPr>
          <w:rFonts w:hint="eastAsia"/>
        </w:rPr>
      </w:pPr>
      <w:r>
        <w:rPr>
          <w:rFonts w:hint="eastAsia"/>
        </w:rPr>
        <w:t>下列说法正确的是（ ）。</w:t>
      </w:r>
    </w:p>
    <w:p>
      <w:pPr>
        <w:pStyle w:val="2"/>
        <w:rPr>
          <w:rFonts w:hint="eastAsia"/>
        </w:rPr>
      </w:pPr>
    </w:p>
    <w:p>
      <w:pPr>
        <w:pStyle w:val="2"/>
        <w:rPr>
          <w:rFonts w:hint="eastAsia"/>
        </w:rPr>
      </w:pPr>
      <w:r>
        <w:rPr>
          <w:rFonts w:hint="eastAsia"/>
        </w:rPr>
        <w:t>A、在较小范围内布置的一定是局域网，而在较大范围内布置的一定是广域网B、城域网是连接广域网而覆盖园区的网络</w:t>
      </w:r>
    </w:p>
    <w:p>
      <w:pPr>
        <w:pStyle w:val="2"/>
        <w:rPr>
          <w:rFonts w:hint="eastAsia"/>
        </w:rPr>
      </w:pPr>
    </w:p>
    <w:p>
      <w:pPr>
        <w:pStyle w:val="2"/>
        <w:rPr>
          <w:rFonts w:hint="eastAsia"/>
        </w:rPr>
      </w:pPr>
      <w:r>
        <w:rPr>
          <w:rFonts w:hint="eastAsia"/>
        </w:rPr>
        <w:t>C、城域网是为淘汰局域网和广域网而提出的一种网络技术</w:t>
      </w:r>
    </w:p>
    <w:p>
      <w:pPr>
        <w:pStyle w:val="2"/>
        <w:rPr>
          <w:rFonts w:hint="eastAsia"/>
        </w:rPr>
      </w:pPr>
    </w:p>
    <w:p>
      <w:pPr>
        <w:pStyle w:val="2"/>
        <w:rPr>
          <w:rFonts w:hint="eastAsia"/>
        </w:rPr>
      </w:pPr>
      <w:r>
        <w:rPr>
          <w:rFonts w:hint="eastAsia"/>
        </w:rPr>
        <w:t>D、局域网是基于广播技术发展起来的网络，广域网是基于交换技术发展起来的网络</w:t>
      </w:r>
    </w:p>
    <w:p>
      <w:pPr>
        <w:pStyle w:val="2"/>
        <w:rPr>
          <w:rFonts w:hint="eastAsia"/>
        </w:rPr>
      </w:pPr>
    </w:p>
    <w:p>
      <w:pPr>
        <w:pStyle w:val="2"/>
        <w:rPr>
          <w:rFonts w:hint="eastAsia"/>
        </w:rPr>
      </w:pPr>
      <w:r>
        <w:rPr>
          <w:rFonts w:hint="eastAsia"/>
        </w:rPr>
        <w:t> D</w:t>
      </w:r>
    </w:p>
    <w:p>
      <w:pPr>
        <w:pStyle w:val="2"/>
        <w:rPr>
          <w:rFonts w:hint="eastAsia"/>
        </w:rPr>
      </w:pPr>
      <w:r>
        <w:rPr>
          <w:rFonts w:hint="eastAsia"/>
        </w:rPr>
        <w:t>答案:D 选项</w:t>
      </w:r>
    </w:p>
    <w:p>
      <w:pPr>
        <w:pStyle w:val="2"/>
        <w:rPr>
          <w:rFonts w:hint="eastAsia"/>
        </w:rPr>
      </w:pPr>
    </w:p>
    <w:p>
      <w:pPr>
        <w:pStyle w:val="2"/>
        <w:rPr>
          <w:del w:id="654" w:author="JH H" w:date="2023-12-13T00:43:00Z"/>
          <w:rFonts w:hint="eastAsia"/>
        </w:rPr>
      </w:pPr>
      <w:del w:id="655" w:author="JH H" w:date="2023-12-13T00:43:00Z">
        <w:r>
          <w:rPr>
            <w:rFonts w:hint="eastAsia"/>
          </w:rPr>
          <w:delText>[计算机网络 P1223] 相对于OSI的7层参考模型的低4层，TCP/IP协议集内对应的层次有 （）</w:delText>
        </w:r>
      </w:del>
    </w:p>
    <w:p>
      <w:pPr>
        <w:pStyle w:val="2"/>
        <w:rPr>
          <w:del w:id="656" w:author="JH H" w:date="2023-12-13T00:43:00Z"/>
          <w:rFonts w:hint="eastAsia"/>
        </w:rPr>
      </w:pPr>
      <w:del w:id="657" w:author="JH H" w:date="2023-12-13T00:43:00Z">
        <w:r>
          <w:rPr>
            <w:rFonts w:hint="eastAsia"/>
          </w:rPr>
          <w:delText>相对于OSI的7层参考模型的低4层，TCP/IP协议集内对应的层次有（ ）。A、传输层、互联网层、网络接口层和物理层</w:delText>
        </w:r>
      </w:del>
    </w:p>
    <w:p>
      <w:pPr>
        <w:pStyle w:val="2"/>
        <w:rPr>
          <w:del w:id="658" w:author="JH H" w:date="2023-12-13T00:43:00Z"/>
          <w:rFonts w:hint="eastAsia"/>
        </w:rPr>
      </w:pPr>
    </w:p>
    <w:p>
      <w:pPr>
        <w:pStyle w:val="2"/>
        <w:rPr>
          <w:del w:id="659" w:author="JH H" w:date="2023-12-13T00:43:00Z"/>
          <w:rFonts w:hint="eastAsia"/>
        </w:rPr>
      </w:pPr>
      <w:del w:id="660" w:author="JH H" w:date="2023-12-13T00:43:00Z">
        <w:r>
          <w:rPr>
            <w:rFonts w:hint="eastAsia"/>
          </w:rPr>
          <w:delText>B、传输层、互联网层、网络接口层</w:delText>
        </w:r>
      </w:del>
    </w:p>
    <w:p>
      <w:pPr>
        <w:pStyle w:val="2"/>
        <w:rPr>
          <w:del w:id="661" w:author="JH H" w:date="2023-12-13T00:43:00Z"/>
          <w:rFonts w:hint="eastAsia"/>
        </w:rPr>
      </w:pPr>
    </w:p>
    <w:p>
      <w:pPr>
        <w:pStyle w:val="2"/>
        <w:rPr>
          <w:del w:id="662" w:author="JH H" w:date="2023-12-13T00:43:00Z"/>
          <w:rFonts w:hint="eastAsia"/>
        </w:rPr>
      </w:pPr>
      <w:del w:id="663" w:author="JH H" w:date="2023-12-13T00:43:00Z">
        <w:r>
          <w:rPr>
            <w:rFonts w:hint="eastAsia"/>
          </w:rPr>
          <w:delText>C、传输层、互联网层、ATM层和物理层D、传输层、互联网层、数据链路层和物理层</w:delText>
        </w:r>
      </w:del>
    </w:p>
    <w:p>
      <w:pPr>
        <w:pStyle w:val="2"/>
        <w:rPr>
          <w:del w:id="664" w:author="JH H" w:date="2023-12-13T00:43:00Z"/>
          <w:rFonts w:hint="eastAsia"/>
        </w:rPr>
      </w:pPr>
    </w:p>
    <w:p>
      <w:pPr>
        <w:pStyle w:val="2"/>
        <w:rPr>
          <w:del w:id="665" w:author="JH H" w:date="2023-12-13T00:43:00Z"/>
          <w:rFonts w:hint="eastAsia"/>
        </w:rPr>
      </w:pPr>
      <w:del w:id="666" w:author="JH H" w:date="2023-12-13T00:43:00Z">
        <w:r>
          <w:rPr>
            <w:rFonts w:hint="eastAsia"/>
          </w:rPr>
          <w:delText> </w:delText>
        </w:r>
      </w:del>
    </w:p>
    <w:p>
      <w:pPr>
        <w:pStyle w:val="2"/>
        <w:rPr>
          <w:del w:id="667" w:author="JH H" w:date="2023-12-13T00:43:00Z"/>
          <w:rFonts w:hint="eastAsia"/>
        </w:rPr>
      </w:pPr>
      <w:del w:id="668" w:author="JH H" w:date="2023-12-13T00:43:00Z">
        <w:r>
          <w:rPr>
            <w:rFonts w:hint="eastAsia"/>
          </w:rPr>
          <w:delText>答案:B 选项</w:delText>
        </w:r>
      </w:del>
    </w:p>
    <w:p>
      <w:pPr>
        <w:pStyle w:val="2"/>
        <w:rPr>
          <w:rFonts w:hint="eastAsia"/>
        </w:rPr>
      </w:pPr>
    </w:p>
    <w:p>
      <w:pPr>
        <w:pStyle w:val="2"/>
        <w:rPr>
          <w:rFonts w:hint="eastAsia"/>
        </w:rPr>
      </w:pPr>
      <w:r>
        <w:rPr>
          <w:rFonts w:hint="eastAsia"/>
        </w:rPr>
        <w:t>[计算机网络 P1224] 在C/S模式的网络中，最恰当的是 （）。</w:t>
      </w:r>
    </w:p>
    <w:p>
      <w:pPr>
        <w:pStyle w:val="2"/>
        <w:rPr>
          <w:rFonts w:hint="eastAsia"/>
        </w:rPr>
      </w:pPr>
      <w:r>
        <w:rPr>
          <w:rFonts w:hint="eastAsia"/>
        </w:rPr>
        <w:t>在C/S模式的网络中，最恰当的是（ ）。</w:t>
      </w:r>
    </w:p>
    <w:p>
      <w:pPr>
        <w:pStyle w:val="2"/>
        <w:rPr>
          <w:rFonts w:hint="eastAsia"/>
        </w:rPr>
      </w:pPr>
    </w:p>
    <w:p>
      <w:pPr>
        <w:pStyle w:val="2"/>
        <w:rPr>
          <w:rFonts w:hint="eastAsia"/>
        </w:rPr>
      </w:pPr>
      <w:r>
        <w:rPr>
          <w:rFonts w:hint="eastAsia"/>
        </w:rPr>
        <w:t>A、客户机提出请求，服务器响应请求、进行处理并返回结果B、服务器又是可以同时为多个客户机服务C、客户机可以将服务器的资源备份在本地，以免向服务器请求服务D、服务器永远是网络的瓶颈</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del w:id="669" w:author="JH H" w:date="2023-12-13T00:43:00Z"/>
          <w:rFonts w:hint="eastAsia"/>
        </w:rPr>
      </w:pPr>
      <w:del w:id="670" w:author="JH H" w:date="2023-12-13T00:43:00Z">
        <w:r>
          <w:rPr>
            <w:rFonts w:hint="eastAsia"/>
          </w:rPr>
          <w:delText>[C语言 P1389] 下面程序段的输出结果是___.    x=3;     do { y=x--;          i</w:delText>
        </w:r>
      </w:del>
    </w:p>
    <w:p>
      <w:pPr>
        <w:pStyle w:val="2"/>
        <w:rPr>
          <w:del w:id="671" w:author="JH H" w:date="2023-12-13T00:43:00Z"/>
          <w:rFonts w:hint="eastAsia"/>
        </w:rPr>
      </w:pPr>
      <w:del w:id="672" w:author="JH H" w:date="2023-12-13T00:43:00Z">
        <w:r>
          <w:rPr>
            <w:rFonts w:hint="eastAsia"/>
          </w:rPr>
          <w:delText>A) ##     B) ##*    C) 死循环   D)输出错误信息</w:delText>
        </w:r>
      </w:del>
    </w:p>
    <w:p>
      <w:pPr>
        <w:pStyle w:val="2"/>
        <w:rPr>
          <w:del w:id="673" w:author="JH H" w:date="2023-12-13T00:43:00Z"/>
          <w:rFonts w:hint="eastAsia"/>
        </w:rPr>
      </w:pPr>
      <w:del w:id="674" w:author="JH H" w:date="2023-12-13T00:43:00Z">
        <w:r>
          <w:rPr>
            <w:rFonts w:hint="eastAsia"/>
          </w:rPr>
          <w:delText>答案:C 选项</w:delText>
        </w:r>
      </w:del>
    </w:p>
    <w:p>
      <w:pPr>
        <w:pStyle w:val="2"/>
        <w:rPr>
          <w:del w:id="675" w:author="老蛋" w:date="2023-12-13T13:03:00Z"/>
          <w:rFonts w:hint="eastAsia"/>
        </w:rPr>
      </w:pPr>
    </w:p>
    <w:p>
      <w:pPr>
        <w:pStyle w:val="2"/>
        <w:rPr>
          <w:del w:id="676" w:author="老蛋" w:date="2023-12-13T13:03:00Z"/>
          <w:rFonts w:hint="eastAsia"/>
        </w:rPr>
      </w:pPr>
      <w:del w:id="677" w:author="老蛋" w:date="2023-12-13T13:03:00Z">
        <w:r>
          <w:rPr>
            <w:rFonts w:hint="eastAsia"/>
          </w:rPr>
          <w:delText>[C语言 P1390] 下面程序的运行结果是_____.   #include&lt;stdio.h&gt;   void main(</w:delText>
        </w:r>
      </w:del>
    </w:p>
    <w:p>
      <w:pPr>
        <w:pStyle w:val="2"/>
        <w:rPr>
          <w:del w:id="678" w:author="老蛋" w:date="2023-12-13T13:03:00Z"/>
          <w:rFonts w:hint="eastAsia"/>
        </w:rPr>
      </w:pPr>
      <w:del w:id="679" w:author="老蛋" w:date="2023-12-13T13:03:00Z">
        <w:r>
          <w:rPr>
            <w:rFonts w:hint="eastAsia"/>
          </w:rPr>
          <w:delText>A) 3,11        B) 2,8      C) 1,-1         D) 4,9</w:delText>
        </w:r>
      </w:del>
    </w:p>
    <w:p>
      <w:pPr>
        <w:pStyle w:val="2"/>
        <w:rPr>
          <w:del w:id="680" w:author="老蛋" w:date="2023-12-13T13:03:00Z"/>
          <w:rFonts w:hint="eastAsia"/>
        </w:rPr>
      </w:pPr>
      <w:del w:id="681" w:author="老蛋" w:date="2023-12-13T13:03:00Z">
        <w:r>
          <w:rPr>
            <w:rFonts w:hint="eastAsia"/>
          </w:rPr>
          <w:delText>答案:B 选项</w:delText>
        </w:r>
      </w:del>
    </w:p>
    <w:p>
      <w:pPr>
        <w:pStyle w:val="2"/>
        <w:rPr>
          <w:del w:id="682" w:author="老蛋" w:date="2023-12-13T13:03:00Z"/>
          <w:rFonts w:hint="eastAsia"/>
        </w:rPr>
      </w:pPr>
    </w:p>
    <w:p>
      <w:pPr>
        <w:pStyle w:val="2"/>
        <w:rPr>
          <w:del w:id="683" w:author="老蛋" w:date="2023-12-13T13:03:00Z"/>
          <w:rFonts w:hint="eastAsia"/>
        </w:rPr>
      </w:pPr>
      <w:del w:id="684" w:author="老蛋" w:date="2023-12-13T13:03:00Z">
        <w:r>
          <w:rPr>
            <w:rFonts w:hint="eastAsia"/>
          </w:rPr>
          <w:delText>[C语言 P1391] 下面程序段的运行结果是_____.    int n=0;     while (n++&lt;=2)</w:delText>
        </w:r>
      </w:del>
    </w:p>
    <w:p>
      <w:pPr>
        <w:pStyle w:val="2"/>
        <w:rPr>
          <w:del w:id="685" w:author="老蛋" w:date="2023-12-13T13:03:00Z"/>
          <w:rFonts w:hint="eastAsia"/>
        </w:rPr>
      </w:pPr>
      <w:del w:id="686" w:author="老蛋" w:date="2023-12-13T13:03:00Z">
        <w:r>
          <w:rPr>
            <w:rFonts w:hint="eastAsia"/>
          </w:rPr>
          <w:delText>A) 012       B) 123      C) 234     D) 错误信息</w:delText>
        </w:r>
      </w:del>
    </w:p>
    <w:p>
      <w:pPr>
        <w:pStyle w:val="2"/>
        <w:rPr>
          <w:del w:id="687" w:author="老蛋" w:date="2023-12-13T13:03:00Z"/>
          <w:rFonts w:hint="eastAsia"/>
        </w:rPr>
      </w:pPr>
      <w:del w:id="688" w:author="老蛋" w:date="2023-12-13T13:03:00Z">
        <w:r>
          <w:rPr>
            <w:rFonts w:hint="eastAsia"/>
          </w:rPr>
          <w:delText>答案:B 选项</w:delText>
        </w:r>
      </w:del>
    </w:p>
    <w:p>
      <w:pPr>
        <w:pStyle w:val="2"/>
        <w:rPr>
          <w:del w:id="689" w:author="老蛋" w:date="2023-12-13T13:03:00Z"/>
          <w:rFonts w:hint="eastAsia"/>
        </w:rPr>
      </w:pPr>
    </w:p>
    <w:p>
      <w:pPr>
        <w:pStyle w:val="2"/>
        <w:rPr>
          <w:del w:id="690" w:author="老蛋" w:date="2023-12-13T13:03:00Z"/>
          <w:rFonts w:hint="eastAsia"/>
        </w:rPr>
      </w:pPr>
      <w:del w:id="691" w:author="老蛋" w:date="2023-12-13T13:03:00Z">
        <w:r>
          <w:rPr>
            <w:rFonts w:hint="eastAsia"/>
          </w:rPr>
          <w:delText>[C语言 P1392] 下面程序段的运行结果是____.    int x=0,y=0;     while (x&lt;15)</w:delText>
        </w:r>
      </w:del>
    </w:p>
    <w:p>
      <w:pPr>
        <w:pStyle w:val="2"/>
        <w:rPr>
          <w:del w:id="692" w:author="老蛋" w:date="2023-12-13T13:03:00Z"/>
          <w:rFonts w:hint="eastAsia"/>
        </w:rPr>
      </w:pPr>
      <w:del w:id="693" w:author="老蛋" w:date="2023-12-13T13:03:00Z">
        <w:r>
          <w:rPr>
            <w:rFonts w:hint="eastAsia"/>
          </w:rPr>
          <w:delText>A) 20,7       B) 6,12       C) 20,8        D)8,20D</w:delText>
        </w:r>
      </w:del>
    </w:p>
    <w:p>
      <w:pPr>
        <w:pStyle w:val="2"/>
        <w:rPr>
          <w:del w:id="694" w:author="老蛋" w:date="2023-12-13T13:03:00Z"/>
          <w:rFonts w:hint="eastAsia"/>
        </w:rPr>
      </w:pPr>
      <w:del w:id="695" w:author="老蛋" w:date="2023-12-13T13:03:00Z">
        <w:r>
          <w:rPr>
            <w:rFonts w:hint="eastAsia"/>
          </w:rPr>
          <w:delText>答案:D 选项</w:delText>
        </w:r>
      </w:del>
    </w:p>
    <w:p>
      <w:pPr>
        <w:pStyle w:val="2"/>
        <w:rPr>
          <w:del w:id="696" w:author="老蛋" w:date="2023-12-13T13:03:00Z"/>
          <w:rFonts w:hint="eastAsia"/>
        </w:rPr>
      </w:pPr>
    </w:p>
    <w:p>
      <w:pPr>
        <w:pStyle w:val="2"/>
        <w:rPr>
          <w:del w:id="697" w:author="老蛋" w:date="2023-12-13T13:03:00Z"/>
          <w:rFonts w:hint="eastAsia"/>
        </w:rPr>
      </w:pPr>
      <w:del w:id="698" w:author="老蛋" w:date="2023-12-13T13:03:00Z">
        <w:r>
          <w:rPr>
            <w:rFonts w:hint="eastAsia"/>
          </w:rPr>
          <w:delText>[C语言 P1393] 下面程序的运行结果是___.   #include&lt;stdio.h&gt;   void main()</w:delText>
        </w:r>
      </w:del>
    </w:p>
    <w:p>
      <w:pPr>
        <w:pStyle w:val="2"/>
        <w:rPr>
          <w:del w:id="699" w:author="老蛋" w:date="2023-12-13T13:03:00Z"/>
          <w:rFonts w:hint="eastAsia"/>
        </w:rPr>
      </w:pPr>
      <w:del w:id="700" w:author="老蛋" w:date="2023-12-13T13:03:00Z">
        <w:r>
          <w:rPr>
            <w:rFonts w:hint="eastAsia"/>
          </w:rPr>
          <w:delText>A) 4          B) 3          C) 5        D) 6</w:delText>
        </w:r>
      </w:del>
    </w:p>
    <w:p>
      <w:pPr>
        <w:pStyle w:val="2"/>
        <w:rPr>
          <w:del w:id="701" w:author="老蛋" w:date="2023-12-13T13:03:00Z"/>
          <w:rFonts w:hint="eastAsia"/>
        </w:rPr>
      </w:pPr>
      <w:del w:id="702" w:author="老蛋" w:date="2023-12-13T13:03:00Z">
        <w:r>
          <w:rPr>
            <w:rFonts w:hint="eastAsia"/>
          </w:rPr>
          <w:delText>答案:B 选项</w:delText>
        </w:r>
      </w:del>
    </w:p>
    <w:p>
      <w:pPr>
        <w:pStyle w:val="2"/>
        <w:rPr>
          <w:del w:id="703" w:author="老蛋" w:date="2023-12-13T13:03:00Z"/>
          <w:rFonts w:hint="eastAsia"/>
        </w:rPr>
      </w:pPr>
    </w:p>
    <w:p>
      <w:pPr>
        <w:pStyle w:val="2"/>
        <w:rPr>
          <w:del w:id="704" w:author="老蛋" w:date="2023-12-13T13:03:00Z"/>
          <w:rFonts w:hint="eastAsia"/>
        </w:rPr>
      </w:pPr>
      <w:del w:id="705" w:author="老蛋" w:date="2023-12-13T13:03:00Z">
        <w:r>
          <w:rPr>
            <w:rFonts w:hint="eastAsia"/>
          </w:rPr>
          <w:delText>[C语言 P1394] 函数pi的功能是根据以下近似公式求π值：____    (π*π)/6=1+1/(2*2)+1/(3</w:delText>
        </w:r>
      </w:del>
    </w:p>
    <w:p>
      <w:pPr>
        <w:pStyle w:val="2"/>
        <w:rPr>
          <w:del w:id="706" w:author="老蛋" w:date="2023-12-13T13:03:00Z"/>
          <w:rFonts w:hint="eastAsia"/>
        </w:rPr>
      </w:pPr>
    </w:p>
    <w:p>
      <w:pPr>
        <w:pStyle w:val="2"/>
        <w:rPr>
          <w:del w:id="707" w:author="老蛋" w:date="2023-12-13T13:03:00Z"/>
          <w:rFonts w:hint="eastAsia"/>
        </w:rPr>
      </w:pPr>
      <w:del w:id="708" w:author="老蛋" w:date="2023-12-13T13:03:00Z">
        <w:r>
          <w:rPr>
            <w:rFonts w:hint="eastAsia"/>
          </w:rPr>
          <w:delText>答案:C 选项</w:delText>
        </w:r>
      </w:del>
    </w:p>
    <w:p>
      <w:pPr>
        <w:pStyle w:val="2"/>
        <w:rPr>
          <w:del w:id="709" w:author="老蛋" w:date="2023-12-13T13:03:00Z"/>
          <w:rFonts w:hint="eastAsia"/>
        </w:rPr>
      </w:pPr>
    </w:p>
    <w:p>
      <w:pPr>
        <w:pStyle w:val="2"/>
        <w:rPr>
          <w:del w:id="710" w:author="老蛋" w:date="2023-12-13T13:03:00Z"/>
          <w:rFonts w:hint="eastAsia"/>
        </w:rPr>
      </w:pPr>
      <w:del w:id="711" w:author="老蛋" w:date="2023-12-13T13:03:00Z">
        <w:r>
          <w:rPr>
            <w:rFonts w:hint="eastAsia"/>
          </w:rPr>
          <w:delText>[C语言 P1395] 下面程序段的运行结果是_____.     for(x=10;x&gt;3;x--)      { if(</w:delText>
        </w:r>
      </w:del>
    </w:p>
    <w:p>
      <w:pPr>
        <w:pStyle w:val="2"/>
        <w:rPr>
          <w:del w:id="712" w:author="老蛋" w:date="2023-12-13T13:03:00Z"/>
          <w:rFonts w:hint="eastAsia"/>
        </w:rPr>
      </w:pPr>
      <w:del w:id="713" w:author="老蛋" w:date="2023-12-13T13:03:00Z">
        <w:r>
          <w:rPr>
            <w:rFonts w:hint="eastAsia"/>
          </w:rPr>
          <w:delText>A) 6 3       B) 7 4        C) 6 2        D) 7 3</w:delText>
        </w:r>
      </w:del>
    </w:p>
    <w:p>
      <w:pPr>
        <w:pStyle w:val="2"/>
        <w:rPr>
          <w:del w:id="714" w:author="老蛋" w:date="2023-12-13T13:03:00Z"/>
          <w:rFonts w:hint="eastAsia"/>
        </w:rPr>
      </w:pPr>
      <w:del w:id="715" w:author="老蛋" w:date="2023-12-13T13:03:00Z">
        <w:r>
          <w:rPr>
            <w:rFonts w:hint="eastAsia"/>
          </w:rPr>
          <w:delText>答案:B 选项</w:delText>
        </w:r>
      </w:del>
    </w:p>
    <w:p>
      <w:pPr>
        <w:pStyle w:val="2"/>
        <w:rPr>
          <w:del w:id="716" w:author="老蛋" w:date="2023-12-13T13:03:00Z"/>
          <w:rFonts w:hint="eastAsia"/>
        </w:rPr>
      </w:pPr>
    </w:p>
    <w:p>
      <w:pPr>
        <w:pStyle w:val="2"/>
        <w:rPr>
          <w:del w:id="717" w:author="老蛋" w:date="2023-12-13T13:03:00Z"/>
          <w:rFonts w:hint="eastAsia"/>
        </w:rPr>
      </w:pPr>
      <w:del w:id="718" w:author="老蛋" w:date="2023-12-13T13:03:00Z">
        <w:r>
          <w:rPr>
            <w:rFonts w:hint="eastAsia"/>
          </w:rPr>
          <w:delText>[C语言 P1396] 下面程序的运行结果是_____.   #include&lt;stdio.h&gt;     void main</w:delText>
        </w:r>
      </w:del>
    </w:p>
    <w:p>
      <w:pPr>
        <w:pStyle w:val="2"/>
        <w:rPr>
          <w:del w:id="719" w:author="老蛋" w:date="2023-12-13T13:03:00Z"/>
          <w:rFonts w:hint="eastAsia"/>
        </w:rPr>
      </w:pPr>
    </w:p>
    <w:p>
      <w:pPr>
        <w:pStyle w:val="2"/>
        <w:rPr>
          <w:del w:id="720" w:author="老蛋" w:date="2023-12-13T13:03:00Z"/>
          <w:rFonts w:hint="eastAsia"/>
        </w:rPr>
      </w:pPr>
      <w:del w:id="721" w:author="老蛋" w:date="2023-12-13T13:03:00Z">
        <w:r>
          <w:rPr>
            <w:rFonts w:hint="eastAsia"/>
          </w:rPr>
          <w:delText>答案:D 选项</w:delText>
        </w:r>
      </w:del>
    </w:p>
    <w:p>
      <w:pPr>
        <w:pStyle w:val="2"/>
        <w:rPr>
          <w:del w:id="722" w:author="老蛋" w:date="2023-12-13T13:03:00Z"/>
          <w:rFonts w:hint="eastAsia"/>
        </w:rPr>
      </w:pPr>
    </w:p>
    <w:p>
      <w:pPr>
        <w:pStyle w:val="2"/>
        <w:rPr>
          <w:del w:id="723" w:author="老蛋" w:date="2023-12-13T13:03:00Z"/>
          <w:rFonts w:hint="eastAsia"/>
        </w:rPr>
      </w:pPr>
      <w:del w:id="724" w:author="老蛋" w:date="2023-12-13T13:03:00Z">
        <w:r>
          <w:rPr>
            <w:rFonts w:hint="eastAsia"/>
          </w:rPr>
          <w:delText>[C语言 P1397] 下面程序段的运行结果是____.     for(i=1;i&lt;=5;)       printf("</w:delText>
        </w:r>
      </w:del>
    </w:p>
    <w:p>
      <w:pPr>
        <w:pStyle w:val="2"/>
        <w:rPr>
          <w:del w:id="725" w:author="老蛋" w:date="2023-12-13T13:03:00Z"/>
          <w:rFonts w:hint="eastAsia"/>
        </w:rPr>
      </w:pPr>
      <w:del w:id="726" w:author="老蛋" w:date="2023-12-13T13:03:00Z">
        <w:r>
          <w:rPr>
            <w:rFonts w:hint="eastAsia"/>
          </w:rPr>
          <w:delText>A) 12345     B) 1234      C) 15     D) 无限循环</w:delText>
        </w:r>
      </w:del>
    </w:p>
    <w:p>
      <w:pPr>
        <w:pStyle w:val="2"/>
        <w:rPr>
          <w:del w:id="727" w:author="老蛋" w:date="2023-12-13T13:03:00Z"/>
          <w:rFonts w:hint="eastAsia"/>
        </w:rPr>
      </w:pPr>
      <w:del w:id="728" w:author="老蛋" w:date="2023-12-13T13:03:00Z">
        <w:r>
          <w:rPr>
            <w:rFonts w:hint="eastAsia"/>
          </w:rPr>
          <w:delText>答案:D 选项</w:delText>
        </w:r>
      </w:del>
    </w:p>
    <w:p>
      <w:pPr>
        <w:pStyle w:val="2"/>
        <w:rPr>
          <w:del w:id="729" w:author="老蛋" w:date="2023-12-13T13:03:00Z"/>
          <w:rFonts w:hint="eastAsia"/>
        </w:rPr>
      </w:pPr>
    </w:p>
    <w:p>
      <w:pPr>
        <w:pStyle w:val="2"/>
        <w:rPr>
          <w:del w:id="730" w:author="老蛋" w:date="2023-12-13T13:03:00Z"/>
          <w:rFonts w:hint="eastAsia"/>
        </w:rPr>
      </w:pPr>
      <w:del w:id="731" w:author="老蛋" w:date="2023-12-13T13:03:00Z">
        <w:r>
          <w:rPr>
            <w:rFonts w:hint="eastAsia"/>
          </w:rPr>
          <w:delText>[C语言 P1398] 下面程序的输出结果是_____.   #include&lt;stdio.h&gt;   void  main(</w:delText>
        </w:r>
      </w:del>
    </w:p>
    <w:p>
      <w:pPr>
        <w:pStyle w:val="2"/>
        <w:rPr>
          <w:del w:id="732" w:author="老蛋" w:date="2023-12-13T13:03:00Z"/>
          <w:rFonts w:hint="eastAsia"/>
        </w:rPr>
      </w:pPr>
      <w:del w:id="733" w:author="老蛋" w:date="2023-12-13T13:03:00Z">
        <w:r>
          <w:rPr>
            <w:rFonts w:hint="eastAsia"/>
          </w:rPr>
          <w:delText>A) 2 0      B) 3 1        C) 3 2 1      D) 2 1 0</w:delText>
        </w:r>
      </w:del>
    </w:p>
    <w:p>
      <w:pPr>
        <w:pStyle w:val="2"/>
        <w:rPr>
          <w:del w:id="734" w:author="老蛋" w:date="2023-12-13T13:03:00Z"/>
          <w:rFonts w:hint="eastAsia"/>
        </w:rPr>
      </w:pPr>
      <w:del w:id="735" w:author="老蛋" w:date="2023-12-13T13:03:00Z">
        <w:r>
          <w:rPr>
            <w:rFonts w:hint="eastAsia"/>
          </w:rPr>
          <w:delText>答案:B 选项</w:delText>
        </w:r>
      </w:del>
    </w:p>
    <w:p>
      <w:pPr>
        <w:pStyle w:val="2"/>
        <w:rPr>
          <w:del w:id="736" w:author="老蛋" w:date="2023-12-13T13:03:00Z"/>
          <w:rFonts w:hint="eastAsia"/>
        </w:rPr>
      </w:pPr>
    </w:p>
    <w:p>
      <w:pPr>
        <w:pStyle w:val="2"/>
        <w:rPr>
          <w:del w:id="737" w:author="老蛋" w:date="2023-12-13T13:03:00Z"/>
          <w:rFonts w:hint="eastAsia"/>
        </w:rPr>
      </w:pPr>
      <w:del w:id="738" w:author="老蛋" w:date="2023-12-13T13:03:00Z">
        <w:r>
          <w:rPr>
            <w:rFonts w:hint="eastAsia"/>
          </w:rPr>
          <w:delText>[C语言 P1399] 以下程序运行后的输出结果是____.   #include&lt;stdio.h&gt;   void main</w:delText>
        </w:r>
      </w:del>
    </w:p>
    <w:p>
      <w:pPr>
        <w:pStyle w:val="2"/>
        <w:rPr>
          <w:del w:id="739" w:author="老蛋" w:date="2023-12-13T13:03:00Z"/>
          <w:rFonts w:hint="eastAsia"/>
        </w:rPr>
      </w:pPr>
      <w:del w:id="740" w:author="老蛋" w:date="2023-12-13T13:03:00Z">
        <w:r>
          <w:rPr>
            <w:rFonts w:hint="eastAsia"/>
          </w:rPr>
          <w:delText>A) 50         B) 52         C) 51        D) 8D</w:delText>
        </w:r>
      </w:del>
    </w:p>
    <w:p>
      <w:pPr>
        <w:pStyle w:val="2"/>
        <w:rPr>
          <w:del w:id="741" w:author="老蛋" w:date="2023-12-13T13:03:00Z"/>
          <w:rFonts w:hint="eastAsia"/>
        </w:rPr>
      </w:pPr>
      <w:del w:id="742" w:author="老蛋" w:date="2023-12-13T13:03:00Z">
        <w:r>
          <w:rPr>
            <w:rFonts w:hint="eastAsia"/>
          </w:rPr>
          <w:delText>答案:D 选项</w:delText>
        </w:r>
      </w:del>
    </w:p>
    <w:p>
      <w:pPr>
        <w:pStyle w:val="2"/>
        <w:rPr>
          <w:del w:id="743" w:author="老蛋" w:date="2023-12-13T13:03:00Z"/>
          <w:rFonts w:hint="eastAsia"/>
        </w:rPr>
      </w:pPr>
    </w:p>
    <w:p>
      <w:pPr>
        <w:pStyle w:val="2"/>
        <w:rPr>
          <w:del w:id="744" w:author="老蛋" w:date="2023-12-13T13:03:00Z"/>
          <w:rFonts w:hint="eastAsia"/>
        </w:rPr>
      </w:pPr>
      <w:del w:id="745" w:author="老蛋" w:date="2023-12-13T13:03:00Z">
        <w:r>
          <w:rPr>
            <w:rFonts w:hint="eastAsia"/>
          </w:rPr>
          <w:delText>[C语言 P1400] 以下函数的功能是：求x的y次方，请填空____   #include&lt;stdio.h&gt;   void</w:delText>
        </w:r>
      </w:del>
    </w:p>
    <w:p>
      <w:pPr>
        <w:pStyle w:val="2"/>
        <w:rPr>
          <w:del w:id="746" w:author="老蛋" w:date="2023-12-13T13:03:00Z"/>
          <w:rFonts w:hint="eastAsia"/>
        </w:rPr>
      </w:pPr>
      <w:del w:id="747" w:author="老蛋" w:date="2023-12-13T13:03:00Z">
        <w:r>
          <w:rPr>
            <w:rFonts w:hint="eastAsia"/>
          </w:rPr>
          <w:delText>A) i++      B) x++          C) x        D) i</w:delText>
        </w:r>
      </w:del>
    </w:p>
    <w:p>
      <w:pPr>
        <w:pStyle w:val="2"/>
        <w:rPr>
          <w:del w:id="748" w:author="老蛋" w:date="2023-12-13T13:03:00Z"/>
          <w:rFonts w:hint="eastAsia"/>
        </w:rPr>
      </w:pPr>
      <w:del w:id="749" w:author="老蛋" w:date="2023-12-13T13:03:00Z">
        <w:r>
          <w:rPr>
            <w:rFonts w:hint="eastAsia"/>
          </w:rPr>
          <w:delText>答案:C 选项</w:delText>
        </w:r>
      </w:del>
    </w:p>
    <w:p>
      <w:pPr>
        <w:pStyle w:val="2"/>
        <w:rPr>
          <w:rFonts w:hint="eastAsia"/>
        </w:rPr>
      </w:pPr>
    </w:p>
    <w:p>
      <w:pPr>
        <w:pStyle w:val="2"/>
        <w:rPr>
          <w:del w:id="750" w:author="老蛋" w:date="2023-12-13T13:01:00Z"/>
          <w:rFonts w:hint="eastAsia"/>
        </w:rPr>
      </w:pPr>
      <w:del w:id="751" w:author="老蛋" w:date="2023-12-13T13:01:00Z">
        <w:r>
          <w:rPr>
            <w:rFonts w:hint="eastAsia"/>
          </w:rPr>
          <w:delText>[C语言 P1401] 有如下程序    #include&lt;stdio.h&gt;    void main()     { in</w:delText>
        </w:r>
      </w:del>
    </w:p>
    <w:p>
      <w:pPr>
        <w:pStyle w:val="2"/>
        <w:rPr>
          <w:del w:id="752" w:author="老蛋" w:date="2023-12-13T13:01:00Z"/>
          <w:rFonts w:hint="eastAsia"/>
        </w:rPr>
      </w:pPr>
      <w:del w:id="753" w:author="老蛋" w:date="2023-12-13T13:01:00Z">
        <w:r>
          <w:rPr>
            <w:rFonts w:hint="eastAsia"/>
          </w:rPr>
          <w:delText>A) 321                  B) 23    C) 不输出任何内容       D) 陷入死循环</w:delText>
        </w:r>
      </w:del>
    </w:p>
    <w:p>
      <w:pPr>
        <w:pStyle w:val="2"/>
        <w:rPr>
          <w:del w:id="754" w:author="老蛋" w:date="2023-12-13T13:01:00Z"/>
          <w:rFonts w:hint="eastAsia"/>
        </w:rPr>
      </w:pPr>
      <w:del w:id="755" w:author="老蛋" w:date="2023-12-13T13:01:00Z">
        <w:r>
          <w:rPr>
            <w:rFonts w:hint="eastAsia"/>
          </w:rPr>
          <w:delText>答案:B 选项</w:delText>
        </w:r>
      </w:del>
    </w:p>
    <w:p>
      <w:pPr>
        <w:pStyle w:val="2"/>
        <w:rPr>
          <w:del w:id="756" w:author="老蛋" w:date="2023-12-13T13:01:00Z"/>
          <w:rFonts w:hint="eastAsia"/>
        </w:rPr>
      </w:pPr>
    </w:p>
    <w:p>
      <w:pPr>
        <w:pStyle w:val="2"/>
        <w:rPr>
          <w:del w:id="757" w:author="老蛋" w:date="2023-12-13T13:01:00Z"/>
          <w:rFonts w:hint="eastAsia"/>
        </w:rPr>
      </w:pPr>
      <w:del w:id="758" w:author="老蛋" w:date="2023-12-13T13:01:00Z">
        <w:r>
          <w:rPr>
            <w:rFonts w:hint="eastAsia"/>
          </w:rPr>
          <w:delText>[C语言 P1402] 以下程序段的执行结果是_____.    int i,j,m=0;    for(i=1;i&lt;=15</w:delText>
        </w:r>
      </w:del>
    </w:p>
    <w:p>
      <w:pPr>
        <w:pStyle w:val="2"/>
        <w:rPr>
          <w:del w:id="759" w:author="老蛋" w:date="2023-12-13T13:01:00Z"/>
          <w:rFonts w:hint="eastAsia"/>
        </w:rPr>
      </w:pPr>
      <w:del w:id="760" w:author="老蛋" w:date="2023-12-13T13:01:00Z">
        <w:r>
          <w:rPr>
            <w:rFonts w:hint="eastAsia"/>
          </w:rPr>
          <w:delText>A) 12      B) 15         C) 20       D) 25</w:delText>
        </w:r>
      </w:del>
    </w:p>
    <w:p>
      <w:pPr>
        <w:pStyle w:val="2"/>
        <w:rPr>
          <w:del w:id="761" w:author="老蛋" w:date="2023-12-13T13:01:00Z"/>
          <w:rFonts w:hint="eastAsia"/>
        </w:rPr>
      </w:pPr>
      <w:del w:id="762" w:author="老蛋" w:date="2023-12-13T13:01:00Z">
        <w:r>
          <w:rPr>
            <w:rFonts w:hint="eastAsia"/>
          </w:rPr>
          <w:delText>答案:C 选项</w:delText>
        </w:r>
      </w:del>
    </w:p>
    <w:p>
      <w:pPr>
        <w:pStyle w:val="2"/>
        <w:rPr>
          <w:del w:id="763" w:author="老蛋" w:date="2023-12-13T13:01:00Z"/>
          <w:rFonts w:hint="eastAsia"/>
        </w:rPr>
      </w:pPr>
    </w:p>
    <w:p>
      <w:pPr>
        <w:pStyle w:val="2"/>
        <w:rPr>
          <w:del w:id="764" w:author="老蛋" w:date="2023-12-13T13:01:00Z"/>
          <w:rFonts w:hint="eastAsia"/>
        </w:rPr>
      </w:pPr>
      <w:del w:id="765" w:author="老蛋" w:date="2023-12-13T13:01:00Z">
        <w:r>
          <w:rPr>
            <w:rFonts w:hint="eastAsia"/>
          </w:rPr>
          <w:delText>[C语言 P1403] 下面程序的输出结果是______.   #include&lt;stdio.h&gt;   void main(</w:delText>
        </w:r>
      </w:del>
    </w:p>
    <w:p>
      <w:pPr>
        <w:pStyle w:val="2"/>
        <w:rPr>
          <w:del w:id="766" w:author="老蛋" w:date="2023-12-13T13:01:00Z"/>
          <w:rFonts w:hint="eastAsia"/>
        </w:rPr>
      </w:pPr>
      <w:del w:id="767" w:author="老蛋" w:date="2023-12-13T13:01:00Z">
        <w:r>
          <w:rPr>
            <w:rFonts w:hint="eastAsia"/>
          </w:rPr>
          <w:delText>A) #*#*#       B) #####    C) *****    D) *#*#*</w:delText>
        </w:r>
      </w:del>
    </w:p>
    <w:p>
      <w:pPr>
        <w:pStyle w:val="2"/>
        <w:rPr>
          <w:del w:id="768" w:author="老蛋" w:date="2023-12-13T13:01:00Z"/>
          <w:rFonts w:hint="eastAsia"/>
        </w:rPr>
      </w:pPr>
      <w:del w:id="769" w:author="老蛋" w:date="2023-12-13T13:01:00Z">
        <w:r>
          <w:rPr>
            <w:rFonts w:hint="eastAsia"/>
          </w:rPr>
          <w:delText>答案:A 选项</w:delText>
        </w:r>
      </w:del>
    </w:p>
    <w:p>
      <w:pPr>
        <w:pStyle w:val="2"/>
        <w:rPr>
          <w:del w:id="770" w:author="老蛋" w:date="2023-12-13T13:01:00Z"/>
          <w:rFonts w:hint="eastAsia"/>
        </w:rPr>
      </w:pPr>
    </w:p>
    <w:p>
      <w:pPr>
        <w:pStyle w:val="2"/>
        <w:rPr>
          <w:del w:id="771" w:author="老蛋" w:date="2023-12-13T13:01:00Z"/>
          <w:rFonts w:hint="eastAsia"/>
        </w:rPr>
      </w:pPr>
      <w:del w:id="772" w:author="老蛋" w:date="2023-12-13T13:01:00Z">
        <w:r>
          <w:rPr>
            <w:rFonts w:hint="eastAsia"/>
          </w:rPr>
          <w:delText>[C语言 P1404] 下面程序的输出结果是_____.   #include&lt;stdio.h&gt;   void  main(</w:delText>
        </w:r>
      </w:del>
    </w:p>
    <w:p>
      <w:pPr>
        <w:pStyle w:val="2"/>
        <w:rPr>
          <w:del w:id="773" w:author="老蛋" w:date="2023-12-13T13:01:00Z"/>
          <w:rFonts w:hint="eastAsia"/>
        </w:rPr>
      </w:pPr>
      <w:del w:id="774" w:author="老蛋" w:date="2023-12-13T13:01:00Z">
        <w:r>
          <w:rPr>
            <w:rFonts w:hint="eastAsia"/>
          </w:rPr>
          <w:delText>A) 10 1 9 2       B) 9 8 7 6  C) 10 9 9 0       D) 10 10 9 1</w:delText>
        </w:r>
      </w:del>
    </w:p>
    <w:p>
      <w:pPr>
        <w:pStyle w:val="2"/>
        <w:rPr>
          <w:del w:id="775" w:author="老蛋" w:date="2023-12-13T13:01:00Z"/>
          <w:rFonts w:hint="eastAsia"/>
        </w:rPr>
      </w:pPr>
      <w:del w:id="776" w:author="老蛋" w:date="2023-12-13T13:01:00Z">
        <w:r>
          <w:rPr>
            <w:rFonts w:hint="eastAsia"/>
          </w:rPr>
          <w:delText>答案:D 选项</w:delText>
        </w:r>
      </w:del>
    </w:p>
    <w:p>
      <w:pPr>
        <w:pStyle w:val="2"/>
        <w:rPr>
          <w:del w:id="777" w:author="老蛋" w:date="2023-12-13T13:01:00Z"/>
          <w:rFonts w:hint="eastAsia"/>
        </w:rPr>
      </w:pPr>
    </w:p>
    <w:p>
      <w:pPr>
        <w:pStyle w:val="2"/>
        <w:rPr>
          <w:del w:id="778" w:author="老蛋" w:date="2023-12-13T13:01:00Z"/>
          <w:rFonts w:hint="eastAsia"/>
        </w:rPr>
      </w:pPr>
      <w:del w:id="779" w:author="老蛋" w:date="2023-12-13T13:01:00Z">
        <w:r>
          <w:rPr>
            <w:rFonts w:hint="eastAsia"/>
          </w:rPr>
          <w:delText>[C语言 P1405] 执行以下程序后，输出的结果是____.  #include&lt;stdio.h&gt;  void   mai</w:delText>
        </w:r>
      </w:del>
    </w:p>
    <w:p>
      <w:pPr>
        <w:pStyle w:val="2"/>
        <w:rPr>
          <w:del w:id="780" w:author="老蛋" w:date="2023-12-13T13:01:00Z"/>
          <w:rFonts w:hint="eastAsia"/>
        </w:rPr>
      </w:pPr>
      <w:del w:id="781" w:author="老蛋" w:date="2023-12-13T13:01:00Z">
        <w:r>
          <w:rPr>
            <w:rFonts w:hint="eastAsia"/>
          </w:rPr>
          <w:delText>A) -1        B) 1       C) 8      D) 0D</w:delText>
        </w:r>
      </w:del>
    </w:p>
    <w:p>
      <w:pPr>
        <w:pStyle w:val="2"/>
        <w:rPr>
          <w:del w:id="782" w:author="老蛋" w:date="2023-12-13T13:01:00Z"/>
          <w:rFonts w:hint="eastAsia"/>
        </w:rPr>
      </w:pPr>
      <w:del w:id="783" w:author="老蛋" w:date="2023-12-13T13:01:00Z">
        <w:r>
          <w:rPr>
            <w:rFonts w:hint="eastAsia"/>
          </w:rPr>
          <w:delText>答案:D 选项</w:delText>
        </w:r>
      </w:del>
    </w:p>
    <w:p>
      <w:pPr>
        <w:pStyle w:val="2"/>
        <w:rPr>
          <w:del w:id="784" w:author="老蛋" w:date="2023-12-13T13:01:00Z"/>
          <w:rFonts w:hint="eastAsia"/>
        </w:rPr>
      </w:pPr>
    </w:p>
    <w:p>
      <w:pPr>
        <w:pStyle w:val="2"/>
        <w:rPr>
          <w:del w:id="785" w:author="老蛋" w:date="2023-12-13T13:01:00Z"/>
          <w:rFonts w:hint="eastAsia"/>
        </w:rPr>
      </w:pPr>
      <w:del w:id="786" w:author="老蛋" w:date="2023-12-13T13:01:00Z">
        <w:r>
          <w:rPr>
            <w:rFonts w:hint="eastAsia"/>
          </w:rPr>
          <w:delText>[C语言 P1406] 有如下程序   #include&lt;stdio.h&gt;   void main( )     { int</w:delText>
        </w:r>
      </w:del>
    </w:p>
    <w:p>
      <w:pPr>
        <w:pStyle w:val="2"/>
        <w:rPr>
          <w:del w:id="787" w:author="老蛋" w:date="2023-12-13T13:01:00Z"/>
          <w:rFonts w:hint="eastAsia"/>
        </w:rPr>
      </w:pPr>
      <w:del w:id="788" w:author="老蛋" w:date="2023-12-13T13:01:00Z">
        <w:r>
          <w:rPr>
            <w:rFonts w:hint="eastAsia"/>
          </w:rPr>
          <w:delText>A) 987       B) 876        C) 8765      D) 9876</w:delText>
        </w:r>
      </w:del>
    </w:p>
    <w:p>
      <w:pPr>
        <w:pStyle w:val="2"/>
        <w:rPr>
          <w:del w:id="789" w:author="老蛋" w:date="2023-12-13T13:01:00Z"/>
          <w:rFonts w:hint="eastAsia"/>
        </w:rPr>
      </w:pPr>
      <w:del w:id="790" w:author="老蛋" w:date="2023-12-13T13:01:00Z">
        <w:r>
          <w:rPr>
            <w:rFonts w:hint="eastAsia"/>
          </w:rPr>
          <w:delText>答案:B 选项</w:delText>
        </w:r>
      </w:del>
    </w:p>
    <w:p>
      <w:pPr>
        <w:pStyle w:val="2"/>
        <w:rPr>
          <w:del w:id="791" w:author="老蛋" w:date="2023-12-13T13:01:00Z"/>
          <w:rFonts w:hint="eastAsia"/>
        </w:rPr>
      </w:pPr>
    </w:p>
    <w:p>
      <w:pPr>
        <w:pStyle w:val="2"/>
        <w:rPr>
          <w:del w:id="792" w:author="老蛋" w:date="2023-12-13T13:01:00Z"/>
          <w:rFonts w:hint="eastAsia"/>
        </w:rPr>
      </w:pPr>
      <w:del w:id="793" w:author="老蛋" w:date="2023-12-13T13:01:00Z">
        <w:r>
          <w:rPr>
            <w:rFonts w:hint="eastAsia"/>
          </w:rPr>
          <w:delText>[C语言 P1407] 有如下程序    #include&lt;stdio.h&gt;    void main( )     { i</w:delText>
        </w:r>
      </w:del>
    </w:p>
    <w:p>
      <w:pPr>
        <w:pStyle w:val="2"/>
        <w:rPr>
          <w:del w:id="794" w:author="老蛋" w:date="2023-12-13T13:01:00Z"/>
          <w:rFonts w:hint="eastAsia"/>
        </w:rPr>
      </w:pPr>
      <w:del w:id="795" w:author="老蛋" w:date="2023-12-13T13:01:00Z">
        <w:r>
          <w:rPr>
            <w:rFonts w:hint="eastAsia"/>
          </w:rPr>
          <w:delText>A) 6       B) 3       C) 死循环        D) 0</w:delText>
        </w:r>
      </w:del>
    </w:p>
    <w:p>
      <w:pPr>
        <w:pStyle w:val="2"/>
        <w:rPr>
          <w:del w:id="796" w:author="老蛋" w:date="2023-12-13T13:01:00Z"/>
          <w:rFonts w:hint="eastAsia"/>
        </w:rPr>
      </w:pPr>
      <w:del w:id="797" w:author="老蛋" w:date="2023-12-13T13:01:00Z">
        <w:r>
          <w:rPr>
            <w:rFonts w:hint="eastAsia"/>
          </w:rPr>
          <w:delText>答案:C 选项</w:delText>
        </w:r>
      </w:del>
    </w:p>
    <w:p>
      <w:pPr>
        <w:pStyle w:val="2"/>
        <w:rPr>
          <w:del w:id="798" w:author="老蛋" w:date="2023-12-13T13:01:00Z"/>
          <w:rFonts w:hint="eastAsia"/>
        </w:rPr>
      </w:pPr>
    </w:p>
    <w:p>
      <w:pPr>
        <w:pStyle w:val="2"/>
        <w:rPr>
          <w:del w:id="799" w:author="老蛋" w:date="2023-12-13T13:01:00Z"/>
          <w:rFonts w:hint="eastAsia"/>
        </w:rPr>
      </w:pPr>
      <w:del w:id="800" w:author="老蛋" w:date="2023-12-13T13:01:00Z">
        <w:r>
          <w:rPr>
            <w:rFonts w:hint="eastAsia"/>
          </w:rPr>
          <w:delText>[C语言 P1408] 以下循环体的执行次数是____   #include&lt;stdio.h&gt;   void main( )</w:delText>
        </w:r>
      </w:del>
    </w:p>
    <w:p>
      <w:pPr>
        <w:pStyle w:val="2"/>
        <w:rPr>
          <w:del w:id="801" w:author="老蛋" w:date="2023-12-13T13:01:00Z"/>
          <w:rFonts w:hint="eastAsia"/>
        </w:rPr>
      </w:pPr>
      <w:del w:id="802" w:author="老蛋" w:date="2023-12-13T13:01:00Z">
        <w:r>
          <w:rPr>
            <w:rFonts w:hint="eastAsia"/>
          </w:rPr>
          <w:delText>A) 3         B) 2          C) 1         D) 0</w:delText>
        </w:r>
      </w:del>
    </w:p>
    <w:p>
      <w:pPr>
        <w:pStyle w:val="2"/>
        <w:rPr>
          <w:del w:id="803" w:author="老蛋" w:date="2023-12-13T13:01:00Z"/>
          <w:rFonts w:hint="eastAsia"/>
        </w:rPr>
      </w:pPr>
      <w:del w:id="804" w:author="老蛋" w:date="2023-12-13T13:01:00Z">
        <w:r>
          <w:rPr>
            <w:rFonts w:hint="eastAsia"/>
          </w:rPr>
          <w:delText>答案:C 选项</w:delText>
        </w:r>
      </w:del>
    </w:p>
    <w:p>
      <w:pPr>
        <w:pStyle w:val="2"/>
        <w:rPr>
          <w:rFonts w:hint="eastAsia"/>
        </w:rPr>
      </w:pPr>
    </w:p>
    <w:p>
      <w:pPr>
        <w:pStyle w:val="2"/>
        <w:rPr>
          <w:del w:id="805" w:author="JH H" w:date="2023-12-13T00:43:00Z"/>
          <w:rFonts w:hint="eastAsia"/>
        </w:rPr>
      </w:pPr>
      <w:del w:id="806" w:author="JH H" w:date="2023-12-13T00:43:00Z">
        <w:r>
          <w:rPr>
            <w:rFonts w:hint="eastAsia"/>
          </w:rPr>
          <w:delText>[C语言 P1409] 在执行以下程序时，如果从键盘上输入：ABCdef&lt;回车&gt;，则输出为_____.   #include</w:delText>
        </w:r>
      </w:del>
    </w:p>
    <w:p>
      <w:pPr>
        <w:pStyle w:val="2"/>
        <w:rPr>
          <w:del w:id="807" w:author="JH H" w:date="2023-12-13T00:43:00Z"/>
          <w:rFonts w:hint="eastAsia"/>
        </w:rPr>
      </w:pPr>
      <w:del w:id="808" w:author="JH H" w:date="2023-12-13T00:43:00Z">
        <w:r>
          <w:rPr>
            <w:rFonts w:hint="eastAsia"/>
          </w:rPr>
          <w:delText>在执行以下程序时，如果从键盘上输入：ABCdef&lt;回车&gt;，则输出为_____.     { if (ch&gt;='A' &amp;&amp; ch&lt;='Z') ch=ch+32;</w:delText>
        </w:r>
      </w:del>
    </w:p>
    <w:p>
      <w:pPr>
        <w:pStyle w:val="2"/>
        <w:rPr>
          <w:del w:id="809" w:author="JH H" w:date="2023-12-13T00:43:00Z"/>
          <w:rFonts w:hint="eastAsia"/>
        </w:rPr>
      </w:pPr>
      <w:del w:id="810" w:author="JH H" w:date="2023-12-13T00:43:00Z">
        <w:r>
          <w:rPr>
            <w:rFonts w:hint="eastAsia"/>
          </w:rPr>
          <w:delText>答案:B 选项</w:delText>
        </w:r>
      </w:del>
    </w:p>
    <w:p>
      <w:pPr>
        <w:pStyle w:val="2"/>
        <w:rPr>
          <w:rFonts w:hint="eastAsia"/>
        </w:rPr>
      </w:pPr>
    </w:p>
    <w:p>
      <w:pPr>
        <w:pStyle w:val="2"/>
        <w:rPr>
          <w:rFonts w:hint="eastAsia"/>
        </w:rPr>
      </w:pPr>
      <w:r>
        <w:rPr>
          <w:rFonts w:hint="eastAsia"/>
        </w:rPr>
        <w:t>[C语言 P1410] 以下叙述正确的是_____.  A) continue语句的作用是结束整个循环的执行  B) 只能在</w:t>
      </w:r>
    </w:p>
    <w:p>
      <w:pPr>
        <w:pStyle w:val="2"/>
        <w:rPr>
          <w:rFonts w:hint="eastAsia"/>
        </w:rPr>
      </w:pPr>
      <w:r>
        <w:rPr>
          <w:rFonts w:hint="eastAsia"/>
        </w:rPr>
        <w:t>A) continue语句的作用是结束整个循环的执行B) 只能在循环体内和switch语句体内使用break语句C) 在循环体内使用break语句或continue语句的作用相同D) 从多层循环嵌套中退出时,只能使用goto语句</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P1411] </w:t>
      </w:r>
      <w:del w:id="811" w:author="JH H" w:date="2023-12-13T00:43:00Z">
        <w:r>
          <w:rPr>
            <w:rFonts w:hint="eastAsia"/>
          </w:rPr>
          <w:delText>C语言中while 和do-while 循环的主要区别是  A) do-while的循环体至少无条件</w:delText>
        </w:r>
      </w:del>
    </w:p>
    <w:p>
      <w:pPr>
        <w:pStyle w:val="2"/>
        <w:rPr>
          <w:rFonts w:hint="eastAsia"/>
        </w:rPr>
      </w:pPr>
      <w:r>
        <w:rPr>
          <w:rFonts w:hint="eastAsia"/>
        </w:rPr>
        <w:t>C语言中while 和do-while 循环的主要区别是A) do-while的循环体至少无条件执行一次B) while 的循环控制条件比do-while 的循环控制条件严格C) do-while 允许从外部转到循环体内D) do-while 的循环体不能是复合语句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[C语言 P1412] 对于for(表达式1;;表达式3)可理解为____.  </w:t>
      </w:r>
      <w:del w:id="812" w:author="JH H" w:date="2023-12-13T00:45:00Z">
        <w:r>
          <w:rPr>
            <w:rFonts w:hint="eastAsia"/>
          </w:rPr>
          <w:delText>A) for(表达式1;0;表达式3)  B</w:delText>
        </w:r>
      </w:del>
    </w:p>
    <w:p>
      <w:pPr>
        <w:pStyle w:val="2"/>
        <w:rPr>
          <w:rFonts w:hint="eastAsia"/>
        </w:rPr>
      </w:pPr>
      <w:r>
        <w:rPr>
          <w:rFonts w:hint="eastAsia"/>
        </w:rPr>
        <w:t>A) for(表达式1;0;表达式3)B) for(表达式1;1;表达式3)C) for(表达式1;表达式1;表达式3)D) for(表达式1;表达式3;表达式3)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[C语言 P1413] 合法的数组定义是___.  </w:t>
      </w:r>
      <w:del w:id="813" w:author="JH H" w:date="2023-12-13T00:45:00Z">
        <w:r>
          <w:rPr>
            <w:rFonts w:hint="eastAsia"/>
          </w:rPr>
          <w:delText>A) int a[6]={"string"};    B) int a[</w:delText>
        </w:r>
      </w:del>
    </w:p>
    <w:p>
      <w:pPr>
        <w:pStyle w:val="2"/>
        <w:rPr>
          <w:rFonts w:hint="eastAsia"/>
        </w:rPr>
      </w:pPr>
      <w:r>
        <w:rPr>
          <w:rFonts w:hint="eastAsia"/>
        </w:rPr>
        <w:t>A) int a[6]={"string"};    B) int a[5]={0,1,2,3,4,5};C) char a={"string"};      D) char a[]={0,1,2,3,4,5};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P1414] 给出以下定义:  char x[ ]="abcdefg";  char y[ ]={'a','b',</w:t>
      </w:r>
    </w:p>
    <w:p>
      <w:pPr>
        <w:pStyle w:val="2"/>
        <w:rPr>
          <w:rFonts w:hint="eastAsia"/>
        </w:rPr>
      </w:pPr>
      <w:r>
        <w:rPr>
          <w:rFonts w:hint="eastAsia"/>
        </w:rPr>
        <w:t>A) 数组x和数组y等价B) 数组x和数组y的长度相同C) 数组x的长度大于数组y的长度D) 数组x的长度小于数组y的长度</w:t>
      </w:r>
    </w:p>
    <w:p>
      <w:pPr>
        <w:pStyle w:val="2"/>
        <w:rPr>
          <w:rFonts w:hint="eastAsia"/>
        </w:rPr>
      </w:pPr>
      <w:r>
        <w:rPr>
          <w:rFonts w:hint="eastAsia"/>
        </w:rPr>
        <w:t>答案:C 选项</w:t>
      </w:r>
    </w:p>
    <w:p>
      <w:pPr>
        <w:pStyle w:val="2"/>
        <w:rPr>
          <w:rFonts w:hint="eastAsia"/>
        </w:rPr>
      </w:pPr>
    </w:p>
    <w:p>
      <w:pPr>
        <w:pStyle w:val="2"/>
        <w:rPr>
          <w:del w:id="814" w:author="JH H" w:date="2023-12-13T00:45:00Z"/>
          <w:rFonts w:hint="eastAsia"/>
        </w:rPr>
      </w:pPr>
      <w:del w:id="815" w:author="JH H" w:date="2023-12-13T00:45:00Z">
        <w:r>
          <w:rPr>
            <w:rFonts w:hint="eastAsia"/>
          </w:rPr>
          <w:delText>[C语言 P1415] 下面程序输出的结果是___.  #include &lt;stdio.h&gt;  void main( )</w:delText>
        </w:r>
      </w:del>
    </w:p>
    <w:p>
      <w:pPr>
        <w:pStyle w:val="2"/>
        <w:rPr>
          <w:del w:id="816" w:author="JH H" w:date="2023-12-13T00:45:00Z"/>
          <w:rFonts w:hint="eastAsia"/>
        </w:rPr>
      </w:pPr>
      <w:del w:id="817" w:author="JH H" w:date="2023-12-13T00:45:00Z">
        <w:r>
          <w:rPr>
            <w:rFonts w:hint="eastAsia"/>
          </w:rPr>
          <w:delText>A) 数组a中首尾的对应元素的乘积B) 数组a中首尾的对应元素的乘积之和C) 数组a中相邻各元素的乘积</w:delText>
        </w:r>
      </w:del>
    </w:p>
    <w:p>
      <w:pPr>
        <w:pStyle w:val="2"/>
        <w:rPr>
          <w:del w:id="818" w:author="JH H" w:date="2023-12-13T00:45:00Z"/>
          <w:rFonts w:hint="eastAsia"/>
        </w:rPr>
      </w:pPr>
      <w:del w:id="819" w:author="JH H" w:date="2023-12-13T00:45:00Z">
        <w:r>
          <w:rPr>
            <w:rFonts w:hint="eastAsia"/>
          </w:rPr>
          <w:delText>答案:D 选项</w:delText>
        </w:r>
      </w:del>
    </w:p>
    <w:p>
      <w:pPr>
        <w:pStyle w:val="2"/>
        <w:rPr>
          <w:rFonts w:hint="eastAsia"/>
        </w:rPr>
      </w:pPr>
    </w:p>
    <w:p>
      <w:pPr>
        <w:pStyle w:val="2"/>
        <w:rPr>
          <w:rFonts w:hint="eastAsia"/>
        </w:rPr>
      </w:pPr>
      <w:r>
        <w:rPr>
          <w:rFonts w:hint="eastAsia"/>
        </w:rPr>
        <w:t>[C语言 P1416] 下列一维数组初始化语句中，正确且与语句float  a[ ]={0,3,8,0,9};等价的是___</w:t>
      </w:r>
    </w:p>
    <w:p>
      <w:pPr>
        <w:pStyle w:val="2"/>
        <w:rPr>
          <w:rFonts w:hint="eastAsia"/>
        </w:rPr>
      </w:pPr>
      <w:r>
        <w:rPr>
          <w:rFonts w:hint="eastAsia"/>
        </w:rPr>
        <w:t>A) float  a[6]={0,3,8,0,9};  B) float  a[4]={0,3,8,0,9};C) float  a[7]={0,3,8,0,9};  D) float  a[5]={0,3,8,0,9};D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[C语言 P1417] 运行下面程序段的输出结果是____.    char  s1[10]={'S','e','t','\</w:t>
      </w:r>
    </w:p>
    <w:p>
      <w:pPr>
        <w:pStyle w:val="2"/>
        <w:rPr>
          <w:rFonts w:hint="eastAsia"/>
        </w:rPr>
      </w:pPr>
      <w:r>
        <w:rPr>
          <w:rFonts w:hint="eastAsia"/>
        </w:rPr>
        <w:t>A) Set       B) Setup      C) Set up      D) 'S''e''t'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[C语言 P1418] 若有说明:char  c[10]={'E','a','s','t','\0'};，则下述说法中正确的</w:t>
      </w:r>
    </w:p>
    <w:p>
      <w:pPr>
        <w:pStyle w:val="2"/>
        <w:rPr>
          <w:rFonts w:hint="eastAsia"/>
        </w:rPr>
      </w:pPr>
      <w:r>
        <w:rPr>
          <w:rFonts w:hint="eastAsia"/>
        </w:rPr>
        <w:t>A) c[7]不可引用       B) c[6]可引用，但值不确定C) c[4]不可引用       D) c[4]可引用，其值为空字符</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P1225] 计算机网络是计算机技术和__________相结合的产物。</w:t>
      </w:r>
    </w:p>
    <w:p>
      <w:pPr>
        <w:pStyle w:val="2"/>
        <w:rPr>
          <w:rFonts w:hint="eastAsia"/>
        </w:rPr>
      </w:pPr>
      <w:r>
        <w:rPr>
          <w:rFonts w:hint="eastAsia"/>
        </w:rPr>
        <w:t>计算机网络是计算机技术和__________相结合的产物。</w:t>
      </w:r>
    </w:p>
    <w:p>
      <w:pPr>
        <w:pStyle w:val="2"/>
        <w:rPr>
          <w:rFonts w:hint="eastAsia"/>
        </w:rPr>
      </w:pPr>
    </w:p>
    <w:p>
      <w:pPr>
        <w:pStyle w:val="2"/>
        <w:rPr>
          <w:rFonts w:hint="eastAsia"/>
        </w:rPr>
      </w:pPr>
      <w:r>
        <w:rPr>
          <w:rFonts w:hint="eastAsia"/>
        </w:rPr>
        <w:t>A、网络技术</w:t>
      </w:r>
    </w:p>
    <w:p>
      <w:pPr>
        <w:pStyle w:val="2"/>
        <w:rPr>
          <w:rFonts w:hint="eastAsia"/>
        </w:rPr>
      </w:pPr>
    </w:p>
    <w:p>
      <w:pPr>
        <w:pStyle w:val="2"/>
        <w:rPr>
          <w:rFonts w:hint="eastAsia"/>
        </w:rPr>
      </w:pPr>
      <w:r>
        <w:rPr>
          <w:rFonts w:hint="eastAsia"/>
        </w:rPr>
        <w:t>B、 通信技术</w:t>
      </w:r>
    </w:p>
    <w:p>
      <w:pPr>
        <w:pStyle w:val="2"/>
        <w:rPr>
          <w:rFonts w:hint="eastAsia"/>
        </w:rPr>
      </w:pPr>
    </w:p>
    <w:p>
      <w:pPr>
        <w:pStyle w:val="2"/>
        <w:rPr>
          <w:rFonts w:hint="eastAsia"/>
        </w:rPr>
      </w:pPr>
      <w:r>
        <w:rPr>
          <w:rFonts w:hint="eastAsia"/>
        </w:rPr>
        <w:t>C、人工智能技术</w:t>
      </w:r>
    </w:p>
    <w:p>
      <w:pPr>
        <w:pStyle w:val="2"/>
        <w:rPr>
          <w:rFonts w:hint="eastAsia"/>
        </w:rPr>
      </w:pPr>
    </w:p>
    <w:p>
      <w:pPr>
        <w:pStyle w:val="2"/>
        <w:rPr>
          <w:rFonts w:hint="eastAsia"/>
        </w:rPr>
      </w:pPr>
      <w:r>
        <w:rPr>
          <w:rFonts w:hint="eastAsia"/>
        </w:rPr>
        <w:t>D、管理技术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P1226] 一个网吧将其所有的计算机连成网络，这网络是属于_________ 。</w:t>
      </w:r>
    </w:p>
    <w:p>
      <w:pPr>
        <w:pStyle w:val="2"/>
        <w:rPr>
          <w:rFonts w:hint="eastAsia"/>
        </w:rPr>
      </w:pPr>
      <w:r>
        <w:rPr>
          <w:rFonts w:hint="eastAsia"/>
        </w:rPr>
        <w:t>一个网吧将其所有的计算机连成网络，这网络是属于________。</w:t>
      </w:r>
    </w:p>
    <w:p>
      <w:pPr>
        <w:pStyle w:val="2"/>
        <w:rPr>
          <w:rFonts w:hint="eastAsia"/>
        </w:rPr>
      </w:pPr>
    </w:p>
    <w:p>
      <w:pPr>
        <w:pStyle w:val="2"/>
        <w:rPr>
          <w:rFonts w:hint="eastAsia"/>
        </w:rPr>
      </w:pPr>
      <w:r>
        <w:rPr>
          <w:rFonts w:hint="eastAsia"/>
        </w:rPr>
        <w:t>A、广域网       B、城域网</w:t>
      </w:r>
    </w:p>
    <w:p>
      <w:pPr>
        <w:pStyle w:val="2"/>
        <w:rPr>
          <w:rFonts w:hint="eastAsia"/>
        </w:rPr>
      </w:pPr>
    </w:p>
    <w:p>
      <w:pPr>
        <w:pStyle w:val="2"/>
        <w:rPr>
          <w:rFonts w:hint="eastAsia"/>
        </w:rPr>
      </w:pPr>
      <w:r>
        <w:rPr>
          <w:rFonts w:hint="eastAsia"/>
        </w:rPr>
        <w:t>C、局域网       D、吧网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P1227] 不是一个网络协议的组成要素之一 （ ）</w:t>
      </w:r>
    </w:p>
    <w:p>
      <w:pPr>
        <w:pStyle w:val="2"/>
        <w:rPr>
          <w:rFonts w:hint="eastAsia"/>
        </w:rPr>
      </w:pPr>
      <w:r>
        <w:rPr>
          <w:rFonts w:hint="eastAsia"/>
        </w:rPr>
        <w:t>不是一个网络协议的组成要素之一（ ）。</w:t>
      </w:r>
    </w:p>
    <w:p>
      <w:pPr>
        <w:pStyle w:val="2"/>
        <w:rPr>
          <w:rFonts w:hint="eastAsia"/>
        </w:rPr>
      </w:pPr>
    </w:p>
    <w:p>
      <w:pPr>
        <w:pStyle w:val="2"/>
        <w:rPr>
          <w:rFonts w:hint="eastAsia"/>
        </w:rPr>
      </w:pPr>
      <w:r>
        <w:rPr>
          <w:rFonts w:hint="eastAsia"/>
        </w:rPr>
        <w:t>A、语法         B、 语义</w:t>
      </w:r>
    </w:p>
    <w:p>
      <w:pPr>
        <w:pStyle w:val="2"/>
        <w:rPr>
          <w:rFonts w:hint="eastAsia"/>
        </w:rPr>
      </w:pPr>
    </w:p>
    <w:p>
      <w:pPr>
        <w:pStyle w:val="2"/>
        <w:rPr>
          <w:rFonts w:hint="eastAsia"/>
        </w:rPr>
      </w:pPr>
      <w:r>
        <w:rPr>
          <w:rFonts w:hint="eastAsia"/>
        </w:rPr>
        <w:t>C、 同步        D、体系结构D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P1228] 在协议分层实现中，当数据分组从设备 A 传输到设备 B 时，在设备 A 的第3 层加上首部分会在设备</w:t>
      </w:r>
    </w:p>
    <w:p>
      <w:pPr>
        <w:pStyle w:val="2"/>
        <w:rPr>
          <w:rFonts w:hint="eastAsia"/>
        </w:rPr>
      </w:pPr>
      <w:r>
        <w:rPr>
          <w:rFonts w:hint="eastAsia"/>
        </w:rPr>
        <w:t>在协议分层实现中，当数据分组从设备 A 传输到设备 B 时，在设备 A 的第3层加上首部分会在设备 B 的_______层被读出。</w:t>
      </w:r>
    </w:p>
    <w:p>
      <w:pPr>
        <w:pStyle w:val="2"/>
        <w:rPr>
          <w:rFonts w:hint="eastAsia"/>
        </w:rPr>
      </w:pPr>
    </w:p>
    <w:p>
      <w:pPr>
        <w:pStyle w:val="2"/>
        <w:rPr>
          <w:rFonts w:hint="eastAsia"/>
        </w:rPr>
      </w:pPr>
      <w:r>
        <w:rPr>
          <w:rFonts w:hint="eastAsia"/>
        </w:rPr>
        <w:t>A、2    B、3     C、 4     D、5</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P1229] 在按 OSI 标准建造的网络中具有路径选择功能的唯一层次是（）</w:t>
      </w:r>
    </w:p>
    <w:p>
      <w:pPr>
        <w:pStyle w:val="2"/>
        <w:rPr>
          <w:rFonts w:hint="eastAsia"/>
        </w:rPr>
      </w:pPr>
      <w:r>
        <w:rPr>
          <w:rFonts w:hint="eastAsia"/>
        </w:rPr>
        <w:t>在按 OSI 标准建造的网络中具有路径选择功能的唯一层次是（ ）。</w:t>
      </w:r>
    </w:p>
    <w:p>
      <w:pPr>
        <w:pStyle w:val="2"/>
        <w:rPr>
          <w:rFonts w:hint="eastAsia"/>
        </w:rPr>
      </w:pPr>
    </w:p>
    <w:p>
      <w:pPr>
        <w:pStyle w:val="2"/>
        <w:rPr>
          <w:rFonts w:hint="eastAsia"/>
        </w:rPr>
      </w:pPr>
      <w:r>
        <w:rPr>
          <w:rFonts w:hint="eastAsia"/>
        </w:rPr>
        <w:t>A、 物理层      B、数据链路层</w:t>
      </w:r>
    </w:p>
    <w:p>
      <w:pPr>
        <w:pStyle w:val="2"/>
        <w:rPr>
          <w:rFonts w:hint="eastAsia"/>
        </w:rPr>
      </w:pPr>
    </w:p>
    <w:p>
      <w:pPr>
        <w:pStyle w:val="2"/>
        <w:rPr>
          <w:rFonts w:hint="eastAsia"/>
        </w:rPr>
      </w:pPr>
      <w:r>
        <w:rPr>
          <w:rFonts w:hint="eastAsia"/>
        </w:rPr>
        <w:t>C、网络层       D、传输层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P1230] 在下列传输介质中，不受电磁干扰或噪声影响的是______</w:t>
      </w:r>
    </w:p>
    <w:p>
      <w:pPr>
        <w:pStyle w:val="2"/>
        <w:rPr>
          <w:rFonts w:hint="eastAsia"/>
        </w:rPr>
      </w:pPr>
      <w:r>
        <w:rPr>
          <w:rFonts w:hint="eastAsia"/>
        </w:rPr>
        <w:t>在下列传输介质中，不受电磁干扰或噪声影响的是_______</w:t>
      </w:r>
    </w:p>
    <w:p>
      <w:pPr>
        <w:pStyle w:val="2"/>
        <w:rPr>
          <w:rFonts w:hint="eastAsia"/>
        </w:rPr>
      </w:pPr>
    </w:p>
    <w:p>
      <w:pPr>
        <w:pStyle w:val="2"/>
        <w:rPr>
          <w:rFonts w:hint="eastAsia"/>
        </w:rPr>
      </w:pPr>
      <w:r>
        <w:rPr>
          <w:rFonts w:hint="eastAsia"/>
        </w:rPr>
        <w:t>A、双绞线             B、通信卫星</w:t>
      </w:r>
    </w:p>
    <w:p>
      <w:pPr>
        <w:pStyle w:val="2"/>
        <w:rPr>
          <w:rFonts w:hint="eastAsia"/>
        </w:rPr>
      </w:pPr>
    </w:p>
    <w:p>
      <w:pPr>
        <w:pStyle w:val="2"/>
        <w:rPr>
          <w:rFonts w:hint="eastAsia"/>
        </w:rPr>
      </w:pPr>
      <w:r>
        <w:rPr>
          <w:rFonts w:hint="eastAsia"/>
        </w:rPr>
        <w:t>C、同轴电缆          D、光纤D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P1231] 下面对局域网特点的说法中不正确的是______</w:t>
      </w:r>
    </w:p>
    <w:p>
      <w:pPr>
        <w:pStyle w:val="2"/>
        <w:rPr>
          <w:rFonts w:hint="eastAsia"/>
        </w:rPr>
      </w:pPr>
      <w:r>
        <w:rPr>
          <w:rFonts w:hint="eastAsia"/>
        </w:rPr>
        <w:t>下面对局域网特点的说法中不正确的是_______</w:t>
      </w:r>
    </w:p>
    <w:p>
      <w:pPr>
        <w:pStyle w:val="2"/>
        <w:rPr>
          <w:rFonts w:hint="eastAsia"/>
        </w:rPr>
      </w:pPr>
    </w:p>
    <w:p>
      <w:pPr>
        <w:pStyle w:val="2"/>
        <w:rPr>
          <w:rFonts w:hint="eastAsia"/>
        </w:rPr>
      </w:pPr>
      <w:r>
        <w:rPr>
          <w:rFonts w:hint="eastAsia"/>
        </w:rPr>
        <w:t>A、局域网拓扑结构规则</w:t>
      </w:r>
    </w:p>
    <w:p>
      <w:pPr>
        <w:pStyle w:val="2"/>
        <w:rPr>
          <w:rFonts w:hint="eastAsia"/>
        </w:rPr>
      </w:pPr>
    </w:p>
    <w:p>
      <w:pPr>
        <w:pStyle w:val="2"/>
        <w:rPr>
          <w:rFonts w:hint="eastAsia"/>
        </w:rPr>
      </w:pPr>
      <w:r>
        <w:rPr>
          <w:rFonts w:hint="eastAsia"/>
        </w:rPr>
        <w:t>B、可用通信介质较少</w:t>
      </w:r>
    </w:p>
    <w:p>
      <w:pPr>
        <w:pStyle w:val="2"/>
        <w:rPr>
          <w:rFonts w:hint="eastAsia"/>
        </w:rPr>
      </w:pPr>
    </w:p>
    <w:p>
      <w:pPr>
        <w:pStyle w:val="2"/>
        <w:rPr>
          <w:rFonts w:hint="eastAsia"/>
        </w:rPr>
      </w:pPr>
      <w:r>
        <w:rPr>
          <w:rFonts w:hint="eastAsia"/>
        </w:rPr>
        <w:t>C、范围有限、用户个数有限</w:t>
      </w:r>
    </w:p>
    <w:p>
      <w:pPr>
        <w:pStyle w:val="2"/>
        <w:rPr>
          <w:rFonts w:hint="eastAsia"/>
        </w:rPr>
      </w:pPr>
    </w:p>
    <w:p>
      <w:pPr>
        <w:pStyle w:val="2"/>
        <w:rPr>
          <w:rFonts w:hint="eastAsia"/>
        </w:rPr>
      </w:pPr>
      <w:r>
        <w:rPr>
          <w:rFonts w:hint="eastAsia"/>
        </w:rPr>
        <w:t>D、误码率低</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P1232] 在局域网拓扑结构中：所有节点都直接连接到一条公共传输媒体上（不闭 合），任何一个节点发送的信号都沿着</w:t>
      </w:r>
    </w:p>
    <w:p>
      <w:pPr>
        <w:pStyle w:val="2"/>
        <w:rPr>
          <w:rFonts w:hint="eastAsia"/>
        </w:rPr>
      </w:pPr>
      <w:r>
        <w:rPr>
          <w:rFonts w:hint="eastAsia"/>
        </w:rPr>
        <w:t>在局域网拓扑结构中：所有节点都直接连接到一条公共传输媒体上（不闭合），任何一个节点发送的信号都沿着这条公共传输媒体进行传播，而且能被所有其它节点接收。这种网络结构称为__________</w:t>
      </w:r>
    </w:p>
    <w:p>
      <w:pPr>
        <w:pStyle w:val="2"/>
        <w:rPr>
          <w:rFonts w:hint="eastAsia"/>
        </w:rPr>
      </w:pPr>
    </w:p>
    <w:p>
      <w:pPr>
        <w:pStyle w:val="2"/>
        <w:rPr>
          <w:rFonts w:hint="eastAsia"/>
        </w:rPr>
      </w:pPr>
      <w:r>
        <w:rPr>
          <w:rFonts w:hint="eastAsia"/>
        </w:rPr>
        <w:t>A、星形拓扑</w:t>
      </w:r>
    </w:p>
    <w:p>
      <w:pPr>
        <w:pStyle w:val="2"/>
        <w:rPr>
          <w:rFonts w:hint="eastAsia"/>
        </w:rPr>
      </w:pPr>
    </w:p>
    <w:p>
      <w:pPr>
        <w:pStyle w:val="2"/>
        <w:rPr>
          <w:rFonts w:hint="eastAsia"/>
        </w:rPr>
      </w:pPr>
      <w:r>
        <w:rPr>
          <w:rFonts w:hint="eastAsia"/>
        </w:rPr>
        <w:t>B、总线型拓扑</w:t>
      </w:r>
    </w:p>
    <w:p>
      <w:pPr>
        <w:pStyle w:val="2"/>
        <w:rPr>
          <w:rFonts w:hint="eastAsia"/>
        </w:rPr>
      </w:pPr>
    </w:p>
    <w:p>
      <w:pPr>
        <w:pStyle w:val="2"/>
        <w:rPr>
          <w:rFonts w:hint="eastAsia"/>
        </w:rPr>
      </w:pPr>
      <w:r>
        <w:rPr>
          <w:rFonts w:hint="eastAsia"/>
        </w:rPr>
        <w:t>C、环形拓扑</w:t>
      </w:r>
    </w:p>
    <w:p>
      <w:pPr>
        <w:pStyle w:val="2"/>
        <w:rPr>
          <w:rFonts w:hint="eastAsia"/>
        </w:rPr>
      </w:pPr>
    </w:p>
    <w:p>
      <w:pPr>
        <w:pStyle w:val="2"/>
        <w:rPr>
          <w:rFonts w:hint="eastAsia"/>
        </w:rPr>
      </w:pPr>
      <w:r>
        <w:rPr>
          <w:rFonts w:hint="eastAsia"/>
        </w:rPr>
        <w:t>D、 树形拓扑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P1233] 媒体访问控制方法是______</w:t>
      </w:r>
    </w:p>
    <w:p>
      <w:pPr>
        <w:pStyle w:val="2"/>
        <w:rPr>
          <w:rFonts w:hint="eastAsia"/>
        </w:rPr>
      </w:pPr>
      <w:r>
        <w:rPr>
          <w:rFonts w:hint="eastAsia"/>
        </w:rPr>
        <w:t>媒体访问控制方法是______</w:t>
      </w:r>
    </w:p>
    <w:p>
      <w:pPr>
        <w:pStyle w:val="2"/>
        <w:rPr>
          <w:rFonts w:hint="eastAsia"/>
        </w:rPr>
      </w:pPr>
    </w:p>
    <w:p>
      <w:pPr>
        <w:pStyle w:val="2"/>
        <w:rPr>
          <w:rFonts w:hint="eastAsia"/>
        </w:rPr>
      </w:pPr>
      <w:r>
        <w:rPr>
          <w:rFonts w:hint="eastAsia"/>
        </w:rPr>
        <w:t>A、选择传输媒体的方法</w:t>
      </w:r>
    </w:p>
    <w:p>
      <w:pPr>
        <w:pStyle w:val="2"/>
        <w:rPr>
          <w:rFonts w:hint="eastAsia"/>
        </w:rPr>
      </w:pPr>
    </w:p>
    <w:p>
      <w:pPr>
        <w:pStyle w:val="2"/>
        <w:rPr>
          <w:rFonts w:hint="eastAsia"/>
        </w:rPr>
      </w:pPr>
      <w:r>
        <w:rPr>
          <w:rFonts w:hint="eastAsia"/>
        </w:rPr>
        <w:t>B、确定数据在媒体中传输方式的方法</w:t>
      </w:r>
    </w:p>
    <w:p>
      <w:pPr>
        <w:pStyle w:val="2"/>
        <w:rPr>
          <w:rFonts w:hint="eastAsia"/>
        </w:rPr>
      </w:pPr>
    </w:p>
    <w:p>
      <w:pPr>
        <w:pStyle w:val="2"/>
        <w:rPr>
          <w:rFonts w:hint="eastAsia"/>
        </w:rPr>
      </w:pPr>
      <w:r>
        <w:rPr>
          <w:rFonts w:hint="eastAsia"/>
        </w:rPr>
        <w:t>C、将传输媒体的频带有效地分配给网上站点的方法</w:t>
      </w:r>
    </w:p>
    <w:p>
      <w:pPr>
        <w:pStyle w:val="2"/>
        <w:rPr>
          <w:rFonts w:hint="eastAsia"/>
        </w:rPr>
      </w:pPr>
    </w:p>
    <w:p>
      <w:pPr>
        <w:pStyle w:val="2"/>
        <w:rPr>
          <w:rFonts w:hint="eastAsia"/>
        </w:rPr>
      </w:pPr>
      <w:r>
        <w:rPr>
          <w:rFonts w:hint="eastAsia"/>
        </w:rPr>
        <w:t>D、数据链路的操作方式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P1234] </w:t>
      </w:r>
      <w:del w:id="820" w:author="JH H" w:date="2023-12-13T00:45:00Z">
        <w:r>
          <w:rPr>
            <w:rFonts w:hint="eastAsia"/>
          </w:rPr>
          <w:delText>在______协议中，一个站点有数据要发送时，首先侦听信道：若信道 为空，则可以发送；若信道</w:delText>
        </w:r>
      </w:del>
    </w:p>
    <w:p>
      <w:pPr>
        <w:pStyle w:val="2"/>
        <w:rPr>
          <w:rFonts w:hint="eastAsia"/>
        </w:rPr>
      </w:pPr>
      <w:r>
        <w:rPr>
          <w:rFonts w:hint="eastAsia"/>
        </w:rPr>
        <w:t>在_____协议中，一个站点有数据要发送时，首先侦听信道：若信道为空，则可以发送；若信道为忙，则等待一随机长的时间，重新开始侦听。</w:t>
      </w:r>
    </w:p>
    <w:p>
      <w:pPr>
        <w:pStyle w:val="2"/>
        <w:rPr>
          <w:rFonts w:hint="eastAsia"/>
        </w:rPr>
      </w:pPr>
    </w:p>
    <w:p>
      <w:pPr>
        <w:pStyle w:val="2"/>
        <w:rPr>
          <w:rFonts w:hint="eastAsia"/>
        </w:rPr>
      </w:pPr>
      <w:r>
        <w:rPr>
          <w:rFonts w:hint="eastAsia"/>
        </w:rPr>
        <w:t>A、 l-坚持 CSMA        B、 非坚持 CSMA</w:t>
      </w:r>
    </w:p>
    <w:p>
      <w:pPr>
        <w:pStyle w:val="2"/>
        <w:rPr>
          <w:rFonts w:hint="eastAsia"/>
        </w:rPr>
      </w:pPr>
    </w:p>
    <w:p>
      <w:pPr>
        <w:pStyle w:val="2"/>
        <w:rPr>
          <w:rFonts w:hint="eastAsia"/>
        </w:rPr>
      </w:pPr>
      <w:r>
        <w:rPr>
          <w:rFonts w:hint="eastAsia"/>
        </w:rPr>
        <w:t>C、P-坚持 CSMA        D、传递轮询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P1235] 下列关于以太网的说法中正确的是_____</w:t>
      </w:r>
    </w:p>
    <w:p>
      <w:pPr>
        <w:pStyle w:val="2"/>
        <w:rPr>
          <w:rFonts w:hint="eastAsia"/>
        </w:rPr>
      </w:pPr>
      <w:r>
        <w:rPr>
          <w:rFonts w:hint="eastAsia"/>
        </w:rPr>
        <w:t>下列关于以太网的说法中正确的是______</w:t>
      </w:r>
    </w:p>
    <w:p>
      <w:pPr>
        <w:pStyle w:val="2"/>
        <w:rPr>
          <w:rFonts w:hint="eastAsia"/>
        </w:rPr>
      </w:pPr>
    </w:p>
    <w:p>
      <w:pPr>
        <w:pStyle w:val="2"/>
        <w:rPr>
          <w:rFonts w:hint="eastAsia"/>
        </w:rPr>
      </w:pPr>
      <w:r>
        <w:rPr>
          <w:rFonts w:hint="eastAsia"/>
        </w:rPr>
        <w:t>A、数据以广播方式发送的</w:t>
      </w:r>
    </w:p>
    <w:p>
      <w:pPr>
        <w:pStyle w:val="2"/>
        <w:rPr>
          <w:rFonts w:hint="eastAsia"/>
        </w:rPr>
      </w:pPr>
    </w:p>
    <w:p>
      <w:pPr>
        <w:pStyle w:val="2"/>
        <w:rPr>
          <w:rFonts w:hint="eastAsia"/>
        </w:rPr>
      </w:pPr>
      <w:r>
        <w:rPr>
          <w:rFonts w:hint="eastAsia"/>
        </w:rPr>
        <w:t>B、所有节点可以同时发送和接收数据</w:t>
      </w:r>
    </w:p>
    <w:p>
      <w:pPr>
        <w:pStyle w:val="2"/>
        <w:rPr>
          <w:rFonts w:hint="eastAsia"/>
        </w:rPr>
      </w:pPr>
    </w:p>
    <w:p>
      <w:pPr>
        <w:pStyle w:val="2"/>
        <w:rPr>
          <w:rFonts w:hint="eastAsia"/>
        </w:rPr>
      </w:pPr>
      <w:r>
        <w:rPr>
          <w:rFonts w:hint="eastAsia"/>
        </w:rPr>
        <w:t>C、两个节点相互通信时，第3个节点不检测总线上的信号</w:t>
      </w:r>
    </w:p>
    <w:p>
      <w:pPr>
        <w:pStyle w:val="2"/>
        <w:rPr>
          <w:rFonts w:hint="eastAsia"/>
        </w:rPr>
      </w:pPr>
    </w:p>
    <w:p>
      <w:pPr>
        <w:pStyle w:val="2"/>
        <w:rPr>
          <w:rFonts w:hint="eastAsia"/>
        </w:rPr>
      </w:pPr>
      <w:r>
        <w:rPr>
          <w:rFonts w:hint="eastAsia"/>
        </w:rPr>
        <w:t>D、网络中有一个控制中心，用语控制所有节点的发送和接收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P1236] 在以太网中，集线器的级联_______ 。</w:t>
      </w:r>
    </w:p>
    <w:p>
      <w:pPr>
        <w:pStyle w:val="2"/>
        <w:rPr>
          <w:rFonts w:hint="eastAsia"/>
        </w:rPr>
      </w:pPr>
      <w:r>
        <w:rPr>
          <w:rFonts w:hint="eastAsia"/>
        </w:rPr>
        <w:t>在以太网中，集线器的级联_______。</w:t>
      </w:r>
    </w:p>
    <w:p>
      <w:pPr>
        <w:pStyle w:val="2"/>
        <w:rPr>
          <w:rFonts w:hint="eastAsia"/>
        </w:rPr>
      </w:pPr>
    </w:p>
    <w:p>
      <w:pPr>
        <w:pStyle w:val="2"/>
        <w:rPr>
          <w:rFonts w:hint="eastAsia"/>
        </w:rPr>
      </w:pPr>
      <w:r>
        <w:rPr>
          <w:rFonts w:hint="eastAsia"/>
        </w:rPr>
        <w:t>A、必须使用直通 UTP 电缆</w:t>
      </w:r>
    </w:p>
    <w:p>
      <w:pPr>
        <w:pStyle w:val="2"/>
        <w:rPr>
          <w:rFonts w:hint="eastAsia"/>
        </w:rPr>
      </w:pPr>
    </w:p>
    <w:p>
      <w:pPr>
        <w:pStyle w:val="2"/>
        <w:rPr>
          <w:rFonts w:hint="eastAsia"/>
        </w:rPr>
      </w:pPr>
      <w:r>
        <w:rPr>
          <w:rFonts w:hint="eastAsia"/>
        </w:rPr>
        <w:t>B、必须使用交叉 UTP 电缆</w:t>
      </w:r>
    </w:p>
    <w:p>
      <w:pPr>
        <w:pStyle w:val="2"/>
        <w:rPr>
          <w:rFonts w:hint="eastAsia"/>
        </w:rPr>
      </w:pPr>
    </w:p>
    <w:p>
      <w:pPr>
        <w:pStyle w:val="2"/>
        <w:rPr>
          <w:rFonts w:hint="eastAsia"/>
        </w:rPr>
      </w:pPr>
      <w:r>
        <w:rPr>
          <w:rFonts w:hint="eastAsia"/>
        </w:rPr>
        <w:t>C、必须使用同一种速率的集线器</w:t>
      </w:r>
    </w:p>
    <w:p>
      <w:pPr>
        <w:pStyle w:val="2"/>
        <w:rPr>
          <w:rFonts w:hint="eastAsia"/>
        </w:rPr>
      </w:pPr>
    </w:p>
    <w:p>
      <w:pPr>
        <w:pStyle w:val="2"/>
        <w:rPr>
          <w:rFonts w:hint="eastAsia"/>
        </w:rPr>
      </w:pPr>
      <w:r>
        <w:rPr>
          <w:rFonts w:hint="eastAsia"/>
        </w:rPr>
        <w:t>D、可以使用不同速率的集线器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P1237] 有10台计算机建成10Mbps 以太网，如分别采用共享以太网和交换以太网 技术，则每个站点所获得的数</w:t>
      </w:r>
    </w:p>
    <w:p>
      <w:pPr>
        <w:pStyle w:val="2"/>
        <w:rPr>
          <w:rFonts w:hint="eastAsia"/>
        </w:rPr>
      </w:pPr>
      <w:r>
        <w:rPr>
          <w:rFonts w:hint="eastAsia"/>
        </w:rPr>
        <w:t>有10台计算机建成10Mbps 以太网，如分别采用共享以太网和交换以太网技术，则每个站点所获得的数据传输速率分另为_______ </w:t>
      </w:r>
    </w:p>
    <w:p>
      <w:pPr>
        <w:pStyle w:val="2"/>
        <w:rPr>
          <w:rFonts w:hint="eastAsia"/>
        </w:rPr>
      </w:pPr>
    </w:p>
    <w:p>
      <w:pPr>
        <w:pStyle w:val="2"/>
        <w:rPr>
          <w:rFonts w:hint="eastAsia"/>
        </w:rPr>
      </w:pPr>
      <w:r>
        <w:rPr>
          <w:rFonts w:hint="eastAsia"/>
        </w:rPr>
        <w:t>A、10Mbps 和10Mbps</w:t>
      </w:r>
    </w:p>
    <w:p>
      <w:pPr>
        <w:pStyle w:val="2"/>
        <w:rPr>
          <w:rFonts w:hint="eastAsia"/>
        </w:rPr>
      </w:pPr>
    </w:p>
    <w:p>
      <w:pPr>
        <w:pStyle w:val="2"/>
        <w:rPr>
          <w:rFonts w:hint="eastAsia"/>
        </w:rPr>
      </w:pPr>
      <w:r>
        <w:rPr>
          <w:rFonts w:hint="eastAsia"/>
        </w:rPr>
        <w:t>B、10Mbps 和1Mbps</w:t>
      </w:r>
    </w:p>
    <w:p>
      <w:pPr>
        <w:pStyle w:val="2"/>
        <w:rPr>
          <w:rFonts w:hint="eastAsia"/>
        </w:rPr>
      </w:pPr>
    </w:p>
    <w:p>
      <w:pPr>
        <w:pStyle w:val="2"/>
        <w:rPr>
          <w:rFonts w:hint="eastAsia"/>
        </w:rPr>
      </w:pPr>
      <w:r>
        <w:rPr>
          <w:rFonts w:hint="eastAsia"/>
        </w:rPr>
        <w:t>C、1Mbps 和10Mbps</w:t>
      </w:r>
    </w:p>
    <w:p>
      <w:pPr>
        <w:pStyle w:val="2"/>
        <w:rPr>
          <w:rFonts w:hint="eastAsia"/>
        </w:rPr>
      </w:pPr>
    </w:p>
    <w:p>
      <w:pPr>
        <w:pStyle w:val="2"/>
        <w:rPr>
          <w:rFonts w:hint="eastAsia"/>
        </w:rPr>
      </w:pPr>
      <w:r>
        <w:rPr>
          <w:rFonts w:hint="eastAsia"/>
        </w:rPr>
        <w:t>D、1Mbps 和1Mbps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P1238] 下列对以太网交换机的说法中错误的是________ 。</w:t>
      </w:r>
    </w:p>
    <w:p>
      <w:pPr>
        <w:pStyle w:val="2"/>
        <w:rPr>
          <w:rFonts w:hint="eastAsia"/>
        </w:rPr>
      </w:pPr>
      <w:r>
        <w:rPr>
          <w:rFonts w:hint="eastAsia"/>
        </w:rPr>
        <w:t>下列对以太网交换机的说法中错误的是_______ 。</w:t>
      </w:r>
    </w:p>
    <w:p>
      <w:pPr>
        <w:pStyle w:val="2"/>
        <w:rPr>
          <w:rFonts w:hint="eastAsia"/>
        </w:rPr>
      </w:pPr>
    </w:p>
    <w:p>
      <w:pPr>
        <w:pStyle w:val="2"/>
        <w:rPr>
          <w:rFonts w:hint="eastAsia"/>
        </w:rPr>
      </w:pPr>
      <w:r>
        <w:rPr>
          <w:rFonts w:hint="eastAsia"/>
        </w:rPr>
        <w:t>A、以太网交换机可以对通过的信息进行过滤</w:t>
      </w:r>
    </w:p>
    <w:p>
      <w:pPr>
        <w:pStyle w:val="2"/>
        <w:rPr>
          <w:rFonts w:hint="eastAsia"/>
        </w:rPr>
      </w:pPr>
    </w:p>
    <w:p>
      <w:pPr>
        <w:pStyle w:val="2"/>
        <w:rPr>
          <w:rFonts w:hint="eastAsia"/>
        </w:rPr>
      </w:pPr>
      <w:r>
        <w:rPr>
          <w:rFonts w:hint="eastAsia"/>
        </w:rPr>
        <w:t>B、以太网交换机中端口的速率可能不同</w:t>
      </w:r>
    </w:p>
    <w:p>
      <w:pPr>
        <w:pStyle w:val="2"/>
        <w:rPr>
          <w:rFonts w:hint="eastAsia"/>
        </w:rPr>
      </w:pPr>
    </w:p>
    <w:p>
      <w:pPr>
        <w:pStyle w:val="2"/>
        <w:rPr>
          <w:rFonts w:hint="eastAsia"/>
        </w:rPr>
      </w:pPr>
      <w:r>
        <w:rPr>
          <w:rFonts w:hint="eastAsia"/>
        </w:rPr>
        <w:t>C、在交换式以太网中可以划分 VLAN</w:t>
      </w:r>
    </w:p>
    <w:p>
      <w:pPr>
        <w:pStyle w:val="2"/>
        <w:rPr>
          <w:rFonts w:hint="eastAsia"/>
        </w:rPr>
      </w:pPr>
    </w:p>
    <w:p>
      <w:pPr>
        <w:pStyle w:val="2"/>
        <w:rPr>
          <w:rFonts w:hint="eastAsia"/>
        </w:rPr>
      </w:pPr>
      <w:r>
        <w:rPr>
          <w:rFonts w:hint="eastAsia"/>
        </w:rPr>
        <w:t>D、利用多个以太网交换机组成的局域网不能出现环路D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P1239] 以太网交换机中的/MAC 地址映射表_________。</w:t>
      </w:r>
    </w:p>
    <w:p>
      <w:pPr>
        <w:pStyle w:val="2"/>
        <w:rPr>
          <w:rFonts w:hint="eastAsia"/>
        </w:rPr>
      </w:pPr>
      <w:r>
        <w:rPr>
          <w:rFonts w:hint="eastAsia"/>
        </w:rPr>
        <w:t>以太网交换机中的/MAC 地址映射表________。</w:t>
      </w:r>
    </w:p>
    <w:p>
      <w:pPr>
        <w:pStyle w:val="2"/>
        <w:rPr>
          <w:rFonts w:hint="eastAsia"/>
        </w:rPr>
      </w:pPr>
    </w:p>
    <w:p>
      <w:pPr>
        <w:pStyle w:val="2"/>
        <w:rPr>
          <w:rFonts w:hint="eastAsia"/>
        </w:rPr>
      </w:pPr>
      <w:r>
        <w:rPr>
          <w:rFonts w:hint="eastAsia"/>
        </w:rPr>
        <w:t>A、是由交换机的生产厂商建立的</w:t>
      </w:r>
    </w:p>
    <w:p>
      <w:pPr>
        <w:pStyle w:val="2"/>
        <w:rPr>
          <w:rFonts w:hint="eastAsia"/>
        </w:rPr>
      </w:pPr>
    </w:p>
    <w:p>
      <w:pPr>
        <w:pStyle w:val="2"/>
        <w:rPr>
          <w:rFonts w:hint="eastAsia"/>
        </w:rPr>
      </w:pPr>
      <w:r>
        <w:rPr>
          <w:rFonts w:hint="eastAsia"/>
        </w:rPr>
        <w:t>B、是交换机在数据转发过程中通过学习动态建立的</w:t>
      </w:r>
    </w:p>
    <w:p>
      <w:pPr>
        <w:pStyle w:val="2"/>
        <w:rPr>
          <w:rFonts w:hint="eastAsia"/>
        </w:rPr>
      </w:pPr>
    </w:p>
    <w:p>
      <w:pPr>
        <w:pStyle w:val="2"/>
        <w:rPr>
          <w:rFonts w:hint="eastAsia"/>
        </w:rPr>
      </w:pPr>
      <w:r>
        <w:rPr>
          <w:rFonts w:hint="eastAsia"/>
        </w:rPr>
        <w:t>C、是由网络管理员建立的</w:t>
      </w:r>
    </w:p>
    <w:p>
      <w:pPr>
        <w:pStyle w:val="2"/>
        <w:rPr>
          <w:rFonts w:hint="eastAsia"/>
        </w:rPr>
      </w:pPr>
    </w:p>
    <w:p>
      <w:pPr>
        <w:pStyle w:val="2"/>
        <w:rPr>
          <w:rFonts w:hint="eastAsia"/>
        </w:rPr>
      </w:pPr>
      <w:r>
        <w:rPr>
          <w:rFonts w:hint="eastAsia"/>
        </w:rPr>
        <w:t>D、是由网络用户利用特殊的命令建立的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P1240] 下面对虚拟局域网的说法中，错误的是______。</w:t>
      </w:r>
    </w:p>
    <w:p>
      <w:pPr>
        <w:pStyle w:val="2"/>
        <w:rPr>
          <w:rFonts w:hint="eastAsia"/>
        </w:rPr>
      </w:pPr>
      <w:r>
        <w:rPr>
          <w:rFonts w:hint="eastAsia"/>
        </w:rPr>
        <w:t>下面对虚拟局域网的说法中，错误的是_______。</w:t>
      </w:r>
    </w:p>
    <w:p>
      <w:pPr>
        <w:pStyle w:val="2"/>
        <w:rPr>
          <w:rFonts w:hint="eastAsia"/>
        </w:rPr>
      </w:pPr>
    </w:p>
    <w:p>
      <w:pPr>
        <w:pStyle w:val="2"/>
        <w:rPr>
          <w:rFonts w:hint="eastAsia"/>
        </w:rPr>
      </w:pPr>
      <w:r>
        <w:rPr>
          <w:rFonts w:hint="eastAsia"/>
        </w:rPr>
        <w:t>A、 虚拟局域网是一种全新局域网，其基础是虚拟技术</w:t>
      </w:r>
    </w:p>
    <w:p>
      <w:pPr>
        <w:pStyle w:val="2"/>
        <w:rPr>
          <w:rFonts w:hint="eastAsia"/>
        </w:rPr>
      </w:pPr>
    </w:p>
    <w:p>
      <w:pPr>
        <w:pStyle w:val="2"/>
        <w:rPr>
          <w:rFonts w:hint="eastAsia"/>
        </w:rPr>
      </w:pPr>
      <w:r>
        <w:rPr>
          <w:rFonts w:hint="eastAsia"/>
        </w:rPr>
        <w:t>B、虚拟局域网是一个逻辑子网，其组网的依据不是物理位置，而是逻辑位置</w:t>
      </w:r>
    </w:p>
    <w:p>
      <w:pPr>
        <w:pStyle w:val="2"/>
        <w:rPr>
          <w:rFonts w:hint="eastAsia"/>
        </w:rPr>
      </w:pPr>
    </w:p>
    <w:p>
      <w:pPr>
        <w:pStyle w:val="2"/>
        <w:rPr>
          <w:rFonts w:hint="eastAsia"/>
        </w:rPr>
      </w:pPr>
      <w:r>
        <w:rPr>
          <w:rFonts w:hint="eastAsia"/>
        </w:rPr>
        <w:t>C、每个虚拟局域网是一个独立的广播域</w:t>
      </w:r>
    </w:p>
    <w:p>
      <w:pPr>
        <w:pStyle w:val="2"/>
        <w:rPr>
          <w:rFonts w:hint="eastAsia"/>
        </w:rPr>
      </w:pPr>
    </w:p>
    <w:p>
      <w:pPr>
        <w:pStyle w:val="2"/>
        <w:rPr>
          <w:rFonts w:hint="eastAsia"/>
        </w:rPr>
      </w:pPr>
      <w:r>
        <w:rPr>
          <w:rFonts w:hint="eastAsia"/>
        </w:rPr>
        <w:t>D、虚拟局域网通过软件实现虚拟局域网成员的增加、移动和改变</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P1241] 下列说法中错误的是________。</w:t>
      </w:r>
    </w:p>
    <w:p>
      <w:pPr>
        <w:pStyle w:val="2"/>
        <w:rPr>
          <w:rFonts w:hint="eastAsia"/>
        </w:rPr>
      </w:pPr>
      <w:r>
        <w:rPr>
          <w:rFonts w:hint="eastAsia"/>
        </w:rPr>
        <w:t>下列说法中错误的是_______。</w:t>
      </w:r>
    </w:p>
    <w:p>
      <w:pPr>
        <w:pStyle w:val="2"/>
        <w:rPr>
          <w:rFonts w:hint="eastAsia"/>
        </w:rPr>
      </w:pPr>
    </w:p>
    <w:p>
      <w:pPr>
        <w:pStyle w:val="2"/>
        <w:rPr>
          <w:rFonts w:hint="eastAsia"/>
        </w:rPr>
      </w:pPr>
      <w:r>
        <w:rPr>
          <w:rFonts w:hint="eastAsia"/>
        </w:rPr>
        <w:t>A、IP 层可以屏蔽各个物理网络的差异</w:t>
      </w:r>
    </w:p>
    <w:p>
      <w:pPr>
        <w:pStyle w:val="2"/>
        <w:rPr>
          <w:rFonts w:hint="eastAsia"/>
        </w:rPr>
      </w:pPr>
    </w:p>
    <w:p>
      <w:pPr>
        <w:pStyle w:val="2"/>
        <w:rPr>
          <w:rFonts w:hint="eastAsia"/>
        </w:rPr>
      </w:pPr>
      <w:r>
        <w:rPr>
          <w:rFonts w:hint="eastAsia"/>
        </w:rPr>
        <w:t>B、IP 层可以代替各个物理网络的数据链路层工作</w:t>
      </w:r>
    </w:p>
    <w:p>
      <w:pPr>
        <w:pStyle w:val="2"/>
        <w:rPr>
          <w:rFonts w:hint="eastAsia"/>
        </w:rPr>
      </w:pPr>
    </w:p>
    <w:p>
      <w:pPr>
        <w:pStyle w:val="2"/>
        <w:rPr>
          <w:rFonts w:hint="eastAsia"/>
        </w:rPr>
      </w:pPr>
      <w:r>
        <w:rPr>
          <w:rFonts w:hint="eastAsia"/>
        </w:rPr>
        <w:t>C、IP 层可以隐藏各个物理网络的实现细节</w:t>
      </w:r>
    </w:p>
    <w:p>
      <w:pPr>
        <w:pStyle w:val="2"/>
        <w:rPr>
          <w:rFonts w:hint="eastAsia"/>
        </w:rPr>
      </w:pPr>
    </w:p>
    <w:p>
      <w:pPr>
        <w:pStyle w:val="2"/>
        <w:rPr>
          <w:rFonts w:hint="eastAsia"/>
        </w:rPr>
      </w:pPr>
      <w:r>
        <w:rPr>
          <w:rFonts w:hint="eastAsia"/>
        </w:rPr>
        <w:t>D、IP 层可以为用户提供通用的服务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P1242] 在 Internet 中，路由器可连接多个物理网络，此时的路由器_________。</w:t>
      </w:r>
    </w:p>
    <w:p>
      <w:pPr>
        <w:pStyle w:val="2"/>
        <w:rPr>
          <w:rFonts w:hint="eastAsia"/>
        </w:rPr>
      </w:pPr>
      <w:r>
        <w:rPr>
          <w:rFonts w:hint="eastAsia"/>
        </w:rPr>
        <w:t>在 Internet 中，路由器可连接多个物理网络，此时的路由器_______。</w:t>
      </w:r>
    </w:p>
    <w:p>
      <w:pPr>
        <w:pStyle w:val="2"/>
        <w:rPr>
          <w:rFonts w:hint="eastAsia"/>
        </w:rPr>
      </w:pPr>
    </w:p>
    <w:p>
      <w:pPr>
        <w:pStyle w:val="2"/>
        <w:rPr>
          <w:rFonts w:hint="eastAsia"/>
        </w:rPr>
      </w:pPr>
      <w:r>
        <w:rPr>
          <w:rFonts w:hint="eastAsia"/>
        </w:rPr>
        <w:t>A、具有单一的 IP 地址</w:t>
      </w:r>
    </w:p>
    <w:p>
      <w:pPr>
        <w:pStyle w:val="2"/>
        <w:rPr>
          <w:rFonts w:hint="eastAsia"/>
        </w:rPr>
      </w:pPr>
    </w:p>
    <w:p>
      <w:pPr>
        <w:pStyle w:val="2"/>
        <w:rPr>
          <w:rFonts w:hint="eastAsia"/>
        </w:rPr>
      </w:pPr>
      <w:r>
        <w:rPr>
          <w:rFonts w:hint="eastAsia"/>
        </w:rPr>
        <w:t>B、具有多个 IP 地址，但各 IP 地址与各物理网无关</w:t>
      </w:r>
    </w:p>
    <w:p>
      <w:pPr>
        <w:pStyle w:val="2"/>
        <w:rPr>
          <w:rFonts w:hint="eastAsia"/>
        </w:rPr>
      </w:pPr>
    </w:p>
    <w:p>
      <w:pPr>
        <w:pStyle w:val="2"/>
        <w:rPr>
          <w:rFonts w:hint="eastAsia"/>
        </w:rPr>
      </w:pPr>
      <w:r>
        <w:rPr>
          <w:rFonts w:hint="eastAsia"/>
        </w:rPr>
        <w:t>C、有多个 IP 地址，每个 IP 地址与各相连的物理网中具有相同网络号，并占用一个主机号</w:t>
      </w:r>
    </w:p>
    <w:p>
      <w:pPr>
        <w:pStyle w:val="2"/>
        <w:rPr>
          <w:rFonts w:hint="eastAsia"/>
        </w:rPr>
      </w:pPr>
    </w:p>
    <w:p>
      <w:pPr>
        <w:pStyle w:val="2"/>
        <w:rPr>
          <w:rFonts w:hint="eastAsia"/>
        </w:rPr>
      </w:pPr>
      <w:r>
        <w:rPr>
          <w:rFonts w:hint="eastAsia"/>
        </w:rPr>
        <w:t>D、具有多个 IP 地址，每个 IP 地址只在某个物理网中占用多个主机号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P1243] IP 地址200.64.32.65的主机号是________。</w:t>
      </w:r>
    </w:p>
    <w:p>
      <w:pPr>
        <w:pStyle w:val="2"/>
        <w:rPr>
          <w:rFonts w:hint="eastAsia"/>
        </w:rPr>
      </w:pPr>
      <w:r>
        <w:rPr>
          <w:rFonts w:hint="eastAsia"/>
        </w:rPr>
        <w:t>IP 地址200.64.32.65的主机号是________。</w:t>
      </w:r>
    </w:p>
    <w:p>
      <w:pPr>
        <w:pStyle w:val="2"/>
        <w:rPr>
          <w:rFonts w:hint="eastAsia"/>
        </w:rPr>
      </w:pPr>
    </w:p>
    <w:p>
      <w:pPr>
        <w:pStyle w:val="2"/>
        <w:rPr>
          <w:rFonts w:hint="eastAsia"/>
        </w:rPr>
      </w:pPr>
      <w:r>
        <w:rPr>
          <w:rFonts w:hint="eastAsia"/>
        </w:rPr>
        <w:t>A、200.64</w:t>
      </w:r>
    </w:p>
    <w:p>
      <w:pPr>
        <w:pStyle w:val="2"/>
        <w:rPr>
          <w:rFonts w:hint="eastAsia"/>
        </w:rPr>
      </w:pPr>
    </w:p>
    <w:p>
      <w:pPr>
        <w:pStyle w:val="2"/>
        <w:rPr>
          <w:rFonts w:hint="eastAsia"/>
        </w:rPr>
      </w:pPr>
      <w:r>
        <w:rPr>
          <w:rFonts w:hint="eastAsia"/>
        </w:rPr>
        <w:t>B、32.65</w:t>
      </w:r>
    </w:p>
    <w:p>
      <w:pPr>
        <w:pStyle w:val="2"/>
        <w:rPr>
          <w:rFonts w:hint="eastAsia"/>
        </w:rPr>
      </w:pPr>
    </w:p>
    <w:p>
      <w:pPr>
        <w:pStyle w:val="2"/>
        <w:rPr>
          <w:rFonts w:hint="eastAsia"/>
        </w:rPr>
      </w:pPr>
      <w:r>
        <w:rPr>
          <w:rFonts w:hint="eastAsia"/>
        </w:rPr>
        <w:t>C、200.64.32</w:t>
      </w:r>
    </w:p>
    <w:p>
      <w:pPr>
        <w:pStyle w:val="2"/>
        <w:rPr>
          <w:rFonts w:hint="eastAsia"/>
        </w:rPr>
      </w:pPr>
    </w:p>
    <w:p>
      <w:pPr>
        <w:pStyle w:val="2"/>
        <w:rPr>
          <w:rFonts w:hint="eastAsia"/>
        </w:rPr>
      </w:pPr>
      <w:r>
        <w:rPr>
          <w:rFonts w:hint="eastAsia"/>
        </w:rPr>
        <w:t>D、65D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P1244] 在 ARP 协议中，通常情况下________说法是错误的。</w:t>
      </w:r>
    </w:p>
    <w:p>
      <w:pPr>
        <w:pStyle w:val="2"/>
        <w:rPr>
          <w:rFonts w:hint="eastAsia"/>
        </w:rPr>
      </w:pPr>
      <w:r>
        <w:rPr>
          <w:rFonts w:hint="eastAsia"/>
        </w:rPr>
        <w:t>在 ARP 协议中，通常情况下________说法是错误的。</w:t>
      </w:r>
    </w:p>
    <w:p>
      <w:pPr>
        <w:pStyle w:val="2"/>
        <w:rPr>
          <w:rFonts w:hint="eastAsia"/>
        </w:rPr>
      </w:pPr>
    </w:p>
    <w:p>
      <w:pPr>
        <w:pStyle w:val="2"/>
        <w:rPr>
          <w:rFonts w:hint="eastAsia"/>
        </w:rPr>
      </w:pPr>
      <w:r>
        <w:rPr>
          <w:rFonts w:hint="eastAsia"/>
        </w:rPr>
        <w:t>A、高速缓存区中的 ARP 表是由人工建立的</w:t>
      </w:r>
    </w:p>
    <w:p>
      <w:pPr>
        <w:pStyle w:val="2"/>
        <w:rPr>
          <w:rFonts w:hint="eastAsia"/>
        </w:rPr>
      </w:pPr>
    </w:p>
    <w:p>
      <w:pPr>
        <w:pStyle w:val="2"/>
        <w:rPr>
          <w:rFonts w:hint="eastAsia"/>
        </w:rPr>
      </w:pPr>
      <w:r>
        <w:rPr>
          <w:rFonts w:hint="eastAsia"/>
        </w:rPr>
        <w:t>B、高速缓存区中的 ARP 表是由主机自动建立的</w:t>
      </w:r>
    </w:p>
    <w:p>
      <w:pPr>
        <w:pStyle w:val="2"/>
        <w:rPr>
          <w:rFonts w:hint="eastAsia"/>
        </w:rPr>
      </w:pPr>
    </w:p>
    <w:p>
      <w:pPr>
        <w:pStyle w:val="2"/>
        <w:rPr>
          <w:rFonts w:hint="eastAsia"/>
        </w:rPr>
      </w:pPr>
      <w:r>
        <w:rPr>
          <w:rFonts w:hint="eastAsia"/>
        </w:rPr>
        <w:t>C、高速缓存区中的 ARP 表是动态的</w:t>
      </w:r>
    </w:p>
    <w:p>
      <w:pPr>
        <w:pStyle w:val="2"/>
        <w:rPr>
          <w:rFonts w:hint="eastAsia"/>
        </w:rPr>
      </w:pPr>
    </w:p>
    <w:p>
      <w:pPr>
        <w:pStyle w:val="2"/>
        <w:rPr>
          <w:rFonts w:hint="eastAsia"/>
        </w:rPr>
      </w:pPr>
      <w:r>
        <w:rPr>
          <w:rFonts w:hint="eastAsia"/>
        </w:rPr>
        <w:t>D、高速缓存区中的 ARP 表保存了主机 IP 地址和物理地址的映射关系</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P1245] 在下列功能中，哪一个最好地描述了 OSI 模型的数据链路层？</w:t>
      </w:r>
    </w:p>
    <w:p>
      <w:pPr>
        <w:pStyle w:val="2"/>
        <w:rPr>
          <w:rFonts w:hint="eastAsia"/>
        </w:rPr>
      </w:pPr>
      <w:r>
        <w:rPr>
          <w:rFonts w:hint="eastAsia"/>
        </w:rPr>
        <w:t>在下列功能中，哪一个最好地描述了 OSI 模型的数据链路层？</w:t>
      </w:r>
    </w:p>
    <w:p>
      <w:pPr>
        <w:pStyle w:val="2"/>
        <w:rPr>
          <w:rFonts w:hint="eastAsia"/>
        </w:rPr>
      </w:pPr>
    </w:p>
    <w:p>
      <w:pPr>
        <w:pStyle w:val="2"/>
        <w:rPr>
          <w:rFonts w:hint="eastAsia"/>
        </w:rPr>
      </w:pPr>
      <w:r>
        <w:rPr>
          <w:rFonts w:hint="eastAsia"/>
        </w:rPr>
        <w:t>A、保证数据正确的顺序、无错和完整</w:t>
      </w:r>
    </w:p>
    <w:p>
      <w:pPr>
        <w:pStyle w:val="2"/>
        <w:rPr>
          <w:rFonts w:hint="eastAsia"/>
        </w:rPr>
      </w:pPr>
    </w:p>
    <w:p>
      <w:pPr>
        <w:pStyle w:val="2"/>
        <w:rPr>
          <w:rFonts w:hint="eastAsia"/>
        </w:rPr>
      </w:pPr>
      <w:r>
        <w:rPr>
          <w:rFonts w:hint="eastAsia"/>
        </w:rPr>
        <w:t>B、处理信号通过介质的传输</w:t>
      </w:r>
    </w:p>
    <w:p>
      <w:pPr>
        <w:pStyle w:val="2"/>
        <w:rPr>
          <w:rFonts w:hint="eastAsia"/>
        </w:rPr>
      </w:pPr>
    </w:p>
    <w:p>
      <w:pPr>
        <w:pStyle w:val="2"/>
        <w:rPr>
          <w:rFonts w:hint="eastAsia"/>
        </w:rPr>
      </w:pPr>
      <w:r>
        <w:rPr>
          <w:rFonts w:hint="eastAsia"/>
        </w:rPr>
        <w:t>C、提供用户与网络的接口</w:t>
      </w:r>
    </w:p>
    <w:p>
      <w:pPr>
        <w:pStyle w:val="2"/>
        <w:rPr>
          <w:rFonts w:hint="eastAsia"/>
        </w:rPr>
      </w:pPr>
    </w:p>
    <w:p>
      <w:pPr>
        <w:pStyle w:val="2"/>
        <w:rPr>
          <w:rFonts w:hint="eastAsia"/>
        </w:rPr>
      </w:pPr>
      <w:r>
        <w:rPr>
          <w:rFonts w:hint="eastAsia"/>
        </w:rPr>
        <w:t>D、控制报文通过网络的路由选择</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P1246] 在 TCP/IP 参考模型中，TCP 协议工作在（）。</w:t>
      </w:r>
    </w:p>
    <w:p>
      <w:pPr>
        <w:pStyle w:val="2"/>
        <w:rPr>
          <w:rFonts w:hint="eastAsia"/>
        </w:rPr>
      </w:pPr>
      <w:r>
        <w:rPr>
          <w:rFonts w:hint="eastAsia"/>
        </w:rPr>
        <w:t>在 TCP/IP 参考模型中，TCP 协议工作在（ ）。A、应用层    B、传输层    C、互联网层    D、网络接口层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P1247] 下列（ ）是合法的 E-mail 地址。</w:t>
      </w:r>
    </w:p>
    <w:p>
      <w:pPr>
        <w:pStyle w:val="2"/>
        <w:rPr>
          <w:rFonts w:hint="eastAsia"/>
        </w:rPr>
      </w:pPr>
      <w:r>
        <w:rPr>
          <w:rFonts w:hint="eastAsia"/>
        </w:rPr>
        <w:t>下列（ ）是合法的 E-mail 地址。</w:t>
      </w:r>
    </w:p>
    <w:p>
      <w:pPr>
        <w:pStyle w:val="2"/>
        <w:rPr>
          <w:rFonts w:hint="eastAsia"/>
        </w:rPr>
      </w:pPr>
    </w:p>
    <w:p>
      <w:pPr>
        <w:pStyle w:val="2"/>
        <w:rPr>
          <w:rFonts w:hint="eastAsia"/>
        </w:rPr>
      </w:pPr>
      <w:r>
        <w:rPr>
          <w:rFonts w:hint="eastAsia"/>
        </w:rPr>
        <w:t>A、mnetwork@ecjtu.jx.cn           B、online.jx.cn@mnetwork</w:t>
      </w:r>
    </w:p>
    <w:p>
      <w:pPr>
        <w:pStyle w:val="2"/>
        <w:rPr>
          <w:rFonts w:hint="eastAsia"/>
        </w:rPr>
      </w:pPr>
    </w:p>
    <w:p>
      <w:pPr>
        <w:pStyle w:val="2"/>
        <w:rPr>
          <w:rFonts w:hint="eastAsia"/>
        </w:rPr>
      </w:pPr>
      <w:r>
        <w:rPr>
          <w:rFonts w:hint="eastAsia"/>
        </w:rPr>
        <w:t>C、mnetwork.ecjtu.jx@online      D、mnetwork.ecjtu.sh.cn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P1248] 计算机网络建立的主要目的是实现计算机资源共享，计算机资源主要指（）。</w:t>
      </w:r>
    </w:p>
    <w:p>
      <w:pPr>
        <w:pStyle w:val="2"/>
        <w:rPr>
          <w:rFonts w:hint="eastAsia"/>
        </w:rPr>
      </w:pPr>
      <w:r>
        <w:rPr>
          <w:rFonts w:hint="eastAsia"/>
        </w:rPr>
        <w:t>计算机网络建立的主要目的是实现计算机资源共享，计算机资源主要指（）。</w:t>
      </w:r>
    </w:p>
    <w:p>
      <w:pPr>
        <w:pStyle w:val="2"/>
        <w:rPr>
          <w:rFonts w:hint="eastAsia"/>
        </w:rPr>
      </w:pPr>
    </w:p>
    <w:p>
      <w:pPr>
        <w:pStyle w:val="2"/>
        <w:rPr>
          <w:rFonts w:hint="eastAsia"/>
        </w:rPr>
      </w:pPr>
      <w:r>
        <w:rPr>
          <w:rFonts w:hint="eastAsia"/>
        </w:rPr>
        <w:t>A、软件与数据库           B、服务器、工作站与软件</w:t>
      </w:r>
    </w:p>
    <w:p>
      <w:pPr>
        <w:pStyle w:val="2"/>
        <w:rPr>
          <w:rFonts w:hint="eastAsia"/>
        </w:rPr>
      </w:pPr>
    </w:p>
    <w:p>
      <w:pPr>
        <w:pStyle w:val="2"/>
        <w:rPr>
          <w:rFonts w:hint="eastAsia"/>
        </w:rPr>
      </w:pPr>
      <w:r>
        <w:rPr>
          <w:rFonts w:hint="eastAsia"/>
        </w:rPr>
        <w:t>C、硬件、软件与数据     D、通信子网与资源子网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P1249] 对于 IP 地址为 202.101.208.17 的主机来说，其网络号为（  ）。</w:t>
      </w:r>
    </w:p>
    <w:p>
      <w:pPr>
        <w:pStyle w:val="2"/>
        <w:rPr>
          <w:rFonts w:hint="eastAsia"/>
        </w:rPr>
      </w:pPr>
      <w:r>
        <w:rPr>
          <w:rFonts w:hint="eastAsia"/>
        </w:rPr>
        <w:t>A、255.255.0.0        B、255.255.255.0C、202.101.0.0         D、202.101.208.0D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P1250] 目前交换机中使用最广泛的局域网交换技术是（ ）。</w:t>
      </w:r>
    </w:p>
    <w:p>
      <w:pPr>
        <w:pStyle w:val="2"/>
        <w:rPr>
          <w:rFonts w:hint="eastAsia"/>
        </w:rPr>
      </w:pPr>
      <w:r>
        <w:rPr>
          <w:rFonts w:hint="eastAsia"/>
        </w:rPr>
        <w:t>目前交换机中使用最广泛的局域网交换技术是（ ）。</w:t>
      </w:r>
    </w:p>
    <w:p>
      <w:pPr>
        <w:pStyle w:val="2"/>
        <w:rPr>
          <w:rFonts w:hint="eastAsia"/>
        </w:rPr>
      </w:pPr>
    </w:p>
    <w:p>
      <w:pPr>
        <w:pStyle w:val="2"/>
        <w:rPr>
          <w:rFonts w:hint="eastAsia"/>
        </w:rPr>
      </w:pPr>
      <w:r>
        <w:rPr>
          <w:rFonts w:hint="eastAsia"/>
        </w:rPr>
        <w:t>A、ATM 交换      B、信元交换     C、端口交换     D、帧交换D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P1251] 以下路由协议中，基于 L-S 算法的是（ ）。</w:t>
      </w:r>
    </w:p>
    <w:p>
      <w:pPr>
        <w:pStyle w:val="2"/>
        <w:rPr>
          <w:rFonts w:hint="eastAsia"/>
        </w:rPr>
      </w:pPr>
      <w:r>
        <w:rPr>
          <w:rFonts w:hint="eastAsia"/>
        </w:rPr>
        <w:t>A、RIP    B、IGRP    C、EGP    D、OSPFD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P1252] 纯 ALOHA 信道的最好的利用率是（ ）。</w:t>
      </w:r>
    </w:p>
    <w:p>
      <w:pPr>
        <w:pStyle w:val="2"/>
        <w:rPr>
          <w:rFonts w:hint="eastAsia"/>
        </w:rPr>
      </w:pPr>
      <w:r>
        <w:rPr>
          <w:rFonts w:hint="eastAsia"/>
        </w:rPr>
        <w:t>纯 ALOHA 信道的最好的利用率是（ ）。A、18.4%    B、36.8%    C、49.9%     D、26.0%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P1253] Ping 用户命令是利用（ ）报文来测试目的端主机的可达性。</w:t>
      </w:r>
    </w:p>
    <w:p>
      <w:pPr>
        <w:pStyle w:val="2"/>
        <w:rPr>
          <w:rFonts w:hint="eastAsia"/>
        </w:rPr>
      </w:pPr>
      <w:r>
        <w:rPr>
          <w:rFonts w:hint="eastAsia"/>
        </w:rPr>
        <w:t>Ping 用户命令是利用（ ）报文来测试目的端主机的可达性。</w:t>
      </w:r>
    </w:p>
    <w:p>
      <w:pPr>
        <w:pStyle w:val="2"/>
        <w:rPr>
          <w:rFonts w:hint="eastAsia"/>
        </w:rPr>
      </w:pPr>
    </w:p>
    <w:p>
      <w:pPr>
        <w:pStyle w:val="2"/>
        <w:rPr>
          <w:rFonts w:hint="eastAsia"/>
        </w:rPr>
      </w:pPr>
      <w:r>
        <w:rPr>
          <w:rFonts w:hint="eastAsia"/>
        </w:rPr>
        <w:t>A、ICMP 源抑制      B、ICMP 请求/应答</w:t>
      </w:r>
    </w:p>
    <w:p>
      <w:pPr>
        <w:pStyle w:val="2"/>
        <w:rPr>
          <w:rFonts w:hint="eastAsia"/>
        </w:rPr>
      </w:pPr>
    </w:p>
    <w:p>
      <w:pPr>
        <w:pStyle w:val="2"/>
        <w:rPr>
          <w:rFonts w:hint="eastAsia"/>
        </w:rPr>
      </w:pPr>
      <w:r>
        <w:rPr>
          <w:rFonts w:hint="eastAsia"/>
        </w:rPr>
        <w:t>C、ICMP 重定向      D、ICMP 差错</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P1254] 802.3 网络中 MAC 地址长度为（ ）。</w:t>
      </w:r>
    </w:p>
    <w:p>
      <w:pPr>
        <w:pStyle w:val="2"/>
        <w:rPr>
          <w:rFonts w:hint="eastAsia"/>
        </w:rPr>
      </w:pPr>
      <w:r>
        <w:rPr>
          <w:rFonts w:hint="eastAsia"/>
        </w:rPr>
        <w:t>802.3 网络中 MAC 地址长度为（ ）。A、64 位    B、32 位    C、48 位    D、128 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P1255] 在 Internet 域名体系中，域的下面可以划分子域，各级域名用圆点分开， 按照（ ）。</w:t>
      </w:r>
    </w:p>
    <w:p>
      <w:pPr>
        <w:pStyle w:val="2"/>
        <w:rPr>
          <w:rFonts w:hint="eastAsia"/>
        </w:rPr>
      </w:pPr>
      <w:r>
        <w:rPr>
          <w:rFonts w:hint="eastAsia"/>
        </w:rPr>
        <w:t>在 Internet 域名体系中，域的下面可以划分子域，各级域名用圆点分开，按照（ ）。</w:t>
      </w:r>
    </w:p>
    <w:p>
      <w:pPr>
        <w:pStyle w:val="2"/>
        <w:rPr>
          <w:rFonts w:hint="eastAsia"/>
        </w:rPr>
      </w:pPr>
    </w:p>
    <w:p>
      <w:pPr>
        <w:pStyle w:val="2"/>
        <w:rPr>
          <w:rFonts w:hint="eastAsia"/>
        </w:rPr>
      </w:pPr>
      <w:r>
        <w:rPr>
          <w:rFonts w:hint="eastAsia"/>
        </w:rPr>
        <w:t>A、从右到左越来越小的方式分多层排列</w:t>
      </w:r>
    </w:p>
    <w:p>
      <w:pPr>
        <w:pStyle w:val="2"/>
        <w:rPr>
          <w:rFonts w:hint="eastAsia"/>
        </w:rPr>
      </w:pPr>
    </w:p>
    <w:p>
      <w:pPr>
        <w:pStyle w:val="2"/>
        <w:rPr>
          <w:rFonts w:hint="eastAsia"/>
        </w:rPr>
      </w:pPr>
      <w:r>
        <w:rPr>
          <w:rFonts w:hint="eastAsia"/>
        </w:rPr>
        <w:t>B、从右到左越来越小的方式分 4 层排列</w:t>
      </w:r>
    </w:p>
    <w:p>
      <w:pPr>
        <w:pStyle w:val="2"/>
        <w:rPr>
          <w:rFonts w:hint="eastAsia"/>
        </w:rPr>
      </w:pPr>
    </w:p>
    <w:p>
      <w:pPr>
        <w:pStyle w:val="2"/>
        <w:rPr>
          <w:rFonts w:hint="eastAsia"/>
        </w:rPr>
      </w:pPr>
      <w:r>
        <w:rPr>
          <w:rFonts w:hint="eastAsia"/>
        </w:rPr>
        <w:t>C、从左到右越来越小的方式分多层排列</w:t>
      </w:r>
    </w:p>
    <w:p>
      <w:pPr>
        <w:pStyle w:val="2"/>
        <w:rPr>
          <w:rFonts w:hint="eastAsia"/>
        </w:rPr>
      </w:pPr>
    </w:p>
    <w:p>
      <w:pPr>
        <w:pStyle w:val="2"/>
        <w:rPr>
          <w:rFonts w:hint="eastAsia"/>
        </w:rPr>
      </w:pPr>
      <w:r>
        <w:rPr>
          <w:rFonts w:hint="eastAsia"/>
        </w:rPr>
        <w:t>D、从左到右越来越小的方式分 4 层排列</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P1256] 当 A 类网络地址 34.0.0.0 使用 8 位二进制位作子网地址时子网掩码为 （ ）。</w:t>
      </w:r>
    </w:p>
    <w:p>
      <w:pPr>
        <w:pStyle w:val="2"/>
        <w:rPr>
          <w:rFonts w:hint="eastAsia"/>
        </w:rPr>
      </w:pPr>
      <w:r>
        <w:rPr>
          <w:rFonts w:hint="eastAsia"/>
        </w:rPr>
        <w:t>当 A 类网络地址 34.0.0.0 使用 8 位二进制位作子网地址时子网掩码为（ ）。A、255.0.0.0                B、255.255.0.0C、255.255.255.0         D、255.255.255.255</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P1257] CSMA 的ｐ坚持协议中，当站点侦听到信道空闲时，它是（ ）。</w:t>
      </w:r>
    </w:p>
    <w:p>
      <w:pPr>
        <w:pStyle w:val="2"/>
        <w:rPr>
          <w:rFonts w:hint="eastAsia"/>
        </w:rPr>
      </w:pPr>
      <w:r>
        <w:rPr>
          <w:rFonts w:hint="eastAsia"/>
        </w:rPr>
        <w:t>CSMA 的ｐ坚持协议中，当站点侦听到信道空闲时，它是（ ）。A、立即发送数据                       B、以概率 P 发送数据</w:t>
      </w:r>
    </w:p>
    <w:p>
      <w:pPr>
        <w:pStyle w:val="2"/>
        <w:rPr>
          <w:rFonts w:hint="eastAsia"/>
        </w:rPr>
      </w:pPr>
    </w:p>
    <w:p>
      <w:pPr>
        <w:pStyle w:val="2"/>
        <w:rPr>
          <w:rFonts w:hint="eastAsia"/>
        </w:rPr>
      </w:pPr>
      <w:r>
        <w:rPr>
          <w:rFonts w:hint="eastAsia"/>
        </w:rPr>
        <w:t>C、以概率（1-P）发送数据         D、等待随机长时间后再侦听信道</w:t>
      </w:r>
    </w:p>
    <w:p>
      <w:pPr>
        <w:pStyle w:val="2"/>
        <w:rPr>
          <w:rFonts w:hint="eastAsia"/>
        </w:rPr>
      </w:pPr>
      <w:r>
        <w:rPr>
          <w:rFonts w:hint="eastAsia"/>
        </w:rPr>
        <w:t>答案:B 选项</w:t>
      </w:r>
    </w:p>
    <w:p>
      <w:pPr>
        <w:pStyle w:val="2"/>
        <w:rPr>
          <w:rFonts w:hint="eastAsia"/>
        </w:rPr>
      </w:pPr>
    </w:p>
    <w:p>
      <w:pPr>
        <w:pStyle w:val="2"/>
        <w:rPr>
          <w:del w:id="821" w:author="JH H" w:date="2023-12-13T00:47:00Z"/>
          <w:rFonts w:hint="eastAsia"/>
        </w:rPr>
      </w:pPr>
      <w:del w:id="822" w:author="JH H" w:date="2023-12-13T00:47:00Z">
        <w:r>
          <w:rPr>
            <w:rFonts w:hint="eastAsia"/>
          </w:rPr>
          <w:delText>[计算机网络 P1258] 下列关于 UDP 和 TCP 的叙述中，不正确的是（ ）。</w:delText>
        </w:r>
      </w:del>
    </w:p>
    <w:p>
      <w:pPr>
        <w:pStyle w:val="2"/>
        <w:rPr>
          <w:del w:id="823" w:author="JH H" w:date="2023-12-13T00:47:00Z"/>
          <w:rFonts w:hint="eastAsia"/>
        </w:rPr>
      </w:pPr>
      <w:del w:id="824" w:author="JH H" w:date="2023-12-13T00:47:00Z">
        <w:r>
          <w:rPr>
            <w:rFonts w:hint="eastAsia"/>
          </w:rPr>
          <w:delText>下列关于 UDP 和 TCP 的叙述中，不正确的是（ ）。</w:delText>
        </w:r>
      </w:del>
    </w:p>
    <w:p>
      <w:pPr>
        <w:pStyle w:val="2"/>
        <w:rPr>
          <w:del w:id="825" w:author="JH H" w:date="2023-12-13T00:47:00Z"/>
          <w:rFonts w:hint="eastAsia"/>
        </w:rPr>
      </w:pPr>
      <w:del w:id="826" w:author="JH H" w:date="2023-12-13T00:47:00Z">
        <w:r>
          <w:rPr>
            <w:rFonts w:hint="eastAsia"/>
          </w:rPr>
          <w:delText>答案:C 选项</w:delText>
        </w:r>
      </w:del>
    </w:p>
    <w:p>
      <w:pPr>
        <w:pStyle w:val="2"/>
        <w:rPr>
          <w:rFonts w:hint="eastAsia"/>
        </w:rPr>
      </w:pPr>
    </w:p>
    <w:p>
      <w:pPr>
        <w:pStyle w:val="2"/>
        <w:rPr>
          <w:rFonts w:hint="eastAsia"/>
        </w:rPr>
      </w:pPr>
      <w:r>
        <w:rPr>
          <w:rFonts w:hint="eastAsia"/>
        </w:rPr>
        <w:t>[计算机网络 P1259] 在 OSI 的七层参考模型中，工作在第三层以上的网间连接设备称为（ ）。</w:t>
      </w:r>
    </w:p>
    <w:p>
      <w:pPr>
        <w:pStyle w:val="2"/>
        <w:rPr>
          <w:rFonts w:hint="eastAsia"/>
        </w:rPr>
      </w:pPr>
      <w:r>
        <w:rPr>
          <w:rFonts w:hint="eastAsia"/>
        </w:rPr>
        <w:t>A、交换机    B、集线器    C、网关    D、中继器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P1260] Internet 最早起源于（ ）。</w:t>
      </w:r>
    </w:p>
    <w:p>
      <w:pPr>
        <w:pStyle w:val="2"/>
        <w:rPr>
          <w:rFonts w:hint="eastAsia"/>
        </w:rPr>
      </w:pPr>
      <w:r>
        <w:rPr>
          <w:rFonts w:hint="eastAsia"/>
        </w:rPr>
        <w:t>Internet 最早起源于（ ）。</w:t>
      </w:r>
    </w:p>
    <w:p>
      <w:pPr>
        <w:pStyle w:val="2"/>
        <w:rPr>
          <w:rFonts w:hint="eastAsia"/>
        </w:rPr>
      </w:pPr>
    </w:p>
    <w:p>
      <w:pPr>
        <w:pStyle w:val="2"/>
        <w:rPr>
          <w:rFonts w:hint="eastAsia"/>
        </w:rPr>
      </w:pPr>
      <w:r>
        <w:rPr>
          <w:rFonts w:hint="eastAsia"/>
        </w:rPr>
        <w:t>A、ARPAnet     B、以太网      C、NSFnet      D、环状网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P1261] 通信子网为网络源结点与目的结点之间提供了多条传输路径的可能性，路由选择指的是（  ）</w:t>
      </w:r>
    </w:p>
    <w:p>
      <w:pPr>
        <w:pStyle w:val="2"/>
        <w:rPr>
          <w:rFonts w:hint="eastAsia"/>
        </w:rPr>
      </w:pPr>
      <w:r>
        <w:rPr>
          <w:rFonts w:hint="eastAsia"/>
        </w:rPr>
        <w:t>通信子网为网络源结点与目的结点之间提供了多条传输路径的可能性，路由选择指的是（  ）</w:t>
      </w:r>
    </w:p>
    <w:p>
      <w:pPr>
        <w:pStyle w:val="2"/>
        <w:rPr>
          <w:rFonts w:hint="eastAsia"/>
        </w:rPr>
      </w:pPr>
    </w:p>
    <w:p>
      <w:pPr>
        <w:pStyle w:val="2"/>
        <w:rPr>
          <w:rFonts w:hint="eastAsia"/>
        </w:rPr>
      </w:pPr>
      <w:r>
        <w:rPr>
          <w:rFonts w:hint="eastAsia"/>
        </w:rPr>
        <w:t>A、建立并选择一条物理链路</w:t>
      </w:r>
    </w:p>
    <w:p>
      <w:pPr>
        <w:pStyle w:val="2"/>
        <w:rPr>
          <w:rFonts w:hint="eastAsia"/>
        </w:rPr>
      </w:pPr>
    </w:p>
    <w:p>
      <w:pPr>
        <w:pStyle w:val="2"/>
        <w:rPr>
          <w:rFonts w:hint="eastAsia"/>
        </w:rPr>
      </w:pPr>
      <w:r>
        <w:rPr>
          <w:rFonts w:hint="eastAsia"/>
        </w:rPr>
        <w:t>B、建立并选择一条逻辑链路</w:t>
      </w:r>
    </w:p>
    <w:p>
      <w:pPr>
        <w:pStyle w:val="2"/>
        <w:rPr>
          <w:rFonts w:hint="eastAsia"/>
        </w:rPr>
      </w:pPr>
    </w:p>
    <w:p>
      <w:pPr>
        <w:pStyle w:val="2"/>
        <w:rPr>
          <w:rFonts w:hint="eastAsia"/>
        </w:rPr>
      </w:pPr>
      <w:r>
        <w:rPr>
          <w:rFonts w:hint="eastAsia"/>
        </w:rPr>
        <w:t>C、网络中间结点收到一个分组后，确定转发分组的路径</w:t>
      </w:r>
    </w:p>
    <w:p>
      <w:pPr>
        <w:pStyle w:val="2"/>
        <w:rPr>
          <w:rFonts w:hint="eastAsia"/>
        </w:rPr>
      </w:pPr>
    </w:p>
    <w:p>
      <w:pPr>
        <w:pStyle w:val="2"/>
        <w:rPr>
          <w:rFonts w:hint="eastAsia"/>
        </w:rPr>
      </w:pPr>
      <w:r>
        <w:rPr>
          <w:rFonts w:hint="eastAsia"/>
        </w:rPr>
        <w:t>D、选择通信介质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P1262] 物理层传输的是（ ）。</w:t>
      </w:r>
    </w:p>
    <w:p>
      <w:pPr>
        <w:pStyle w:val="2"/>
        <w:rPr>
          <w:rFonts w:hint="eastAsia"/>
        </w:rPr>
      </w:pPr>
      <w:r>
        <w:rPr>
          <w:rFonts w:hint="eastAsia"/>
        </w:rPr>
        <w:t>物理层传输的是（ ）。</w:t>
      </w:r>
    </w:p>
    <w:p>
      <w:pPr>
        <w:pStyle w:val="2"/>
        <w:rPr>
          <w:rFonts w:hint="eastAsia"/>
        </w:rPr>
      </w:pPr>
    </w:p>
    <w:p>
      <w:pPr>
        <w:pStyle w:val="2"/>
        <w:rPr>
          <w:rFonts w:hint="eastAsia"/>
        </w:rPr>
      </w:pPr>
      <w:r>
        <w:rPr>
          <w:rFonts w:hint="eastAsia"/>
        </w:rPr>
        <w:t>A、原始比特/物理帧       B、分组       C、 信元      D、帧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P1263] 下面属于 TCP/IP 协议族中 IP 层协议的是（  ）。</w:t>
      </w:r>
    </w:p>
    <w:p>
      <w:pPr>
        <w:pStyle w:val="2"/>
        <w:rPr>
          <w:rFonts w:hint="eastAsia"/>
        </w:rPr>
      </w:pPr>
      <w:r>
        <w:rPr>
          <w:rFonts w:hint="eastAsia"/>
        </w:rPr>
        <w:t>下面属于 TCP/IP 协议族中 IP 层协议的是（  ）。</w:t>
      </w:r>
    </w:p>
    <w:p>
      <w:pPr>
        <w:pStyle w:val="2"/>
        <w:rPr>
          <w:rFonts w:hint="eastAsia"/>
        </w:rPr>
      </w:pPr>
    </w:p>
    <w:p>
      <w:pPr>
        <w:pStyle w:val="2"/>
        <w:rPr>
          <w:rFonts w:hint="eastAsia"/>
        </w:rPr>
      </w:pPr>
      <w:r>
        <w:rPr>
          <w:rFonts w:hint="eastAsia"/>
        </w:rPr>
        <w:t>A、IGMP UDP IP         B、IP DNS ICMP</w:t>
      </w:r>
    </w:p>
    <w:p>
      <w:pPr>
        <w:pStyle w:val="2"/>
        <w:rPr>
          <w:rFonts w:hint="eastAsia"/>
        </w:rPr>
      </w:pPr>
    </w:p>
    <w:p>
      <w:pPr>
        <w:pStyle w:val="2"/>
        <w:rPr>
          <w:rFonts w:hint="eastAsia"/>
        </w:rPr>
      </w:pPr>
      <w:r>
        <w:rPr>
          <w:rFonts w:hint="eastAsia"/>
        </w:rPr>
        <w:t>C、ICMP ARP IGMP    D、FTP IGMP SMTP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P1264] 下列说法中，不正确的是（  ）。</w:t>
      </w:r>
    </w:p>
    <w:p>
      <w:pPr>
        <w:pStyle w:val="2"/>
        <w:rPr>
          <w:rFonts w:hint="eastAsia"/>
        </w:rPr>
      </w:pPr>
      <w:r>
        <w:rPr>
          <w:rFonts w:hint="eastAsia"/>
        </w:rPr>
        <w:t>下列说法中，不正确的是（  ）。</w:t>
      </w:r>
    </w:p>
    <w:p>
      <w:pPr>
        <w:pStyle w:val="2"/>
        <w:rPr>
          <w:rFonts w:hint="eastAsia"/>
        </w:rPr>
      </w:pPr>
    </w:p>
    <w:p>
      <w:pPr>
        <w:pStyle w:val="2"/>
        <w:rPr>
          <w:rFonts w:hint="eastAsia"/>
        </w:rPr>
      </w:pPr>
      <w:r>
        <w:rPr>
          <w:rFonts w:hint="eastAsia"/>
        </w:rPr>
        <w:t>A、调制解调器仅仅用于把数字信号转换为模拟信号，并在线路中传输</w:t>
      </w:r>
    </w:p>
    <w:p>
      <w:pPr>
        <w:pStyle w:val="2"/>
        <w:rPr>
          <w:rFonts w:hint="eastAsia"/>
        </w:rPr>
      </w:pPr>
    </w:p>
    <w:p>
      <w:pPr>
        <w:pStyle w:val="2"/>
        <w:rPr>
          <w:rFonts w:hint="eastAsia"/>
        </w:rPr>
      </w:pPr>
      <w:r>
        <w:rPr>
          <w:rFonts w:hint="eastAsia"/>
        </w:rPr>
        <w:t>B、调制解调器是对传输信号进行 A/D 和 D/A 转换的，所以在模拟信道中传输数字信号时是不可缺少的设备</w:t>
      </w:r>
    </w:p>
    <w:p>
      <w:pPr>
        <w:pStyle w:val="2"/>
        <w:rPr>
          <w:rFonts w:hint="eastAsia"/>
        </w:rPr>
      </w:pPr>
    </w:p>
    <w:p>
      <w:pPr>
        <w:pStyle w:val="2"/>
        <w:rPr>
          <w:rFonts w:hint="eastAsia"/>
        </w:rPr>
      </w:pPr>
      <w:r>
        <w:rPr>
          <w:rFonts w:hint="eastAsia"/>
        </w:rPr>
        <w:t>C、调制解调器是一种数据通信设备 DCE</w:t>
      </w:r>
    </w:p>
    <w:p>
      <w:pPr>
        <w:pStyle w:val="2"/>
        <w:rPr>
          <w:rFonts w:hint="eastAsia"/>
        </w:rPr>
      </w:pPr>
    </w:p>
    <w:p>
      <w:pPr>
        <w:pStyle w:val="2"/>
        <w:rPr>
          <w:rFonts w:hint="eastAsia"/>
        </w:rPr>
      </w:pPr>
      <w:r>
        <w:rPr>
          <w:rFonts w:hint="eastAsia"/>
        </w:rPr>
        <w:t>D、56kb/s 调制解调器的下行速度比上行速度大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P1265] 在下列多路复用技术中，（ ）具有动态分配时隙的功能。</w:t>
      </w:r>
    </w:p>
    <w:p>
      <w:pPr>
        <w:pStyle w:val="2"/>
        <w:rPr>
          <w:rFonts w:hint="eastAsia"/>
        </w:rPr>
      </w:pPr>
      <w:r>
        <w:rPr>
          <w:rFonts w:hint="eastAsia"/>
        </w:rPr>
        <w:t>在下列多路复用技术中，（ ）具有动态分配时隙的功能。</w:t>
      </w:r>
    </w:p>
    <w:p>
      <w:pPr>
        <w:pStyle w:val="2"/>
        <w:rPr>
          <w:rFonts w:hint="eastAsia"/>
        </w:rPr>
      </w:pPr>
    </w:p>
    <w:p>
      <w:pPr>
        <w:pStyle w:val="2"/>
        <w:rPr>
          <w:rFonts w:hint="eastAsia"/>
        </w:rPr>
      </w:pPr>
      <w:r>
        <w:rPr>
          <w:rFonts w:hint="eastAsia"/>
        </w:rPr>
        <w:t>A、时分多路复用       B、统计时分多路复用</w:t>
      </w:r>
    </w:p>
    <w:p>
      <w:pPr>
        <w:pStyle w:val="2"/>
        <w:rPr>
          <w:rFonts w:hint="eastAsia"/>
        </w:rPr>
      </w:pPr>
    </w:p>
    <w:p>
      <w:pPr>
        <w:pStyle w:val="2"/>
        <w:rPr>
          <w:rFonts w:hint="eastAsia"/>
        </w:rPr>
      </w:pPr>
      <w:r>
        <w:rPr>
          <w:rFonts w:hint="eastAsia"/>
        </w:rPr>
        <w:t>C、频分多路复用       D、波分多路复用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P1266] 下面有关虚电路分组交换和数据报分组交换的特性，（）是正确的。</w:t>
      </w:r>
    </w:p>
    <w:p>
      <w:pPr>
        <w:pStyle w:val="2"/>
        <w:rPr>
          <w:rFonts w:hint="eastAsia"/>
        </w:rPr>
      </w:pPr>
      <w:r>
        <w:rPr>
          <w:rFonts w:hint="eastAsia"/>
        </w:rPr>
        <w:t>下面有关虚电路分组交换和数据报分组交换的特性，（  ）是正确的。</w:t>
      </w:r>
    </w:p>
    <w:p>
      <w:pPr>
        <w:pStyle w:val="2"/>
        <w:rPr>
          <w:rFonts w:hint="eastAsia"/>
        </w:rPr>
      </w:pPr>
    </w:p>
    <w:p>
      <w:pPr>
        <w:pStyle w:val="2"/>
        <w:rPr>
          <w:rFonts w:hint="eastAsia"/>
        </w:rPr>
      </w:pPr>
      <w:r>
        <w:rPr>
          <w:rFonts w:hint="eastAsia"/>
        </w:rPr>
        <w:t>A、虚电路方式和数据报方式都为无连接的服务</w:t>
      </w:r>
    </w:p>
    <w:p>
      <w:pPr>
        <w:pStyle w:val="2"/>
        <w:rPr>
          <w:rFonts w:hint="eastAsia"/>
        </w:rPr>
      </w:pPr>
    </w:p>
    <w:p>
      <w:pPr>
        <w:pStyle w:val="2"/>
        <w:rPr>
          <w:rFonts w:hint="eastAsia"/>
        </w:rPr>
      </w:pPr>
      <w:r>
        <w:rPr>
          <w:rFonts w:hint="eastAsia"/>
        </w:rPr>
        <w:t>B、数据报方式中，分组在网络中沿同一条路径传输，并且按发出顺序到达</w:t>
      </w:r>
    </w:p>
    <w:p>
      <w:pPr>
        <w:pStyle w:val="2"/>
        <w:rPr>
          <w:rFonts w:hint="eastAsia"/>
        </w:rPr>
      </w:pPr>
    </w:p>
    <w:p>
      <w:pPr>
        <w:pStyle w:val="2"/>
        <w:rPr>
          <w:rFonts w:hint="eastAsia"/>
        </w:rPr>
      </w:pPr>
      <w:r>
        <w:rPr>
          <w:rFonts w:hint="eastAsia"/>
        </w:rPr>
        <w:t>C、虚电路在建立连接之后，分组中只需要携带连接标识</w:t>
      </w:r>
    </w:p>
    <w:p>
      <w:pPr>
        <w:pStyle w:val="2"/>
        <w:rPr>
          <w:rFonts w:hint="eastAsia"/>
        </w:rPr>
      </w:pPr>
    </w:p>
    <w:p>
      <w:pPr>
        <w:pStyle w:val="2"/>
        <w:rPr>
          <w:rFonts w:hint="eastAsia"/>
        </w:rPr>
      </w:pPr>
      <w:r>
        <w:rPr>
          <w:rFonts w:hint="eastAsia"/>
        </w:rPr>
        <w:t>D、虚电路中的分组到达顺序可能与发出顺序不同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P1267] 以下 IP 地址中，属于 B 类地址的是 （ ）。</w:t>
      </w:r>
    </w:p>
    <w:p>
      <w:pPr>
        <w:pStyle w:val="2"/>
        <w:rPr>
          <w:rFonts w:hint="eastAsia"/>
        </w:rPr>
      </w:pPr>
      <w:r>
        <w:rPr>
          <w:rFonts w:hint="eastAsia"/>
        </w:rPr>
        <w:t>以下 IP 地址中，属于 B 类地址的是 （ ）。</w:t>
      </w:r>
    </w:p>
    <w:p>
      <w:pPr>
        <w:pStyle w:val="2"/>
        <w:rPr>
          <w:rFonts w:hint="eastAsia"/>
        </w:rPr>
      </w:pPr>
    </w:p>
    <w:p>
      <w:pPr>
        <w:pStyle w:val="2"/>
        <w:rPr>
          <w:rFonts w:hint="eastAsia"/>
        </w:rPr>
      </w:pPr>
      <w:r>
        <w:rPr>
          <w:rFonts w:hint="eastAsia"/>
        </w:rPr>
        <w:t>A、3.3.57.0          B、193.1.1.2</w:t>
      </w:r>
    </w:p>
    <w:p>
      <w:pPr>
        <w:pStyle w:val="2"/>
        <w:rPr>
          <w:rFonts w:hint="eastAsia"/>
        </w:rPr>
      </w:pPr>
    </w:p>
    <w:p>
      <w:pPr>
        <w:pStyle w:val="2"/>
        <w:rPr>
          <w:rFonts w:hint="eastAsia"/>
        </w:rPr>
      </w:pPr>
      <w:r>
        <w:rPr>
          <w:rFonts w:hint="eastAsia"/>
        </w:rPr>
        <w:t>C、131.107.2.89    D、194.1.1.4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P1268] 假设一个主机的 IP 地址为 192.168.5.121，而子网掩码为 255.255.255.24</w:t>
      </w:r>
    </w:p>
    <w:p>
      <w:pPr>
        <w:pStyle w:val="2"/>
        <w:rPr>
          <w:rFonts w:hint="eastAsia"/>
        </w:rPr>
      </w:pPr>
      <w:r>
        <w:rPr>
          <w:rFonts w:hint="eastAsia"/>
        </w:rPr>
        <w:t>假设一个主机的 IP 地址为 192.168.5.121，而子网掩码为255.255.255.248，那么该主机的网络号是什么？（ ）</w:t>
      </w:r>
    </w:p>
    <w:p>
      <w:pPr>
        <w:pStyle w:val="2"/>
        <w:rPr>
          <w:rFonts w:hint="eastAsia"/>
        </w:rPr>
      </w:pPr>
    </w:p>
    <w:p>
      <w:pPr>
        <w:pStyle w:val="2"/>
        <w:rPr>
          <w:rFonts w:hint="eastAsia"/>
        </w:rPr>
      </w:pPr>
      <w:r>
        <w:rPr>
          <w:rFonts w:hint="eastAsia"/>
        </w:rPr>
        <w:t>A、192.168.5.12          B、192.168.5.121</w:t>
      </w:r>
    </w:p>
    <w:p>
      <w:pPr>
        <w:pStyle w:val="2"/>
        <w:rPr>
          <w:rFonts w:hint="eastAsia"/>
        </w:rPr>
      </w:pPr>
    </w:p>
    <w:p>
      <w:pPr>
        <w:pStyle w:val="2"/>
        <w:rPr>
          <w:rFonts w:hint="eastAsia"/>
        </w:rPr>
      </w:pPr>
      <w:r>
        <w:rPr>
          <w:rFonts w:hint="eastAsia"/>
        </w:rPr>
        <w:t>C、192.168.5.120        D、192.168.5.32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P1269] 具有 5 个 10M 端口的集线器的总带宽可以达到（ ）。</w:t>
      </w:r>
    </w:p>
    <w:p>
      <w:pPr>
        <w:pStyle w:val="2"/>
        <w:rPr>
          <w:rFonts w:hint="eastAsia"/>
        </w:rPr>
      </w:pPr>
      <w:r>
        <w:rPr>
          <w:rFonts w:hint="eastAsia"/>
        </w:rPr>
        <w:t>具有 5 个 10M 端口的集线器的总带宽可以达到（ ）。</w:t>
      </w:r>
    </w:p>
    <w:p>
      <w:pPr>
        <w:pStyle w:val="2"/>
        <w:rPr>
          <w:rFonts w:hint="eastAsia"/>
        </w:rPr>
      </w:pPr>
    </w:p>
    <w:p>
      <w:pPr>
        <w:pStyle w:val="2"/>
        <w:rPr>
          <w:rFonts w:hint="eastAsia"/>
        </w:rPr>
      </w:pPr>
      <w:r>
        <w:rPr>
          <w:rFonts w:hint="eastAsia"/>
        </w:rPr>
        <w:t>A、50M     B、10M      C、2M     D、5M</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P1270] 关于 IP 提供的服务，下列哪种说法是正确的？（  ）</w:t>
      </w:r>
    </w:p>
    <w:p>
      <w:pPr>
        <w:pStyle w:val="2"/>
        <w:rPr>
          <w:rFonts w:hint="eastAsia"/>
        </w:rPr>
      </w:pPr>
      <w:r>
        <w:rPr>
          <w:rFonts w:hint="eastAsia"/>
        </w:rPr>
        <w:t>关于 IP 提供的服务，下列哪种说法是正确的？（  ）</w:t>
      </w:r>
    </w:p>
    <w:p>
      <w:pPr>
        <w:pStyle w:val="2"/>
        <w:rPr>
          <w:rFonts w:hint="eastAsia"/>
        </w:rPr>
      </w:pPr>
    </w:p>
    <w:p>
      <w:pPr>
        <w:pStyle w:val="2"/>
        <w:rPr>
          <w:rFonts w:hint="eastAsia"/>
        </w:rPr>
      </w:pPr>
      <w:r>
        <w:rPr>
          <w:rFonts w:hint="eastAsia"/>
        </w:rPr>
        <w:t>A、IP 提供不可靠的数据报传送服务，因此数据报传送不能受到保障</w:t>
      </w:r>
    </w:p>
    <w:p>
      <w:pPr>
        <w:pStyle w:val="2"/>
        <w:rPr>
          <w:rFonts w:hint="eastAsia"/>
        </w:rPr>
      </w:pPr>
    </w:p>
    <w:p>
      <w:pPr>
        <w:pStyle w:val="2"/>
        <w:rPr>
          <w:rFonts w:hint="eastAsia"/>
        </w:rPr>
      </w:pPr>
      <w:r>
        <w:rPr>
          <w:rFonts w:hint="eastAsia"/>
        </w:rPr>
        <w:t>B、IP 提供不可靠的数据报传送服务，因此它可以随意丢弃数据报</w:t>
      </w:r>
    </w:p>
    <w:p>
      <w:pPr>
        <w:pStyle w:val="2"/>
        <w:rPr>
          <w:rFonts w:hint="eastAsia"/>
        </w:rPr>
      </w:pPr>
    </w:p>
    <w:p>
      <w:pPr>
        <w:pStyle w:val="2"/>
        <w:rPr>
          <w:rFonts w:hint="eastAsia"/>
        </w:rPr>
      </w:pPr>
      <w:r>
        <w:rPr>
          <w:rFonts w:hint="eastAsia"/>
        </w:rPr>
        <w:t>C、IP 提供可靠的数据报传送服务，因此数据报传送可以受到保障</w:t>
      </w:r>
    </w:p>
    <w:p>
      <w:pPr>
        <w:pStyle w:val="2"/>
        <w:rPr>
          <w:rFonts w:hint="eastAsia"/>
        </w:rPr>
      </w:pPr>
    </w:p>
    <w:p>
      <w:pPr>
        <w:pStyle w:val="2"/>
        <w:rPr>
          <w:rFonts w:hint="eastAsia"/>
        </w:rPr>
      </w:pPr>
      <w:r>
        <w:rPr>
          <w:rFonts w:hint="eastAsia"/>
        </w:rPr>
        <w:t>D、IP 提供可靠的数据报传送服务，因此它不能随意丢弃数据报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P1271] 下列选项中不属于 ICMP 报文的是（  ） 。</w:t>
      </w:r>
    </w:p>
    <w:p>
      <w:pPr>
        <w:pStyle w:val="2"/>
        <w:rPr>
          <w:rFonts w:hint="eastAsia"/>
        </w:rPr>
      </w:pPr>
      <w:r>
        <w:rPr>
          <w:rFonts w:hint="eastAsia"/>
        </w:rPr>
        <w:t>下列选项中不属于 ICMP 报文的是（  ）。</w:t>
      </w:r>
    </w:p>
    <w:p>
      <w:pPr>
        <w:pStyle w:val="2"/>
        <w:rPr>
          <w:rFonts w:hint="eastAsia"/>
        </w:rPr>
      </w:pPr>
    </w:p>
    <w:p>
      <w:pPr>
        <w:pStyle w:val="2"/>
        <w:rPr>
          <w:rFonts w:hint="eastAsia"/>
        </w:rPr>
      </w:pPr>
      <w:r>
        <w:rPr>
          <w:rFonts w:hint="eastAsia"/>
        </w:rPr>
        <w:t>A、地址掩码请求/应答报文       B、源站抑制报文</w:t>
      </w:r>
    </w:p>
    <w:p>
      <w:pPr>
        <w:pStyle w:val="2"/>
        <w:rPr>
          <w:rFonts w:hint="eastAsia"/>
        </w:rPr>
      </w:pPr>
    </w:p>
    <w:p>
      <w:pPr>
        <w:pStyle w:val="2"/>
        <w:rPr>
          <w:rFonts w:hint="eastAsia"/>
        </w:rPr>
      </w:pPr>
      <w:r>
        <w:rPr>
          <w:rFonts w:hint="eastAsia"/>
        </w:rPr>
        <w:t>C、流量调整报文                     D、回送请求/应答报文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P1272] 下列哪种情况需要启动 ARP 请求？（  ） 。</w:t>
      </w:r>
    </w:p>
    <w:p>
      <w:pPr>
        <w:pStyle w:val="2"/>
        <w:rPr>
          <w:rFonts w:hint="eastAsia"/>
        </w:rPr>
      </w:pPr>
      <w:r>
        <w:rPr>
          <w:rFonts w:hint="eastAsia"/>
        </w:rPr>
        <w:t>下列哪种情况需要启动 ARP 请求？（  ）</w:t>
      </w:r>
    </w:p>
    <w:p>
      <w:pPr>
        <w:pStyle w:val="2"/>
        <w:rPr>
          <w:rFonts w:hint="eastAsia"/>
        </w:rPr>
      </w:pPr>
    </w:p>
    <w:p>
      <w:pPr>
        <w:pStyle w:val="2"/>
        <w:rPr>
          <w:rFonts w:hint="eastAsia"/>
        </w:rPr>
      </w:pPr>
      <w:r>
        <w:rPr>
          <w:rFonts w:hint="eastAsia"/>
        </w:rPr>
        <w:t>A、主机需要接收信息，但 ARP 表中没有源 IP 地址与 MAC 地址的映射关系</w:t>
      </w:r>
    </w:p>
    <w:p>
      <w:pPr>
        <w:pStyle w:val="2"/>
        <w:rPr>
          <w:rFonts w:hint="eastAsia"/>
        </w:rPr>
      </w:pPr>
    </w:p>
    <w:p>
      <w:pPr>
        <w:pStyle w:val="2"/>
        <w:rPr>
          <w:rFonts w:hint="eastAsia"/>
        </w:rPr>
      </w:pPr>
      <w:r>
        <w:rPr>
          <w:rFonts w:hint="eastAsia"/>
        </w:rPr>
        <w:t>B、主机需要接收信息，但 ARP 表中已经具有了源 IP 地址与 MAC 地址的映射关系</w:t>
      </w:r>
    </w:p>
    <w:p>
      <w:pPr>
        <w:pStyle w:val="2"/>
        <w:rPr>
          <w:rFonts w:hint="eastAsia"/>
        </w:rPr>
      </w:pPr>
    </w:p>
    <w:p>
      <w:pPr>
        <w:pStyle w:val="2"/>
        <w:rPr>
          <w:rFonts w:hint="eastAsia"/>
        </w:rPr>
      </w:pPr>
      <w:r>
        <w:rPr>
          <w:rFonts w:hint="eastAsia"/>
        </w:rPr>
        <w:t>C、主机需要发送信息，但 ARP 表中没有目的 IP 地址与 MAC 地址的映射关系</w:t>
      </w:r>
    </w:p>
    <w:p>
      <w:pPr>
        <w:pStyle w:val="2"/>
        <w:rPr>
          <w:rFonts w:hint="eastAsia"/>
        </w:rPr>
      </w:pPr>
    </w:p>
    <w:p>
      <w:pPr>
        <w:pStyle w:val="2"/>
        <w:rPr>
          <w:rFonts w:hint="eastAsia"/>
        </w:rPr>
      </w:pPr>
      <w:r>
        <w:rPr>
          <w:rFonts w:hint="eastAsia"/>
        </w:rPr>
        <w:t>D、主机需要发送信息，但 ARP 表中已经具有了目的 IP 地址与 MAC 地址的映射关系</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P1273] TCP 使用滑动窗口进行流量控制，流量控制实际上是对（ ）的控制。</w:t>
      </w:r>
    </w:p>
    <w:p>
      <w:pPr>
        <w:pStyle w:val="2"/>
        <w:rPr>
          <w:rFonts w:hint="eastAsia"/>
        </w:rPr>
      </w:pPr>
      <w:r>
        <w:rPr>
          <w:rFonts w:hint="eastAsia"/>
        </w:rPr>
        <w:t>TCP 使用滑动窗口进行流量控制，流量控制实际上是对（ ）的控制。</w:t>
      </w:r>
    </w:p>
    <w:p>
      <w:pPr>
        <w:pStyle w:val="2"/>
        <w:rPr>
          <w:rFonts w:hint="eastAsia"/>
        </w:rPr>
      </w:pPr>
    </w:p>
    <w:p>
      <w:pPr>
        <w:pStyle w:val="2"/>
        <w:rPr>
          <w:rFonts w:hint="eastAsia"/>
        </w:rPr>
      </w:pPr>
      <w:r>
        <w:rPr>
          <w:rFonts w:hint="eastAsia"/>
        </w:rPr>
        <w:t>A、发送方数据流量                B、接收方数据流量</w:t>
      </w:r>
    </w:p>
    <w:p>
      <w:pPr>
        <w:pStyle w:val="2"/>
        <w:rPr>
          <w:rFonts w:hint="eastAsia"/>
        </w:rPr>
      </w:pPr>
    </w:p>
    <w:p>
      <w:pPr>
        <w:pStyle w:val="2"/>
        <w:rPr>
          <w:rFonts w:hint="eastAsia"/>
        </w:rPr>
      </w:pPr>
      <w:r>
        <w:rPr>
          <w:rFonts w:hint="eastAsia"/>
        </w:rPr>
        <w:t>C、发送、接收双方数据流量    D、链路上任意两结点间的数据流量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P1274] 关于防火墙的功能，下列说法哪项是错误的（ ）。</w:t>
      </w:r>
    </w:p>
    <w:p>
      <w:pPr>
        <w:pStyle w:val="2"/>
        <w:rPr>
          <w:rFonts w:hint="eastAsia"/>
        </w:rPr>
      </w:pPr>
      <w:r>
        <w:rPr>
          <w:rFonts w:hint="eastAsia"/>
        </w:rPr>
        <w:t>关于防火墙的功能，下列说法哪项是错误的（ ）。</w:t>
      </w:r>
    </w:p>
    <w:p>
      <w:pPr>
        <w:pStyle w:val="2"/>
        <w:rPr>
          <w:rFonts w:hint="eastAsia"/>
        </w:rPr>
      </w:pPr>
    </w:p>
    <w:p>
      <w:pPr>
        <w:pStyle w:val="2"/>
        <w:rPr>
          <w:rFonts w:hint="eastAsia"/>
        </w:rPr>
      </w:pPr>
      <w:r>
        <w:rPr>
          <w:rFonts w:hint="eastAsia"/>
        </w:rPr>
        <w:t>A、防火墙可以检查进出内部网的通信量</w:t>
      </w:r>
    </w:p>
    <w:p>
      <w:pPr>
        <w:pStyle w:val="2"/>
        <w:rPr>
          <w:rFonts w:hint="eastAsia"/>
        </w:rPr>
      </w:pPr>
    </w:p>
    <w:p>
      <w:pPr>
        <w:pStyle w:val="2"/>
        <w:rPr>
          <w:rFonts w:hint="eastAsia"/>
        </w:rPr>
      </w:pPr>
      <w:r>
        <w:rPr>
          <w:rFonts w:hint="eastAsia"/>
        </w:rPr>
        <w:t>B、防火墙可以使用应用网关技术在应用层上建立协议过滤和转发功能</w:t>
      </w:r>
    </w:p>
    <w:p>
      <w:pPr>
        <w:pStyle w:val="2"/>
        <w:rPr>
          <w:rFonts w:hint="eastAsia"/>
        </w:rPr>
      </w:pPr>
    </w:p>
    <w:p>
      <w:pPr>
        <w:pStyle w:val="2"/>
        <w:rPr>
          <w:rFonts w:hint="eastAsia"/>
        </w:rPr>
      </w:pPr>
      <w:r>
        <w:rPr>
          <w:rFonts w:hint="eastAsia"/>
        </w:rPr>
        <w:t>C、防火墙可以使用过滤技术在网络层对数据包进行选择</w:t>
      </w:r>
    </w:p>
    <w:p>
      <w:pPr>
        <w:pStyle w:val="2"/>
        <w:rPr>
          <w:rFonts w:hint="eastAsia"/>
        </w:rPr>
      </w:pPr>
    </w:p>
    <w:p>
      <w:pPr>
        <w:pStyle w:val="2"/>
        <w:rPr>
          <w:rFonts w:hint="eastAsia"/>
        </w:rPr>
      </w:pPr>
      <w:r>
        <w:rPr>
          <w:rFonts w:hint="eastAsia"/>
        </w:rPr>
        <w:t>D、防火墙可以阻止来自内部的威胁和攻击D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P1275] 计算机互联的主要目的是（）。</w:t>
      </w:r>
    </w:p>
    <w:p>
      <w:pPr>
        <w:pStyle w:val="2"/>
        <w:rPr>
          <w:rFonts w:hint="eastAsia"/>
        </w:rPr>
      </w:pPr>
      <w:r>
        <w:rPr>
          <w:rFonts w:hint="eastAsia"/>
        </w:rPr>
        <w:t>计算机互联的主要目的是（）。</w:t>
      </w:r>
    </w:p>
    <w:p>
      <w:pPr>
        <w:pStyle w:val="2"/>
        <w:rPr>
          <w:rFonts w:hint="eastAsia"/>
        </w:rPr>
      </w:pPr>
    </w:p>
    <w:p>
      <w:pPr>
        <w:pStyle w:val="2"/>
        <w:rPr>
          <w:rFonts w:hint="eastAsia"/>
        </w:rPr>
      </w:pPr>
      <w:r>
        <w:rPr>
          <w:rFonts w:hint="eastAsia"/>
        </w:rPr>
        <w:t>A、制定网络协议      B、将计算机技术与通信技术相结合</w:t>
      </w:r>
    </w:p>
    <w:p>
      <w:pPr>
        <w:pStyle w:val="2"/>
        <w:rPr>
          <w:rFonts w:hint="eastAsia"/>
        </w:rPr>
      </w:pPr>
    </w:p>
    <w:p>
      <w:pPr>
        <w:pStyle w:val="2"/>
        <w:rPr>
          <w:rFonts w:hint="eastAsia"/>
        </w:rPr>
      </w:pPr>
      <w:r>
        <w:rPr>
          <w:rFonts w:hint="eastAsia"/>
        </w:rPr>
        <w:t>C、集中计算            D、资源共享</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P1276] ISDN 网络语音和数据传输的全双工数据通道（B 通道）速率为（）。</w:t>
      </w:r>
    </w:p>
    <w:p>
      <w:pPr>
        <w:pStyle w:val="2"/>
        <w:rPr>
          <w:rFonts w:hint="eastAsia"/>
        </w:rPr>
      </w:pPr>
      <w:r>
        <w:rPr>
          <w:rFonts w:hint="eastAsia"/>
        </w:rPr>
        <w:t>ISDN 网络语音和数据传输的全双工数据通道（B 通道）速率为（）。</w:t>
      </w:r>
    </w:p>
    <w:p>
      <w:pPr>
        <w:pStyle w:val="2"/>
        <w:rPr>
          <w:rFonts w:hint="eastAsia"/>
        </w:rPr>
      </w:pPr>
    </w:p>
    <w:p>
      <w:pPr>
        <w:pStyle w:val="2"/>
        <w:rPr>
          <w:rFonts w:hint="eastAsia"/>
        </w:rPr>
      </w:pPr>
      <w:r>
        <w:rPr>
          <w:rFonts w:hint="eastAsia"/>
        </w:rPr>
        <w:t>A、16kbps     B、64 kbps    C、128 kbps    D、256 kbps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P1277] 下列不属于路由选择协议的是（）。</w:t>
      </w:r>
    </w:p>
    <w:p>
      <w:pPr>
        <w:pStyle w:val="2"/>
        <w:rPr>
          <w:rFonts w:hint="eastAsia"/>
        </w:rPr>
      </w:pPr>
      <w:r>
        <w:rPr>
          <w:rFonts w:hint="eastAsia"/>
        </w:rPr>
        <w:t>下列不属于路由选择协议的是（ ）。</w:t>
      </w:r>
    </w:p>
    <w:p>
      <w:pPr>
        <w:pStyle w:val="2"/>
        <w:rPr>
          <w:rFonts w:hint="eastAsia"/>
        </w:rPr>
      </w:pPr>
    </w:p>
    <w:p>
      <w:pPr>
        <w:pStyle w:val="2"/>
        <w:rPr>
          <w:rFonts w:hint="eastAsia"/>
        </w:rPr>
      </w:pPr>
      <w:r>
        <w:rPr>
          <w:rFonts w:hint="eastAsia"/>
        </w:rPr>
        <w:t>A、RIP     B、ICMP    C、BGP     D、OSPF</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P1278] TCP/IP 参考模型中的主机-网络层对应于 OSI 中的（）。</w:t>
      </w:r>
    </w:p>
    <w:p>
      <w:pPr>
        <w:pStyle w:val="2"/>
        <w:rPr>
          <w:rFonts w:hint="eastAsia"/>
        </w:rPr>
      </w:pPr>
      <w:r>
        <w:rPr>
          <w:rFonts w:hint="eastAsia"/>
        </w:rPr>
        <w:t>TCP/IP 参考模型中的主机-网络层对应于 OSI 中的（）。</w:t>
      </w:r>
    </w:p>
    <w:p>
      <w:pPr>
        <w:pStyle w:val="2"/>
        <w:rPr>
          <w:rFonts w:hint="eastAsia"/>
        </w:rPr>
      </w:pPr>
    </w:p>
    <w:p>
      <w:pPr>
        <w:pStyle w:val="2"/>
        <w:rPr>
          <w:rFonts w:hint="eastAsia"/>
        </w:rPr>
      </w:pPr>
      <w:r>
        <w:rPr>
          <w:rFonts w:hint="eastAsia"/>
        </w:rPr>
        <w:t>A、网络层               B、物理层</w:t>
      </w:r>
    </w:p>
    <w:p>
      <w:pPr>
        <w:pStyle w:val="2"/>
        <w:rPr>
          <w:rFonts w:hint="eastAsia"/>
        </w:rPr>
      </w:pPr>
    </w:p>
    <w:p>
      <w:pPr>
        <w:pStyle w:val="2"/>
        <w:rPr>
          <w:rFonts w:hint="eastAsia"/>
        </w:rPr>
      </w:pPr>
      <w:r>
        <w:rPr>
          <w:rFonts w:hint="eastAsia"/>
        </w:rPr>
        <w:t>C、数据链路层         D、物理层与数据链路层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P1279] 企业 Intranet 要与 Internet 互联，必需的互联设备是（）。</w:t>
      </w:r>
    </w:p>
    <w:p>
      <w:pPr>
        <w:pStyle w:val="2"/>
        <w:rPr>
          <w:rFonts w:hint="eastAsia"/>
        </w:rPr>
      </w:pPr>
      <w:r>
        <w:rPr>
          <w:rFonts w:hint="eastAsia"/>
        </w:rPr>
        <w:t>企业 Intranet 要与 Internet 互联，必需的互联设备是（）。</w:t>
      </w:r>
    </w:p>
    <w:p>
      <w:pPr>
        <w:pStyle w:val="2"/>
        <w:rPr>
          <w:rFonts w:hint="eastAsia"/>
        </w:rPr>
      </w:pPr>
    </w:p>
    <w:p>
      <w:pPr>
        <w:pStyle w:val="2"/>
        <w:rPr>
          <w:rFonts w:hint="eastAsia"/>
        </w:rPr>
      </w:pPr>
      <w:r>
        <w:rPr>
          <w:rFonts w:hint="eastAsia"/>
        </w:rPr>
        <w:t>A、中继器      B、调制解调器</w:t>
      </w:r>
    </w:p>
    <w:p>
      <w:pPr>
        <w:pStyle w:val="2"/>
        <w:rPr>
          <w:rFonts w:hint="eastAsia"/>
        </w:rPr>
      </w:pPr>
    </w:p>
    <w:p>
      <w:pPr>
        <w:pStyle w:val="2"/>
        <w:rPr>
          <w:rFonts w:hint="eastAsia"/>
        </w:rPr>
      </w:pPr>
      <w:r>
        <w:rPr>
          <w:rFonts w:hint="eastAsia"/>
        </w:rPr>
        <w:t>C、交换器      D、路由器D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P1280] 通信系统必须具备的三个基本要素是（）。</w:t>
      </w:r>
    </w:p>
    <w:p>
      <w:pPr>
        <w:pStyle w:val="2"/>
        <w:rPr>
          <w:rFonts w:hint="eastAsia"/>
        </w:rPr>
      </w:pPr>
      <w:r>
        <w:rPr>
          <w:rFonts w:hint="eastAsia"/>
        </w:rPr>
        <w:t>通信系统必须具备的三个基本要素是（）。</w:t>
      </w:r>
    </w:p>
    <w:p>
      <w:pPr>
        <w:pStyle w:val="2"/>
        <w:rPr>
          <w:rFonts w:hint="eastAsia"/>
        </w:rPr>
      </w:pPr>
    </w:p>
    <w:p>
      <w:pPr>
        <w:pStyle w:val="2"/>
        <w:rPr>
          <w:rFonts w:hint="eastAsia"/>
        </w:rPr>
      </w:pPr>
      <w:r>
        <w:rPr>
          <w:rFonts w:hint="eastAsia"/>
        </w:rPr>
        <w:t>A、终端. 电缆. 计算机                 B、信号发生器. 通信线路. 信号接收设备</w:t>
      </w:r>
    </w:p>
    <w:p>
      <w:pPr>
        <w:pStyle w:val="2"/>
        <w:rPr>
          <w:rFonts w:hint="eastAsia"/>
        </w:rPr>
      </w:pPr>
    </w:p>
    <w:p>
      <w:pPr>
        <w:pStyle w:val="2"/>
        <w:rPr>
          <w:rFonts w:hint="eastAsia"/>
        </w:rPr>
      </w:pPr>
      <w:r>
        <w:rPr>
          <w:rFonts w:hint="eastAsia"/>
        </w:rPr>
        <w:t>C、信源. 通信媒体. 信宿              D、终端. 通信设施. 接收设备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P1281] IP 地址 192.168.1.0 代表（ ）。</w:t>
      </w:r>
    </w:p>
    <w:p>
      <w:pPr>
        <w:pStyle w:val="2"/>
        <w:rPr>
          <w:rFonts w:hint="eastAsia"/>
        </w:rPr>
      </w:pPr>
      <w:r>
        <w:rPr>
          <w:rFonts w:hint="eastAsia"/>
        </w:rPr>
        <w:t>IP 地址 192.168.1.0 代表（ ）。</w:t>
      </w:r>
    </w:p>
    <w:p>
      <w:pPr>
        <w:pStyle w:val="2"/>
        <w:rPr>
          <w:rFonts w:hint="eastAsia"/>
        </w:rPr>
      </w:pPr>
    </w:p>
    <w:p>
      <w:pPr>
        <w:pStyle w:val="2"/>
        <w:rPr>
          <w:rFonts w:hint="eastAsia"/>
        </w:rPr>
      </w:pPr>
      <w:r>
        <w:rPr>
          <w:rFonts w:hint="eastAsia"/>
        </w:rPr>
        <w:t>A、一个 C 类网络号              B、一个 C 类网络中的广播</w:t>
      </w:r>
    </w:p>
    <w:p>
      <w:pPr>
        <w:pStyle w:val="2"/>
        <w:rPr>
          <w:rFonts w:hint="eastAsia"/>
        </w:rPr>
      </w:pPr>
    </w:p>
    <w:p>
      <w:pPr>
        <w:pStyle w:val="2"/>
        <w:rPr>
          <w:rFonts w:hint="eastAsia"/>
        </w:rPr>
      </w:pPr>
      <w:r>
        <w:rPr>
          <w:rFonts w:hint="eastAsia"/>
        </w:rPr>
        <w:t>C、一个 C 类网络中的主机     D、以上都不是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P1282] 下面（ ）不是组的作用域之一。</w:t>
      </w:r>
    </w:p>
    <w:p>
      <w:pPr>
        <w:pStyle w:val="2"/>
        <w:rPr>
          <w:rFonts w:hint="eastAsia"/>
        </w:rPr>
      </w:pPr>
      <w:r>
        <w:rPr>
          <w:rFonts w:hint="eastAsia"/>
        </w:rPr>
        <w:t>下面（ ）不是组的作用域之一。</w:t>
      </w:r>
    </w:p>
    <w:p>
      <w:pPr>
        <w:pStyle w:val="2"/>
        <w:rPr>
          <w:rFonts w:hint="eastAsia"/>
        </w:rPr>
      </w:pPr>
    </w:p>
    <w:p>
      <w:pPr>
        <w:pStyle w:val="2"/>
        <w:rPr>
          <w:rFonts w:hint="eastAsia"/>
        </w:rPr>
      </w:pPr>
      <w:r>
        <w:rPr>
          <w:rFonts w:hint="eastAsia"/>
        </w:rPr>
        <w:t>A、通用作用域         B、全局作用域       C、局部作用域       D、域本地作用域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P1283] 令牌环网中某个站点能发送帧是因为 （）。</w:t>
      </w:r>
    </w:p>
    <w:p>
      <w:pPr>
        <w:pStyle w:val="2"/>
        <w:rPr>
          <w:rFonts w:hint="eastAsia"/>
        </w:rPr>
      </w:pPr>
      <w:r>
        <w:rPr>
          <w:rFonts w:hint="eastAsia"/>
        </w:rPr>
        <w:t>令牌环网中某个站点能发送帧是因为 （）。</w:t>
      </w:r>
    </w:p>
    <w:p>
      <w:pPr>
        <w:pStyle w:val="2"/>
        <w:rPr>
          <w:rFonts w:hint="eastAsia"/>
        </w:rPr>
      </w:pPr>
    </w:p>
    <w:p>
      <w:pPr>
        <w:pStyle w:val="2"/>
        <w:rPr>
          <w:rFonts w:hint="eastAsia"/>
        </w:rPr>
      </w:pPr>
      <w:r>
        <w:rPr>
          <w:rFonts w:hint="eastAsia"/>
        </w:rPr>
        <w:t>A、最先提出申请       B、优先级最高</w:t>
      </w:r>
    </w:p>
    <w:p>
      <w:pPr>
        <w:pStyle w:val="2"/>
        <w:rPr>
          <w:rFonts w:hint="eastAsia"/>
        </w:rPr>
      </w:pPr>
    </w:p>
    <w:p>
      <w:pPr>
        <w:pStyle w:val="2"/>
        <w:rPr>
          <w:rFonts w:hint="eastAsia"/>
        </w:rPr>
      </w:pPr>
      <w:r>
        <w:rPr>
          <w:rFonts w:hint="eastAsia"/>
        </w:rPr>
        <w:t>C、令牌到达             D、可随机发送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P1284] 局部地区通信网络简称局域网，英文缩写为（）。</w:t>
      </w:r>
    </w:p>
    <w:p>
      <w:pPr>
        <w:pStyle w:val="2"/>
        <w:rPr>
          <w:rFonts w:hint="eastAsia"/>
        </w:rPr>
      </w:pPr>
      <w:r>
        <w:rPr>
          <w:rFonts w:hint="eastAsia"/>
        </w:rPr>
        <w:t>局部地区通信网络简称局域网，英文缩写为（）。</w:t>
      </w:r>
    </w:p>
    <w:p>
      <w:pPr>
        <w:pStyle w:val="2"/>
        <w:rPr>
          <w:rFonts w:hint="eastAsia"/>
        </w:rPr>
      </w:pPr>
    </w:p>
    <w:p>
      <w:pPr>
        <w:pStyle w:val="2"/>
        <w:rPr>
          <w:rFonts w:hint="eastAsia"/>
        </w:rPr>
      </w:pPr>
      <w:r>
        <w:rPr>
          <w:rFonts w:hint="eastAsia"/>
        </w:rPr>
        <w:t>A、WAN        B、LAN        C、SAN        D、MAN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P1285] 当一台计算机从 FTP 服务器下载文件时，在该 FTP 服务器上对数据进行封 装的五个转换步骤是（）</w:t>
      </w:r>
    </w:p>
    <w:p>
      <w:pPr>
        <w:pStyle w:val="2"/>
        <w:rPr>
          <w:rFonts w:hint="eastAsia"/>
        </w:rPr>
      </w:pPr>
      <w:r>
        <w:rPr>
          <w:rFonts w:hint="eastAsia"/>
        </w:rPr>
        <w:t>当一台计算机从 FTP 服务器下载文件时，在该 FTP 服务器上对数据进行封装的五个转换步骤是（）。</w:t>
      </w:r>
    </w:p>
    <w:p>
      <w:pPr>
        <w:pStyle w:val="2"/>
        <w:rPr>
          <w:rFonts w:hint="eastAsia"/>
        </w:rPr>
      </w:pPr>
    </w:p>
    <w:p>
      <w:pPr>
        <w:pStyle w:val="2"/>
        <w:rPr>
          <w:rFonts w:hint="eastAsia"/>
        </w:rPr>
      </w:pPr>
      <w:r>
        <w:rPr>
          <w:rFonts w:hint="eastAsia"/>
        </w:rPr>
        <w:t>A、比特，数据帧，数据包，数据段，数据</w:t>
      </w:r>
    </w:p>
    <w:p>
      <w:pPr>
        <w:pStyle w:val="2"/>
        <w:rPr>
          <w:rFonts w:hint="eastAsia"/>
        </w:rPr>
      </w:pPr>
    </w:p>
    <w:p>
      <w:pPr>
        <w:pStyle w:val="2"/>
        <w:rPr>
          <w:rFonts w:hint="eastAsia"/>
        </w:rPr>
      </w:pPr>
      <w:r>
        <w:rPr>
          <w:rFonts w:hint="eastAsia"/>
        </w:rPr>
        <w:t>B、数据，数据段，数据包，数据帧，比特</w:t>
      </w:r>
    </w:p>
    <w:p>
      <w:pPr>
        <w:pStyle w:val="2"/>
        <w:rPr>
          <w:rFonts w:hint="eastAsia"/>
        </w:rPr>
      </w:pPr>
    </w:p>
    <w:p>
      <w:pPr>
        <w:pStyle w:val="2"/>
        <w:rPr>
          <w:rFonts w:hint="eastAsia"/>
        </w:rPr>
      </w:pPr>
      <w:r>
        <w:rPr>
          <w:rFonts w:hint="eastAsia"/>
        </w:rPr>
        <w:t>C、数据包，数据段，数据，比特，数据帧</w:t>
      </w:r>
    </w:p>
    <w:p>
      <w:pPr>
        <w:pStyle w:val="2"/>
        <w:rPr>
          <w:rFonts w:hint="eastAsia"/>
        </w:rPr>
      </w:pPr>
    </w:p>
    <w:p>
      <w:pPr>
        <w:pStyle w:val="2"/>
        <w:rPr>
          <w:rFonts w:hint="eastAsia"/>
        </w:rPr>
      </w:pPr>
      <w:r>
        <w:rPr>
          <w:rFonts w:hint="eastAsia"/>
        </w:rPr>
        <w:t>D、数据段，数据包，数据帧，比特，数据</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P1286] 在 TCP/IP 协议簇中，UDP 协议工作在（）。</w:t>
      </w:r>
    </w:p>
    <w:p>
      <w:pPr>
        <w:pStyle w:val="2"/>
        <w:rPr>
          <w:rFonts w:hint="eastAsia"/>
        </w:rPr>
      </w:pPr>
      <w:r>
        <w:rPr>
          <w:rFonts w:hint="eastAsia"/>
        </w:rPr>
        <w:t>在 TCP/IP 协议簇中，UDP 协议工作在（）。</w:t>
      </w:r>
    </w:p>
    <w:p>
      <w:pPr>
        <w:pStyle w:val="2"/>
        <w:rPr>
          <w:rFonts w:hint="eastAsia"/>
        </w:rPr>
      </w:pPr>
    </w:p>
    <w:p>
      <w:pPr>
        <w:pStyle w:val="2"/>
        <w:rPr>
          <w:rFonts w:hint="eastAsia"/>
        </w:rPr>
      </w:pPr>
      <w:r>
        <w:rPr>
          <w:rFonts w:hint="eastAsia"/>
        </w:rPr>
        <w:t>A、应用层    B、传输层    C、网络互联层     D、网络接口层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P1287] 某公司申请到一个 C 类网络，由于有地理位置上的考虑必须切割成 5 个子 网，请问子网掩码要设为（）</w:t>
      </w:r>
    </w:p>
    <w:p>
      <w:pPr>
        <w:pStyle w:val="2"/>
        <w:rPr>
          <w:rFonts w:hint="eastAsia"/>
        </w:rPr>
      </w:pPr>
      <w:r>
        <w:rPr>
          <w:rFonts w:hint="eastAsia"/>
        </w:rPr>
        <w:t>某公司申请到一个 C 类网络，由于有地理位置上的考虑必须切割成 5 个子</w:t>
      </w:r>
    </w:p>
    <w:p>
      <w:pPr>
        <w:pStyle w:val="2"/>
        <w:rPr>
          <w:rFonts w:hint="eastAsia"/>
        </w:rPr>
      </w:pPr>
    </w:p>
    <w:p>
      <w:pPr>
        <w:pStyle w:val="2"/>
        <w:rPr>
          <w:rFonts w:hint="eastAsia"/>
        </w:rPr>
      </w:pPr>
      <w:r>
        <w:rPr>
          <w:rFonts w:hint="eastAsia"/>
        </w:rPr>
        <w:t>网，请问子网掩码要设为（）</w:t>
      </w:r>
    </w:p>
    <w:p>
      <w:pPr>
        <w:pStyle w:val="2"/>
        <w:rPr>
          <w:rFonts w:hint="eastAsia"/>
        </w:rPr>
      </w:pPr>
    </w:p>
    <w:p>
      <w:pPr>
        <w:pStyle w:val="2"/>
        <w:rPr>
          <w:rFonts w:hint="eastAsia"/>
        </w:rPr>
      </w:pPr>
      <w:r>
        <w:rPr>
          <w:rFonts w:hint="eastAsia"/>
        </w:rPr>
        <w:t>A. 255.255.255.224 B. 255.255.255.192</w:t>
      </w:r>
    </w:p>
    <w:p>
      <w:pPr>
        <w:pStyle w:val="2"/>
        <w:rPr>
          <w:rFonts w:hint="eastAsia"/>
        </w:rPr>
      </w:pPr>
    </w:p>
    <w:p>
      <w:pPr>
        <w:pStyle w:val="2"/>
        <w:rPr>
          <w:rFonts w:hint="eastAsia"/>
        </w:rPr>
      </w:pPr>
      <w:r>
        <w:rPr>
          <w:rFonts w:hint="eastAsia"/>
        </w:rPr>
        <w:t>C. 255.255.255.254 D. 255.285.255.240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P1288] 下面协议中,用于电子邮件 email 传输控制的是（）。</w:t>
      </w:r>
    </w:p>
    <w:p>
      <w:pPr>
        <w:pStyle w:val="2"/>
        <w:rPr>
          <w:rFonts w:hint="eastAsia"/>
        </w:rPr>
      </w:pPr>
      <w:r>
        <w:rPr>
          <w:rFonts w:hint="eastAsia"/>
        </w:rPr>
        <w:t>下面协议中,用于电子邮件 email 传输控制的是（）。</w:t>
      </w:r>
    </w:p>
    <w:p>
      <w:pPr>
        <w:pStyle w:val="2"/>
        <w:rPr>
          <w:rFonts w:hint="eastAsia"/>
        </w:rPr>
      </w:pPr>
    </w:p>
    <w:p>
      <w:pPr>
        <w:pStyle w:val="2"/>
        <w:rPr>
          <w:rFonts w:hint="eastAsia"/>
        </w:rPr>
      </w:pPr>
      <w:r>
        <w:rPr>
          <w:rFonts w:hint="eastAsia"/>
        </w:rPr>
        <w:t>A、SNMP     B、SMTP     C、HTTP     D、HTML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P1289] 用双绞线连接计算机，最常用的连接器为（）。</w:t>
      </w:r>
    </w:p>
    <w:p>
      <w:pPr>
        <w:pStyle w:val="2"/>
        <w:rPr>
          <w:rFonts w:hint="eastAsia"/>
        </w:rPr>
      </w:pPr>
      <w:r>
        <w:rPr>
          <w:rFonts w:hint="eastAsia"/>
        </w:rPr>
        <w:t>A、RJ-45</w:t>
      </w:r>
    </w:p>
    <w:p>
      <w:pPr>
        <w:pStyle w:val="2"/>
        <w:rPr>
          <w:rFonts w:hint="eastAsia"/>
        </w:rPr>
      </w:pPr>
    </w:p>
    <w:p>
      <w:pPr>
        <w:pStyle w:val="2"/>
        <w:rPr>
          <w:rFonts w:hint="eastAsia"/>
        </w:rPr>
      </w:pPr>
      <w:r>
        <w:rPr>
          <w:rFonts w:hint="eastAsia"/>
        </w:rPr>
        <w:t>B、AUI</w:t>
      </w:r>
    </w:p>
    <w:p>
      <w:pPr>
        <w:pStyle w:val="2"/>
        <w:rPr>
          <w:rFonts w:hint="eastAsia"/>
        </w:rPr>
      </w:pPr>
    </w:p>
    <w:p>
      <w:pPr>
        <w:pStyle w:val="2"/>
        <w:rPr>
          <w:rFonts w:hint="eastAsia"/>
        </w:rPr>
      </w:pPr>
      <w:r>
        <w:rPr>
          <w:rFonts w:hint="eastAsia"/>
        </w:rPr>
        <w:t>C、BNC-T</w:t>
      </w:r>
    </w:p>
    <w:p>
      <w:pPr>
        <w:pStyle w:val="2"/>
        <w:rPr>
          <w:rFonts w:hint="eastAsia"/>
        </w:rPr>
      </w:pPr>
    </w:p>
    <w:p>
      <w:pPr>
        <w:pStyle w:val="2"/>
        <w:rPr>
          <w:rFonts w:hint="eastAsia"/>
        </w:rPr>
      </w:pPr>
      <w:r>
        <w:rPr>
          <w:rFonts w:hint="eastAsia"/>
        </w:rPr>
        <w:t>D、NNI</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P1290] Internet 上的各种不同网络及不同类型的计算机进行相互通信的基础是 （）。</w:t>
      </w:r>
    </w:p>
    <w:p>
      <w:pPr>
        <w:pStyle w:val="2"/>
        <w:rPr>
          <w:rFonts w:hint="eastAsia"/>
        </w:rPr>
      </w:pPr>
      <w:r>
        <w:rPr>
          <w:rFonts w:hint="eastAsia"/>
        </w:rPr>
        <w:t>Internet 上的各种不同网络及不同类型的计算机进行相互通信的基础是（）。</w:t>
      </w:r>
    </w:p>
    <w:p>
      <w:pPr>
        <w:pStyle w:val="2"/>
        <w:rPr>
          <w:rFonts w:hint="eastAsia"/>
        </w:rPr>
      </w:pPr>
    </w:p>
    <w:p>
      <w:pPr>
        <w:pStyle w:val="2"/>
        <w:rPr>
          <w:rFonts w:hint="eastAsia"/>
        </w:rPr>
      </w:pPr>
      <w:r>
        <w:rPr>
          <w:rFonts w:hint="eastAsia"/>
        </w:rPr>
        <w:t>A、HTTP       B、 IPX/SPX      C、X.25       D、TCP/IP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P1291] 以太网媒体访问控制技术 CSMA/CD 的机制是（）。</w:t>
      </w:r>
    </w:p>
    <w:p>
      <w:pPr>
        <w:pStyle w:val="2"/>
        <w:rPr>
          <w:rFonts w:hint="eastAsia"/>
        </w:rPr>
      </w:pPr>
      <w:r>
        <w:rPr>
          <w:rFonts w:hint="eastAsia"/>
        </w:rPr>
        <w:t>以太网媒体访问控制技术 CSMA/CD 的机制是（）。</w:t>
      </w:r>
    </w:p>
    <w:p>
      <w:pPr>
        <w:pStyle w:val="2"/>
        <w:rPr>
          <w:rFonts w:hint="eastAsia"/>
        </w:rPr>
      </w:pPr>
    </w:p>
    <w:p>
      <w:pPr>
        <w:pStyle w:val="2"/>
        <w:rPr>
          <w:rFonts w:hint="eastAsia"/>
        </w:rPr>
      </w:pPr>
      <w:r>
        <w:rPr>
          <w:rFonts w:hint="eastAsia"/>
        </w:rPr>
        <w:t>A、争用带宽     B、预约带宽    C、循环使用带宽    D、按优先级分配带宽</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[计算机网络 P1292] </w:t>
      </w:r>
      <w:del w:id="827" w:author="JH H" w:date="2023-12-13T00:52:00Z">
        <w:r>
          <w:rPr>
            <w:rFonts w:hint="eastAsia"/>
          </w:rPr>
          <w:delText>在 OSI 中，为实现有效. 可靠数据传输，必须对传输操作进行严格的控制和 管理，完成这项工作的层次</w:delText>
        </w:r>
      </w:del>
    </w:p>
    <w:p>
      <w:pPr>
        <w:pStyle w:val="2"/>
        <w:rPr>
          <w:rFonts w:hint="eastAsia"/>
        </w:rPr>
      </w:pPr>
      <w:r>
        <w:rPr>
          <w:rFonts w:hint="eastAsia"/>
        </w:rPr>
        <w:t>在 OSI 中，为实现有效. 可靠数据传输，必须对传输操作进行严格的控制和管理，完成这项工作的层次是（）。</w:t>
      </w:r>
    </w:p>
    <w:p>
      <w:pPr>
        <w:pStyle w:val="2"/>
        <w:rPr>
          <w:rFonts w:hint="eastAsia"/>
        </w:rPr>
      </w:pPr>
    </w:p>
    <w:p>
      <w:pPr>
        <w:pStyle w:val="2"/>
        <w:rPr>
          <w:rFonts w:hint="eastAsia"/>
        </w:rPr>
      </w:pPr>
      <w:r>
        <w:rPr>
          <w:rFonts w:hint="eastAsia"/>
        </w:rPr>
        <w:t>A、物理层     B、数据链路层    C、 网络层    D、运输层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P1293] 下面关于集线器的缺点描述的是（）。</w:t>
      </w:r>
    </w:p>
    <w:p>
      <w:pPr>
        <w:pStyle w:val="2"/>
        <w:rPr>
          <w:rFonts w:hint="eastAsia"/>
        </w:rPr>
      </w:pPr>
      <w:r>
        <w:rPr>
          <w:rFonts w:hint="eastAsia"/>
        </w:rPr>
        <w:t>下面关于集线器的缺点描述的是（）。</w:t>
      </w:r>
    </w:p>
    <w:p>
      <w:pPr>
        <w:pStyle w:val="2"/>
        <w:rPr>
          <w:rFonts w:hint="eastAsia"/>
        </w:rPr>
      </w:pPr>
    </w:p>
    <w:p>
      <w:pPr>
        <w:pStyle w:val="2"/>
        <w:rPr>
          <w:rFonts w:hint="eastAsia"/>
        </w:rPr>
      </w:pPr>
      <w:r>
        <w:rPr>
          <w:rFonts w:hint="eastAsia"/>
        </w:rPr>
        <w:t>A、集线器不能延伸网络可操作的距离</w:t>
      </w:r>
    </w:p>
    <w:p>
      <w:pPr>
        <w:pStyle w:val="2"/>
        <w:rPr>
          <w:rFonts w:hint="eastAsia"/>
        </w:rPr>
      </w:pPr>
    </w:p>
    <w:p>
      <w:pPr>
        <w:pStyle w:val="2"/>
        <w:rPr>
          <w:rFonts w:hint="eastAsia"/>
        </w:rPr>
      </w:pPr>
      <w:r>
        <w:rPr>
          <w:rFonts w:hint="eastAsia"/>
        </w:rPr>
        <w:t>B、集线器不能过滤网络流量</w:t>
      </w:r>
    </w:p>
    <w:p>
      <w:pPr>
        <w:pStyle w:val="2"/>
        <w:rPr>
          <w:rFonts w:hint="eastAsia"/>
        </w:rPr>
      </w:pPr>
    </w:p>
    <w:p>
      <w:pPr>
        <w:pStyle w:val="2"/>
        <w:rPr>
          <w:rFonts w:hint="eastAsia"/>
        </w:rPr>
      </w:pPr>
      <w:r>
        <w:rPr>
          <w:rFonts w:hint="eastAsia"/>
        </w:rPr>
        <w:t>C、集线器不能在网络上发送变弱的信号</w:t>
      </w:r>
    </w:p>
    <w:p>
      <w:pPr>
        <w:pStyle w:val="2"/>
        <w:rPr>
          <w:rFonts w:hint="eastAsia"/>
        </w:rPr>
      </w:pPr>
    </w:p>
    <w:p>
      <w:pPr>
        <w:pStyle w:val="2"/>
        <w:rPr>
          <w:rFonts w:hint="eastAsia"/>
        </w:rPr>
      </w:pPr>
      <w:r>
        <w:rPr>
          <w:rFonts w:hint="eastAsia"/>
        </w:rPr>
        <w:t>D、集线器不能放大变弱的信号</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P1294] 帧中继网是一种（）。</w:t>
      </w:r>
    </w:p>
    <w:p>
      <w:pPr>
        <w:pStyle w:val="2"/>
        <w:rPr>
          <w:rFonts w:hint="eastAsia"/>
        </w:rPr>
      </w:pPr>
      <w:r>
        <w:rPr>
          <w:rFonts w:hint="eastAsia"/>
        </w:rPr>
        <w:t>帧中继网是一种（）。</w:t>
      </w:r>
    </w:p>
    <w:p>
      <w:pPr>
        <w:pStyle w:val="2"/>
        <w:rPr>
          <w:rFonts w:hint="eastAsia"/>
        </w:rPr>
      </w:pPr>
    </w:p>
    <w:p>
      <w:pPr>
        <w:pStyle w:val="2"/>
        <w:rPr>
          <w:rFonts w:hint="eastAsia"/>
        </w:rPr>
      </w:pPr>
      <w:r>
        <w:rPr>
          <w:rFonts w:hint="eastAsia"/>
        </w:rPr>
        <w:t>A、广域网      B、局域网     C、ATM 网      D、以太网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P1295] 下列对用户账户叙述正确的是（）。</w:t>
      </w:r>
    </w:p>
    <w:p>
      <w:pPr>
        <w:pStyle w:val="2"/>
        <w:rPr>
          <w:rFonts w:hint="eastAsia"/>
        </w:rPr>
      </w:pPr>
      <w:r>
        <w:rPr>
          <w:rFonts w:hint="eastAsia"/>
        </w:rPr>
        <w:t>A、用户账户就是指计算机账户</w:t>
      </w:r>
    </w:p>
    <w:p>
      <w:pPr>
        <w:pStyle w:val="2"/>
        <w:rPr>
          <w:rFonts w:hint="eastAsia"/>
        </w:rPr>
      </w:pPr>
    </w:p>
    <w:p>
      <w:pPr>
        <w:pStyle w:val="2"/>
        <w:rPr>
          <w:rFonts w:hint="eastAsia"/>
        </w:rPr>
      </w:pPr>
      <w:r>
        <w:rPr>
          <w:rFonts w:hint="eastAsia"/>
        </w:rPr>
        <w:t>B、用户账户由用户名和密码标识</w:t>
      </w:r>
    </w:p>
    <w:p>
      <w:pPr>
        <w:pStyle w:val="2"/>
        <w:rPr>
          <w:rFonts w:hint="eastAsia"/>
        </w:rPr>
      </w:pPr>
    </w:p>
    <w:p>
      <w:pPr>
        <w:pStyle w:val="2"/>
        <w:rPr>
          <w:rFonts w:hint="eastAsia"/>
        </w:rPr>
      </w:pPr>
      <w:r>
        <w:rPr>
          <w:rFonts w:hint="eastAsia"/>
        </w:rPr>
        <w:t>C、用户账户与组账户同级</w:t>
      </w:r>
    </w:p>
    <w:p>
      <w:pPr>
        <w:pStyle w:val="2"/>
        <w:rPr>
          <w:rFonts w:hint="eastAsia"/>
        </w:rPr>
      </w:pPr>
    </w:p>
    <w:p>
      <w:pPr>
        <w:pStyle w:val="2"/>
        <w:rPr>
          <w:rFonts w:hint="eastAsia"/>
        </w:rPr>
      </w:pPr>
      <w:r>
        <w:rPr>
          <w:rFonts w:hint="eastAsia"/>
        </w:rPr>
        <w:t>D、用户账户在安装 Windows 2000 Server 时创建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P1296] www.tsinghua.edu.cn 在这个完整名称（FQDN）里，（）是主机名。</w:t>
      </w:r>
    </w:p>
    <w:p>
      <w:pPr>
        <w:pStyle w:val="2"/>
        <w:rPr>
          <w:rFonts w:hint="eastAsia"/>
        </w:rPr>
      </w:pPr>
      <w:r>
        <w:rPr>
          <w:rFonts w:hint="eastAsia"/>
        </w:rPr>
        <w:t>www.tsinghua.edu.cn 在这个完整名称（FQDN）里，（）是主机名。</w:t>
      </w:r>
    </w:p>
    <w:p>
      <w:pPr>
        <w:pStyle w:val="2"/>
        <w:rPr>
          <w:rFonts w:hint="eastAsia"/>
        </w:rPr>
      </w:pPr>
    </w:p>
    <w:p>
      <w:pPr>
        <w:pStyle w:val="2"/>
        <w:rPr>
          <w:rFonts w:hint="eastAsia"/>
        </w:rPr>
      </w:pPr>
      <w:r>
        <w:rPr>
          <w:rFonts w:hint="eastAsia"/>
        </w:rPr>
        <w:t>A、edu.cn       B、tsinghua      C、tsinghua.edu.cn       D、wwwD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P1297] 下面提供 FTP 服务的默认 TCP 端口号是（）。</w:t>
      </w:r>
    </w:p>
    <w:p>
      <w:pPr>
        <w:pStyle w:val="2"/>
        <w:rPr>
          <w:rFonts w:hint="eastAsia"/>
        </w:rPr>
      </w:pPr>
      <w:r>
        <w:rPr>
          <w:rFonts w:hint="eastAsia"/>
        </w:rPr>
        <w:t>下面提供 FTP 服务的默认 TCP 端口号是（）。</w:t>
      </w:r>
    </w:p>
    <w:p>
      <w:pPr>
        <w:pStyle w:val="2"/>
        <w:rPr>
          <w:rFonts w:hint="eastAsia"/>
        </w:rPr>
      </w:pPr>
    </w:p>
    <w:p>
      <w:pPr>
        <w:pStyle w:val="2"/>
        <w:rPr>
          <w:rFonts w:hint="eastAsia"/>
        </w:rPr>
      </w:pPr>
      <w:r>
        <w:rPr>
          <w:rFonts w:hint="eastAsia"/>
        </w:rPr>
        <w:t>A、21       B、25       C、23      D、80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P1298] 以下关于 100BASE-T 的描述中错误的是（）。</w:t>
      </w:r>
    </w:p>
    <w:p>
      <w:pPr>
        <w:pStyle w:val="2"/>
        <w:rPr>
          <w:rFonts w:hint="eastAsia"/>
        </w:rPr>
      </w:pPr>
      <w:r>
        <w:rPr>
          <w:rFonts w:hint="eastAsia"/>
        </w:rPr>
        <w:t>以下关于 100BASE-T 的描述中错误的是（）。</w:t>
      </w:r>
    </w:p>
    <w:p>
      <w:pPr>
        <w:pStyle w:val="2"/>
        <w:rPr>
          <w:rFonts w:hint="eastAsia"/>
        </w:rPr>
      </w:pPr>
    </w:p>
    <w:p>
      <w:pPr>
        <w:pStyle w:val="2"/>
        <w:rPr>
          <w:rFonts w:hint="eastAsia"/>
        </w:rPr>
      </w:pPr>
      <w:r>
        <w:rPr>
          <w:rFonts w:hint="eastAsia"/>
        </w:rPr>
        <w:t>A、数据传输速率为 100Mbit/S</w:t>
      </w:r>
    </w:p>
    <w:p>
      <w:pPr>
        <w:pStyle w:val="2"/>
        <w:rPr>
          <w:rFonts w:hint="eastAsia"/>
        </w:rPr>
      </w:pPr>
    </w:p>
    <w:p>
      <w:pPr>
        <w:pStyle w:val="2"/>
        <w:rPr>
          <w:rFonts w:hint="eastAsia"/>
        </w:rPr>
      </w:pPr>
      <w:r>
        <w:rPr>
          <w:rFonts w:hint="eastAsia"/>
        </w:rPr>
        <w:t>B、信号类型为基带信号</w:t>
      </w:r>
    </w:p>
    <w:p>
      <w:pPr>
        <w:pStyle w:val="2"/>
        <w:rPr>
          <w:rFonts w:hint="eastAsia"/>
        </w:rPr>
      </w:pPr>
    </w:p>
    <w:p>
      <w:pPr>
        <w:pStyle w:val="2"/>
        <w:rPr>
          <w:rFonts w:hint="eastAsia"/>
        </w:rPr>
      </w:pPr>
      <w:r>
        <w:rPr>
          <w:rFonts w:hint="eastAsia"/>
        </w:rPr>
        <w:t>C、采用 5 类 UTP，其最大传输距离为 185M</w:t>
      </w:r>
    </w:p>
    <w:p>
      <w:pPr>
        <w:pStyle w:val="2"/>
        <w:rPr>
          <w:rFonts w:hint="eastAsia"/>
        </w:rPr>
      </w:pPr>
    </w:p>
    <w:p>
      <w:pPr>
        <w:pStyle w:val="2"/>
        <w:rPr>
          <w:rFonts w:hint="eastAsia"/>
        </w:rPr>
      </w:pPr>
      <w:r>
        <w:rPr>
          <w:rFonts w:hint="eastAsia"/>
        </w:rPr>
        <w:t>D、支持共享式和交换式两种组网方式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P1299] 在 TCP/IP 协议簇中，UDP 协议工作在（）。</w:t>
      </w:r>
    </w:p>
    <w:p>
      <w:pPr>
        <w:pStyle w:val="2"/>
        <w:rPr>
          <w:rFonts w:hint="eastAsia"/>
        </w:rPr>
      </w:pPr>
      <w:r>
        <w:rPr>
          <w:rFonts w:hint="eastAsia"/>
        </w:rPr>
        <w:t>在 TCP/IP 协议簇中，UDP 协议工作在（）。</w:t>
      </w:r>
    </w:p>
    <w:p>
      <w:pPr>
        <w:pStyle w:val="2"/>
        <w:rPr>
          <w:rFonts w:hint="eastAsia"/>
        </w:rPr>
      </w:pPr>
    </w:p>
    <w:p>
      <w:pPr>
        <w:pStyle w:val="2"/>
        <w:rPr>
          <w:rFonts w:hint="eastAsia"/>
        </w:rPr>
      </w:pPr>
      <w:r>
        <w:rPr>
          <w:rFonts w:hint="eastAsia"/>
        </w:rPr>
        <w:t>A、应用层    B、传输层    C、网络互联层    D、网络接口层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P1300] Windows 2000 Server 为管理员提供的名称是（）。</w:t>
      </w:r>
    </w:p>
    <w:p>
      <w:pPr>
        <w:pStyle w:val="2"/>
        <w:rPr>
          <w:rFonts w:hint="eastAsia"/>
        </w:rPr>
      </w:pPr>
      <w:r>
        <w:rPr>
          <w:rFonts w:hint="eastAsia"/>
        </w:rPr>
        <w:t>A、Guest                   B、TsInternetUser</w:t>
      </w:r>
    </w:p>
    <w:p>
      <w:pPr>
        <w:pStyle w:val="2"/>
        <w:rPr>
          <w:rFonts w:hint="eastAsia"/>
        </w:rPr>
      </w:pPr>
    </w:p>
    <w:p>
      <w:pPr>
        <w:pStyle w:val="2"/>
        <w:rPr>
          <w:rFonts w:hint="eastAsia"/>
        </w:rPr>
      </w:pPr>
      <w:r>
        <w:rPr>
          <w:rFonts w:hint="eastAsia"/>
        </w:rPr>
        <w:t>C、Administrator        D、Domain Admins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P1301] DHCP 客户机申请 IP 地址租约时首先发送的信息是下面（）。</w:t>
      </w:r>
    </w:p>
    <w:p>
      <w:pPr>
        <w:pStyle w:val="2"/>
        <w:rPr>
          <w:rFonts w:hint="eastAsia"/>
        </w:rPr>
      </w:pPr>
      <w:r>
        <w:rPr>
          <w:rFonts w:hint="eastAsia"/>
        </w:rPr>
        <w:t>DHCP 客户机申请 IP 地址租约时首先发送的信息是下面（）。</w:t>
      </w:r>
    </w:p>
    <w:p>
      <w:pPr>
        <w:pStyle w:val="2"/>
        <w:rPr>
          <w:rFonts w:hint="eastAsia"/>
        </w:rPr>
      </w:pPr>
    </w:p>
    <w:p>
      <w:pPr>
        <w:pStyle w:val="2"/>
        <w:rPr>
          <w:rFonts w:hint="eastAsia"/>
        </w:rPr>
      </w:pPr>
      <w:r>
        <w:rPr>
          <w:rFonts w:hint="eastAsia"/>
        </w:rPr>
        <w:t>A、DHCP discover      Ｂ、DHCP offer</w:t>
      </w:r>
    </w:p>
    <w:p>
      <w:pPr>
        <w:pStyle w:val="2"/>
        <w:rPr>
          <w:rFonts w:hint="eastAsia"/>
        </w:rPr>
      </w:pPr>
    </w:p>
    <w:p>
      <w:pPr>
        <w:pStyle w:val="2"/>
        <w:rPr>
          <w:rFonts w:hint="eastAsia"/>
        </w:rPr>
      </w:pPr>
      <w:r>
        <w:rPr>
          <w:rFonts w:hint="eastAsia"/>
        </w:rPr>
        <w:t>C. DHCP request         Ｄ、DHCP positive</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P1302] 计算机网络通信采用同步和异步两种方式，但传送效率最高的是（）。</w:t>
      </w:r>
    </w:p>
    <w:p>
      <w:pPr>
        <w:pStyle w:val="2"/>
        <w:rPr>
          <w:rFonts w:hint="eastAsia"/>
        </w:rPr>
      </w:pPr>
      <w:r>
        <w:rPr>
          <w:rFonts w:hint="eastAsia"/>
        </w:rPr>
        <w:t>A、同步方式                                 B、异步方式</w:t>
      </w:r>
    </w:p>
    <w:p>
      <w:pPr>
        <w:pStyle w:val="2"/>
        <w:rPr>
          <w:rFonts w:hint="eastAsia"/>
        </w:rPr>
      </w:pPr>
    </w:p>
    <w:p>
      <w:pPr>
        <w:pStyle w:val="2"/>
        <w:rPr>
          <w:rFonts w:hint="eastAsia"/>
        </w:rPr>
      </w:pPr>
      <w:r>
        <w:rPr>
          <w:rFonts w:hint="eastAsia"/>
        </w:rPr>
        <w:t>C、同步与异步方式传送效率相同      D、无法比较</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P1303] 在 Internet 域名体系中，域的下面可以划分子域，各级域名用圆点分开， 按照（）。</w:t>
      </w:r>
    </w:p>
    <w:p>
      <w:pPr>
        <w:pStyle w:val="2"/>
        <w:rPr>
          <w:rFonts w:hint="eastAsia"/>
        </w:rPr>
      </w:pPr>
      <w:r>
        <w:rPr>
          <w:rFonts w:hint="eastAsia"/>
        </w:rPr>
        <w:t>在 Internet 域名体系中，域的下面可以划分子域，各级域名用圆点分开，按照（）。</w:t>
      </w:r>
    </w:p>
    <w:p>
      <w:pPr>
        <w:pStyle w:val="2"/>
        <w:rPr>
          <w:rFonts w:hint="eastAsia"/>
        </w:rPr>
      </w:pPr>
    </w:p>
    <w:p>
      <w:pPr>
        <w:pStyle w:val="2"/>
        <w:rPr>
          <w:rFonts w:hint="eastAsia"/>
        </w:rPr>
      </w:pPr>
      <w:r>
        <w:rPr>
          <w:rFonts w:hint="eastAsia"/>
        </w:rPr>
        <w:t>A、从左到右越来越小的方式分 4 层排列</w:t>
      </w:r>
    </w:p>
    <w:p>
      <w:pPr>
        <w:pStyle w:val="2"/>
        <w:rPr>
          <w:rFonts w:hint="eastAsia"/>
        </w:rPr>
      </w:pPr>
    </w:p>
    <w:p>
      <w:pPr>
        <w:pStyle w:val="2"/>
        <w:rPr>
          <w:rFonts w:hint="eastAsia"/>
        </w:rPr>
      </w:pPr>
      <w:r>
        <w:rPr>
          <w:rFonts w:hint="eastAsia"/>
        </w:rPr>
        <w:t>B、从左到右越来越小的方式分多层排列</w:t>
      </w:r>
    </w:p>
    <w:p>
      <w:pPr>
        <w:pStyle w:val="2"/>
        <w:rPr>
          <w:rFonts w:hint="eastAsia"/>
        </w:rPr>
      </w:pPr>
    </w:p>
    <w:p>
      <w:pPr>
        <w:pStyle w:val="2"/>
        <w:rPr>
          <w:rFonts w:hint="eastAsia"/>
        </w:rPr>
      </w:pPr>
      <w:r>
        <w:rPr>
          <w:rFonts w:hint="eastAsia"/>
        </w:rPr>
        <w:t>C、从右到左越来越小的方式分 4 层排列</w:t>
      </w:r>
    </w:p>
    <w:p>
      <w:pPr>
        <w:pStyle w:val="2"/>
        <w:rPr>
          <w:rFonts w:hint="eastAsia"/>
        </w:rPr>
      </w:pPr>
    </w:p>
    <w:p>
      <w:pPr>
        <w:pStyle w:val="2"/>
        <w:rPr>
          <w:rFonts w:hint="eastAsia"/>
        </w:rPr>
      </w:pPr>
      <w:r>
        <w:rPr>
          <w:rFonts w:hint="eastAsia"/>
        </w:rPr>
        <w:t>D、从右到左越来越小的方式分多层排列D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P1304] 服务与协议是完全不同的两个概念，下列关于它们的说法错误的是 （）。</w:t>
      </w:r>
    </w:p>
    <w:p>
      <w:pPr>
        <w:pStyle w:val="2"/>
        <w:rPr>
          <w:rFonts w:hint="eastAsia"/>
        </w:rPr>
      </w:pPr>
      <w:r>
        <w:rPr>
          <w:rFonts w:hint="eastAsia"/>
        </w:rPr>
        <w:t>A、协议是水平的，即协议是控制对等实体间通信的规则。服务是垂直的，即服务是下层向上层通过层间接口提供的。</w:t>
      </w:r>
    </w:p>
    <w:p>
      <w:pPr>
        <w:pStyle w:val="2"/>
        <w:rPr>
          <w:rFonts w:hint="eastAsia"/>
        </w:rPr>
      </w:pPr>
    </w:p>
    <w:p>
      <w:pPr>
        <w:pStyle w:val="2"/>
        <w:rPr>
          <w:rFonts w:hint="eastAsia"/>
        </w:rPr>
      </w:pPr>
      <w:r>
        <w:rPr>
          <w:rFonts w:hint="eastAsia"/>
        </w:rPr>
        <w:t>B、在协议的控制下，两个对等实体间的通信使得本层能够向上一层提供服务。要实现本层协议，还需要使用下面一层所提供的服务。</w:t>
      </w:r>
    </w:p>
    <w:p>
      <w:pPr>
        <w:pStyle w:val="2"/>
        <w:rPr>
          <w:rFonts w:hint="eastAsia"/>
        </w:rPr>
      </w:pPr>
    </w:p>
    <w:p>
      <w:pPr>
        <w:pStyle w:val="2"/>
        <w:rPr>
          <w:rFonts w:hint="eastAsia"/>
        </w:rPr>
      </w:pPr>
      <w:r>
        <w:rPr>
          <w:rFonts w:hint="eastAsia"/>
        </w:rPr>
        <w:t>C、协议的实现保证了能够向上一层提供服务。</w:t>
      </w:r>
    </w:p>
    <w:p>
      <w:pPr>
        <w:pStyle w:val="2"/>
        <w:rPr>
          <w:rFonts w:hint="eastAsia"/>
        </w:rPr>
      </w:pPr>
    </w:p>
    <w:p>
      <w:pPr>
        <w:pStyle w:val="2"/>
        <w:rPr>
          <w:rFonts w:hint="eastAsia"/>
        </w:rPr>
      </w:pPr>
      <w:r>
        <w:rPr>
          <w:rFonts w:hint="eastAsia"/>
        </w:rPr>
        <w:t>D、OSI 将层与层之间交换的数据单位称为协议数据单元 PDU。</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P1305] 在 TCP/IP 的进程之间进行通信经常使用客户/服务器方式，下面关于客户和 服务器的描述错误的是</w:t>
      </w:r>
    </w:p>
    <w:p>
      <w:pPr>
        <w:pStyle w:val="2"/>
        <w:rPr>
          <w:rFonts w:hint="eastAsia"/>
        </w:rPr>
      </w:pPr>
      <w:r>
        <w:rPr>
          <w:rFonts w:hint="eastAsia"/>
        </w:rPr>
        <w:t>在 TCP/IP 的进程之间进行通信经常使用客户/服务器方式，下面关于客户和</w:t>
      </w:r>
    </w:p>
    <w:p>
      <w:pPr>
        <w:pStyle w:val="2"/>
        <w:rPr>
          <w:rFonts w:hint="eastAsia"/>
        </w:rPr>
      </w:pPr>
    </w:p>
    <w:p>
      <w:pPr>
        <w:pStyle w:val="2"/>
        <w:rPr>
          <w:rFonts w:hint="eastAsia"/>
        </w:rPr>
      </w:pPr>
      <w:r>
        <w:rPr>
          <w:rFonts w:hint="eastAsia"/>
        </w:rPr>
        <w:t>服务器的描述错误的是  。A、客户和服务器是指通信中所涉及的两个应用进程。</w:t>
      </w:r>
    </w:p>
    <w:p>
      <w:pPr>
        <w:pStyle w:val="2"/>
        <w:rPr>
          <w:rFonts w:hint="eastAsia"/>
        </w:rPr>
      </w:pPr>
    </w:p>
    <w:p>
      <w:pPr>
        <w:pStyle w:val="2"/>
        <w:rPr>
          <w:rFonts w:hint="eastAsia"/>
        </w:rPr>
      </w:pPr>
      <w:r>
        <w:rPr>
          <w:rFonts w:hint="eastAsia"/>
        </w:rPr>
        <w:t>B、客户/服务器方式描述的是进程之间服务与被服务的关系。</w:t>
      </w:r>
    </w:p>
    <w:p>
      <w:pPr>
        <w:pStyle w:val="2"/>
        <w:rPr>
          <w:rFonts w:hint="eastAsia"/>
        </w:rPr>
      </w:pPr>
    </w:p>
    <w:p>
      <w:pPr>
        <w:pStyle w:val="2"/>
        <w:rPr>
          <w:rFonts w:hint="eastAsia"/>
        </w:rPr>
      </w:pPr>
      <w:r>
        <w:rPr>
          <w:rFonts w:hint="eastAsia"/>
        </w:rPr>
        <w:t>C、服务器是服务请求方，客户是服务提供方。</w:t>
      </w:r>
    </w:p>
    <w:p>
      <w:pPr>
        <w:pStyle w:val="2"/>
        <w:rPr>
          <w:rFonts w:hint="eastAsia"/>
        </w:rPr>
      </w:pPr>
    </w:p>
    <w:p>
      <w:pPr>
        <w:pStyle w:val="2"/>
        <w:rPr>
          <w:rFonts w:hint="eastAsia"/>
        </w:rPr>
      </w:pPr>
      <w:r>
        <w:rPr>
          <w:rFonts w:hint="eastAsia"/>
        </w:rPr>
        <w:t>D、一个客户程序可与多个服务器进行通信。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P1306] 常用的数据传输速率单位有 kbit/s、Mbit/s、Gbit/s。1Gbit/s 等于 （）。</w:t>
      </w:r>
    </w:p>
    <w:p>
      <w:pPr>
        <w:pStyle w:val="2"/>
        <w:rPr>
          <w:rFonts w:hint="eastAsia"/>
        </w:rPr>
      </w:pPr>
      <w:r>
        <w:rPr>
          <w:rFonts w:hint="eastAsia"/>
        </w:rPr>
        <w:t>A、1×103Mbit/s       B、1×103kbit/s     C、1×106Mbit/s      D、1×109kbit/s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P1307] 使用两种编码方案对比特流01100111进行编码的结果如下图所示，编码1和编码2分别是（）。</w:t>
      </w:r>
    </w:p>
    <w:p>
      <w:pPr>
        <w:pStyle w:val="2"/>
        <w:rPr>
          <w:rFonts w:hint="eastAsia"/>
        </w:rPr>
      </w:pPr>
      <w:r>
        <w:rPr>
          <w:rFonts w:hint="eastAsia"/>
        </w:rPr>
        <w:t>A、归零编码和曼彻斯特编码 </w:t>
      </w:r>
    </w:p>
    <w:p>
      <w:pPr>
        <w:pStyle w:val="2"/>
        <w:rPr>
          <w:rFonts w:hint="eastAsia"/>
        </w:rPr>
      </w:pPr>
    </w:p>
    <w:p>
      <w:pPr>
        <w:pStyle w:val="2"/>
        <w:rPr>
          <w:rFonts w:hint="eastAsia"/>
        </w:rPr>
      </w:pPr>
      <w:r>
        <w:rPr>
          <w:rFonts w:hint="eastAsia"/>
        </w:rPr>
        <w:t>B、归零编码和差分曼彻斯特编码  </w:t>
      </w:r>
    </w:p>
    <w:p>
      <w:pPr>
        <w:pStyle w:val="2"/>
        <w:rPr>
          <w:rFonts w:hint="eastAsia"/>
        </w:rPr>
      </w:pPr>
    </w:p>
    <w:p>
      <w:pPr>
        <w:pStyle w:val="2"/>
        <w:rPr>
          <w:rFonts w:hint="eastAsia"/>
        </w:rPr>
      </w:pPr>
      <w:r>
        <w:rPr>
          <w:rFonts w:hint="eastAsia"/>
        </w:rPr>
        <w:t>C、不归零编码和曼彻斯特编码  </w:t>
      </w:r>
    </w:p>
    <w:p>
      <w:pPr>
        <w:pStyle w:val="2"/>
        <w:rPr>
          <w:rFonts w:hint="eastAsia"/>
        </w:rPr>
      </w:pPr>
    </w:p>
    <w:p>
      <w:pPr>
        <w:pStyle w:val="2"/>
        <w:rPr>
          <w:rFonts w:hint="eastAsia"/>
        </w:rPr>
      </w:pPr>
      <w:r>
        <w:rPr>
          <w:rFonts w:hint="eastAsia"/>
        </w:rPr>
        <w:t>D、不归零编码和差分曼彻斯特编码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P1308] 共有 4 个站进行码分多址通信。4 个站的码片序列为： a：（-1 -1 -1 +1 +1 -1 +</w:t>
      </w:r>
    </w:p>
    <w:p>
      <w:pPr>
        <w:pStyle w:val="2"/>
        <w:rPr>
          <w:rFonts w:hint="eastAsia"/>
        </w:rPr>
      </w:pPr>
      <w:r>
        <w:rPr>
          <w:rFonts w:hint="eastAsia"/>
        </w:rPr>
        <w:t>A、a 和 dB、aC、b 和 cD、c</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P1309] 计算机内的传输是 __传输，而通信线路上的传输是传输。</w:t>
      </w:r>
    </w:p>
    <w:p>
      <w:pPr>
        <w:pStyle w:val="2"/>
        <w:rPr>
          <w:rFonts w:hint="eastAsia"/>
        </w:rPr>
      </w:pPr>
      <w:r>
        <w:rPr>
          <w:rFonts w:hint="eastAsia"/>
        </w:rPr>
        <w:t>A、并行，串行       B、串行，并行       C、并行，并行       D、串行，串行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P1310] ___ 代表以双绞线为传输介质的快速以太网。</w:t>
      </w:r>
    </w:p>
    <w:p>
      <w:pPr>
        <w:pStyle w:val="2"/>
        <w:rPr>
          <w:rFonts w:hint="eastAsia"/>
        </w:rPr>
      </w:pPr>
      <w:r>
        <w:rPr>
          <w:rFonts w:hint="eastAsia"/>
        </w:rPr>
        <w:t>___ 代表以双绞线为传输介质的快速以太网。</w:t>
      </w:r>
    </w:p>
    <w:p>
      <w:pPr>
        <w:pStyle w:val="2"/>
        <w:rPr>
          <w:rFonts w:hint="eastAsia"/>
        </w:rPr>
      </w:pPr>
    </w:p>
    <w:p>
      <w:pPr>
        <w:pStyle w:val="2"/>
        <w:rPr>
          <w:rFonts w:hint="eastAsia"/>
        </w:rPr>
      </w:pPr>
      <w:r>
        <w:rPr>
          <w:rFonts w:hint="eastAsia"/>
        </w:rPr>
        <w:t>A、10base5     B、10base2    C、100base-T    D、10base-F</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P1311] 局域网体系结构中 __ 被划分成 MAC 和 LLC 两个子层。</w:t>
      </w:r>
    </w:p>
    <w:p>
      <w:pPr>
        <w:pStyle w:val="2"/>
        <w:rPr>
          <w:rFonts w:hint="eastAsia"/>
        </w:rPr>
      </w:pPr>
      <w:r>
        <w:rPr>
          <w:rFonts w:hint="eastAsia"/>
        </w:rPr>
        <w:t>局域网体系结构中 __ 被划分成 MAC 和 LLC 两个子层。</w:t>
      </w:r>
    </w:p>
    <w:p>
      <w:pPr>
        <w:pStyle w:val="2"/>
        <w:rPr>
          <w:rFonts w:hint="eastAsia"/>
        </w:rPr>
      </w:pPr>
    </w:p>
    <w:p>
      <w:pPr>
        <w:pStyle w:val="2"/>
        <w:rPr>
          <w:rFonts w:hint="eastAsia"/>
        </w:rPr>
      </w:pPr>
      <w:r>
        <w:rPr>
          <w:rFonts w:hint="eastAsia"/>
        </w:rPr>
        <w:t>A、物理层 B、数据链路层 C、网络层 D、运输层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P1312] 下面关于网络互连设备叙述错误的是 （ ）。</w:t>
      </w:r>
    </w:p>
    <w:p>
      <w:pPr>
        <w:pStyle w:val="2"/>
        <w:rPr>
          <w:rFonts w:hint="eastAsia"/>
        </w:rPr>
      </w:pPr>
      <w:r>
        <w:rPr>
          <w:rFonts w:hint="eastAsia"/>
        </w:rPr>
        <w:t>A、在物理层扩展局域网可使用转发器和集线器。</w:t>
      </w:r>
    </w:p>
    <w:p>
      <w:pPr>
        <w:pStyle w:val="2"/>
        <w:rPr>
          <w:rFonts w:hint="eastAsia"/>
        </w:rPr>
      </w:pPr>
    </w:p>
    <w:p>
      <w:pPr>
        <w:pStyle w:val="2"/>
        <w:rPr>
          <w:rFonts w:hint="eastAsia"/>
        </w:rPr>
      </w:pPr>
      <w:r>
        <w:rPr>
          <w:rFonts w:hint="eastAsia"/>
        </w:rPr>
        <w:t>B、在数据链路层扩展局域网可使用网桥。</w:t>
      </w:r>
    </w:p>
    <w:p>
      <w:pPr>
        <w:pStyle w:val="2"/>
        <w:rPr>
          <w:rFonts w:hint="eastAsia"/>
        </w:rPr>
      </w:pPr>
    </w:p>
    <w:p>
      <w:pPr>
        <w:pStyle w:val="2"/>
        <w:rPr>
          <w:rFonts w:hint="eastAsia"/>
        </w:rPr>
      </w:pPr>
      <w:r>
        <w:rPr>
          <w:rFonts w:hint="eastAsia"/>
        </w:rPr>
        <w:t>C、以太网交换机实质上是一个多端口网桥，工作在网络层</w:t>
      </w:r>
    </w:p>
    <w:p>
      <w:pPr>
        <w:pStyle w:val="2"/>
        <w:rPr>
          <w:rFonts w:hint="eastAsia"/>
        </w:rPr>
      </w:pPr>
    </w:p>
    <w:p>
      <w:pPr>
        <w:pStyle w:val="2"/>
        <w:rPr>
          <w:rFonts w:hint="eastAsia"/>
        </w:rPr>
      </w:pPr>
      <w:r>
        <w:rPr>
          <w:rFonts w:hint="eastAsia"/>
        </w:rPr>
        <w:t>D、路由器用来互连不同的网络，是网络层设备。</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P1313] 下面关于虚拟局域网 VLAN 的叙述错误的是（ ）。</w:t>
      </w:r>
    </w:p>
    <w:p>
      <w:pPr>
        <w:pStyle w:val="2"/>
        <w:rPr>
          <w:rFonts w:hint="eastAsia"/>
        </w:rPr>
      </w:pPr>
      <w:r>
        <w:rPr>
          <w:rFonts w:hint="eastAsia"/>
        </w:rPr>
        <w:t>下面关于虚拟局域网 VLAN 的叙述错误的是（ ） 。A、VLAN 是由一些局域网网段构成的与物理位置无关的逻辑组</w:t>
      </w:r>
    </w:p>
    <w:p>
      <w:pPr>
        <w:pStyle w:val="2"/>
        <w:rPr>
          <w:rFonts w:hint="eastAsia"/>
        </w:rPr>
      </w:pPr>
    </w:p>
    <w:p>
      <w:pPr>
        <w:pStyle w:val="2"/>
        <w:rPr>
          <w:rFonts w:hint="eastAsia"/>
        </w:rPr>
      </w:pPr>
      <w:r>
        <w:rPr>
          <w:rFonts w:hint="eastAsia"/>
        </w:rPr>
        <w:t>B、利用以太网交换机可以很方便地实现 VLANC、每一个 VLAN 的工作站可处在不同的局域网中</w:t>
      </w:r>
    </w:p>
    <w:p>
      <w:pPr>
        <w:pStyle w:val="2"/>
        <w:rPr>
          <w:rFonts w:hint="eastAsia"/>
        </w:rPr>
      </w:pPr>
    </w:p>
    <w:p>
      <w:pPr>
        <w:pStyle w:val="2"/>
        <w:rPr>
          <w:rFonts w:hint="eastAsia"/>
        </w:rPr>
      </w:pPr>
      <w:r>
        <w:rPr>
          <w:rFonts w:hint="eastAsia"/>
        </w:rPr>
        <w:t>D、虚拟局域网是一种新型局域网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P1314] 关于无线局域网，下列叙述错误的是 （ ）。</w:t>
      </w:r>
    </w:p>
    <w:p>
      <w:pPr>
        <w:pStyle w:val="2"/>
        <w:rPr>
          <w:rFonts w:hint="eastAsia"/>
        </w:rPr>
      </w:pPr>
      <w:r>
        <w:rPr>
          <w:rFonts w:hint="eastAsia"/>
        </w:rPr>
        <w:t>A、无线局域网可分为两大类，即有固定基础设施的和无固定基础设施的。B、无固定基础设施的无线局域网又叫做自组网络。</w:t>
      </w:r>
    </w:p>
    <w:p>
      <w:pPr>
        <w:pStyle w:val="2"/>
        <w:rPr>
          <w:rFonts w:hint="eastAsia"/>
        </w:rPr>
      </w:pPr>
    </w:p>
    <w:p>
      <w:pPr>
        <w:pStyle w:val="2"/>
        <w:rPr>
          <w:rFonts w:hint="eastAsia"/>
        </w:rPr>
      </w:pPr>
      <w:r>
        <w:rPr>
          <w:rFonts w:hint="eastAsia"/>
        </w:rPr>
        <w:t>C、有固定基础设施的无线局域网的 MAC 层不能使用 CSMA/CD 协议，而是使用 CSMA/CA 协议。</w:t>
      </w:r>
    </w:p>
    <w:p>
      <w:pPr>
        <w:pStyle w:val="2"/>
        <w:rPr>
          <w:rFonts w:hint="eastAsia"/>
        </w:rPr>
      </w:pPr>
    </w:p>
    <w:p>
      <w:pPr>
        <w:pStyle w:val="2"/>
        <w:rPr>
          <w:rFonts w:hint="eastAsia"/>
        </w:rPr>
      </w:pPr>
      <w:r>
        <w:rPr>
          <w:rFonts w:hint="eastAsia"/>
        </w:rPr>
        <w:t>D、移动自组网络和移动 IP 相同。D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P1315] 分组的概念是在 __ 层用到的。</w:t>
      </w:r>
    </w:p>
    <w:p>
      <w:pPr>
        <w:pStyle w:val="2"/>
        <w:rPr>
          <w:rFonts w:hint="eastAsia"/>
        </w:rPr>
      </w:pPr>
      <w:r>
        <w:rPr>
          <w:rFonts w:hint="eastAsia"/>
        </w:rPr>
        <w:t>分组的概念是在 __ 层用到的。</w:t>
      </w:r>
    </w:p>
    <w:p>
      <w:pPr>
        <w:pStyle w:val="2"/>
        <w:rPr>
          <w:rFonts w:hint="eastAsia"/>
        </w:rPr>
      </w:pPr>
    </w:p>
    <w:p>
      <w:pPr>
        <w:pStyle w:val="2"/>
        <w:rPr>
          <w:rFonts w:hint="eastAsia"/>
        </w:rPr>
      </w:pPr>
      <w:r>
        <w:rPr>
          <w:rFonts w:hint="eastAsia"/>
        </w:rPr>
        <w:t>A、物理层     B、数据链路层     C、网络层     D、 传输层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P1316] 下面关于 IP 地址与硬件地址的叙述错误的是（  ） 。</w:t>
      </w:r>
    </w:p>
    <w:p>
      <w:pPr>
        <w:pStyle w:val="2"/>
        <w:rPr>
          <w:rFonts w:hint="eastAsia"/>
        </w:rPr>
      </w:pPr>
      <w:r>
        <w:rPr>
          <w:rFonts w:hint="eastAsia"/>
        </w:rPr>
        <w:t>A、在局域网中，硬件地址又称为物理地址或 MAC 地址。</w:t>
      </w:r>
    </w:p>
    <w:p>
      <w:pPr>
        <w:pStyle w:val="2"/>
        <w:rPr>
          <w:rFonts w:hint="eastAsia"/>
        </w:rPr>
      </w:pPr>
    </w:p>
    <w:p>
      <w:pPr>
        <w:pStyle w:val="2"/>
        <w:rPr>
          <w:rFonts w:hint="eastAsia"/>
        </w:rPr>
      </w:pPr>
      <w:r>
        <w:rPr>
          <w:rFonts w:hint="eastAsia"/>
        </w:rPr>
        <w:t>B、硬件地址是数据链路层和物理层使用的地址，IP 地址是网络层和以上各层使用的。</w:t>
      </w:r>
    </w:p>
    <w:p>
      <w:pPr>
        <w:pStyle w:val="2"/>
        <w:rPr>
          <w:rFonts w:hint="eastAsia"/>
        </w:rPr>
      </w:pPr>
    </w:p>
    <w:p>
      <w:pPr>
        <w:pStyle w:val="2"/>
        <w:rPr>
          <w:rFonts w:hint="eastAsia"/>
        </w:rPr>
      </w:pPr>
      <w:r>
        <w:rPr>
          <w:rFonts w:hint="eastAsia"/>
        </w:rPr>
        <w:t>C、IP 地址不能直接用来进行通信，在实际网络的链路上传送数据帧必须使用硬件地址。</w:t>
      </w:r>
    </w:p>
    <w:p>
      <w:pPr>
        <w:pStyle w:val="2"/>
        <w:rPr>
          <w:rFonts w:hint="eastAsia"/>
        </w:rPr>
      </w:pPr>
    </w:p>
    <w:p>
      <w:pPr>
        <w:pStyle w:val="2"/>
        <w:rPr>
          <w:rFonts w:hint="eastAsia"/>
        </w:rPr>
      </w:pPr>
      <w:r>
        <w:rPr>
          <w:rFonts w:hint="eastAsia"/>
        </w:rPr>
        <w:t>D、RARP 是解决同一个局域网上的主机或路由器的 IP 地址和硬件地址的映射问题。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P1317] 关于互联网中 IP 地址，下列叙述错误的是 （ ）。</w:t>
      </w:r>
    </w:p>
    <w:p>
      <w:pPr>
        <w:pStyle w:val="2"/>
        <w:rPr>
          <w:rFonts w:hint="eastAsia"/>
        </w:rPr>
      </w:pPr>
      <w:r>
        <w:rPr>
          <w:rFonts w:hint="eastAsia"/>
        </w:rPr>
        <w:t>A、在同一个局域网上的主机或路由器的 IP 地址中的网络号必须是一样的</w:t>
      </w:r>
    </w:p>
    <w:p>
      <w:pPr>
        <w:pStyle w:val="2"/>
        <w:rPr>
          <w:rFonts w:hint="eastAsia"/>
        </w:rPr>
      </w:pPr>
    </w:p>
    <w:p>
      <w:pPr>
        <w:pStyle w:val="2"/>
        <w:rPr>
          <w:rFonts w:hint="eastAsia"/>
        </w:rPr>
      </w:pPr>
      <w:r>
        <w:rPr>
          <w:rFonts w:hint="eastAsia"/>
        </w:rPr>
        <w:t>B、用网桥互连的网段仍然是一个局域网，只能有一个网络号。</w:t>
      </w:r>
    </w:p>
    <w:p>
      <w:pPr>
        <w:pStyle w:val="2"/>
        <w:rPr>
          <w:rFonts w:hint="eastAsia"/>
        </w:rPr>
      </w:pPr>
    </w:p>
    <w:p>
      <w:pPr>
        <w:pStyle w:val="2"/>
        <w:rPr>
          <w:rFonts w:hint="eastAsia"/>
        </w:rPr>
      </w:pPr>
      <w:r>
        <w:rPr>
          <w:rFonts w:hint="eastAsia"/>
        </w:rPr>
        <w:t>C、路由器总是具有两个或两个以上的 IP 地址。</w:t>
      </w:r>
    </w:p>
    <w:p>
      <w:pPr>
        <w:pStyle w:val="2"/>
        <w:rPr>
          <w:rFonts w:hint="eastAsia"/>
        </w:rPr>
      </w:pPr>
    </w:p>
    <w:p>
      <w:pPr>
        <w:pStyle w:val="2"/>
        <w:rPr>
          <w:rFonts w:hint="eastAsia"/>
        </w:rPr>
      </w:pPr>
      <w:r>
        <w:rPr>
          <w:rFonts w:hint="eastAsia"/>
        </w:rPr>
        <w:t>D、当两个路由器直接相连时，在连线两端的接口处，必须指明 IP 地址。</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P1318] 关于因特网中路由器和广域网中结点交换机叙述错误的是 （） 。</w:t>
      </w:r>
    </w:p>
    <w:p>
      <w:pPr>
        <w:pStyle w:val="2"/>
        <w:rPr>
          <w:rFonts w:hint="eastAsia"/>
        </w:rPr>
      </w:pPr>
      <w:r>
        <w:rPr>
          <w:rFonts w:hint="eastAsia"/>
        </w:rPr>
        <w:t>A、路由器用来互连不同的网络，结点交换机只是在一个特定的网络中工作。</w:t>
      </w:r>
    </w:p>
    <w:p>
      <w:pPr>
        <w:pStyle w:val="2"/>
        <w:rPr>
          <w:rFonts w:hint="eastAsia"/>
        </w:rPr>
      </w:pPr>
    </w:p>
    <w:p>
      <w:pPr>
        <w:pStyle w:val="2"/>
        <w:rPr>
          <w:rFonts w:hint="eastAsia"/>
        </w:rPr>
      </w:pPr>
      <w:r>
        <w:rPr>
          <w:rFonts w:hint="eastAsia"/>
        </w:rPr>
        <w:t>B、路由器专门用来转发分组，结点交换机还可以连接上许多主机。</w:t>
      </w:r>
    </w:p>
    <w:p>
      <w:pPr>
        <w:pStyle w:val="2"/>
        <w:rPr>
          <w:rFonts w:hint="eastAsia"/>
        </w:rPr>
      </w:pPr>
    </w:p>
    <w:p>
      <w:pPr>
        <w:pStyle w:val="2"/>
        <w:rPr>
          <w:rFonts w:hint="eastAsia"/>
        </w:rPr>
      </w:pPr>
      <w:r>
        <w:rPr>
          <w:rFonts w:hint="eastAsia"/>
        </w:rPr>
        <w:t>C、路由器和结点交换机都使用统一的 IP 协议。</w:t>
      </w:r>
    </w:p>
    <w:p>
      <w:pPr>
        <w:pStyle w:val="2"/>
        <w:rPr>
          <w:rFonts w:hint="eastAsia"/>
        </w:rPr>
      </w:pPr>
    </w:p>
    <w:p>
      <w:pPr>
        <w:pStyle w:val="2"/>
        <w:rPr>
          <w:rFonts w:hint="eastAsia"/>
        </w:rPr>
      </w:pPr>
      <w:r>
        <w:rPr>
          <w:rFonts w:hint="eastAsia"/>
        </w:rPr>
        <w:t>D、路由器根据目的网络地址找出下一跳（即下一个路由器），而结点交换机则根据目的站所接入的交换机号找出下一跳（即下一个结点交换机）。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P1319] 关于无分类编址 CIDR，下列说法错误的是 （）。</w:t>
      </w:r>
    </w:p>
    <w:p>
      <w:pPr>
        <w:pStyle w:val="2"/>
        <w:rPr>
          <w:rFonts w:hint="eastAsia"/>
        </w:rPr>
      </w:pPr>
      <w:r>
        <w:rPr>
          <w:rFonts w:hint="eastAsia"/>
        </w:rPr>
        <w:t>关于无分类编址 CIDR，下列说法错误的是（）。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P1320] 下面关于因特网的路由选择协议叙述错误的是 （）。</w:t>
      </w:r>
    </w:p>
    <w:p>
      <w:pPr>
        <w:pStyle w:val="2"/>
        <w:rPr>
          <w:rFonts w:hint="eastAsia"/>
        </w:rPr>
      </w:pPr>
      <w:r>
        <w:rPr>
          <w:rFonts w:hint="eastAsia"/>
        </w:rPr>
        <w:t>A、因特网采用静态的、分层次的路由选择协议。</w:t>
      </w:r>
    </w:p>
    <w:p>
      <w:pPr>
        <w:pStyle w:val="2"/>
        <w:rPr>
          <w:rFonts w:hint="eastAsia"/>
        </w:rPr>
      </w:pPr>
    </w:p>
    <w:p>
      <w:pPr>
        <w:pStyle w:val="2"/>
        <w:rPr>
          <w:rFonts w:hint="eastAsia"/>
        </w:rPr>
      </w:pPr>
      <w:r>
        <w:rPr>
          <w:rFonts w:hint="eastAsia"/>
        </w:rPr>
        <w:t>B、RIP 是基于距离向量的路由选择协议，RIP 选择一个到目的网络具有最少路由器的路由（最短路由）。</w:t>
      </w:r>
    </w:p>
    <w:p>
      <w:pPr>
        <w:pStyle w:val="2"/>
        <w:rPr>
          <w:rFonts w:hint="eastAsia"/>
        </w:rPr>
      </w:pPr>
    </w:p>
    <w:p>
      <w:pPr>
        <w:pStyle w:val="2"/>
        <w:rPr>
          <w:rFonts w:hint="eastAsia"/>
        </w:rPr>
      </w:pPr>
      <w:r>
        <w:rPr>
          <w:rFonts w:hint="eastAsia"/>
        </w:rPr>
        <w:t>C、OSPF 最主要特征是使用分布式链路状态协议，所有的路由器最终都能建立一个链路状态数据库（全网的拓扑结构图）。</w:t>
      </w:r>
    </w:p>
    <w:p>
      <w:pPr>
        <w:pStyle w:val="2"/>
        <w:rPr>
          <w:rFonts w:hint="eastAsia"/>
        </w:rPr>
      </w:pPr>
    </w:p>
    <w:p>
      <w:pPr>
        <w:pStyle w:val="2"/>
        <w:rPr>
          <w:rFonts w:hint="eastAsia"/>
        </w:rPr>
      </w:pPr>
      <w:r>
        <w:rPr>
          <w:rFonts w:hint="eastAsia"/>
        </w:rPr>
        <w:t>D、BGP-4 采用路径向量路由选择协议。BGP 所交换的网络可达性信息是要到达某个网络所要经过的自治系统序列。</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P1321] 在 TCP 中，连接的建立采用 __ 握手的方法。</w:t>
      </w:r>
    </w:p>
    <w:p>
      <w:pPr>
        <w:pStyle w:val="2"/>
        <w:rPr>
          <w:rFonts w:hint="eastAsia"/>
        </w:rPr>
      </w:pPr>
      <w:r>
        <w:rPr>
          <w:rFonts w:hint="eastAsia"/>
        </w:rPr>
        <w:t>在 TCP 中，连接的建立采用 __ 握手的方法。</w:t>
      </w:r>
    </w:p>
    <w:p>
      <w:pPr>
        <w:pStyle w:val="2"/>
        <w:rPr>
          <w:rFonts w:hint="eastAsia"/>
        </w:rPr>
      </w:pPr>
    </w:p>
    <w:p>
      <w:pPr>
        <w:pStyle w:val="2"/>
        <w:rPr>
          <w:rFonts w:hint="eastAsia"/>
        </w:rPr>
      </w:pPr>
      <w:r>
        <w:rPr>
          <w:rFonts w:hint="eastAsia"/>
        </w:rPr>
        <w:t>A、一次     B、二次    C、三次    D、四次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P1322] 下列协议属于应用层协议的是（）</w:t>
      </w:r>
    </w:p>
    <w:p>
      <w:pPr>
        <w:pStyle w:val="2"/>
        <w:rPr>
          <w:rFonts w:hint="eastAsia"/>
        </w:rPr>
      </w:pPr>
      <w:r>
        <w:rPr>
          <w:rFonts w:hint="eastAsia"/>
        </w:rPr>
        <w:t>A、IP、TCP、和 UDP</w:t>
      </w:r>
    </w:p>
    <w:p>
      <w:pPr>
        <w:pStyle w:val="2"/>
        <w:rPr>
          <w:rFonts w:hint="eastAsia"/>
        </w:rPr>
      </w:pPr>
    </w:p>
    <w:p>
      <w:pPr>
        <w:pStyle w:val="2"/>
        <w:rPr>
          <w:rFonts w:hint="eastAsia"/>
        </w:rPr>
      </w:pPr>
      <w:r>
        <w:rPr>
          <w:rFonts w:hint="eastAsia"/>
        </w:rPr>
        <w:t>B、ARP、IP 和 UDP</w:t>
      </w:r>
    </w:p>
    <w:p>
      <w:pPr>
        <w:pStyle w:val="2"/>
        <w:rPr>
          <w:rFonts w:hint="eastAsia"/>
        </w:rPr>
      </w:pPr>
    </w:p>
    <w:p>
      <w:pPr>
        <w:pStyle w:val="2"/>
        <w:rPr>
          <w:rFonts w:hint="eastAsia"/>
        </w:rPr>
      </w:pPr>
      <w:r>
        <w:rPr>
          <w:rFonts w:hint="eastAsia"/>
        </w:rPr>
        <w:t>C、FTP、SMTP 和 TELNET</w:t>
      </w:r>
    </w:p>
    <w:p>
      <w:pPr>
        <w:pStyle w:val="2"/>
        <w:rPr>
          <w:rFonts w:hint="eastAsia"/>
        </w:rPr>
      </w:pPr>
    </w:p>
    <w:p>
      <w:pPr>
        <w:pStyle w:val="2"/>
        <w:rPr>
          <w:rFonts w:hint="eastAsia"/>
        </w:rPr>
      </w:pPr>
      <w:r>
        <w:rPr>
          <w:rFonts w:hint="eastAsia"/>
        </w:rPr>
        <w:t>D、ICMP、RARP 和 ARP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P1323] 检查网络连通性的应用程序是 （）</w:t>
      </w:r>
    </w:p>
    <w:p>
      <w:pPr>
        <w:pStyle w:val="2"/>
        <w:rPr>
          <w:rFonts w:hint="eastAsia"/>
        </w:rPr>
      </w:pPr>
      <w:r>
        <w:rPr>
          <w:rFonts w:hint="eastAsia"/>
        </w:rPr>
        <w:t>A、PING     B、ARP     C、NFS     D、DNS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P1324] 下面协议中用于 WWW 传输控制的是（）。</w:t>
      </w:r>
    </w:p>
    <w:p>
      <w:pPr>
        <w:pStyle w:val="2"/>
        <w:rPr>
          <w:rFonts w:hint="eastAsia"/>
        </w:rPr>
      </w:pPr>
      <w:r>
        <w:rPr>
          <w:rFonts w:hint="eastAsia"/>
        </w:rPr>
        <w:t>A、URL      B、SMTP      C、HTTP      D、HTML</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P1325] 在 Internet 域名体系中，域的下面可以划分子域，各级域名用圆点分开， 按照（）</w:t>
      </w:r>
    </w:p>
    <w:p>
      <w:pPr>
        <w:pStyle w:val="2"/>
        <w:rPr>
          <w:rFonts w:hint="eastAsia"/>
        </w:rPr>
      </w:pPr>
      <w:r>
        <w:rPr>
          <w:rFonts w:hint="eastAsia"/>
        </w:rPr>
        <w:t>A、从左到右越来越小的方式分 4 层排列</w:t>
      </w:r>
    </w:p>
    <w:p>
      <w:pPr>
        <w:pStyle w:val="2"/>
        <w:rPr>
          <w:rFonts w:hint="eastAsia"/>
        </w:rPr>
      </w:pPr>
    </w:p>
    <w:p>
      <w:pPr>
        <w:pStyle w:val="2"/>
        <w:rPr>
          <w:rFonts w:hint="eastAsia"/>
        </w:rPr>
      </w:pPr>
      <w:r>
        <w:rPr>
          <w:rFonts w:hint="eastAsia"/>
        </w:rPr>
        <w:t>B、从左到右越来越小的方式分多层排列</w:t>
      </w:r>
    </w:p>
    <w:p>
      <w:pPr>
        <w:pStyle w:val="2"/>
        <w:rPr>
          <w:rFonts w:hint="eastAsia"/>
        </w:rPr>
      </w:pPr>
    </w:p>
    <w:p>
      <w:pPr>
        <w:pStyle w:val="2"/>
        <w:rPr>
          <w:rFonts w:hint="eastAsia"/>
        </w:rPr>
      </w:pPr>
      <w:r>
        <w:rPr>
          <w:rFonts w:hint="eastAsia"/>
        </w:rPr>
        <w:t>C、从右到左越来越小的方式分 4 层排列</w:t>
      </w:r>
    </w:p>
    <w:p>
      <w:pPr>
        <w:pStyle w:val="2"/>
        <w:rPr>
          <w:rFonts w:hint="eastAsia"/>
        </w:rPr>
      </w:pPr>
    </w:p>
    <w:p>
      <w:pPr>
        <w:pStyle w:val="2"/>
        <w:rPr>
          <w:rFonts w:hint="eastAsia"/>
        </w:rPr>
      </w:pPr>
      <w:r>
        <w:rPr>
          <w:rFonts w:hint="eastAsia"/>
        </w:rPr>
        <w:t>D、从右到左越来越小的方式分多层排列D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P1326] 在公钥密码体制中，不公开的是 （）</w:t>
      </w:r>
    </w:p>
    <w:p>
      <w:pPr>
        <w:pStyle w:val="2"/>
        <w:rPr>
          <w:rFonts w:hint="eastAsia"/>
        </w:rPr>
      </w:pPr>
      <w:r>
        <w:rPr>
          <w:rFonts w:hint="eastAsia"/>
        </w:rPr>
        <w:t>A、公钥     B、私钥     C、公钥和加密算法      D、私钥和加密算法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P1327] </w:t>
      </w:r>
      <w:del w:id="828" w:author="JH H" w:date="2023-12-13T00:53:00Z">
        <w:r>
          <w:rPr>
            <w:rFonts w:hint="eastAsia"/>
          </w:rPr>
          <w:delText>A 通过计算机网络给 B 发送消息，说其同意签订合同。随后 A 反悔，不承 认发过该消息。为防止这种</w:delText>
        </w:r>
      </w:del>
    </w:p>
    <w:p>
      <w:pPr>
        <w:pStyle w:val="2"/>
        <w:rPr>
          <w:rFonts w:hint="eastAsia"/>
        </w:rPr>
      </w:pPr>
      <w:r>
        <w:rPr>
          <w:rFonts w:hint="eastAsia"/>
        </w:rPr>
        <w:t>A 通过计算机网络给 B 发送消息，说其同意签订合同。随后 A 反悔，不承认发过该消息。为防止这种情况发生，在计算机网络中应采用 __ 技术。A、消息认证      B、数据加密      C、防火墙      D、数字签名D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P1328] 完成路径选择功能是在 OSI 模型的 （）</w:t>
      </w:r>
    </w:p>
    <w:p>
      <w:pPr>
        <w:pStyle w:val="2"/>
        <w:rPr>
          <w:rFonts w:hint="eastAsia"/>
        </w:rPr>
      </w:pPr>
      <w:r>
        <w:rPr>
          <w:rFonts w:hint="eastAsia"/>
        </w:rPr>
        <w:t>A、物理层       B、数据链路层      C、网络层      D、运输层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P1329] 在 TCP/IP 协议族的层次中，解决计算机之间通信问题是在 （）。</w:t>
      </w:r>
    </w:p>
    <w:p>
      <w:pPr>
        <w:pStyle w:val="2"/>
        <w:rPr>
          <w:rFonts w:hint="eastAsia"/>
        </w:rPr>
      </w:pPr>
      <w:r>
        <w:rPr>
          <w:rFonts w:hint="eastAsia"/>
        </w:rPr>
        <w:t>在 TCP/IP 协议族的层次中，解决计算机之间通信问题是在（ ）。 A、网络接口层       B、网际层        C、传输层        D、应用层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P1330] Internet 服务提供者的英文简写是（）。</w:t>
      </w:r>
    </w:p>
    <w:p>
      <w:pPr>
        <w:pStyle w:val="2"/>
        <w:rPr>
          <w:rFonts w:hint="eastAsia"/>
        </w:rPr>
      </w:pPr>
      <w:r>
        <w:rPr>
          <w:rFonts w:hint="eastAsia"/>
        </w:rPr>
        <w:t>A、DSS      B、NII        C、IIS        D、ISPD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P1331] CSMA/CD 总线网适用的标准 （）。</w:t>
      </w:r>
    </w:p>
    <w:p>
      <w:pPr>
        <w:pStyle w:val="2"/>
        <w:rPr>
          <w:rFonts w:hint="eastAsia"/>
        </w:rPr>
      </w:pPr>
      <w:r>
        <w:rPr>
          <w:rFonts w:hint="eastAsia"/>
        </w:rPr>
        <w:t>CSMA/CD 总线网适用的标准（）。</w:t>
      </w:r>
    </w:p>
    <w:p>
      <w:pPr>
        <w:pStyle w:val="2"/>
        <w:rPr>
          <w:rFonts w:hint="eastAsia"/>
        </w:rPr>
      </w:pPr>
    </w:p>
    <w:p>
      <w:pPr>
        <w:pStyle w:val="2"/>
        <w:rPr>
          <w:rFonts w:hint="eastAsia"/>
        </w:rPr>
      </w:pPr>
      <w:r>
        <w:rPr>
          <w:rFonts w:hint="eastAsia"/>
        </w:rPr>
        <w:t>A、IEEE802.3      B、IEEE802.5      C、 IEEE802.6      D、IEEE802.11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P1332] 一座大楼内的一个计算机网络系统，属于（）。</w:t>
      </w:r>
    </w:p>
    <w:p>
      <w:pPr>
        <w:pStyle w:val="2"/>
        <w:rPr>
          <w:rFonts w:hint="eastAsia"/>
        </w:rPr>
      </w:pPr>
      <w:r>
        <w:rPr>
          <w:rFonts w:hint="eastAsia"/>
        </w:rPr>
        <w:t>A、PAN      B、LAN       C、MAN       D、WAN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P1333] </w:t>
      </w:r>
      <w:del w:id="829" w:author="JH H" w:date="2023-12-13T00:53:00Z">
        <w:r>
          <w:rPr>
            <w:rFonts w:hint="eastAsia"/>
          </w:rPr>
          <w:delText>承载信息量的基本信号单位是 （ ）。</w:delText>
        </w:r>
      </w:del>
    </w:p>
    <w:p>
      <w:pPr>
        <w:pStyle w:val="2"/>
        <w:rPr>
          <w:rFonts w:hint="eastAsia"/>
        </w:rPr>
      </w:pPr>
      <w:r>
        <w:rPr>
          <w:rFonts w:hint="eastAsia"/>
        </w:rPr>
        <w:t>承载信息量的基本信号单位是（ ） 。</w:t>
      </w:r>
    </w:p>
    <w:p>
      <w:pPr>
        <w:pStyle w:val="2"/>
        <w:rPr>
          <w:rFonts w:hint="eastAsia"/>
        </w:rPr>
      </w:pPr>
    </w:p>
    <w:p>
      <w:pPr>
        <w:pStyle w:val="2"/>
        <w:rPr>
          <w:rFonts w:hint="eastAsia"/>
        </w:rPr>
      </w:pPr>
      <w:r>
        <w:rPr>
          <w:rFonts w:hint="eastAsia"/>
        </w:rPr>
        <w:t>A、码元     B、比特     C、数据传输速率    D、误码率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P1334] 计算机与打印机之间的通信属于 （）。</w:t>
      </w:r>
    </w:p>
    <w:p>
      <w:pPr>
        <w:pStyle w:val="2"/>
        <w:rPr>
          <w:rFonts w:hint="eastAsia"/>
        </w:rPr>
      </w:pPr>
      <w:r>
        <w:rPr>
          <w:rFonts w:hint="eastAsia"/>
        </w:rPr>
        <w:t>A、单工通信       B、半双工通信      C、全双工通信      D、都不是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P1335] 以下不属于网络操作系统的软件是（）。</w:t>
      </w:r>
    </w:p>
    <w:p>
      <w:pPr>
        <w:pStyle w:val="2"/>
        <w:rPr>
          <w:rFonts w:hint="eastAsia"/>
        </w:rPr>
      </w:pPr>
      <w:r>
        <w:rPr>
          <w:rFonts w:hint="eastAsia"/>
        </w:rPr>
        <w:t>A、Netware      B、WWW       C、Linux       D、Unix</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P1336] 将一个局域网连入 Internet，首选的设备是（）。</w:t>
      </w:r>
    </w:p>
    <w:p>
      <w:pPr>
        <w:pStyle w:val="2"/>
        <w:rPr>
          <w:rFonts w:hint="eastAsia"/>
        </w:rPr>
      </w:pPr>
      <w:r>
        <w:rPr>
          <w:rFonts w:hint="eastAsia"/>
        </w:rPr>
        <w:t>A、路由器       B、中继器       C、网桥       D、网关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P1337] 某一速率为 100M 的交换机有 20 个端口，则每个端口的传输速率为  （）</w:t>
      </w:r>
    </w:p>
    <w:p>
      <w:pPr>
        <w:pStyle w:val="2"/>
        <w:rPr>
          <w:rFonts w:hint="eastAsia"/>
        </w:rPr>
      </w:pPr>
      <w:r>
        <w:rPr>
          <w:rFonts w:hint="eastAsia"/>
        </w:rPr>
        <w:t>A 、100M        B 、10M       C 、5M       D 、2000M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P1338] 以下传输介质性能最好的是（）。</w:t>
      </w:r>
    </w:p>
    <w:p>
      <w:pPr>
        <w:pStyle w:val="2"/>
        <w:rPr>
          <w:rFonts w:hint="eastAsia"/>
        </w:rPr>
      </w:pPr>
      <w:r>
        <w:rPr>
          <w:rFonts w:hint="eastAsia"/>
        </w:rPr>
        <w:t>A、同轴电缆      B、双绞线      C、光纤     D、电话线</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P1339] </w:t>
      </w:r>
      <w:del w:id="830" w:author="JH H" w:date="2023-12-13T00:53:00Z">
        <w:r>
          <w:rPr>
            <w:rFonts w:hint="eastAsia"/>
          </w:rPr>
          <w:delText>C 类 IP 地址的最高三个比特位，从高到低依次是（）。</w:delText>
        </w:r>
      </w:del>
    </w:p>
    <w:p>
      <w:pPr>
        <w:pStyle w:val="2"/>
        <w:rPr>
          <w:rFonts w:hint="eastAsia"/>
        </w:rPr>
      </w:pPr>
      <w:r>
        <w:rPr>
          <w:rFonts w:hint="eastAsia"/>
        </w:rPr>
        <w:t>C 类 IP 地址的最高三个比特位，从高到低依次是 （）。A 、010       B 、110        C 、100        D 、101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P1340] 下列不属于广域网的是（）。</w:t>
      </w:r>
    </w:p>
    <w:p>
      <w:pPr>
        <w:pStyle w:val="2"/>
        <w:rPr>
          <w:rFonts w:hint="eastAsia"/>
        </w:rPr>
      </w:pPr>
      <w:r>
        <w:rPr>
          <w:rFonts w:hint="eastAsia"/>
        </w:rPr>
        <w:t>A 、ATM 网         B 、帧中继网        C 、以太网       D 、X.25 分组交换网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P1341] PPP 是面向 __ 的协议。</w:t>
      </w:r>
    </w:p>
    <w:p>
      <w:pPr>
        <w:pStyle w:val="2"/>
        <w:rPr>
          <w:rFonts w:hint="eastAsia"/>
        </w:rPr>
      </w:pPr>
      <w:r>
        <w:rPr>
          <w:rFonts w:hint="eastAsia"/>
        </w:rPr>
        <w:t>PPP 是面向 __ 的协议。</w:t>
      </w:r>
    </w:p>
    <w:p>
      <w:pPr>
        <w:pStyle w:val="2"/>
        <w:rPr>
          <w:rFonts w:hint="eastAsia"/>
        </w:rPr>
      </w:pPr>
    </w:p>
    <w:p>
      <w:pPr>
        <w:pStyle w:val="2"/>
        <w:rPr>
          <w:rFonts w:hint="eastAsia"/>
        </w:rPr>
      </w:pPr>
      <w:r>
        <w:rPr>
          <w:rFonts w:hint="eastAsia"/>
        </w:rPr>
        <w:t>A 、比特     B 、字符      C 、字     D 、数字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P1342]</w:t>
      </w:r>
      <w:ins w:id="831" w:author="JH H" w:date="2023-12-13T00:54:00Z">
        <w:r>
          <w:rPr>
            <w:rFonts w:hint="eastAsia"/>
          </w:rPr>
          <w:t xml:space="preserve"> </w:t>
        </w:r>
      </w:ins>
      <w:del w:id="832" w:author="JH H" w:date="2023-12-13T00:54:00Z">
        <w:r>
          <w:rPr>
            <w:rFonts w:hint="eastAsia"/>
          </w:rPr>
          <w:delText xml:space="preserve"> 局域网中的 MAC 层 与 OSI 参考模型 __ 相对应。</w:delText>
        </w:r>
      </w:del>
    </w:p>
    <w:p>
      <w:pPr>
        <w:pStyle w:val="2"/>
        <w:rPr>
          <w:rFonts w:hint="eastAsia"/>
        </w:rPr>
      </w:pPr>
      <w:r>
        <w:rPr>
          <w:rFonts w:hint="eastAsia"/>
        </w:rPr>
        <w:t>局域网中的 MAC 层 与 OSI 参考模型 __ 相对应。</w:t>
      </w:r>
    </w:p>
    <w:p>
      <w:pPr>
        <w:pStyle w:val="2"/>
        <w:rPr>
          <w:rFonts w:hint="eastAsia"/>
        </w:rPr>
      </w:pPr>
    </w:p>
    <w:p>
      <w:pPr>
        <w:pStyle w:val="2"/>
        <w:rPr>
          <w:rFonts w:hint="eastAsia"/>
        </w:rPr>
      </w:pPr>
      <w:r>
        <w:rPr>
          <w:rFonts w:hint="eastAsia"/>
        </w:rPr>
        <w:t>A 、物理层     B 、数据链路层     C 、网络层      D 、传输层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P1343] IP 协议提供的是服务类型是 （）。</w:t>
      </w:r>
    </w:p>
    <w:p>
      <w:pPr>
        <w:pStyle w:val="2"/>
        <w:rPr>
          <w:rFonts w:hint="eastAsia"/>
        </w:rPr>
      </w:pPr>
      <w:r>
        <w:rPr>
          <w:rFonts w:hint="eastAsia"/>
        </w:rPr>
        <w:t>A 、面向连接的数据报服务</w:t>
      </w:r>
    </w:p>
    <w:p>
      <w:pPr>
        <w:pStyle w:val="2"/>
        <w:rPr>
          <w:rFonts w:hint="eastAsia"/>
        </w:rPr>
      </w:pPr>
    </w:p>
    <w:p>
      <w:pPr>
        <w:pStyle w:val="2"/>
        <w:rPr>
          <w:rFonts w:hint="eastAsia"/>
        </w:rPr>
      </w:pPr>
      <w:r>
        <w:rPr>
          <w:rFonts w:hint="eastAsia"/>
        </w:rPr>
        <w:t>B 、无连接的数据报服务</w:t>
      </w:r>
    </w:p>
    <w:p>
      <w:pPr>
        <w:pStyle w:val="2"/>
        <w:rPr>
          <w:rFonts w:hint="eastAsia"/>
        </w:rPr>
      </w:pPr>
    </w:p>
    <w:p>
      <w:pPr>
        <w:pStyle w:val="2"/>
        <w:rPr>
          <w:rFonts w:hint="eastAsia"/>
        </w:rPr>
      </w:pPr>
      <w:r>
        <w:rPr>
          <w:rFonts w:hint="eastAsia"/>
        </w:rPr>
        <w:t>C 、面向连接的虚电路服务</w:t>
      </w:r>
    </w:p>
    <w:p>
      <w:pPr>
        <w:pStyle w:val="2"/>
        <w:rPr>
          <w:rFonts w:hint="eastAsia"/>
        </w:rPr>
      </w:pPr>
    </w:p>
    <w:p>
      <w:pPr>
        <w:pStyle w:val="2"/>
        <w:rPr>
          <w:rFonts w:hint="eastAsia"/>
        </w:rPr>
      </w:pPr>
      <w:r>
        <w:rPr>
          <w:rFonts w:hint="eastAsia"/>
        </w:rPr>
        <w:t>D 、无连接的虚电路服务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[计算机网络 P1344] </w:t>
      </w:r>
      <w:del w:id="833" w:author="JH H" w:date="2023-12-13T00:54:00Z">
        <w:r>
          <w:rPr>
            <w:rFonts w:hint="eastAsia"/>
          </w:rPr>
          <w:delText>路由器工作于 ___ ，用于连接多个逻辑上分开的网络。</w:delText>
        </w:r>
      </w:del>
    </w:p>
    <w:p>
      <w:pPr>
        <w:pStyle w:val="2"/>
        <w:rPr>
          <w:rFonts w:hint="eastAsia"/>
        </w:rPr>
      </w:pPr>
      <w:r>
        <w:rPr>
          <w:rFonts w:hint="eastAsia"/>
        </w:rPr>
        <w:t>路由器工作于 ___ ，用于连接多个逻辑上分开的网络。</w:t>
      </w:r>
    </w:p>
    <w:p>
      <w:pPr>
        <w:pStyle w:val="2"/>
        <w:rPr>
          <w:rFonts w:hint="eastAsia"/>
        </w:rPr>
      </w:pPr>
    </w:p>
    <w:p>
      <w:pPr>
        <w:pStyle w:val="2"/>
        <w:rPr>
          <w:rFonts w:hint="eastAsia"/>
        </w:rPr>
      </w:pPr>
      <w:r>
        <w:rPr>
          <w:rFonts w:hint="eastAsia"/>
        </w:rPr>
        <w:t>A 、物理层      B 、网络层       C 、数据链路层     D 、传输层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P1345] 超文本的含义是  （ ）。</w:t>
      </w:r>
    </w:p>
    <w:p>
      <w:pPr>
        <w:pStyle w:val="2"/>
        <w:rPr>
          <w:rFonts w:hint="eastAsia"/>
        </w:rPr>
      </w:pPr>
      <w:r>
        <w:rPr>
          <w:rFonts w:hint="eastAsia"/>
        </w:rPr>
        <w:t>A 、该文本中含有声音</w:t>
      </w:r>
    </w:p>
    <w:p>
      <w:pPr>
        <w:pStyle w:val="2"/>
        <w:rPr>
          <w:rFonts w:hint="eastAsia"/>
        </w:rPr>
      </w:pPr>
    </w:p>
    <w:p>
      <w:pPr>
        <w:pStyle w:val="2"/>
        <w:rPr>
          <w:rFonts w:hint="eastAsia"/>
        </w:rPr>
      </w:pPr>
      <w:r>
        <w:rPr>
          <w:rFonts w:hint="eastAsia"/>
        </w:rPr>
        <w:t>B 、该文本中含有二进制数</w:t>
      </w:r>
    </w:p>
    <w:p>
      <w:pPr>
        <w:pStyle w:val="2"/>
        <w:rPr>
          <w:rFonts w:hint="eastAsia"/>
        </w:rPr>
      </w:pPr>
    </w:p>
    <w:p>
      <w:pPr>
        <w:pStyle w:val="2"/>
        <w:rPr>
          <w:rFonts w:hint="eastAsia"/>
        </w:rPr>
      </w:pPr>
      <w:r>
        <w:rPr>
          <w:rFonts w:hint="eastAsia"/>
        </w:rPr>
        <w:t>C 、该文本中含有链接到其他文本的链接点</w:t>
      </w:r>
    </w:p>
    <w:p>
      <w:pPr>
        <w:pStyle w:val="2"/>
        <w:rPr>
          <w:rFonts w:hint="eastAsia"/>
        </w:rPr>
      </w:pPr>
    </w:p>
    <w:p>
      <w:pPr>
        <w:pStyle w:val="2"/>
        <w:rPr>
          <w:rFonts w:hint="eastAsia"/>
        </w:rPr>
      </w:pPr>
      <w:r>
        <w:rPr>
          <w:rFonts w:hint="eastAsia"/>
        </w:rPr>
        <w:t>D 、该文本中含有图像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P1346] 负责电子邮件传输的应用层协议是（）。</w:t>
      </w:r>
    </w:p>
    <w:p>
      <w:pPr>
        <w:pStyle w:val="2"/>
        <w:rPr>
          <w:rFonts w:hint="eastAsia"/>
        </w:rPr>
      </w:pPr>
      <w:r>
        <w:rPr>
          <w:rFonts w:hint="eastAsia"/>
        </w:rPr>
        <w:t>A 、SMTP     B 、PPP    C 、IP    D 、FTP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P1347] 对于主机域名 for.zj.edu.cn 来说，其中 __ 表示主机名。</w:t>
      </w:r>
    </w:p>
    <w:p>
      <w:pPr>
        <w:pStyle w:val="2"/>
        <w:rPr>
          <w:rFonts w:hint="eastAsia"/>
        </w:rPr>
      </w:pPr>
      <w:r>
        <w:rPr>
          <w:rFonts w:hint="eastAsia"/>
        </w:rPr>
        <w:t>对于主机域名 for.zj.edu.cn 来说，其中 __ 表示主机名。</w:t>
      </w:r>
    </w:p>
    <w:p>
      <w:pPr>
        <w:pStyle w:val="2"/>
        <w:rPr>
          <w:rFonts w:hint="eastAsia"/>
        </w:rPr>
      </w:pPr>
    </w:p>
    <w:p>
      <w:pPr>
        <w:pStyle w:val="2"/>
        <w:rPr>
          <w:rFonts w:hint="eastAsia"/>
        </w:rPr>
      </w:pPr>
      <w:r>
        <w:rPr>
          <w:rFonts w:hint="eastAsia"/>
        </w:rPr>
        <w:t>A、zj     B、for      C、edu     D、cn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P1348] 远程登录是使用下面的 __ 协议。</w:t>
      </w:r>
    </w:p>
    <w:p>
      <w:pPr>
        <w:pStyle w:val="2"/>
        <w:rPr>
          <w:rFonts w:hint="eastAsia"/>
        </w:rPr>
      </w:pPr>
      <w:r>
        <w:rPr>
          <w:rFonts w:hint="eastAsia"/>
        </w:rPr>
        <w:t>远程登录是使用下面的 __ 协议。</w:t>
      </w:r>
    </w:p>
    <w:p>
      <w:pPr>
        <w:pStyle w:val="2"/>
        <w:rPr>
          <w:rFonts w:hint="eastAsia"/>
        </w:rPr>
      </w:pPr>
    </w:p>
    <w:p>
      <w:pPr>
        <w:pStyle w:val="2"/>
        <w:rPr>
          <w:rFonts w:hint="eastAsia"/>
        </w:rPr>
      </w:pPr>
      <w:r>
        <w:rPr>
          <w:rFonts w:hint="eastAsia"/>
        </w:rPr>
        <w:t>A 、SMTP     B 、FTP     C 、UDP      D 、 TELNETD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P1349] 文件传输是使用下面的 __ 协议。</w:t>
      </w:r>
    </w:p>
    <w:p>
      <w:pPr>
        <w:pStyle w:val="2"/>
        <w:rPr>
          <w:rFonts w:hint="eastAsia"/>
        </w:rPr>
      </w:pPr>
      <w:r>
        <w:rPr>
          <w:rFonts w:hint="eastAsia"/>
        </w:rPr>
        <w:t>文件传输是使用下面的 __ 协议。</w:t>
      </w:r>
    </w:p>
    <w:p>
      <w:pPr>
        <w:pStyle w:val="2"/>
        <w:rPr>
          <w:rFonts w:hint="eastAsia"/>
        </w:rPr>
      </w:pPr>
    </w:p>
    <w:p>
      <w:pPr>
        <w:pStyle w:val="2"/>
        <w:rPr>
          <w:rFonts w:hint="eastAsia"/>
        </w:rPr>
      </w:pPr>
      <w:r>
        <w:rPr>
          <w:rFonts w:hint="eastAsia"/>
        </w:rPr>
        <w:t>A 、SMTP     B 、FTP     C 、SNMP     D 、TELNET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P1350] 双绞线传输介质是把两根导线绞在一起，这样可以减少 __ 。</w:t>
      </w:r>
    </w:p>
    <w:p>
      <w:pPr>
        <w:pStyle w:val="2"/>
        <w:rPr>
          <w:rFonts w:hint="eastAsia"/>
        </w:rPr>
      </w:pPr>
      <w:r>
        <w:rPr>
          <w:rFonts w:hint="eastAsia"/>
        </w:rPr>
        <w:t>A 、信号传输时的衰减</w:t>
      </w:r>
    </w:p>
    <w:p>
      <w:pPr>
        <w:pStyle w:val="2"/>
        <w:rPr>
          <w:rFonts w:hint="eastAsia"/>
        </w:rPr>
      </w:pPr>
    </w:p>
    <w:p>
      <w:pPr>
        <w:pStyle w:val="2"/>
        <w:rPr>
          <w:rFonts w:hint="eastAsia"/>
        </w:rPr>
      </w:pPr>
      <w:r>
        <w:rPr>
          <w:rFonts w:hint="eastAsia"/>
        </w:rPr>
        <w:t>B 、外界信号的干扰</w:t>
      </w:r>
    </w:p>
    <w:p>
      <w:pPr>
        <w:pStyle w:val="2"/>
        <w:rPr>
          <w:rFonts w:hint="eastAsia"/>
        </w:rPr>
      </w:pPr>
    </w:p>
    <w:p>
      <w:pPr>
        <w:pStyle w:val="2"/>
        <w:rPr>
          <w:rFonts w:hint="eastAsia"/>
        </w:rPr>
      </w:pPr>
      <w:r>
        <w:rPr>
          <w:rFonts w:hint="eastAsia"/>
        </w:rPr>
        <w:t>C 、信号向外泄露</w:t>
      </w:r>
    </w:p>
    <w:p>
      <w:pPr>
        <w:pStyle w:val="2"/>
        <w:rPr>
          <w:rFonts w:hint="eastAsia"/>
        </w:rPr>
      </w:pPr>
    </w:p>
    <w:p>
      <w:pPr>
        <w:pStyle w:val="2"/>
        <w:rPr>
          <w:rFonts w:hint="eastAsia"/>
        </w:rPr>
      </w:pPr>
      <w:r>
        <w:rPr>
          <w:rFonts w:hint="eastAsia"/>
        </w:rPr>
        <w:t>D 、信号之间的相互串扰D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P1351] 传输介质是通信网络中发送方和接收方之间的 ( ) 通路。</w:t>
      </w:r>
    </w:p>
    <w:p>
      <w:pPr>
        <w:pStyle w:val="2"/>
        <w:rPr>
          <w:rFonts w:hint="eastAsia"/>
        </w:rPr>
      </w:pPr>
      <w:r>
        <w:rPr>
          <w:rFonts w:hint="eastAsia"/>
        </w:rPr>
        <w:t>传输介质是通信网络中发送方和接收方之间的 ( ) 通路。</w:t>
      </w:r>
    </w:p>
    <w:p>
      <w:pPr>
        <w:pStyle w:val="2"/>
        <w:rPr>
          <w:rFonts w:hint="eastAsia"/>
        </w:rPr>
      </w:pPr>
    </w:p>
    <w:p>
      <w:pPr>
        <w:pStyle w:val="2"/>
        <w:rPr>
          <w:rFonts w:hint="eastAsia"/>
        </w:rPr>
      </w:pPr>
      <w:r>
        <w:rPr>
          <w:rFonts w:hint="eastAsia"/>
        </w:rPr>
        <w:t>A 、物理     B 、逻辑    C 、虚拟    D 、数字</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P1352] 网桥工作于（）用于将两个局域网连接在一起并按 MAC 地址转发帧。</w:t>
      </w:r>
    </w:p>
    <w:p>
      <w:pPr>
        <w:pStyle w:val="2"/>
        <w:rPr>
          <w:rFonts w:hint="eastAsia"/>
        </w:rPr>
      </w:pPr>
      <w:r>
        <w:rPr>
          <w:rFonts w:hint="eastAsia"/>
        </w:rPr>
        <w:t>网桥工作于（）用于将两个局域网连接在一起并按 MAC 地址转发帧。</w:t>
      </w:r>
    </w:p>
    <w:p>
      <w:pPr>
        <w:pStyle w:val="2"/>
        <w:rPr>
          <w:rFonts w:hint="eastAsia"/>
        </w:rPr>
      </w:pPr>
    </w:p>
    <w:p>
      <w:pPr>
        <w:pStyle w:val="2"/>
        <w:rPr>
          <w:rFonts w:hint="eastAsia"/>
        </w:rPr>
      </w:pPr>
      <w:r>
        <w:rPr>
          <w:rFonts w:hint="eastAsia"/>
        </w:rPr>
        <w:t>A 、物理层     B 、网络层     C 、数据链路层     D 、传输层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P1353] 以下四个 IP 地址（）是不合法的主机地址。</w:t>
      </w:r>
    </w:p>
    <w:p>
      <w:pPr>
        <w:pStyle w:val="2"/>
        <w:rPr>
          <w:rFonts w:hint="eastAsia"/>
        </w:rPr>
      </w:pPr>
      <w:r>
        <w:rPr>
          <w:rFonts w:hint="eastAsia"/>
        </w:rPr>
        <w:t>以下四个 IP 地址（）是不合法的主机地址。</w:t>
      </w:r>
    </w:p>
    <w:p>
      <w:pPr>
        <w:pStyle w:val="2"/>
        <w:rPr>
          <w:rFonts w:hint="eastAsia"/>
        </w:rPr>
      </w:pPr>
    </w:p>
    <w:p>
      <w:pPr>
        <w:pStyle w:val="2"/>
        <w:rPr>
          <w:rFonts w:hint="eastAsia"/>
        </w:rPr>
      </w:pPr>
      <w:r>
        <w:rPr>
          <w:rFonts w:hint="eastAsia"/>
        </w:rPr>
        <w:t>A、10011110.11100011.01100100.10010100</w:t>
      </w:r>
    </w:p>
    <w:p>
      <w:pPr>
        <w:pStyle w:val="2"/>
        <w:rPr>
          <w:rFonts w:hint="eastAsia"/>
        </w:rPr>
      </w:pPr>
    </w:p>
    <w:p>
      <w:pPr>
        <w:pStyle w:val="2"/>
        <w:rPr>
          <w:rFonts w:hint="eastAsia"/>
        </w:rPr>
      </w:pPr>
      <w:r>
        <w:rPr>
          <w:rFonts w:hint="eastAsia"/>
        </w:rPr>
        <w:t>B、11101110.10101011.01010100.00101001</w:t>
      </w:r>
    </w:p>
    <w:p>
      <w:pPr>
        <w:pStyle w:val="2"/>
        <w:rPr>
          <w:rFonts w:hint="eastAsia"/>
        </w:rPr>
      </w:pPr>
    </w:p>
    <w:p>
      <w:pPr>
        <w:pStyle w:val="2"/>
        <w:rPr>
          <w:rFonts w:hint="eastAsia"/>
        </w:rPr>
      </w:pPr>
      <w:r>
        <w:rPr>
          <w:rFonts w:hint="eastAsia"/>
        </w:rPr>
        <w:t>C、11011110.11100011.01101101.10001100</w:t>
      </w:r>
    </w:p>
    <w:p>
      <w:pPr>
        <w:pStyle w:val="2"/>
        <w:rPr>
          <w:rFonts w:hint="eastAsia"/>
        </w:rPr>
      </w:pPr>
    </w:p>
    <w:p>
      <w:pPr>
        <w:pStyle w:val="2"/>
        <w:rPr>
          <w:rFonts w:hint="eastAsia"/>
        </w:rPr>
      </w:pPr>
      <w:r>
        <w:rPr>
          <w:rFonts w:hint="eastAsia"/>
        </w:rPr>
        <w:t>D、10011110.11100011.01100100.00001100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P1354] 数据链路两端的设备是 （）。</w:t>
      </w:r>
    </w:p>
    <w:p>
      <w:pPr>
        <w:pStyle w:val="2"/>
        <w:rPr>
          <w:rFonts w:hint="eastAsia"/>
        </w:rPr>
      </w:pPr>
      <w:r>
        <w:rPr>
          <w:rFonts w:hint="eastAsia"/>
        </w:rPr>
        <w:t>A、DTE      B、DCE       C、DTE 或 DCE      D、DTE 和 DCE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P1355] Ethernet 采用的媒体访问控制方式是 （ ）。</w:t>
      </w:r>
    </w:p>
    <w:p>
      <w:pPr>
        <w:pStyle w:val="2"/>
        <w:rPr>
          <w:rFonts w:hint="eastAsia"/>
        </w:rPr>
      </w:pPr>
      <w:r>
        <w:rPr>
          <w:rFonts w:hint="eastAsia"/>
        </w:rPr>
        <w:t>A、CSMA/CD      B、令牌环     C、令牌总线     D、CSMA/CA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P1356] 两台计算机利用电话线路传输数据信号时，必备的设备是 （）。</w:t>
      </w:r>
    </w:p>
    <w:p>
      <w:pPr>
        <w:pStyle w:val="2"/>
        <w:rPr>
          <w:rFonts w:hint="eastAsia"/>
        </w:rPr>
      </w:pPr>
      <w:r>
        <w:rPr>
          <w:rFonts w:hint="eastAsia"/>
        </w:rPr>
        <w:t>A、网卡     B、调制解调器      C、中继器      D、同轴电缆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P1357] ICMP 协议位于（）。</w:t>
      </w:r>
    </w:p>
    <w:p>
      <w:pPr>
        <w:pStyle w:val="2"/>
        <w:rPr>
          <w:rFonts w:hint="eastAsia"/>
        </w:rPr>
      </w:pPr>
      <w:r>
        <w:rPr>
          <w:rFonts w:hint="eastAsia"/>
        </w:rPr>
        <w:t>ICMP 协议位于（ ）。A、网络层     B、传输层      C、应用层     D、数据链路层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P1358] 网桥是用于 __ 的设备。</w:t>
      </w:r>
    </w:p>
    <w:p>
      <w:pPr>
        <w:pStyle w:val="2"/>
        <w:rPr>
          <w:rFonts w:hint="eastAsia"/>
        </w:rPr>
      </w:pPr>
      <w:r>
        <w:rPr>
          <w:rFonts w:hint="eastAsia"/>
        </w:rPr>
        <w:t>网桥是用于 __ 的设备。</w:t>
      </w:r>
    </w:p>
    <w:p>
      <w:pPr>
        <w:pStyle w:val="2"/>
        <w:rPr>
          <w:rFonts w:hint="eastAsia"/>
        </w:rPr>
      </w:pPr>
    </w:p>
    <w:p>
      <w:pPr>
        <w:pStyle w:val="2"/>
        <w:rPr>
          <w:rFonts w:hint="eastAsia"/>
        </w:rPr>
      </w:pPr>
      <w:r>
        <w:rPr>
          <w:rFonts w:hint="eastAsia"/>
        </w:rPr>
        <w:t>A、物理层     B、网络层    C、应用层    D、数据连路层D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P1359] PPP 协议是 __ 的协议。</w:t>
      </w:r>
    </w:p>
    <w:p>
      <w:pPr>
        <w:pStyle w:val="2"/>
        <w:rPr>
          <w:rFonts w:hint="eastAsia"/>
        </w:rPr>
      </w:pPr>
      <w:r>
        <w:rPr>
          <w:rFonts w:hint="eastAsia"/>
        </w:rPr>
        <w:t>PPP 协议是 __ 的协议。</w:t>
      </w:r>
    </w:p>
    <w:p>
      <w:pPr>
        <w:pStyle w:val="2"/>
        <w:rPr>
          <w:rFonts w:hint="eastAsia"/>
        </w:rPr>
      </w:pPr>
    </w:p>
    <w:p>
      <w:pPr>
        <w:pStyle w:val="2"/>
        <w:rPr>
          <w:rFonts w:hint="eastAsia"/>
        </w:rPr>
      </w:pPr>
      <w:r>
        <w:rPr>
          <w:rFonts w:hint="eastAsia"/>
        </w:rPr>
        <w:t>A、物理层     B、数据链路层    C、网络层     D、应用层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P1360] 100base-T 使用的传输介质是（）。</w:t>
      </w:r>
    </w:p>
    <w:p>
      <w:pPr>
        <w:pStyle w:val="2"/>
        <w:rPr>
          <w:rFonts w:hint="eastAsia"/>
        </w:rPr>
      </w:pPr>
      <w:r>
        <w:rPr>
          <w:rFonts w:hint="eastAsia"/>
        </w:rPr>
        <w:t>A、同轴电缆     B、光纤       C、双绞线     D、红外线</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P1361] 如果网络层使用数据报服务，那么 （）。</w:t>
      </w:r>
    </w:p>
    <w:p>
      <w:pPr>
        <w:pStyle w:val="2"/>
        <w:rPr>
          <w:rFonts w:hint="eastAsia"/>
        </w:rPr>
      </w:pPr>
      <w:r>
        <w:rPr>
          <w:rFonts w:hint="eastAsia"/>
        </w:rPr>
        <w:t>A、仅在连接建立时做一次路由选择</w:t>
      </w:r>
    </w:p>
    <w:p>
      <w:pPr>
        <w:pStyle w:val="2"/>
        <w:rPr>
          <w:rFonts w:hint="eastAsia"/>
        </w:rPr>
      </w:pPr>
    </w:p>
    <w:p>
      <w:pPr>
        <w:pStyle w:val="2"/>
        <w:rPr>
          <w:rFonts w:hint="eastAsia"/>
        </w:rPr>
      </w:pPr>
      <w:r>
        <w:rPr>
          <w:rFonts w:hint="eastAsia"/>
        </w:rPr>
        <w:t>B、为每个到来的分组做路由选择</w:t>
      </w:r>
    </w:p>
    <w:p>
      <w:pPr>
        <w:pStyle w:val="2"/>
        <w:rPr>
          <w:rFonts w:hint="eastAsia"/>
        </w:rPr>
      </w:pPr>
    </w:p>
    <w:p>
      <w:pPr>
        <w:pStyle w:val="2"/>
        <w:rPr>
          <w:rFonts w:hint="eastAsia"/>
        </w:rPr>
      </w:pPr>
      <w:r>
        <w:rPr>
          <w:rFonts w:hint="eastAsia"/>
        </w:rPr>
        <w:t>C、仅在网络拥塞时做新的路由选择</w:t>
      </w:r>
    </w:p>
    <w:p>
      <w:pPr>
        <w:pStyle w:val="2"/>
        <w:rPr>
          <w:rFonts w:hint="eastAsia"/>
        </w:rPr>
      </w:pPr>
    </w:p>
    <w:p>
      <w:pPr>
        <w:pStyle w:val="2"/>
        <w:rPr>
          <w:rFonts w:hint="eastAsia"/>
        </w:rPr>
      </w:pPr>
      <w:r>
        <w:rPr>
          <w:rFonts w:hint="eastAsia"/>
        </w:rPr>
        <w:t>D、不必做路由选择</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P1362] 在 OSI 模型中，第 N 层和其上的 N＋ l 层的关系是 （）。</w:t>
      </w:r>
    </w:p>
    <w:p>
      <w:pPr>
        <w:pStyle w:val="2"/>
        <w:rPr>
          <w:rFonts w:hint="eastAsia"/>
        </w:rPr>
      </w:pPr>
      <w:r>
        <w:rPr>
          <w:rFonts w:hint="eastAsia"/>
        </w:rPr>
        <w:t>A、N 层为 N 十 1 层提供服务</w:t>
      </w:r>
    </w:p>
    <w:p>
      <w:pPr>
        <w:pStyle w:val="2"/>
        <w:rPr>
          <w:rFonts w:hint="eastAsia"/>
        </w:rPr>
      </w:pPr>
    </w:p>
    <w:p>
      <w:pPr>
        <w:pStyle w:val="2"/>
        <w:rPr>
          <w:rFonts w:hint="eastAsia"/>
        </w:rPr>
      </w:pPr>
      <w:r>
        <w:rPr>
          <w:rFonts w:hint="eastAsia"/>
        </w:rPr>
        <w:t>B、N 十 1 层将从 N 层接收的信息增加了一个头</w:t>
      </w:r>
    </w:p>
    <w:p>
      <w:pPr>
        <w:pStyle w:val="2"/>
        <w:rPr>
          <w:rFonts w:hint="eastAsia"/>
        </w:rPr>
      </w:pPr>
    </w:p>
    <w:p>
      <w:pPr>
        <w:pStyle w:val="2"/>
        <w:rPr>
          <w:rFonts w:hint="eastAsia"/>
        </w:rPr>
      </w:pPr>
      <w:r>
        <w:rPr>
          <w:rFonts w:hint="eastAsia"/>
        </w:rPr>
        <w:t>C、N 层利用 N 十 1 层提供的服务</w:t>
      </w:r>
    </w:p>
    <w:p>
      <w:pPr>
        <w:pStyle w:val="2"/>
        <w:rPr>
          <w:rFonts w:hint="eastAsia"/>
        </w:rPr>
      </w:pPr>
    </w:p>
    <w:p>
      <w:pPr>
        <w:pStyle w:val="2"/>
        <w:rPr>
          <w:rFonts w:hint="eastAsia"/>
        </w:rPr>
      </w:pPr>
      <w:r>
        <w:rPr>
          <w:rFonts w:hint="eastAsia"/>
        </w:rPr>
        <w:t>D、N 层对 N＋1 层没有任何作用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P1363] 信息传输速率的一般单位为 （）。</w:t>
      </w:r>
    </w:p>
    <w:p>
      <w:pPr>
        <w:pStyle w:val="2"/>
        <w:rPr>
          <w:rFonts w:hint="eastAsia"/>
        </w:rPr>
      </w:pPr>
      <w:r>
        <w:rPr>
          <w:rFonts w:hint="eastAsia"/>
        </w:rPr>
        <w:t>A、Bit/s      B、bit     C、Baud    D、Baud/s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P1364] 理想低通信道的最高码元传输速率为（）。</w:t>
      </w:r>
    </w:p>
    <w:p>
      <w:pPr>
        <w:pStyle w:val="2"/>
        <w:rPr>
          <w:rFonts w:hint="eastAsia"/>
        </w:rPr>
      </w:pPr>
      <w:r>
        <w:rPr>
          <w:rFonts w:hint="eastAsia"/>
        </w:rPr>
        <w:t>理想低通信道的最高码元传输速率为（）。</w:t>
      </w:r>
    </w:p>
    <w:p>
      <w:pPr>
        <w:pStyle w:val="2"/>
        <w:rPr>
          <w:rFonts w:hint="eastAsia"/>
        </w:rPr>
      </w:pPr>
    </w:p>
    <w:p>
      <w:pPr>
        <w:pStyle w:val="2"/>
        <w:rPr>
          <w:rFonts w:hint="eastAsia"/>
        </w:rPr>
      </w:pPr>
      <w:r>
        <w:rPr>
          <w:rFonts w:hint="eastAsia"/>
        </w:rPr>
        <w:t>A、Wbaud      B、Wbit     C、2WBaud     D、3WBaud</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[计算机网络 P1365] </w:t>
      </w:r>
      <w:del w:id="834" w:author="JH H" w:date="2023-12-13T00:54:00Z">
        <w:r>
          <w:rPr>
            <w:rFonts w:hint="eastAsia"/>
          </w:rPr>
          <w:delText>一个理想低通信道带宽为 3KHZ，其最高码元传输速率为 6000Baud。若一个 码元携带 2bit</w:delText>
        </w:r>
      </w:del>
    </w:p>
    <w:p>
      <w:pPr>
        <w:pStyle w:val="2"/>
        <w:rPr>
          <w:rFonts w:hint="eastAsia"/>
        </w:rPr>
      </w:pPr>
      <w:r>
        <w:rPr>
          <w:rFonts w:hint="eastAsia"/>
        </w:rPr>
        <w:t>一个理想低通信道带宽为 3KHZ，其最高码元传输速率为 6000Baud。若一个码元携带 2bit 信息量，则最高信息传输速率为（） 。</w:t>
      </w:r>
    </w:p>
    <w:p>
      <w:pPr>
        <w:pStyle w:val="2"/>
        <w:rPr>
          <w:rFonts w:hint="eastAsia"/>
        </w:rPr>
      </w:pPr>
    </w:p>
    <w:p>
      <w:pPr>
        <w:pStyle w:val="2"/>
        <w:rPr>
          <w:rFonts w:hint="eastAsia"/>
        </w:rPr>
      </w:pPr>
      <w:r>
        <w:rPr>
          <w:rFonts w:hint="eastAsia"/>
        </w:rPr>
        <w:t>A、12000bit/s      B、6000bit/s       C、18000bit/s       D、12000Baud</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P1366] 地址“128.10.0.0”是 __ 地址。</w:t>
      </w:r>
    </w:p>
    <w:p>
      <w:pPr>
        <w:pStyle w:val="2"/>
        <w:rPr>
          <w:rFonts w:hint="eastAsia"/>
        </w:rPr>
      </w:pPr>
      <w:r>
        <w:rPr>
          <w:rFonts w:hint="eastAsia"/>
        </w:rPr>
        <w:t>地址“128.10.0.0”是 __ 地址。</w:t>
      </w:r>
    </w:p>
    <w:p>
      <w:pPr>
        <w:pStyle w:val="2"/>
        <w:rPr>
          <w:rFonts w:hint="eastAsia"/>
        </w:rPr>
      </w:pPr>
    </w:p>
    <w:p>
      <w:pPr>
        <w:pStyle w:val="2"/>
        <w:rPr>
          <w:rFonts w:hint="eastAsia"/>
        </w:rPr>
      </w:pPr>
      <w:r>
        <w:rPr>
          <w:rFonts w:hint="eastAsia"/>
        </w:rPr>
        <w:t>A、A 类     B、B 类     C、C 类    D、D 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P1367] 将 IP 地址转换为物理地址的协议是（）。</w:t>
      </w:r>
    </w:p>
    <w:p>
      <w:pPr>
        <w:pStyle w:val="2"/>
        <w:rPr>
          <w:rFonts w:hint="eastAsia"/>
        </w:rPr>
      </w:pPr>
      <w:r>
        <w:rPr>
          <w:rFonts w:hint="eastAsia"/>
        </w:rPr>
        <w:t>将 IP 地址转换为物理地址的协议是（）。</w:t>
      </w:r>
    </w:p>
    <w:p>
      <w:pPr>
        <w:pStyle w:val="2"/>
        <w:rPr>
          <w:rFonts w:hint="eastAsia"/>
        </w:rPr>
      </w:pPr>
    </w:p>
    <w:p>
      <w:pPr>
        <w:pStyle w:val="2"/>
        <w:rPr>
          <w:rFonts w:hint="eastAsia"/>
        </w:rPr>
      </w:pPr>
      <w:r>
        <w:rPr>
          <w:rFonts w:hint="eastAsia"/>
        </w:rPr>
        <w:t>A、IP     B、ICMP     C、ARP    D、RARP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P1368] 在 MTU 较小的网络，需将数据报分成若干较小的部分进行传输，这种较小的部分叫做 （）</w:t>
      </w:r>
    </w:p>
    <w:p>
      <w:pPr>
        <w:pStyle w:val="2"/>
        <w:rPr>
          <w:rFonts w:hint="eastAsia"/>
        </w:rPr>
      </w:pPr>
      <w:r>
        <w:rPr>
          <w:rFonts w:hint="eastAsia"/>
        </w:rPr>
        <w:t>A、 组      B、片      C、段       D、节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P1369] IP 协议利用 ___ ，控制数据传输的时延。</w:t>
      </w:r>
    </w:p>
    <w:p>
      <w:pPr>
        <w:pStyle w:val="2"/>
        <w:rPr>
          <w:rFonts w:hint="eastAsia"/>
        </w:rPr>
      </w:pPr>
      <w:r>
        <w:rPr>
          <w:rFonts w:hint="eastAsia"/>
        </w:rPr>
        <w:t>IP 协议利用 ___ ，控制数据传输的时延。</w:t>
      </w:r>
    </w:p>
    <w:p>
      <w:pPr>
        <w:pStyle w:val="2"/>
        <w:rPr>
          <w:rFonts w:hint="eastAsia"/>
        </w:rPr>
      </w:pPr>
    </w:p>
    <w:p>
      <w:pPr>
        <w:pStyle w:val="2"/>
        <w:rPr>
          <w:rFonts w:hint="eastAsia"/>
        </w:rPr>
      </w:pPr>
      <w:r>
        <w:rPr>
          <w:rFonts w:hint="eastAsia"/>
        </w:rPr>
        <w:t>A、服务类型    B、标识    C、生存时间     D、目的 IP 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P1370] 计算机网络是一门综合技术，其主要技术是 （）。</w:t>
      </w:r>
    </w:p>
    <w:p>
      <w:pPr>
        <w:pStyle w:val="2"/>
        <w:rPr>
          <w:rFonts w:hint="eastAsia"/>
        </w:rPr>
      </w:pPr>
      <w:r>
        <w:rPr>
          <w:rFonts w:hint="eastAsia"/>
        </w:rPr>
        <w:t>A 、计算机技术与多媒体技术</w:t>
      </w:r>
    </w:p>
    <w:p>
      <w:pPr>
        <w:pStyle w:val="2"/>
        <w:rPr>
          <w:rFonts w:hint="eastAsia"/>
        </w:rPr>
      </w:pPr>
    </w:p>
    <w:p>
      <w:pPr>
        <w:pStyle w:val="2"/>
        <w:rPr>
          <w:rFonts w:hint="eastAsia"/>
        </w:rPr>
      </w:pPr>
      <w:r>
        <w:rPr>
          <w:rFonts w:hint="eastAsia"/>
        </w:rPr>
        <w:t>B 、计算机技术与通信技术</w:t>
      </w:r>
    </w:p>
    <w:p>
      <w:pPr>
        <w:pStyle w:val="2"/>
        <w:rPr>
          <w:rFonts w:hint="eastAsia"/>
        </w:rPr>
      </w:pPr>
    </w:p>
    <w:p>
      <w:pPr>
        <w:pStyle w:val="2"/>
        <w:rPr>
          <w:rFonts w:hint="eastAsia"/>
        </w:rPr>
      </w:pPr>
      <w:r>
        <w:rPr>
          <w:rFonts w:hint="eastAsia"/>
        </w:rPr>
        <w:t>C 、电子技术与通信技术</w:t>
      </w:r>
    </w:p>
    <w:p>
      <w:pPr>
        <w:pStyle w:val="2"/>
        <w:rPr>
          <w:rFonts w:hint="eastAsia"/>
        </w:rPr>
      </w:pPr>
    </w:p>
    <w:p>
      <w:pPr>
        <w:pStyle w:val="2"/>
        <w:rPr>
          <w:rFonts w:hint="eastAsia"/>
        </w:rPr>
      </w:pPr>
      <w:r>
        <w:rPr>
          <w:rFonts w:hint="eastAsia"/>
        </w:rPr>
        <w:t>D 、数字技术与模拟技术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P1371] TCP/IP 为实现高效率的数据传输，在传输层采用了 UDP 协议，其传输的可靠性则由 __ 提供</w:t>
      </w:r>
    </w:p>
    <w:p>
      <w:pPr>
        <w:pStyle w:val="2"/>
        <w:rPr>
          <w:rFonts w:hint="eastAsia"/>
        </w:rPr>
      </w:pPr>
      <w:r>
        <w:rPr>
          <w:rFonts w:hint="eastAsia"/>
        </w:rPr>
        <w:t>TCP/IP 为实现高效率的数据传输，在传输层采用了 UDP 协议，其传输的可靠性则由 __ 提供。</w:t>
      </w:r>
    </w:p>
    <w:p>
      <w:pPr>
        <w:pStyle w:val="2"/>
        <w:rPr>
          <w:rFonts w:hint="eastAsia"/>
        </w:rPr>
      </w:pPr>
    </w:p>
    <w:p>
      <w:pPr>
        <w:pStyle w:val="2"/>
        <w:rPr>
          <w:rFonts w:hint="eastAsia"/>
        </w:rPr>
      </w:pPr>
      <w:r>
        <w:rPr>
          <w:rFonts w:hint="eastAsia"/>
        </w:rPr>
        <w:t>A、应用进程     B、TCP      C、DNS      D、IP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P1372] 目前实际存在与使用的广域网基本都采用 （）。</w:t>
      </w:r>
    </w:p>
    <w:p>
      <w:pPr>
        <w:pStyle w:val="2"/>
        <w:rPr>
          <w:rFonts w:hint="eastAsia"/>
        </w:rPr>
      </w:pPr>
      <w:r>
        <w:rPr>
          <w:rFonts w:hint="eastAsia"/>
        </w:rPr>
        <w:t>A、总线拓扑     B、环型拓扑    C、网状拓扑    D、星形拓扑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P1373] 在 OSI 层次体系中，实际的通信是在 ___ 实体之间进行的。</w:t>
      </w:r>
    </w:p>
    <w:p>
      <w:pPr>
        <w:pStyle w:val="2"/>
        <w:rPr>
          <w:rFonts w:hint="eastAsia"/>
        </w:rPr>
      </w:pPr>
      <w:r>
        <w:rPr>
          <w:rFonts w:hint="eastAsia"/>
        </w:rPr>
        <w:t>在 OSI 层次体系中，实际的通信是在 ___ 实体之间进行的。</w:t>
      </w:r>
    </w:p>
    <w:p>
      <w:pPr>
        <w:pStyle w:val="2"/>
        <w:rPr>
          <w:rFonts w:hint="eastAsia"/>
        </w:rPr>
      </w:pPr>
    </w:p>
    <w:p>
      <w:pPr>
        <w:pStyle w:val="2"/>
        <w:rPr>
          <w:rFonts w:hint="eastAsia"/>
        </w:rPr>
      </w:pPr>
      <w:r>
        <w:rPr>
          <w:rFonts w:hint="eastAsia"/>
        </w:rPr>
        <w:t>A 、物理层    B 、数据链路层     C 、网络层     D 、传输层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P1374] IP 地址 192.1.1.2 属于 ___ ，其默认的子网掩码为 。</w:t>
      </w:r>
    </w:p>
    <w:p>
      <w:pPr>
        <w:pStyle w:val="2"/>
        <w:rPr>
          <w:rFonts w:hint="eastAsia"/>
        </w:rPr>
      </w:pPr>
      <w:r>
        <w:rPr>
          <w:rFonts w:hint="eastAsia"/>
        </w:rPr>
        <w:t>A 、B 类， 255.255.0.0        B 、A 类， 255.0.0.0C 、 C 类， 255.255.0.0       D 、C 类， 255.255.255.0D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P1375] 下列项目中， ___ 不是 X.25 的功能。</w:t>
      </w:r>
    </w:p>
    <w:p>
      <w:pPr>
        <w:pStyle w:val="2"/>
        <w:rPr>
          <w:rFonts w:hint="eastAsia"/>
        </w:rPr>
      </w:pPr>
      <w:r>
        <w:rPr>
          <w:rFonts w:hint="eastAsia"/>
        </w:rPr>
        <w:t>下列项目中， ___ 不是 X.25 的功能。</w:t>
      </w:r>
    </w:p>
    <w:p>
      <w:pPr>
        <w:pStyle w:val="2"/>
        <w:rPr>
          <w:rFonts w:hint="eastAsia"/>
        </w:rPr>
      </w:pPr>
    </w:p>
    <w:p>
      <w:pPr>
        <w:pStyle w:val="2"/>
        <w:rPr>
          <w:rFonts w:hint="eastAsia"/>
        </w:rPr>
      </w:pPr>
      <w:r>
        <w:rPr>
          <w:rFonts w:hint="eastAsia"/>
        </w:rPr>
        <w:t>A 、虚电路服务    B 、多路复用    C 、流量和差错控制     D 、数据报服务D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P1248] 以下关于顺序表的叙述中正确的是______。  </w:t>
      </w:r>
      <w:del w:id="835" w:author="JH H" w:date="2023-12-13T00:55:00Z">
        <w:r>
          <w:rPr>
            <w:rFonts w:hint="eastAsia"/>
          </w:rPr>
          <w:delText>A. 顺序表的优点是存储密度大且插入、删除运算效率高</w:delText>
        </w:r>
      </w:del>
    </w:p>
    <w:p>
      <w:pPr>
        <w:pStyle w:val="2"/>
        <w:rPr>
          <w:rFonts w:hint="eastAsia"/>
        </w:rPr>
      </w:pPr>
      <w:r>
        <w:rPr>
          <w:rFonts w:hint="eastAsia"/>
        </w:rPr>
        <w:t>A. 顺序表的优点是存储密度大且插入、删除运算效率高B. 顺序表的优点是具有随机存取特性C. 顺序表中所有元素可以连续也可以不连续存放D. 在含n个元素的顺序表中查找序号为i的元素的时间复杂度为O(n)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P1249] 在含n个元素的顺序表中，算法的时间复杂度是O(1)的是______。  A. 访问第i个元素（0≤i</w:t>
      </w:r>
    </w:p>
    <w:p>
      <w:pPr>
        <w:pStyle w:val="2"/>
        <w:rPr>
          <w:rFonts w:hint="eastAsia"/>
        </w:rPr>
      </w:pPr>
      <w:r>
        <w:rPr>
          <w:rFonts w:hint="eastAsia"/>
        </w:rPr>
        <w:t>A. 访问第i个元素（0≤i≤n-1）和求第i个元素的前驱元素（1≤i≤n-1）B. 在第i个元素后插入一个新元素（0≤i≤n-1）C. 删除第i个元素（0≤i≤n-1）D. 将n个元素从小到大排序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P1250] 将两个各有n个元素的递增有序顺序表归并成一个有序顺序表，其最少的比较次数是______。  </w:t>
      </w:r>
      <w:del w:id="836" w:author="JH H" w:date="2023-12-13T00:55:00Z">
        <w:r>
          <w:rPr>
            <w:rFonts w:hint="eastAsia"/>
          </w:rPr>
          <w:delText>A. n</w:delText>
        </w:r>
      </w:del>
    </w:p>
    <w:p>
      <w:pPr>
        <w:pStyle w:val="2"/>
        <w:rPr>
          <w:rFonts w:hint="eastAsia"/>
        </w:rPr>
      </w:pPr>
      <w:r>
        <w:rPr>
          <w:rFonts w:hint="eastAsia"/>
        </w:rPr>
        <w:t>A. nB. 2n-1C. 2nD. n-1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P1251] 线性表是包含n（n≥0）个______ 的有限序列。  A. 关系  B. 字符  C. 数据元素</w:t>
      </w:r>
    </w:p>
    <w:p>
      <w:pPr>
        <w:pStyle w:val="2"/>
        <w:rPr>
          <w:rFonts w:hint="eastAsia"/>
        </w:rPr>
      </w:pPr>
      <w:r>
        <w:rPr>
          <w:rFonts w:hint="eastAsia"/>
        </w:rPr>
        <w:t>A. 关系B. 字符C. 数据元素D. 数据项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P1252] 在数据结构中，以下说法中不正确的是（ ）。</w:t>
      </w:r>
      <w:del w:id="837" w:author="JH H" w:date="2023-12-13T00:55:00Z">
        <w:r>
          <w:rPr>
            <w:rFonts w:hint="eastAsia"/>
          </w:rPr>
          <w:delText xml:space="preserve">  A. 数据元素是数据的基本单位  B. 数据项是不可分</w:delText>
        </w:r>
      </w:del>
    </w:p>
    <w:p>
      <w:pPr>
        <w:pStyle w:val="2"/>
        <w:rPr>
          <w:rFonts w:hint="eastAsia"/>
        </w:rPr>
      </w:pPr>
      <w:r>
        <w:rPr>
          <w:rFonts w:hint="eastAsia"/>
        </w:rPr>
        <w:t>A. 数据元素是数据的基本单位B. 数据项是不可分割的最小可标识单位C. 数据可由若干个数据元素构成D. 数据项可由若干个数据元素构成</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P1253] 在含有n（n&gt;2）个数据结点的数据结构中，开始结点是指______ 的结点。  </w:t>
      </w:r>
      <w:del w:id="838" w:author="JH H" w:date="2023-12-13T00:55:00Z">
        <w:r>
          <w:rPr>
            <w:rFonts w:hint="eastAsia"/>
          </w:rPr>
          <w:delText>A. 没有前趋结点</w:delText>
        </w:r>
      </w:del>
    </w:p>
    <w:p>
      <w:pPr>
        <w:pStyle w:val="2"/>
        <w:rPr>
          <w:rFonts w:hint="eastAsia"/>
        </w:rPr>
      </w:pPr>
      <w:r>
        <w:rPr>
          <w:rFonts w:hint="eastAsia"/>
        </w:rPr>
        <w:t>A. 没有前趋结点B. 含有一个或多个前趋结点C. 没有后继结点D. 含有一个或多个后继结点</w:t>
      </w:r>
    </w:p>
    <w:p>
      <w:pPr>
        <w:pStyle w:val="2"/>
        <w:rPr>
          <w:rFonts w:hint="eastAsia"/>
        </w:rPr>
      </w:pPr>
      <w:r>
        <w:rPr>
          <w:rFonts w:hint="eastAsia"/>
        </w:rPr>
        <w:t>答案:A 选项</w:t>
      </w:r>
    </w:p>
    <w:p>
      <w:pPr>
        <w:pStyle w:val="2"/>
        <w:rPr>
          <w:rFonts w:hint="eastAsia"/>
        </w:rPr>
      </w:pPr>
    </w:p>
    <w:p>
      <w:pPr>
        <w:pStyle w:val="2"/>
        <w:rPr>
          <w:del w:id="839" w:author="JH H" w:date="2023-12-13T00:55:00Z"/>
          <w:rFonts w:hint="eastAsia"/>
        </w:rPr>
      </w:pPr>
      <w:del w:id="840" w:author="JH H" w:date="2023-12-13T00:55:00Z">
        <w:r>
          <w:rPr>
            <w:rFonts w:hint="eastAsia"/>
          </w:rPr>
          <w:delText>[数据结构 P1254] 数据结构通常采用二元组表示：B=(D,R)，其中R表示______ 的集合。  A. 数据项  B.</w:delText>
        </w:r>
      </w:del>
    </w:p>
    <w:p>
      <w:pPr>
        <w:pStyle w:val="2"/>
        <w:rPr>
          <w:del w:id="841" w:author="JH H" w:date="2023-12-13T00:55:00Z"/>
          <w:rFonts w:hint="eastAsia"/>
        </w:rPr>
      </w:pPr>
      <w:del w:id="842" w:author="JH H" w:date="2023-12-13T00:55:00Z">
        <w:r>
          <w:rPr>
            <w:rFonts w:hint="eastAsia"/>
          </w:rPr>
          <w:delText>数据结构通常采用二元组表示：B=(D,R)，其中R表示______ 的集合。</w:delText>
        </w:r>
      </w:del>
    </w:p>
    <w:p>
      <w:pPr>
        <w:pStyle w:val="2"/>
        <w:rPr>
          <w:del w:id="843" w:author="JH H" w:date="2023-12-13T00:55:00Z"/>
          <w:rFonts w:hint="eastAsia"/>
        </w:rPr>
      </w:pPr>
      <w:del w:id="844" w:author="JH H" w:date="2023-12-13T00:55:00Z">
        <w:r>
          <w:rPr>
            <w:rFonts w:hint="eastAsia"/>
          </w:rPr>
          <w:delText>答案:C 选项</w:delText>
        </w:r>
      </w:del>
    </w:p>
    <w:p>
      <w:pPr>
        <w:pStyle w:val="2"/>
        <w:rPr>
          <w:del w:id="845" w:author="JH H" w:date="2023-12-13T00:55:00Z"/>
          <w:rFonts w:hint="eastAsia"/>
        </w:rPr>
      </w:pPr>
    </w:p>
    <w:p>
      <w:pPr>
        <w:pStyle w:val="2"/>
        <w:rPr>
          <w:del w:id="846" w:author="JH H" w:date="2023-12-13T00:55:00Z"/>
          <w:rFonts w:hint="eastAsia"/>
        </w:rPr>
      </w:pPr>
      <w:del w:id="847" w:author="JH H" w:date="2023-12-13T00:55:00Z">
        <w:r>
          <w:rPr>
            <w:rFonts w:hint="eastAsia"/>
          </w:rPr>
          <w:delText>[数据结构 P1255] 数据结构通常采用二元组表示：B=(D,R)，其中D表示______ 的集合。  A. 数据项  B.</w:delText>
        </w:r>
      </w:del>
    </w:p>
    <w:p>
      <w:pPr>
        <w:pStyle w:val="2"/>
        <w:rPr>
          <w:del w:id="848" w:author="JH H" w:date="2023-12-13T00:55:00Z"/>
          <w:rFonts w:hint="eastAsia"/>
        </w:rPr>
      </w:pPr>
      <w:del w:id="849" w:author="JH H" w:date="2023-12-13T00:55:00Z">
        <w:r>
          <w:rPr>
            <w:rFonts w:hint="eastAsia"/>
          </w:rPr>
          <w:delText>数据结构通常采用二元组表示：B=(D,R)，其中D表示______ 的集合。</w:delText>
        </w:r>
      </w:del>
    </w:p>
    <w:p>
      <w:pPr>
        <w:pStyle w:val="2"/>
        <w:rPr>
          <w:del w:id="850" w:author="JH H" w:date="2023-12-13T00:55:00Z"/>
          <w:rFonts w:hint="eastAsia"/>
        </w:rPr>
      </w:pPr>
      <w:del w:id="851" w:author="JH H" w:date="2023-12-13T00:55:00Z">
        <w:r>
          <w:rPr>
            <w:rFonts w:hint="eastAsia"/>
          </w:rPr>
          <w:delText>答案:B 选项</w:delText>
        </w:r>
      </w:del>
    </w:p>
    <w:p>
      <w:pPr>
        <w:pStyle w:val="2"/>
        <w:rPr>
          <w:rFonts w:hint="eastAsia"/>
        </w:rPr>
      </w:pPr>
    </w:p>
    <w:p>
      <w:pPr>
        <w:pStyle w:val="2"/>
        <w:rPr>
          <w:del w:id="852" w:author="JH H" w:date="2023-12-13T00:55:00Z"/>
          <w:rFonts w:hint="eastAsia"/>
        </w:rPr>
      </w:pPr>
      <w:del w:id="853" w:author="JH H" w:date="2023-12-13T00:55:00Z">
        <w:r>
          <w:rPr>
            <w:rFonts w:hint="eastAsia"/>
          </w:rPr>
          <w:delText>[数据结构 P1256] 数据结构通常采用二元组表示：B=(D,R)，其中R用于表示数据元素关序的集合，每个关系又是_____</w:delText>
        </w:r>
      </w:del>
    </w:p>
    <w:p>
      <w:pPr>
        <w:pStyle w:val="2"/>
        <w:rPr>
          <w:del w:id="854" w:author="JH H" w:date="2023-12-13T00:55:00Z"/>
          <w:rFonts w:hint="eastAsia"/>
        </w:rPr>
      </w:pPr>
      <w:del w:id="855" w:author="JH H" w:date="2023-12-13T00:55:00Z">
        <w:r>
          <w:rPr>
            <w:rFonts w:hint="eastAsia"/>
          </w:rPr>
          <w:delText>数据结构通常采用二元组表示：B=(D,R)，其中R用于表示数据元素关序的集合，每个关系又是______ 的集合。</w:delText>
        </w:r>
      </w:del>
    </w:p>
    <w:p>
      <w:pPr>
        <w:pStyle w:val="2"/>
        <w:rPr>
          <w:del w:id="856" w:author="JH H" w:date="2023-12-13T00:55:00Z"/>
          <w:rFonts w:hint="eastAsia"/>
        </w:rPr>
      </w:pPr>
      <w:del w:id="857" w:author="JH H" w:date="2023-12-13T00:55:00Z">
        <w:r>
          <w:rPr>
            <w:rFonts w:hint="eastAsia"/>
          </w:rPr>
          <w:delText>答案:A 选项</w:delText>
        </w:r>
      </w:del>
    </w:p>
    <w:p>
      <w:pPr>
        <w:pStyle w:val="2"/>
        <w:rPr>
          <w:rFonts w:hint="eastAsia"/>
        </w:rPr>
      </w:pPr>
    </w:p>
    <w:p>
      <w:pPr>
        <w:pStyle w:val="2"/>
        <w:rPr>
          <w:rFonts w:hint="eastAsia"/>
        </w:rPr>
      </w:pPr>
      <w:r>
        <w:rPr>
          <w:rFonts w:hint="eastAsia"/>
        </w:rPr>
        <w:t>[数据结构 P1257] 在数据结构中，与所使用的计算机无关的是数据的（）结构。</w:t>
      </w:r>
      <w:del w:id="858" w:author="JH H" w:date="2023-12-13T00:55:00Z">
        <w:r>
          <w:rPr>
            <w:rFonts w:hint="eastAsia"/>
          </w:rPr>
          <w:delText xml:space="preserve">  A. 逻辑  B. 存储  C. 逻辑和存</w:delText>
        </w:r>
      </w:del>
    </w:p>
    <w:p>
      <w:pPr>
        <w:pStyle w:val="2"/>
        <w:rPr>
          <w:rFonts w:hint="eastAsia"/>
        </w:rPr>
      </w:pPr>
      <w:r>
        <w:rPr>
          <w:rFonts w:hint="eastAsia"/>
        </w:rPr>
        <w:t>A. 逻辑B. 存储C. 逻辑和存储D. 物理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P1258] 计算机所处理的数据一般具备某种内在联系，这是指（） 。  </w:t>
      </w:r>
      <w:del w:id="859" w:author="JH H" w:date="2023-12-13T00:55:00Z">
        <w:r>
          <w:rPr>
            <w:rFonts w:hint="eastAsia"/>
          </w:rPr>
          <w:delText>A. 数据和数据之间存在某种关系  B.</w:delText>
        </w:r>
      </w:del>
    </w:p>
    <w:p>
      <w:pPr>
        <w:pStyle w:val="2"/>
        <w:rPr>
          <w:rFonts w:hint="eastAsia"/>
        </w:rPr>
      </w:pPr>
      <w:r>
        <w:rPr>
          <w:rFonts w:hint="eastAsia"/>
        </w:rPr>
        <w:t>A. 数据和数据之间存在某种关系B. 元素和元素之间存在某种关系C. 元素内部具有某种结构D. 数据项和数据项之间存在某种关系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P1259] 数据结构是指数据元素的集合以及它们之间的（） 。 </w:t>
      </w:r>
      <w:del w:id="860" w:author="JH H" w:date="2023-12-13T00:55:00Z">
        <w:r>
          <w:rPr>
            <w:rFonts w:hint="eastAsia"/>
          </w:rPr>
          <w:delText xml:space="preserve"> A. 结构  B. 关系  C. 运算  D.</w:delText>
        </w:r>
      </w:del>
    </w:p>
    <w:p>
      <w:pPr>
        <w:pStyle w:val="2"/>
        <w:rPr>
          <w:rFonts w:hint="eastAsia"/>
        </w:rPr>
      </w:pPr>
      <w:r>
        <w:rPr>
          <w:rFonts w:hint="eastAsia"/>
        </w:rPr>
        <w:t>A. 结构B. 关系C. 运算D. 算法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P1260] 线性表是具有n个（）的有限序列。 </w:t>
      </w:r>
      <w:del w:id="861" w:author="JH H" w:date="2023-12-13T00:56:00Z">
        <w:r>
          <w:rPr>
            <w:rFonts w:hint="eastAsia"/>
          </w:rPr>
          <w:delText xml:space="preserve"> A. 表元素  B. 字符  C. 数据元素  D. 数据项</w:delText>
        </w:r>
      </w:del>
    </w:p>
    <w:p>
      <w:pPr>
        <w:pStyle w:val="2"/>
        <w:rPr>
          <w:rFonts w:hint="eastAsia"/>
        </w:rPr>
      </w:pPr>
      <w:r>
        <w:rPr>
          <w:rFonts w:hint="eastAsia"/>
        </w:rPr>
        <w:t>A. 表元素B. 字符C. 数据元素D. 数据项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P1261] 线性表是（） 。 </w:t>
      </w:r>
      <w:del w:id="862" w:author="JH H" w:date="2023-12-13T00:56:00Z">
        <w:r>
          <w:rPr>
            <w:rFonts w:hint="eastAsia"/>
          </w:rPr>
          <w:delText xml:space="preserve"> A. 一个有限序列，可以为空  B. 一个有限序列，不可以为空  C. 一个无限</w:delText>
        </w:r>
      </w:del>
    </w:p>
    <w:p>
      <w:pPr>
        <w:pStyle w:val="2"/>
        <w:rPr>
          <w:rFonts w:hint="eastAsia"/>
        </w:rPr>
      </w:pPr>
      <w:r>
        <w:rPr>
          <w:rFonts w:hint="eastAsia"/>
        </w:rPr>
        <w:t>A. 一个有限序列，可以为空B. 一个有限序列，不可以为空C. 一个无限序列，可以为空D. 一个无限序列，不可以为空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P1262] 线性表有一个特点（） 。 </w:t>
      </w:r>
      <w:del w:id="863" w:author="JH H" w:date="2023-12-13T00:56:00Z">
        <w:r>
          <w:rPr>
            <w:rFonts w:hint="eastAsia"/>
          </w:rPr>
          <w:delText xml:space="preserve"> A. 至少有两个元素，即开始元素和终端元素  B. 若没有开始元素，则一</w:delText>
        </w:r>
      </w:del>
    </w:p>
    <w:p>
      <w:pPr>
        <w:pStyle w:val="2"/>
        <w:rPr>
          <w:rFonts w:hint="eastAsia"/>
        </w:rPr>
      </w:pPr>
      <w:r>
        <w:rPr>
          <w:rFonts w:hint="eastAsia"/>
        </w:rPr>
        <w:t>A. 至少有两个元素，即开始元素和终端元素B. 若没有开始元素，则一定没有终端元素C. 每个元素必须有一个前趋元素D. 任何一个元素都还可能既是开始元素又是终端元素</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P1263] 关于线性表的正确说法是（） 。  </w:t>
      </w:r>
      <w:del w:id="864" w:author="JH H" w:date="2023-12-13T00:56:00Z">
        <w:r>
          <w:rPr>
            <w:rFonts w:hint="eastAsia"/>
          </w:rPr>
          <w:delText>A. 每个元素都有一个前趋和一个后继元素  B. 线性表中至少有一</w:delText>
        </w:r>
      </w:del>
    </w:p>
    <w:p>
      <w:pPr>
        <w:pStyle w:val="2"/>
        <w:rPr>
          <w:rFonts w:hint="eastAsia"/>
        </w:rPr>
      </w:pPr>
      <w:r>
        <w:rPr>
          <w:rFonts w:hint="eastAsia"/>
        </w:rPr>
        <w:t>A. 每个元素都有一个前趋和一个后继元素B. 线性表中至少有一个元素C. 表中元素的排序顺序必须是由小到大或由大到小D. 除第一个元素和最后一个元素外，其余每个元素有且仅有一个前趋和一个后继元素</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P1264] 在长度为n的______ 上，删除尾结点的时间复杂度为O(1)。  A. 单链表  B. 双链表</w:t>
      </w:r>
    </w:p>
    <w:p>
      <w:pPr>
        <w:pStyle w:val="2"/>
        <w:rPr>
          <w:rFonts w:hint="eastAsia"/>
        </w:rPr>
      </w:pPr>
      <w:r>
        <w:rPr>
          <w:rFonts w:hint="eastAsia"/>
        </w:rPr>
        <w:t>A. 单链表B. 双链表C. 循环单链表D. 循环双链表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P1265] 线性表的链式存储结构与顺序存储结构相比，优点是______。 </w:t>
      </w:r>
      <w:del w:id="865" w:author="JH H" w:date="2023-12-13T00:56:00Z">
        <w:r>
          <w:rPr>
            <w:rFonts w:hint="eastAsia"/>
          </w:rPr>
          <w:delText xml:space="preserve"> A. 所有的操作算法实现简单  B.</w:delText>
        </w:r>
      </w:del>
    </w:p>
    <w:p>
      <w:pPr>
        <w:pStyle w:val="2"/>
        <w:rPr>
          <w:rFonts w:hint="eastAsia"/>
        </w:rPr>
      </w:pPr>
      <w:r>
        <w:rPr>
          <w:rFonts w:hint="eastAsia"/>
        </w:rPr>
        <w:t>A. 所有的操作算法实现简单B. 便于随机存取C. 便于插入和删除元素D. 节省存储空间</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P1266] 线性表采用链表存储时，存放所有存放元素的结点地址______。 </w:t>
      </w:r>
      <w:del w:id="866" w:author="JH H" w:date="2023-12-13T00:56:00Z">
        <w:r>
          <w:rPr>
            <w:rFonts w:hint="eastAsia"/>
          </w:rPr>
          <w:delText xml:space="preserve"> A. 必须是连续的  B. 一定是</w:delText>
        </w:r>
      </w:del>
    </w:p>
    <w:p>
      <w:pPr>
        <w:pStyle w:val="2"/>
        <w:rPr>
          <w:rFonts w:hint="eastAsia"/>
        </w:rPr>
      </w:pPr>
      <w:r>
        <w:rPr>
          <w:rFonts w:hint="eastAsia"/>
        </w:rPr>
        <w:t>A. 必须是连续的B. 一定是不连续的C. 部分地址必须是连续的D. 连续与否均可以</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P1267] 单链表的存储密度______。  </w:t>
      </w:r>
      <w:del w:id="867" w:author="JH H" w:date="2023-12-13T00:56:00Z">
        <w:r>
          <w:rPr>
            <w:rFonts w:hint="eastAsia"/>
          </w:rPr>
          <w:delText>A. 大于1  B. 等于1  C. 小于1  D. 不能确定</w:delText>
        </w:r>
      </w:del>
    </w:p>
    <w:p>
      <w:pPr>
        <w:pStyle w:val="2"/>
        <w:rPr>
          <w:rFonts w:hint="eastAsia"/>
        </w:rPr>
      </w:pPr>
      <w:r>
        <w:rPr>
          <w:rFonts w:hint="eastAsia"/>
        </w:rPr>
        <w:t>A. 大于1B. 等于1C. 小于1D. 不能确定</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P1268] 对于单链表存储结构，以下说法中错误的是______。  </w:t>
      </w:r>
      <w:del w:id="868" w:author="JH H" w:date="2023-12-13T00:56:00Z">
        <w:r>
          <w:rPr>
            <w:rFonts w:hint="eastAsia"/>
          </w:rPr>
          <w:delText>A. 一个结点的数据成员用于存放线性表的一个</w:delText>
        </w:r>
      </w:del>
    </w:p>
    <w:p>
      <w:pPr>
        <w:pStyle w:val="2"/>
        <w:rPr>
          <w:rFonts w:hint="eastAsia"/>
        </w:rPr>
      </w:pPr>
      <w:r>
        <w:rPr>
          <w:rFonts w:hint="eastAsia"/>
        </w:rPr>
        <w:t>A. 一个结点的数据成员用于存放线性表的一个数据元素B. 一个结点的指针成员用于指向下一个数据元素的结点C. 单链表必须带有头结点D. 单链表中所有结点可以连续也可以不连续存放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P1269] 链表不具备的特点是______。 </w:t>
      </w:r>
      <w:del w:id="869" w:author="JH H" w:date="2023-12-13T00:56:00Z">
        <w:r>
          <w:rPr>
            <w:rFonts w:hint="eastAsia"/>
          </w:rPr>
          <w:delText xml:space="preserve"> A. 可随机访问任一结点  B. 插入删除不需要移动结点  C.</w:delText>
        </w:r>
      </w:del>
    </w:p>
    <w:p>
      <w:pPr>
        <w:pStyle w:val="2"/>
        <w:rPr>
          <w:rFonts w:hint="eastAsia"/>
        </w:rPr>
      </w:pPr>
      <w:r>
        <w:rPr>
          <w:rFonts w:hint="eastAsia"/>
        </w:rPr>
        <w:t>A. 可随机访问任一结点B. 插入删除不需要移动结点C. 不必事先估计存储空间D. 所需空间与其长度成正比</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P1270] 以下关于链表的叙述中，不正确的是______。  </w:t>
      </w:r>
      <w:del w:id="870" w:author="JH H" w:date="2023-12-13T00:56:00Z">
        <w:r>
          <w:rPr>
            <w:rFonts w:hint="eastAsia"/>
          </w:rPr>
          <w:delText>A. 结点中除元素值外还包括指针成员，因此存储密度</w:delText>
        </w:r>
      </w:del>
    </w:p>
    <w:p>
      <w:pPr>
        <w:pStyle w:val="2"/>
        <w:rPr>
          <w:rFonts w:hint="eastAsia"/>
        </w:rPr>
      </w:pPr>
      <w:r>
        <w:rPr>
          <w:rFonts w:hint="eastAsia"/>
        </w:rPr>
        <w:t>A. 结点中除元素值外还包括指针成员，因此存储密度小于顺序存储结构B. 逻辑上相邻的元素物理上不必相邻C. 可以根据头结点地址直接计算出第i个结点的地址D. 插入、删除运算操作方便，不必移动结点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P1271] 若某线性表最常用的操作是查找序号i的元素和在末尾插入元素，则选择______存储结构最节省时间。</w:t>
      </w:r>
    </w:p>
    <w:p>
      <w:pPr>
        <w:pStyle w:val="2"/>
        <w:rPr>
          <w:rFonts w:hint="eastAsia"/>
        </w:rPr>
      </w:pPr>
      <w:r>
        <w:rPr>
          <w:rFonts w:hint="eastAsia"/>
        </w:rPr>
        <w:t>A. 顺序表B. 带头结点的循环双链表C. 单链表D. 带尾结点的循环单链表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P1272] 将两个各有n个元素的递增有序顺序表归并成一个有序顺序表，其最少的比较次数是______。  A. n</w:t>
      </w:r>
    </w:p>
    <w:p>
      <w:pPr>
        <w:pStyle w:val="2"/>
        <w:rPr>
          <w:rFonts w:hint="eastAsia"/>
        </w:rPr>
      </w:pPr>
      <w:r>
        <w:rPr>
          <w:rFonts w:hint="eastAsia"/>
        </w:rPr>
        <w:t>A. nB. 2n-1C. 2nD. n-1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P1273] 以下关于单链表的叙述中正确的是______。 Ⅰ.结点中除元素值外还包括指针成员，存储密度小于顺序表</w:t>
      </w:r>
    </w:p>
    <w:p>
      <w:pPr>
        <w:pStyle w:val="2"/>
        <w:rPr>
          <w:rFonts w:hint="eastAsia"/>
        </w:rPr>
      </w:pPr>
      <w:r>
        <w:rPr>
          <w:rFonts w:hint="eastAsia"/>
        </w:rPr>
        <w:t>A. 仅Ⅰ、ⅡB. 仅Ⅱ、ⅢC. 仅Ⅰ、ⅢD. Ⅰ、Ⅱ、Ⅲ</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P1274] 有一个长度为n（n&gt;1）的带头结点的单链表h，另设有尾指针r（指向尾结点），执行______ 操作与</w:t>
      </w:r>
    </w:p>
    <w:p>
      <w:pPr>
        <w:pStyle w:val="2"/>
        <w:rPr>
          <w:rFonts w:hint="eastAsia"/>
        </w:rPr>
      </w:pPr>
      <w:r>
        <w:rPr>
          <w:rFonts w:hint="eastAsia"/>
        </w:rPr>
        <w:t>A. 删除单链表中的首结点B. 删除单链表中的尾结点C. 在单链表首结点前插入一个新结点D. 在单链表尾结点素后插入一个新结点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P1275] 已知一个长度为n的单链表是递增有序的，所有结点值不相同，以下叙述中正确的是______。 </w:t>
      </w:r>
      <w:del w:id="871" w:author="JH H" w:date="2023-12-13T00:56:00Z">
        <w:r>
          <w:rPr>
            <w:rFonts w:hint="eastAsia"/>
          </w:rPr>
          <w:delText xml:space="preserve"> A. 插</w:delText>
        </w:r>
      </w:del>
    </w:p>
    <w:p>
      <w:pPr>
        <w:pStyle w:val="2"/>
        <w:rPr>
          <w:rFonts w:hint="eastAsia"/>
        </w:rPr>
      </w:pPr>
      <w:r>
        <w:rPr>
          <w:rFonts w:hint="eastAsia"/>
        </w:rPr>
        <w:t>A. 插入一个结点使之有序的算法的时间复杂度为O(1)B. 删除最大值结点使之有序的算法的时间复杂度为O(1)C. 找最小值结点的算法的时间复杂度为O(1)D.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P1276] 已知两个长度分别为m 和n 的递增单链表，若将它们合并为一个长度为m+n 的递减单链表，则最好情况下</w:t>
      </w:r>
    </w:p>
    <w:p>
      <w:pPr>
        <w:pStyle w:val="2"/>
        <w:rPr>
          <w:rFonts w:hint="eastAsia"/>
        </w:rPr>
      </w:pPr>
      <w:r>
        <w:rPr>
          <w:rFonts w:hint="eastAsia"/>
        </w:rPr>
        <w:t>A. O(n)B. O(m)C. O(m×n)D. O(m+n)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P1277] 在长度为n（n≥1）的双链表L中，在p结点之前插入一个新结点s的时间复杂度为______。  A.</w:t>
      </w:r>
    </w:p>
    <w:p>
      <w:pPr>
        <w:pStyle w:val="2"/>
        <w:rPr>
          <w:rFonts w:hint="eastAsia"/>
        </w:rPr>
      </w:pPr>
      <w:r>
        <w:rPr>
          <w:rFonts w:hint="eastAsia"/>
        </w:rPr>
        <w:t>A. O(1)B. O(n)C. O(n2)D. O(nlog2n)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P1278] 在长度为n（n≥1）的双链表中插入一个结点p（非尾结点）要修改______个指针成员。</w:t>
      </w:r>
      <w:del w:id="872" w:author="JH H" w:date="2023-12-13T00:57:00Z">
        <w:r>
          <w:rPr>
            <w:rFonts w:hint="eastAsia"/>
          </w:rPr>
          <w:delText xml:space="preserve">  A. 1</w:delText>
        </w:r>
      </w:del>
    </w:p>
    <w:p>
      <w:pPr>
        <w:pStyle w:val="2"/>
        <w:rPr>
          <w:rFonts w:hint="eastAsia"/>
        </w:rPr>
      </w:pPr>
      <w:r>
        <w:rPr>
          <w:rFonts w:hint="eastAsia"/>
        </w:rPr>
        <w:t>A. 1B. 2C. 3D. 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P1279] 在长度为n（n≥1）的双链表中删除一个结点p（非尾结点）要修改______个指针成员。 </w:t>
      </w:r>
      <w:del w:id="873" w:author="JH H" w:date="2023-12-13T00:57:00Z">
        <w:r>
          <w:rPr>
            <w:rFonts w:hint="eastAsia"/>
          </w:rPr>
          <w:delText xml:space="preserve"> A. 1</w:delText>
        </w:r>
      </w:del>
    </w:p>
    <w:p>
      <w:pPr>
        <w:pStyle w:val="2"/>
        <w:rPr>
          <w:rFonts w:hint="eastAsia"/>
        </w:rPr>
      </w:pPr>
      <w:r>
        <w:rPr>
          <w:rFonts w:hint="eastAsia"/>
        </w:rPr>
        <w:t>A. 1B. 2C. 3D. 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P1280] 设固定容量的循环队列中数组的下标是0～N-1，其队头队尾指针分别为f和r（f指向队首元素的前一位置，</w:t>
      </w:r>
    </w:p>
    <w:p>
      <w:pPr>
        <w:pStyle w:val="2"/>
        <w:rPr>
          <w:rFonts w:hint="eastAsia"/>
        </w:rPr>
      </w:pPr>
      <w:r>
        <w:rPr>
          <w:rFonts w:hint="eastAsia"/>
        </w:rPr>
        <w:t>A. r-fB. r-f-1C. (r-f)％N+1D. (r-f+N)％N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P1281] 设固定容量的循环队列的存储空间为a[0..20]，且当前队头指针和队尾指针的值分别为8和3，则该队列</w:t>
      </w:r>
    </w:p>
    <w:p>
      <w:pPr>
        <w:pStyle w:val="2"/>
        <w:rPr>
          <w:rFonts w:hint="eastAsia"/>
        </w:rPr>
      </w:pPr>
      <w:r>
        <w:rPr>
          <w:rFonts w:hint="eastAsia"/>
        </w:rPr>
        <w:t>A. 5B. 6C. 16D. 17</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P1282] 假设用一个不带头结点的单链表表示队列，队尾在链表的______ 位置。  A. 链头  B. 链尾</w:t>
      </w:r>
    </w:p>
    <w:p>
      <w:pPr>
        <w:pStyle w:val="2"/>
        <w:rPr>
          <w:rFonts w:hint="eastAsia"/>
        </w:rPr>
      </w:pPr>
      <w:r>
        <w:rPr>
          <w:rFonts w:hint="eastAsia"/>
        </w:rPr>
        <w:t>A. 链头B. 链尾C. 链中D. 以上都可以</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P1283] 最不适合用做链队的链表是______。  A. 只带头结点指针的非循环双链表  B. 只带队首结点指</w:t>
      </w:r>
    </w:p>
    <w:p>
      <w:pPr>
        <w:pStyle w:val="2"/>
        <w:rPr>
          <w:rFonts w:hint="eastAsia"/>
        </w:rPr>
      </w:pPr>
      <w:r>
        <w:rPr>
          <w:rFonts w:hint="eastAsia"/>
        </w:rPr>
        <w:t>A. 只带头结点指针的非循环双链表B. 只带队首结点指针的循环双链表C. 只带队尾结点指针的循环双链表D. 以上都不适合</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P1284] 若元素a、b、c、d、e、f依次进栈，允许进栈、退栈的操作交替进行，但不允许连续3次出栈工作，则不可</w:t>
      </w:r>
    </w:p>
    <w:p>
      <w:pPr>
        <w:pStyle w:val="2"/>
        <w:rPr>
          <w:rFonts w:hint="eastAsia"/>
        </w:rPr>
      </w:pPr>
      <w:r>
        <w:rPr>
          <w:rFonts w:hint="eastAsia"/>
        </w:rPr>
        <w:t>A. dcebfaB. cbdaefC. bcaefdD. afedcb</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P1285] 一个栈的进栈序列是a、b、c、d、e，则栈的不可能的输出序列是______。  </w:t>
      </w:r>
      <w:del w:id="874" w:author="JH H" w:date="2023-12-13T00:57:00Z">
        <w:r>
          <w:rPr>
            <w:rFonts w:hint="eastAsia"/>
          </w:rPr>
          <w:delText>A. edcba</w:delText>
        </w:r>
      </w:del>
    </w:p>
    <w:p>
      <w:pPr>
        <w:pStyle w:val="2"/>
        <w:rPr>
          <w:rFonts w:hint="eastAsia"/>
        </w:rPr>
      </w:pPr>
      <w:r>
        <w:rPr>
          <w:rFonts w:hint="eastAsia"/>
        </w:rPr>
        <w:t>A. edcbaB. decbaC. dceabD. abcde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P1286] 已知一个栈的进栈序列是1，2，3，…，n，其输出序列的第一个元素是i（1≤i≤n），则第j（1≤j≤</w:t>
      </w:r>
    </w:p>
    <w:p>
      <w:pPr>
        <w:pStyle w:val="2"/>
        <w:rPr>
          <w:rFonts w:hint="eastAsia"/>
        </w:rPr>
      </w:pPr>
      <w:r>
        <w:rPr>
          <w:rFonts w:hint="eastAsia"/>
        </w:rPr>
        <w:t>A. iB. n-iC. j-i+1D. 不确定</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P1287] 已知一个栈的进栈序列是1，2，3，…，n，其输出序列是p1，p2，…，pn，若p1=n，则pi的值_</w:t>
      </w:r>
    </w:p>
    <w:p>
      <w:pPr>
        <w:pStyle w:val="2"/>
        <w:rPr>
          <w:rFonts w:hint="eastAsia"/>
        </w:rPr>
      </w:pPr>
      <w:r>
        <w:rPr>
          <w:rFonts w:hint="eastAsia"/>
        </w:rPr>
        <w:t>A. iB. n-iC. n-i+1D. 不确定</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P1288] 设有5个元素进栈序列是a、b、c、d、e，其输出序列是c、e、d、b、a，则该栈的容量至少是____</w:t>
      </w:r>
    </w:p>
    <w:p>
      <w:pPr>
        <w:pStyle w:val="2"/>
        <w:rPr>
          <w:rFonts w:hint="eastAsia"/>
        </w:rPr>
      </w:pPr>
      <w:r>
        <w:rPr>
          <w:rFonts w:hint="eastAsia"/>
        </w:rPr>
        <w:t>A. 1B. 2C. 3D. 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P1289] 设n个元素进栈序列是1、2、3、…、n，其输出序列是p1、p2、…、pn，若p1=3，则p2的值为_</w:t>
      </w:r>
    </w:p>
    <w:p>
      <w:pPr>
        <w:pStyle w:val="2"/>
        <w:rPr>
          <w:rFonts w:hint="eastAsia"/>
        </w:rPr>
      </w:pPr>
      <w:r>
        <w:rPr>
          <w:rFonts w:hint="eastAsia"/>
        </w:rPr>
        <w:t>A. 一定是2B. 一定是1C. 不可能是1D.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P1290] 由两个栈共享一个数组空间的好处是______。 </w:t>
      </w:r>
      <w:del w:id="875" w:author="JH H" w:date="2023-12-13T00:57:00Z">
        <w:r>
          <w:rPr>
            <w:rFonts w:hint="eastAsia"/>
          </w:rPr>
          <w:delText xml:space="preserve"> A. 减少存取时间，降低上溢出发生的机率  B.</w:delText>
        </w:r>
      </w:del>
    </w:p>
    <w:p>
      <w:pPr>
        <w:pStyle w:val="2"/>
        <w:rPr>
          <w:rFonts w:hint="eastAsia"/>
        </w:rPr>
      </w:pPr>
      <w:r>
        <w:rPr>
          <w:rFonts w:hint="eastAsia"/>
        </w:rPr>
        <w:t>A. 减少存取时间，降低上溢出发生的机率B. 节省存储空间，降低上溢出发生的机率C. 减少存取时间，降低下溢出发生的机率D. 节省存储空间，降低下溢出发生的机率</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P1291] 算术表达式(a+a*b)*a+c*b/a的后缀表达式是______。  A. a a b * + a</w:t>
      </w:r>
    </w:p>
    <w:p>
      <w:pPr>
        <w:pStyle w:val="2"/>
        <w:rPr>
          <w:rFonts w:hint="eastAsia"/>
        </w:rPr>
      </w:pPr>
      <w:r>
        <w:rPr>
          <w:rFonts w:hint="eastAsia"/>
        </w:rPr>
        <w:t>A. a a b * + a * c b * a / +B. a a * b + a * c b * a / +C. a a b * a * c b * + a / +D. a a b * + a c b * a / +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P1292] 将算术表达式“1+6/(8-5)*3”转换成后缀表达式，在求后缀表达式的过程中，当遇到'*'时，运算</w:t>
      </w:r>
    </w:p>
    <w:p>
      <w:pPr>
        <w:pStyle w:val="2"/>
        <w:rPr>
          <w:rFonts w:hint="eastAsia"/>
        </w:rPr>
      </w:pPr>
      <w:r>
        <w:rPr>
          <w:rFonts w:hint="eastAsia"/>
        </w:rPr>
        <w:t>A. 8 6 1B. 5 8 1C. 3 2 1D. 3 6 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P1293] 当用一个数组data[0..n-1]存放栈中元素时，栈底最好______。  A. 设置在data[</w:t>
      </w:r>
    </w:p>
    <w:p>
      <w:pPr>
        <w:pStyle w:val="2"/>
        <w:rPr>
          <w:rFonts w:hint="eastAsia"/>
        </w:rPr>
      </w:pPr>
      <w:r>
        <w:rPr>
          <w:rFonts w:hint="eastAsia"/>
        </w:rPr>
        <w:t>A. 设置在data[0]处B. 设置在data[n-1]处C. 设置在data[0]或data[n-1]处D. 设置在data数组的任何位置</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P1294] 若一个栈元素用数组data[1..n]存储，初始栈顶指针top为n，则以下元素x进栈最适合的操作是_</w:t>
      </w:r>
    </w:p>
    <w:p>
      <w:pPr>
        <w:pStyle w:val="2"/>
        <w:rPr>
          <w:rFonts w:hint="eastAsia"/>
        </w:rPr>
      </w:pPr>
      <w:r>
        <w:rPr>
          <w:rFonts w:hint="eastAsia"/>
        </w:rPr>
        <w:t>A. top++; data[top]=x;B. data[top]=x; top++;C. top--; data[top]=x;D. data[top]=x; top--;</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P1295] 若一个栈元素用数组data[1..n]存储，初始栈顶指针top为n，则以下出栈元素x最适合的操作是_</w:t>
      </w:r>
    </w:p>
    <w:p>
      <w:pPr>
        <w:pStyle w:val="2"/>
        <w:rPr>
          <w:rFonts w:hint="eastAsia"/>
        </w:rPr>
      </w:pPr>
      <w:r>
        <w:rPr>
          <w:rFonts w:hint="eastAsia"/>
        </w:rPr>
        <w:t>A. x=data[top]; top++;B. top++; x=data[top];C. x=data[top]=x; top--;D. top--; x=data[top];</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P1296] 若一个栈元素用数组data[1..n]存储，初始栈顶指针top为0，则以下元素x进栈最适合的操作是_</w:t>
      </w:r>
    </w:p>
    <w:p>
      <w:pPr>
        <w:pStyle w:val="2"/>
        <w:rPr>
          <w:rFonts w:hint="eastAsia"/>
        </w:rPr>
      </w:pPr>
      <w:r>
        <w:rPr>
          <w:rFonts w:hint="eastAsia"/>
        </w:rPr>
        <w:t>A. top++; data[top]=x;B. data[top]=x; top++;C. top--; data[top]=x;D. data[top]=x; top--;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P1297] 若一个栈元素用数组data[1..n]存储，初始栈顶指针top为0，则以下出栈元素x最适合的操作是_</w:t>
      </w:r>
    </w:p>
    <w:p>
      <w:pPr>
        <w:pStyle w:val="2"/>
        <w:rPr>
          <w:rFonts w:hint="eastAsia"/>
        </w:rPr>
      </w:pPr>
      <w:r>
        <w:rPr>
          <w:rFonts w:hint="eastAsia"/>
        </w:rPr>
        <w:t>A. x=data[top]; top--;B. x=data[top]; top++;C. top--; x=data[top];D. top++; x=data[top];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P1298] 有关链栈的叙述中正确的是______。  A. 链栈在进栈操作时一般不需要考虑上溢出  B. 链栈在</w:t>
      </w:r>
    </w:p>
    <w:p>
      <w:pPr>
        <w:pStyle w:val="2"/>
        <w:rPr>
          <w:rFonts w:hint="eastAsia"/>
        </w:rPr>
      </w:pPr>
      <w:r>
        <w:rPr>
          <w:rFonts w:hint="eastAsia"/>
        </w:rPr>
        <w:t>A. 链栈在进栈操作时一般不需要考虑上溢出B. 链栈在出栈操作时一般不需要考虑下溢出C. 链栈和顺序栈相比的缺点是不能随机访问栈中元素D. 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P1299] 以下各链表均不带有头结点，其中最不适合用作链栈的链表是______。  A. 只有表头指针没有表尾指</w:t>
      </w:r>
    </w:p>
    <w:p>
      <w:pPr>
        <w:pStyle w:val="2"/>
        <w:rPr>
          <w:rFonts w:hint="eastAsia"/>
        </w:rPr>
      </w:pPr>
      <w:r>
        <w:rPr>
          <w:rFonts w:hint="eastAsia"/>
        </w:rPr>
        <w:t>A. 只有表头指针没有表尾指针的循环双链表B. 只有表尾指针没有表头指针的循环双链表C. 只有表尾指针没有表头指针的循环单链表D. 只有表头指针没有表尾指针的循环单链表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P1300] 栈和队列的共同点是______。  </w:t>
      </w:r>
      <w:del w:id="876" w:author="JH H" w:date="2023-12-13T00:58:00Z">
        <w:r>
          <w:rPr>
            <w:rFonts w:hint="eastAsia"/>
          </w:rPr>
          <w:delText>A. 都是先进后出  B. 都是后进先出  C. 只允许在端点处</w:delText>
        </w:r>
      </w:del>
    </w:p>
    <w:p>
      <w:pPr>
        <w:pStyle w:val="2"/>
        <w:rPr>
          <w:rFonts w:hint="eastAsia"/>
        </w:rPr>
      </w:pPr>
      <w:r>
        <w:rPr>
          <w:rFonts w:hint="eastAsia"/>
        </w:rPr>
        <w:t>A. 都是先进后出B. 都是后进先出C. 只允许在端点处插入和删除元素D. 没有共同点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P1301] 栈和队列的不同点是______。 </w:t>
      </w:r>
      <w:del w:id="877" w:author="JH H" w:date="2023-12-13T00:58:00Z">
        <w:r>
          <w:rPr>
            <w:rFonts w:hint="eastAsia"/>
          </w:rPr>
          <w:delText xml:space="preserve"> A. 都是线性表  B. 都不是线性表  C. 栈只能在同一端进</w:delText>
        </w:r>
      </w:del>
    </w:p>
    <w:p>
      <w:pPr>
        <w:pStyle w:val="2"/>
        <w:rPr>
          <w:rFonts w:hint="eastAsia"/>
        </w:rPr>
      </w:pPr>
      <w:r>
        <w:rPr>
          <w:rFonts w:hint="eastAsia"/>
        </w:rPr>
        <w:t>A. 都是线性表B. 都不是线性表C. 栈只能在同一端进行插入删除操作，而队列在不同端进行插入删除操作D. 没有不同点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P1302] 循环队列______。  </w:t>
      </w:r>
      <w:del w:id="878" w:author="JH H" w:date="2023-12-13T00:58:00Z">
        <w:r>
          <w:rPr>
            <w:rFonts w:hint="eastAsia"/>
          </w:rPr>
          <w:delText>A. 不会产生下溢出  B. 不会产生上溢出  C. 不会产生假溢出  D</w:delText>
        </w:r>
      </w:del>
    </w:p>
    <w:p>
      <w:pPr>
        <w:pStyle w:val="2"/>
        <w:rPr>
          <w:rFonts w:hint="eastAsia"/>
        </w:rPr>
      </w:pPr>
      <w:r>
        <w:rPr>
          <w:rFonts w:hint="eastAsia"/>
        </w:rPr>
        <w:t>A. 不会产生下溢出B. 不会产生上溢出C. 不会产生假溢出D.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P1303] 若某循环队列有队首指针front和队尾指针rear，在队不空时出队操作仅会改变______。  </w:t>
      </w:r>
      <w:del w:id="879" w:author="JH H" w:date="2023-12-13T00:58:00Z">
        <w:r>
          <w:rPr>
            <w:rFonts w:hint="eastAsia"/>
          </w:rPr>
          <w:delText>A.</w:delText>
        </w:r>
      </w:del>
    </w:p>
    <w:p>
      <w:pPr>
        <w:pStyle w:val="2"/>
        <w:rPr>
          <w:rFonts w:hint="eastAsia"/>
        </w:rPr>
      </w:pPr>
      <w:r>
        <w:rPr>
          <w:rFonts w:hint="eastAsia"/>
        </w:rPr>
        <w:t>A. frontB. rearC. front和rearD. 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P1304] 若某循环队列有队头指针front和队尾指针rear，在队不满时进队操作仅会改变______。  </w:t>
      </w:r>
      <w:del w:id="880" w:author="JH H" w:date="2023-12-13T00:58:00Z">
        <w:r>
          <w:rPr>
            <w:rFonts w:hint="eastAsia"/>
          </w:rPr>
          <w:delText>A.</w:delText>
        </w:r>
      </w:del>
    </w:p>
    <w:p>
      <w:pPr>
        <w:pStyle w:val="2"/>
        <w:rPr>
          <w:rFonts w:hint="eastAsia"/>
        </w:rPr>
      </w:pPr>
      <w:r>
        <w:rPr>
          <w:rFonts w:hint="eastAsia"/>
        </w:rPr>
        <w:t>A. frontB. rearC. front和rearD. 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P1305] </w:t>
      </w:r>
      <w:del w:id="881" w:author="JH H" w:date="2023-12-13T00:58:00Z">
        <w:r>
          <w:rPr>
            <w:rFonts w:hint="eastAsia"/>
          </w:rPr>
          <w:delText>已知循环队列存储在一维数组A[0..n-1]中，且队列非空时front和rear分别指向队头元素和队</w:delText>
        </w:r>
      </w:del>
    </w:p>
    <w:p>
      <w:pPr>
        <w:pStyle w:val="2"/>
        <w:rPr>
          <w:rFonts w:hint="eastAsia"/>
        </w:rPr>
      </w:pPr>
      <w:r>
        <w:rPr>
          <w:rFonts w:hint="eastAsia"/>
        </w:rPr>
        <w:t>已知循环队列存储在一维数组A[0..n-1]中，且队列非空时front和rear分别指向队头元素和队尾元素。若初始时队列空，且要求第一个进入队列的元素存储在A[0]处，则初始时front和rear的值分别是______。A. 0，0B. 0，n-1C. n-1，0D. n-1，n-1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P1306] 设循环队列qu中数组data的下标是0～N-1，其队头、队尾指针分别为f和r（f指向队首元素的前一位</w:t>
      </w:r>
    </w:p>
    <w:p>
      <w:pPr>
        <w:pStyle w:val="2"/>
        <w:rPr>
          <w:rFonts w:hint="eastAsia"/>
        </w:rPr>
      </w:pPr>
      <w:r>
        <w:rPr>
          <w:rFonts w:hint="eastAsia"/>
        </w:rPr>
        <w:t>A. qu.r++B. qu.r=(qu.r+1)%NC. qu.f++;D. qu.f=(qu.f+1)%N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P1307] 二维数组为a[6][10]，每个数组元素占用4个存储单元，若按行优先顺序存放的数组元素，a[0][0</w:t>
      </w:r>
    </w:p>
    <w:p>
      <w:pPr>
        <w:pStyle w:val="2"/>
        <w:rPr>
          <w:rFonts w:hint="eastAsia"/>
        </w:rPr>
      </w:pPr>
      <w:r>
        <w:rPr>
          <w:rFonts w:hint="eastAsia"/>
        </w:rPr>
        <w:t>A. 1000B. 860C. 1140D. 1200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P1308] 二维数组为a[6][10]，每个数组元素占用4个存储单元，若按行优先顺序存放的数组元素a[3][5]</w:t>
      </w:r>
    </w:p>
    <w:p>
      <w:pPr>
        <w:pStyle w:val="2"/>
        <w:rPr>
          <w:rFonts w:hint="eastAsia"/>
        </w:rPr>
      </w:pPr>
      <w:r>
        <w:rPr>
          <w:rFonts w:hint="eastAsia"/>
        </w:rPr>
        <w:t>A. 872B. 860C. 868D. 864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P1309] </w:t>
      </w:r>
      <w:del w:id="882" w:author="JH H" w:date="2023-12-13T00:58:00Z">
        <w:r>
          <w:rPr>
            <w:rFonts w:hint="eastAsia"/>
          </w:rPr>
          <w:delText>一个n阶对称矩阵A采用压缩存储方式，将其下三角+主对角部分元素按行优先存储到一维数组B中，则B中元素</w:delText>
        </w:r>
      </w:del>
    </w:p>
    <w:p>
      <w:pPr>
        <w:pStyle w:val="2"/>
        <w:rPr>
          <w:rFonts w:hint="eastAsia"/>
        </w:rPr>
      </w:pPr>
      <w:r>
        <w:rPr>
          <w:rFonts w:hint="eastAsia"/>
        </w:rPr>
        <w:t>一个n阶对称矩阵A采用压缩存储方式，将其下三角+主对角部分元素按行优先存储到一维数组B中，则B中元素个数是______。A. nB. n2C. n(n+1)/2D. n(n+1)/2+1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P1310]</w:t>
      </w:r>
      <w:ins w:id="883" w:author="JH H" w:date="2023-12-13T00:58:00Z">
        <w:r>
          <w:rPr>
            <w:rFonts w:hint="eastAsia"/>
          </w:rPr>
          <w:t xml:space="preserve"> </w:t>
        </w:r>
      </w:ins>
      <w:del w:id="884" w:author="JH H" w:date="2023-12-13T00:58:00Z">
        <w:r>
          <w:rPr>
            <w:rFonts w:hint="eastAsia"/>
          </w:rPr>
          <w:delText xml:space="preserve"> 一个n阶对称矩阵A[1..n，1..n]采用压缩存储方式，将其下三角+主对角部分元素按行优先存储到一</w:delText>
        </w:r>
      </w:del>
    </w:p>
    <w:p>
      <w:pPr>
        <w:pStyle w:val="2"/>
        <w:rPr>
          <w:rFonts w:hint="eastAsia"/>
        </w:rPr>
      </w:pPr>
      <w:r>
        <w:rPr>
          <w:rFonts w:hint="eastAsia"/>
        </w:rPr>
        <w:t>一个n阶对称矩阵A[1..n，1..n]采用压缩存储方式，将其下三角+主对角部分元素按行优先存储到一维数组B[1..m]中，则A[i][j]（i≥j）元素在B中的位置k是______。A. j(j-1)/2+iB. j(j-1)/2+i-1C. i(i-1)/2+jD. i(i-1)/2+j-1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P1311] </w:t>
      </w:r>
      <w:del w:id="885" w:author="JH H" w:date="2023-12-13T00:58:00Z">
        <w:r>
          <w:rPr>
            <w:rFonts w:hint="eastAsia"/>
          </w:rPr>
          <w:delText>一个n阶对称矩阵A[1..10，1..10]采用压缩存储方式，将其下三角+主对角部分元素按行优先存储</w:delText>
        </w:r>
      </w:del>
    </w:p>
    <w:p>
      <w:pPr>
        <w:pStyle w:val="2"/>
        <w:rPr>
          <w:rFonts w:hint="eastAsia"/>
        </w:rPr>
      </w:pPr>
      <w:r>
        <w:rPr>
          <w:rFonts w:hint="eastAsia"/>
        </w:rPr>
        <w:t>一个n阶对称矩阵A[1..10，1..10]采用压缩存储方式，将其下三角+主对角部分元素按行优先存储到一维数组B[0..m]中，则A[8][5]元素在B中的位置k是______。A. 32B. 37C. 45D. 60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P1312] </w:t>
      </w:r>
      <w:del w:id="886" w:author="JH H" w:date="2023-12-13T00:58:00Z">
        <w:r>
          <w:rPr>
            <w:rFonts w:hint="eastAsia"/>
          </w:rPr>
          <w:delText>一个n阶对称矩阵A[1..10，1..10]采用压缩存储方式，将其上三角+主对角部分元素按行优先存储</w:delText>
        </w:r>
      </w:del>
    </w:p>
    <w:p>
      <w:pPr>
        <w:pStyle w:val="2"/>
        <w:rPr>
          <w:rFonts w:hint="eastAsia"/>
        </w:rPr>
      </w:pPr>
      <w:r>
        <w:rPr>
          <w:rFonts w:hint="eastAsia"/>
        </w:rPr>
        <w:t>一个n阶对称矩阵A[1..10，1..10]采用压缩存储方式，将其上三角+主对角部分元素按行优先存储到一维数组B[0..m]中，则A[5][8]元素在B中的位置k是______。A. 10B. 37C. 45D. 60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P1313] </w:t>
      </w:r>
      <w:del w:id="887" w:author="JH H" w:date="2023-12-13T00:58:00Z">
        <w:r>
          <w:rPr>
            <w:rFonts w:hint="eastAsia"/>
          </w:rPr>
          <w:delText>一个n阶（n&gt;1）三对角矩阵A按行优先顺序压缩存放在一维数组B中，则B中的元素个数是______。</w:delText>
        </w:r>
      </w:del>
    </w:p>
    <w:p>
      <w:pPr>
        <w:pStyle w:val="2"/>
        <w:rPr>
          <w:rFonts w:hint="eastAsia"/>
        </w:rPr>
      </w:pPr>
      <w:r>
        <w:rPr>
          <w:rFonts w:hint="eastAsia"/>
        </w:rPr>
        <w:t>一个n阶（n&gt;1）三对角矩阵A按行优先顺序压缩存放在一维数组B中，则B中的元素个数是______。A. 3nB. n2C. 2nD. 3n-2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P1314] 对稀疏矩阵进行压缩存储的目的是______。  </w:t>
      </w:r>
      <w:del w:id="888" w:author="JH H" w:date="2023-12-13T00:58:00Z">
        <w:r>
          <w:rPr>
            <w:rFonts w:hint="eastAsia"/>
          </w:rPr>
          <w:delText>A. 便于进行矩阵运算  B. 便于输入和输出  C</w:delText>
        </w:r>
      </w:del>
    </w:p>
    <w:p>
      <w:pPr>
        <w:pStyle w:val="2"/>
        <w:rPr>
          <w:rFonts w:hint="eastAsia"/>
        </w:rPr>
      </w:pPr>
      <w:r>
        <w:rPr>
          <w:rFonts w:hint="eastAsia"/>
        </w:rPr>
        <w:t>A. 便于进行矩阵运算B. 便于输入和输出C. 节省存储空间D. 降低运算的时间复杂度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P1315] 一个稀疏矩阵采用压缩后，和直接采用二维数组存储相比会失去______ 特性。 </w:t>
      </w:r>
      <w:del w:id="889" w:author="JH H" w:date="2023-12-13T00:59:00Z">
        <w:r>
          <w:rPr>
            <w:rFonts w:hint="eastAsia"/>
          </w:rPr>
          <w:delText xml:space="preserve"> A. 顺序存储  B</w:delText>
        </w:r>
      </w:del>
    </w:p>
    <w:p>
      <w:pPr>
        <w:pStyle w:val="2"/>
        <w:rPr>
          <w:rFonts w:hint="eastAsia"/>
        </w:rPr>
      </w:pPr>
      <w:r>
        <w:rPr>
          <w:rFonts w:hint="eastAsia"/>
        </w:rPr>
        <w:t>A. 顺序存储B. 随机存取C. 输入输出D. 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P1316] m行n列的稀疏矩阵采用十字链表表示时，其中循环单链表的个数为______。  </w:t>
      </w:r>
      <w:del w:id="890" w:author="JH H" w:date="2023-12-13T00:59:00Z">
        <w:r>
          <w:rPr>
            <w:rFonts w:hint="eastAsia"/>
          </w:rPr>
          <w:delText>A. m+1  B.</w:delText>
        </w:r>
      </w:del>
    </w:p>
    <w:p>
      <w:pPr>
        <w:pStyle w:val="2"/>
        <w:rPr>
          <w:rFonts w:hint="eastAsia"/>
        </w:rPr>
      </w:pPr>
      <w:r>
        <w:rPr>
          <w:rFonts w:hint="eastAsia"/>
        </w:rPr>
        <w:t>A. m+1B. n+1C. m+n+1D. MAX{m,n}+1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P1317] 以下属于数组的基本运算的是（ ）。  </w:t>
      </w:r>
      <w:del w:id="891" w:author="JH H" w:date="2023-12-13T00:59:00Z">
        <w:r>
          <w:rPr>
            <w:rFonts w:hint="eastAsia"/>
          </w:rPr>
          <w:delText>A. 插入元素  B. 删除元素  C. 读指定位置的元素</w:delText>
        </w:r>
      </w:del>
    </w:p>
    <w:p>
      <w:pPr>
        <w:pStyle w:val="2"/>
        <w:rPr>
          <w:rFonts w:hint="eastAsia"/>
        </w:rPr>
      </w:pPr>
      <w:r>
        <w:rPr>
          <w:rFonts w:hint="eastAsia"/>
        </w:rPr>
        <w:t>A. 插入元素B. 删除元素C. 读指定位置的元素D. 以上都不是</w:t>
      </w:r>
    </w:p>
    <w:p>
      <w:pPr>
        <w:pStyle w:val="2"/>
        <w:rPr>
          <w:rFonts w:hint="eastAsia"/>
        </w:rPr>
      </w:pPr>
      <w:r>
        <w:rPr>
          <w:rFonts w:hint="eastAsia"/>
        </w:rPr>
        <w:t>答案:C 选项</w:t>
      </w:r>
    </w:p>
    <w:p>
      <w:pPr>
        <w:pStyle w:val="2"/>
        <w:rPr>
          <w:rFonts w:hint="eastAsia"/>
        </w:rPr>
      </w:pPr>
    </w:p>
    <w:p>
      <w:pPr>
        <w:pStyle w:val="2"/>
        <w:rPr>
          <w:del w:id="892" w:author="JH H" w:date="2023-12-13T00:59:00Z"/>
          <w:rFonts w:hint="eastAsia"/>
        </w:rPr>
      </w:pPr>
      <w:del w:id="893" w:author="JH H" w:date="2023-12-13T00:59:00Z">
        <w:r>
          <w:rPr>
            <w:rFonts w:hint="eastAsia"/>
          </w:rPr>
          <w:delText>[数据结构 P1318] 有一个三维数组A[-2..2][-4..5][2..6]，其中元素个数是（ ）。  A. 60  B</w:delText>
        </w:r>
      </w:del>
    </w:p>
    <w:p>
      <w:pPr>
        <w:pStyle w:val="2"/>
        <w:rPr>
          <w:del w:id="894" w:author="JH H" w:date="2023-12-13T00:59:00Z"/>
          <w:rFonts w:hint="eastAsia"/>
        </w:rPr>
      </w:pPr>
      <w:del w:id="895" w:author="JH H" w:date="2023-12-13T00:59:00Z">
        <w:r>
          <w:rPr>
            <w:rFonts w:hint="eastAsia"/>
          </w:rPr>
          <w:delText>有一个三维数组A[-2..2][-4..5][2..6]，其中元素个数是（ ）。A. 60B. 250C. 144D. 396</w:delText>
        </w:r>
      </w:del>
    </w:p>
    <w:p>
      <w:pPr>
        <w:pStyle w:val="2"/>
        <w:rPr>
          <w:del w:id="896" w:author="JH H" w:date="2023-12-13T00:59:00Z"/>
          <w:rFonts w:hint="eastAsia"/>
        </w:rPr>
      </w:pPr>
      <w:del w:id="897" w:author="JH H" w:date="2023-12-13T00:59:00Z">
        <w:r>
          <w:rPr>
            <w:rFonts w:hint="eastAsia"/>
          </w:rPr>
          <w:delText>答案:B 选项</w:delText>
        </w:r>
      </w:del>
    </w:p>
    <w:p>
      <w:pPr>
        <w:pStyle w:val="2"/>
        <w:rPr>
          <w:rFonts w:hint="eastAsia"/>
        </w:rPr>
      </w:pPr>
    </w:p>
    <w:p>
      <w:pPr>
        <w:pStyle w:val="2"/>
        <w:rPr>
          <w:rFonts w:hint="eastAsia"/>
        </w:rPr>
      </w:pPr>
      <w:r>
        <w:rPr>
          <w:rFonts w:hint="eastAsia"/>
        </w:rPr>
        <w:t>[数据结构 P1319]</w:t>
      </w:r>
      <w:ins w:id="898" w:author="JH H" w:date="2023-12-13T00:59:00Z">
        <w:r>
          <w:rPr>
            <w:rFonts w:hint="eastAsia"/>
          </w:rPr>
          <w:t xml:space="preserve"> </w:t>
        </w:r>
      </w:ins>
      <w:del w:id="899" w:author="JH H" w:date="2023-12-13T00:59:00Z">
        <w:r>
          <w:rPr>
            <w:rFonts w:hint="eastAsia"/>
          </w:rPr>
          <w:delText xml:space="preserve"> 一个二维数组A中，每个元素的长度为3个字节，行下标从0到9，列下标从0到11，则连续存放该数组至少需</w:delText>
        </w:r>
      </w:del>
    </w:p>
    <w:p>
      <w:pPr>
        <w:pStyle w:val="2"/>
        <w:rPr>
          <w:rFonts w:hint="eastAsia"/>
        </w:rPr>
      </w:pPr>
      <w:r>
        <w:rPr>
          <w:rFonts w:hint="eastAsia"/>
        </w:rPr>
        <w:t>一个二维数组A中，每个元素的长度为3个字节，行下标从0到9，列下标从0到11，则连续存放该数组至少需要______ 个字节。A. 100B. 240C. 360D. 340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P1320] </w:t>
      </w:r>
      <w:del w:id="900" w:author="JH H" w:date="2023-12-13T00:59:00Z">
        <w:r>
          <w:rPr>
            <w:rFonts w:hint="eastAsia"/>
          </w:rPr>
          <w:delText>设二维数组a[m][n]，每个数组元素占用k个存储单元，第一个数组元素的存储地址是LOC(a[0][</w:delText>
        </w:r>
      </w:del>
    </w:p>
    <w:p>
      <w:pPr>
        <w:pStyle w:val="2"/>
        <w:rPr>
          <w:rFonts w:hint="eastAsia"/>
        </w:rPr>
      </w:pPr>
      <w:r>
        <w:rPr>
          <w:rFonts w:hint="eastAsia"/>
        </w:rPr>
        <w:t>设二维数组a[m][n]，每个数组元素占用k个存储单元，第一个数组元素的存储地址是LOC(a[0][0])，求按列优先顺序存放的数组元素a[i][j]（0≤i≤m-1，0≤j≤n-1）的存储地址为（ ）。A. LOC(a[0][0])+[(i-1)×n+j-1]×kB. LOC(a[0][0])+[i×n+j]×kC. LOC(a[0][0])+[j×m+i]×kD. LOC(a[0][0])+[(j-1)×m+i-1]×k</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P1321] 设二维数组a[1..5][1..8]，若按行优先的顺序存放数组的元素，则a[4][6]元素的前面有（</w:t>
      </w:r>
    </w:p>
    <w:p>
      <w:pPr>
        <w:pStyle w:val="2"/>
        <w:rPr>
          <w:rFonts w:hint="eastAsia"/>
        </w:rPr>
      </w:pPr>
      <w:r>
        <w:rPr>
          <w:rFonts w:hint="eastAsia"/>
        </w:rPr>
        <w:t>A. 6B. 28C. 29D. 40</w:t>
      </w:r>
    </w:p>
    <w:p>
      <w:pPr>
        <w:pStyle w:val="2"/>
        <w:rPr>
          <w:rFonts w:hint="eastAsia"/>
        </w:rPr>
      </w:pPr>
      <w:r>
        <w:rPr>
          <w:rFonts w:hint="eastAsia"/>
        </w:rPr>
        <w:t>答案:C 选项</w:t>
      </w:r>
    </w:p>
    <w:p>
      <w:pPr>
        <w:pStyle w:val="2"/>
        <w:rPr>
          <w:rFonts w:hint="eastAsia"/>
        </w:rPr>
      </w:pPr>
    </w:p>
    <w:p>
      <w:pPr>
        <w:pStyle w:val="2"/>
        <w:rPr>
          <w:del w:id="901" w:author="JH H" w:date="2023-12-13T00:59:00Z"/>
          <w:rFonts w:hint="eastAsia"/>
        </w:rPr>
      </w:pPr>
      <w:del w:id="902" w:author="JH H" w:date="2023-12-13T00:59:00Z">
        <w:r>
          <w:rPr>
            <w:rFonts w:hint="eastAsia"/>
          </w:rPr>
          <w:delText>[数据结构 P1322] 设二维数组a[1..5][1..8]，若按列优先的顺序存放数组的元素，则a[4][6]元素的前面有（</w:delText>
        </w:r>
      </w:del>
    </w:p>
    <w:p>
      <w:pPr>
        <w:pStyle w:val="2"/>
        <w:rPr>
          <w:del w:id="903" w:author="JH H" w:date="2023-12-13T00:59:00Z"/>
          <w:rFonts w:hint="eastAsia"/>
        </w:rPr>
      </w:pPr>
      <w:del w:id="904" w:author="JH H" w:date="2023-12-13T00:59:00Z">
        <w:r>
          <w:rPr>
            <w:rFonts w:hint="eastAsia"/>
          </w:rPr>
          <w:delText>A. 6B. 28C. 29D. 40</w:delText>
        </w:r>
      </w:del>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P1323] 在二维数组中，每个数组元素同时处于（ ）个向量中。  </w:t>
      </w:r>
      <w:del w:id="905" w:author="JH H" w:date="2023-12-13T00:59:00Z">
        <w:r>
          <w:rPr>
            <w:rFonts w:hint="eastAsia"/>
          </w:rPr>
          <w:delText>A. 0  B. 1  C. 2  D. n</w:delText>
        </w:r>
      </w:del>
    </w:p>
    <w:p>
      <w:pPr>
        <w:pStyle w:val="2"/>
        <w:rPr>
          <w:rFonts w:hint="eastAsia"/>
        </w:rPr>
      </w:pPr>
      <w:r>
        <w:rPr>
          <w:rFonts w:hint="eastAsia"/>
        </w:rPr>
        <w:t>A. 0B. 1C. 2D. 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P1324] 二维数组为a[6][10]，每个数组元素占用4个存储单元，若按行优先顺序存放的数组元素，a[0][0</w:t>
      </w:r>
    </w:p>
    <w:p>
      <w:pPr>
        <w:pStyle w:val="2"/>
        <w:rPr>
          <w:rFonts w:hint="eastAsia"/>
        </w:rPr>
      </w:pPr>
      <w:r>
        <w:rPr>
          <w:rFonts w:hint="eastAsia"/>
        </w:rPr>
        <w:t>A. 1000B. 860C. 1140D. 1200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P1325] 二维数组为a[6][10]，每个数组元素占用4个存储单元，若按行优先顺序存放的数组元素a[3][5]</w:t>
      </w:r>
    </w:p>
    <w:p>
      <w:pPr>
        <w:pStyle w:val="2"/>
        <w:rPr>
          <w:rFonts w:hint="eastAsia"/>
        </w:rPr>
      </w:pPr>
      <w:r>
        <w:rPr>
          <w:rFonts w:hint="eastAsia"/>
        </w:rPr>
        <w:t>A. 872B. 860C. 868D. 864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P1326] </w:t>
      </w:r>
      <w:del w:id="906" w:author="JH H" w:date="2023-12-13T00:59:00Z">
        <w:r>
          <w:rPr>
            <w:rFonts w:hint="eastAsia"/>
          </w:rPr>
          <w:delText>一个n阶对称矩阵A采用压缩存储方式，将其下三角+主对角部分元素按行优先存储到一维数组B中，则B中元素</w:delText>
        </w:r>
      </w:del>
    </w:p>
    <w:p>
      <w:pPr>
        <w:pStyle w:val="2"/>
        <w:rPr>
          <w:rFonts w:hint="eastAsia"/>
        </w:rPr>
      </w:pPr>
      <w:r>
        <w:rPr>
          <w:rFonts w:hint="eastAsia"/>
        </w:rPr>
        <w:t>一个n阶对称矩阵A采用压缩存储方式，将其下三角+主对角部分元素按行优先存储到一维数组B中，则B中元素个数是______。A. nB. n2C. n(n+1)/2D. n(n+1)/2+1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P1327] </w:t>
      </w:r>
      <w:del w:id="907" w:author="JH H" w:date="2023-12-13T00:59:00Z">
        <w:r>
          <w:rPr>
            <w:rFonts w:hint="eastAsia"/>
          </w:rPr>
          <w:delText>一个n阶对称矩阵A[1..n，1..n]采用压缩存储方式，将其下三角+主对角部分元素按行优先存储到一</w:delText>
        </w:r>
      </w:del>
    </w:p>
    <w:p>
      <w:pPr>
        <w:pStyle w:val="2"/>
        <w:rPr>
          <w:rFonts w:hint="eastAsia"/>
        </w:rPr>
      </w:pPr>
      <w:r>
        <w:rPr>
          <w:rFonts w:hint="eastAsia"/>
        </w:rPr>
        <w:t>一个n阶对称矩阵A[1..n，1..n]采用压缩存储方式，将其下三角+主对角部分元素按行优先存储到一维数组B[1..m]中，则A[i][j]（i≥j）元素在B中的位置k是______。A. j(j-1)/2+iB. j(j-1)/2+i-1C. i(i-1)/2+jD. i(i-1)/2+j-1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P1328] </w:t>
      </w:r>
      <w:del w:id="908" w:author="JH H" w:date="2023-12-13T00:59:00Z">
        <w:r>
          <w:rPr>
            <w:rFonts w:hint="eastAsia"/>
          </w:rPr>
          <w:delText>一个n阶对称矩阵A[1..10，1..10]采用压缩存储方式，将其下三角+主对角部分元素按行优先存储</w:delText>
        </w:r>
      </w:del>
    </w:p>
    <w:p>
      <w:pPr>
        <w:pStyle w:val="2"/>
        <w:rPr>
          <w:rFonts w:hint="eastAsia"/>
        </w:rPr>
      </w:pPr>
      <w:r>
        <w:rPr>
          <w:rFonts w:hint="eastAsia"/>
        </w:rPr>
        <w:t>一个n阶对称矩阵A[1..10，1..10]采用压缩存储方式，将其下三角+主对角部分元素按行优先存储到一维数组B[0..m]中，则A[8][5]元素在B中的位置k是______。A. 32B. 37C. 45D. 60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P1329] </w:t>
      </w:r>
      <w:del w:id="909" w:author="JH H" w:date="2023-12-13T01:00:00Z">
        <w:r>
          <w:rPr>
            <w:rFonts w:hint="eastAsia"/>
          </w:rPr>
          <w:delText>一个n阶对称矩阵A[1..10，1..10]采用压缩存储方式，将其上三角+主对角部分元素按行优先存储</w:delText>
        </w:r>
      </w:del>
    </w:p>
    <w:p>
      <w:pPr>
        <w:pStyle w:val="2"/>
        <w:rPr>
          <w:rFonts w:hint="eastAsia"/>
        </w:rPr>
      </w:pPr>
      <w:r>
        <w:rPr>
          <w:rFonts w:hint="eastAsia"/>
        </w:rPr>
        <w:t>一个n阶对称矩阵A[1..10，1..10]采用压缩存储方式，将其上三角+主对角部分元素按行优先存储到一维数组B[0..m]中，则A[5][8]元素在B中的位置k是______。A. 10B. 37C. 45D. 60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P1330] </w:t>
      </w:r>
      <w:del w:id="910" w:author="JH H" w:date="2023-12-13T01:00:00Z">
        <w:r>
          <w:rPr>
            <w:rFonts w:hint="eastAsia"/>
          </w:rPr>
          <w:delText>一个n阶（n&gt;1）三对角矩阵A按行优先顺序压缩存放在一维数组B中，则B中的元素个数是______。</w:delText>
        </w:r>
      </w:del>
    </w:p>
    <w:p>
      <w:pPr>
        <w:pStyle w:val="2"/>
        <w:rPr>
          <w:rFonts w:hint="eastAsia"/>
        </w:rPr>
      </w:pPr>
      <w:r>
        <w:rPr>
          <w:rFonts w:hint="eastAsia"/>
        </w:rPr>
        <w:t>一个n阶（n&gt;1）三对角矩阵A按行优先顺序压缩存放在一维数组B中，则B中的元素个数是______。A. 3nB. n2C. 2nD. 3n-2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P1331] 对稀疏矩阵进行压缩存储的目的是______。  </w:t>
      </w:r>
      <w:del w:id="911" w:author="JH H" w:date="2023-12-13T01:00:00Z">
        <w:r>
          <w:rPr>
            <w:rFonts w:hint="eastAsia"/>
          </w:rPr>
          <w:delText>A. 便于进行矩阵运算  B. 便于输入和输出  C</w:delText>
        </w:r>
      </w:del>
    </w:p>
    <w:p>
      <w:pPr>
        <w:pStyle w:val="2"/>
        <w:rPr>
          <w:rFonts w:hint="eastAsia"/>
        </w:rPr>
      </w:pPr>
      <w:r>
        <w:rPr>
          <w:rFonts w:hint="eastAsia"/>
        </w:rPr>
        <w:t>A. 便于进行矩阵运算B. 便于输入和输出C. 节省存储空间D. 降低运算的时间复杂度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P1332] 一个稀疏矩阵采用压缩后，和直接采用二维数组存储相比会失去______ 特性。  </w:t>
      </w:r>
      <w:del w:id="912" w:author="JH H" w:date="2023-12-13T01:00:00Z">
        <w:r>
          <w:rPr>
            <w:rFonts w:hint="eastAsia"/>
          </w:rPr>
          <w:delText>A. 顺序存储  B</w:delText>
        </w:r>
      </w:del>
    </w:p>
    <w:p>
      <w:pPr>
        <w:pStyle w:val="2"/>
        <w:rPr>
          <w:rFonts w:hint="eastAsia"/>
        </w:rPr>
      </w:pPr>
      <w:r>
        <w:rPr>
          <w:rFonts w:hint="eastAsia"/>
        </w:rPr>
        <w:t>A. 顺序存储B. 随机存取C. 输入输出D. 以上都不对</w:t>
      </w:r>
    </w:p>
    <w:p>
      <w:pPr>
        <w:pStyle w:val="2"/>
        <w:rPr>
          <w:rFonts w:hint="eastAsia"/>
        </w:rPr>
      </w:pPr>
      <w:r>
        <w:rPr>
          <w:rFonts w:hint="eastAsia"/>
        </w:rPr>
        <w:t>答案:B 选项</w:t>
      </w:r>
    </w:p>
    <w:p>
      <w:pPr>
        <w:pStyle w:val="2"/>
        <w:rPr>
          <w:del w:id="913" w:author="JH H" w:date="2023-12-13T01:00:00Z"/>
          <w:rFonts w:hint="eastAsia"/>
        </w:rPr>
      </w:pPr>
    </w:p>
    <w:p>
      <w:pPr>
        <w:pStyle w:val="2"/>
        <w:rPr>
          <w:del w:id="914" w:author="JH H" w:date="2023-12-13T01:00:00Z"/>
          <w:rFonts w:hint="eastAsia"/>
        </w:rPr>
      </w:pPr>
      <w:del w:id="915" w:author="JH H" w:date="2023-12-13T01:00:00Z">
        <w:r>
          <w:rPr>
            <w:rFonts w:hint="eastAsia"/>
          </w:rPr>
          <w:delText>[数据结构 P1333] 以下属于数组的基本运算的是（ ）。  A. 插入元素  B. 删除元素  C. 读指定位置的元素</w:delText>
        </w:r>
      </w:del>
    </w:p>
    <w:p>
      <w:pPr>
        <w:pStyle w:val="2"/>
        <w:rPr>
          <w:del w:id="916" w:author="JH H" w:date="2023-12-13T01:00:00Z"/>
          <w:rFonts w:hint="eastAsia"/>
        </w:rPr>
      </w:pPr>
      <w:del w:id="917" w:author="JH H" w:date="2023-12-13T01:00:00Z">
        <w:r>
          <w:rPr>
            <w:rFonts w:hint="eastAsia"/>
          </w:rPr>
          <w:delText>A. 插入元素B. 删除元素C. 读指定位置的元素D. 以上都不是</w:delText>
        </w:r>
      </w:del>
    </w:p>
    <w:p>
      <w:pPr>
        <w:pStyle w:val="2"/>
        <w:rPr>
          <w:del w:id="918" w:author="JH H" w:date="2023-12-13T01:00:00Z"/>
          <w:rFonts w:hint="eastAsia"/>
        </w:rPr>
      </w:pPr>
      <w:del w:id="919" w:author="JH H" w:date="2023-12-13T01:00:00Z">
        <w:r>
          <w:rPr>
            <w:rFonts w:hint="eastAsia"/>
          </w:rPr>
          <w:delText>答案:C 选项</w:delText>
        </w:r>
      </w:del>
    </w:p>
    <w:p>
      <w:pPr>
        <w:pStyle w:val="2"/>
        <w:rPr>
          <w:del w:id="920" w:author="JH H" w:date="2023-12-13T01:00:00Z"/>
          <w:rFonts w:hint="eastAsia"/>
        </w:rPr>
      </w:pPr>
    </w:p>
    <w:p>
      <w:pPr>
        <w:pStyle w:val="2"/>
        <w:rPr>
          <w:del w:id="921" w:author="JH H" w:date="2023-12-13T01:00:00Z"/>
          <w:rFonts w:hint="eastAsia"/>
        </w:rPr>
      </w:pPr>
      <w:del w:id="922" w:author="JH H" w:date="2023-12-13T01:00:00Z">
        <w:r>
          <w:rPr>
            <w:rFonts w:hint="eastAsia"/>
          </w:rPr>
          <w:delText>[数据结构 P1334] 有一个三维数组A[-2..2][-4..5][2..6]，其中元素个数是（ ）。  A. 60  B</w:delText>
        </w:r>
      </w:del>
    </w:p>
    <w:p>
      <w:pPr>
        <w:pStyle w:val="2"/>
        <w:rPr>
          <w:del w:id="923" w:author="JH H" w:date="2023-12-13T01:00:00Z"/>
          <w:rFonts w:hint="eastAsia"/>
        </w:rPr>
      </w:pPr>
      <w:del w:id="924" w:author="JH H" w:date="2023-12-13T01:00:00Z">
        <w:r>
          <w:rPr>
            <w:rFonts w:hint="eastAsia"/>
          </w:rPr>
          <w:delText>有一个三维数组A[-2..2][-4..5][2..6]，其中元素个数是（ ）。A. 60B. 250C. 144D. 396</w:delText>
        </w:r>
      </w:del>
    </w:p>
    <w:p>
      <w:pPr>
        <w:pStyle w:val="2"/>
        <w:rPr>
          <w:del w:id="925" w:author="JH H" w:date="2023-12-13T01:00:00Z"/>
          <w:rFonts w:hint="eastAsia"/>
        </w:rPr>
      </w:pPr>
      <w:del w:id="926" w:author="JH H" w:date="2023-12-13T01:00:00Z">
        <w:r>
          <w:rPr>
            <w:rFonts w:hint="eastAsia"/>
          </w:rPr>
          <w:delText>答案:B 选项</w:delText>
        </w:r>
      </w:del>
    </w:p>
    <w:p>
      <w:pPr>
        <w:pStyle w:val="2"/>
        <w:rPr>
          <w:del w:id="927" w:author="JH H" w:date="2023-12-13T01:00:00Z"/>
          <w:rFonts w:hint="eastAsia"/>
        </w:rPr>
      </w:pPr>
    </w:p>
    <w:p>
      <w:pPr>
        <w:pStyle w:val="2"/>
        <w:rPr>
          <w:del w:id="928" w:author="JH H" w:date="2023-12-13T01:00:00Z"/>
          <w:rFonts w:hint="eastAsia"/>
        </w:rPr>
      </w:pPr>
      <w:del w:id="929" w:author="JH H" w:date="2023-12-13T01:00:00Z">
        <w:r>
          <w:rPr>
            <w:rFonts w:hint="eastAsia"/>
          </w:rPr>
          <w:delText>[数据结构 P1335] 一个二维数组A中，每个元素的长度为3个字节，行下标从0到9，列下标从0到11，则连续存放该数组至少需</w:delText>
        </w:r>
      </w:del>
    </w:p>
    <w:p>
      <w:pPr>
        <w:pStyle w:val="2"/>
        <w:rPr>
          <w:del w:id="930" w:author="JH H" w:date="2023-12-13T01:00:00Z"/>
          <w:rFonts w:hint="eastAsia"/>
        </w:rPr>
      </w:pPr>
      <w:del w:id="931" w:author="JH H" w:date="2023-12-13T01:00:00Z">
        <w:r>
          <w:rPr>
            <w:rFonts w:hint="eastAsia"/>
          </w:rPr>
          <w:delText>一个二维数组A中，每个元素的长度为3个字节，行下标从0到9，列下标从0到11，则连续存放该数组至少需要______ 个字节。A. 100B. 240C. 360D. 340</w:delText>
        </w:r>
      </w:del>
    </w:p>
    <w:p>
      <w:pPr>
        <w:pStyle w:val="2"/>
        <w:rPr>
          <w:del w:id="932" w:author="JH H" w:date="2023-12-13T01:00:00Z"/>
          <w:rFonts w:hint="eastAsia"/>
        </w:rPr>
      </w:pPr>
      <w:del w:id="933" w:author="JH H" w:date="2023-12-13T01:00:00Z">
        <w:r>
          <w:rPr>
            <w:rFonts w:hint="eastAsia"/>
          </w:rPr>
          <w:delText>答案:C 选项</w:delText>
        </w:r>
      </w:del>
    </w:p>
    <w:p>
      <w:pPr>
        <w:pStyle w:val="2"/>
        <w:rPr>
          <w:del w:id="934" w:author="JH H" w:date="2023-12-13T01:00:00Z"/>
          <w:rFonts w:hint="eastAsia"/>
        </w:rPr>
      </w:pPr>
    </w:p>
    <w:p>
      <w:pPr>
        <w:pStyle w:val="2"/>
        <w:rPr>
          <w:del w:id="935" w:author="JH H" w:date="2023-12-13T01:00:00Z"/>
          <w:rFonts w:hint="eastAsia"/>
        </w:rPr>
      </w:pPr>
      <w:del w:id="936" w:author="JH H" w:date="2023-12-13T01:00:00Z">
        <w:r>
          <w:rPr>
            <w:rFonts w:hint="eastAsia"/>
          </w:rPr>
          <w:delText>[数据结构 P1336] 设二维数组a[m][n]，每个数组元素占用k个存储单元，第一个数组元素的存储地址是LOC(a[0][</w:delText>
        </w:r>
      </w:del>
    </w:p>
    <w:p>
      <w:pPr>
        <w:pStyle w:val="2"/>
        <w:rPr>
          <w:del w:id="937" w:author="JH H" w:date="2023-12-13T01:00:00Z"/>
          <w:rFonts w:hint="eastAsia"/>
        </w:rPr>
      </w:pPr>
      <w:del w:id="938" w:author="JH H" w:date="2023-12-13T01:00:00Z">
        <w:r>
          <w:rPr>
            <w:rFonts w:hint="eastAsia"/>
          </w:rPr>
          <w:delText>设二维数组a[m][n]，每个数组元素占用k个存储单元，第一个数组元素的存储地址是LOC(a[0][0])，求按列优先顺序存放的数组元素a[i][j]（0≤i≤m-1，0≤j≤n-1）的存储地址为（ ）。A. LOC(a[0][0])+[(i-1)×n+j-1]×kB. LOC(a[0][0])+[i×n+j]×kC. LOC(a[0][0])+[j×m+i]×kD. LOC(a[0][0])+[(j-1)×m+i-1]×k</w:delText>
        </w:r>
      </w:del>
    </w:p>
    <w:p>
      <w:pPr>
        <w:pStyle w:val="2"/>
        <w:rPr>
          <w:del w:id="939" w:author="JH H" w:date="2023-12-13T01:00:00Z"/>
          <w:rFonts w:hint="eastAsia"/>
        </w:rPr>
      </w:pPr>
      <w:del w:id="940" w:author="JH H" w:date="2023-12-13T01:00:00Z">
        <w:r>
          <w:rPr>
            <w:rFonts w:hint="eastAsia"/>
          </w:rPr>
          <w:delText>答案:C 选项</w:delText>
        </w:r>
      </w:del>
    </w:p>
    <w:p>
      <w:pPr>
        <w:pStyle w:val="2"/>
        <w:rPr>
          <w:del w:id="941" w:author="JH H" w:date="2023-12-13T01:00:00Z"/>
          <w:rFonts w:hint="eastAsia"/>
        </w:rPr>
      </w:pPr>
    </w:p>
    <w:p>
      <w:pPr>
        <w:pStyle w:val="2"/>
        <w:rPr>
          <w:del w:id="942" w:author="JH H" w:date="2023-12-13T01:00:00Z"/>
          <w:rFonts w:hint="eastAsia"/>
        </w:rPr>
      </w:pPr>
      <w:del w:id="943" w:author="JH H" w:date="2023-12-13T01:00:00Z">
        <w:r>
          <w:rPr>
            <w:rFonts w:hint="eastAsia"/>
          </w:rPr>
          <w:delText>[数据结构 P1337] 设二维数组a[1..5][1..8]，若按行优先的顺序存放数组的元素，则a[4][6]元素的前面有（</w:delText>
        </w:r>
      </w:del>
    </w:p>
    <w:p>
      <w:pPr>
        <w:pStyle w:val="2"/>
        <w:rPr>
          <w:del w:id="944" w:author="JH H" w:date="2023-12-13T01:00:00Z"/>
          <w:rFonts w:hint="eastAsia"/>
        </w:rPr>
      </w:pPr>
      <w:del w:id="945" w:author="JH H" w:date="2023-12-13T01:00:00Z">
        <w:r>
          <w:rPr>
            <w:rFonts w:hint="eastAsia"/>
          </w:rPr>
          <w:delText>A. 6B. 28C. 29D. 40</w:delText>
        </w:r>
      </w:del>
    </w:p>
    <w:p>
      <w:pPr>
        <w:pStyle w:val="2"/>
        <w:rPr>
          <w:del w:id="946" w:author="JH H" w:date="2023-12-13T01:00:00Z"/>
          <w:rFonts w:hint="eastAsia"/>
        </w:rPr>
      </w:pPr>
      <w:del w:id="947" w:author="JH H" w:date="2023-12-13T01:00:00Z">
        <w:r>
          <w:rPr>
            <w:rFonts w:hint="eastAsia"/>
          </w:rPr>
          <w:delText>答案:C 选项</w:delText>
        </w:r>
      </w:del>
    </w:p>
    <w:p>
      <w:pPr>
        <w:pStyle w:val="2"/>
        <w:rPr>
          <w:del w:id="948" w:author="JH H" w:date="2023-12-13T01:00:00Z"/>
          <w:rFonts w:hint="eastAsia"/>
        </w:rPr>
      </w:pPr>
    </w:p>
    <w:p>
      <w:pPr>
        <w:pStyle w:val="2"/>
        <w:rPr>
          <w:del w:id="949" w:author="JH H" w:date="2023-12-13T01:00:00Z"/>
          <w:rFonts w:hint="eastAsia"/>
        </w:rPr>
      </w:pPr>
      <w:del w:id="950" w:author="JH H" w:date="2023-12-13T01:00:00Z">
        <w:r>
          <w:rPr>
            <w:rFonts w:hint="eastAsia"/>
          </w:rPr>
          <w:delText>[数据结构 P1338] 设二维数组a[1..5][1..8]，若按列优先的顺序存放数组的元素，则a[4][6]元素的前面有（</w:delText>
        </w:r>
      </w:del>
    </w:p>
    <w:p>
      <w:pPr>
        <w:pStyle w:val="2"/>
        <w:rPr>
          <w:del w:id="951" w:author="JH H" w:date="2023-12-13T01:00:00Z"/>
          <w:rFonts w:hint="eastAsia"/>
        </w:rPr>
      </w:pPr>
      <w:del w:id="952" w:author="JH H" w:date="2023-12-13T01:00:00Z">
        <w:r>
          <w:rPr>
            <w:rFonts w:hint="eastAsia"/>
          </w:rPr>
          <w:delText>A. 6B. 28C. 29D. 40</w:delText>
        </w:r>
      </w:del>
    </w:p>
    <w:p>
      <w:pPr>
        <w:pStyle w:val="2"/>
        <w:rPr>
          <w:del w:id="953" w:author="JH H" w:date="2023-12-13T01:00:00Z"/>
          <w:rFonts w:hint="eastAsia"/>
        </w:rPr>
      </w:pPr>
      <w:del w:id="954" w:author="JH H" w:date="2023-12-13T01:00:00Z">
        <w:r>
          <w:rPr>
            <w:rFonts w:hint="eastAsia"/>
          </w:rPr>
          <w:delText>答案:B 选项</w:delText>
        </w:r>
      </w:del>
    </w:p>
    <w:p>
      <w:pPr>
        <w:pStyle w:val="2"/>
        <w:rPr>
          <w:del w:id="955" w:author="JH H" w:date="2023-12-13T01:00:00Z"/>
          <w:rFonts w:hint="eastAsia"/>
        </w:rPr>
      </w:pPr>
    </w:p>
    <w:p>
      <w:pPr>
        <w:pStyle w:val="2"/>
        <w:rPr>
          <w:del w:id="956" w:author="JH H" w:date="2023-12-13T01:00:00Z"/>
          <w:rFonts w:hint="eastAsia"/>
        </w:rPr>
      </w:pPr>
      <w:del w:id="957" w:author="JH H" w:date="2023-12-13T01:00:00Z">
        <w:r>
          <w:rPr>
            <w:rFonts w:hint="eastAsia"/>
          </w:rPr>
          <w:delText>[数据结构 P1339] 在二维数组中，每个数组元素同时处于（ ）个向量中。  A. 0  B. 1  C. 2  D. n</w:delText>
        </w:r>
      </w:del>
    </w:p>
    <w:p>
      <w:pPr>
        <w:pStyle w:val="2"/>
        <w:rPr>
          <w:del w:id="958" w:author="JH H" w:date="2023-12-13T01:00:00Z"/>
          <w:rFonts w:hint="eastAsia"/>
        </w:rPr>
      </w:pPr>
      <w:del w:id="959" w:author="JH H" w:date="2023-12-13T01:00:00Z">
        <w:r>
          <w:rPr>
            <w:rFonts w:hint="eastAsia"/>
          </w:rPr>
          <w:delText>A. 0B. 1C. 2D. n</w:delText>
        </w:r>
      </w:del>
    </w:p>
    <w:p>
      <w:pPr>
        <w:pStyle w:val="2"/>
        <w:rPr>
          <w:del w:id="960" w:author="JH H" w:date="2023-12-13T01:00:00Z"/>
          <w:rFonts w:hint="eastAsia"/>
        </w:rPr>
      </w:pPr>
      <w:del w:id="961" w:author="JH H" w:date="2023-12-13T01:00:00Z">
        <w:r>
          <w:rPr>
            <w:rFonts w:hint="eastAsia"/>
          </w:rPr>
          <w:delText>答案:C 选项</w:delText>
        </w:r>
      </w:del>
    </w:p>
    <w:p>
      <w:pPr>
        <w:pStyle w:val="2"/>
        <w:rPr>
          <w:rFonts w:hint="eastAsia"/>
        </w:rPr>
      </w:pPr>
    </w:p>
    <w:p>
      <w:pPr>
        <w:pStyle w:val="2"/>
        <w:rPr>
          <w:rFonts w:hint="eastAsia"/>
        </w:rPr>
      </w:pPr>
      <w:r>
        <w:rPr>
          <w:rFonts w:hint="eastAsia"/>
        </w:rPr>
        <w:t>[数据结构 P1340] 现有一"遗传”关系，设x是y的父亲，则x可以把他的属性遗传给y。表示该遗传关系最适合的数据结构为__</w:t>
      </w:r>
    </w:p>
    <w:p>
      <w:pPr>
        <w:pStyle w:val="2"/>
        <w:rPr>
          <w:rFonts w:hint="eastAsia"/>
        </w:rPr>
      </w:pPr>
      <w:r>
        <w:rPr>
          <w:rFonts w:hint="eastAsia"/>
        </w:rPr>
        <w:t>A. 数组B. 树C. 图D. 线性表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P1341] 一棵高度为h、结点个数为n的m（m≥3）次树中，其分支数是______。  </w:t>
      </w:r>
      <w:del w:id="962" w:author="JH H" w:date="2023-12-13T01:00:00Z">
        <w:r>
          <w:rPr>
            <w:rFonts w:hint="eastAsia"/>
          </w:rPr>
          <w:delText>A. nh  B. n+</w:delText>
        </w:r>
      </w:del>
    </w:p>
    <w:p>
      <w:pPr>
        <w:pStyle w:val="2"/>
        <w:rPr>
          <w:rFonts w:hint="eastAsia"/>
        </w:rPr>
      </w:pPr>
      <w:r>
        <w:rPr>
          <w:rFonts w:hint="eastAsia"/>
        </w:rPr>
        <w:t>A. n*hB. n+hC. n-1D. h-1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P1342] 若一棵3次树中有2个度为3的结点，1个度为2的结点，2个度为1的结点，该树一共有______ 个结点</w:t>
      </w:r>
    </w:p>
    <w:p>
      <w:pPr>
        <w:pStyle w:val="2"/>
        <w:rPr>
          <w:rFonts w:hint="eastAsia"/>
        </w:rPr>
      </w:pPr>
      <w:r>
        <w:rPr>
          <w:rFonts w:hint="eastAsia"/>
        </w:rPr>
        <w:t>A. 5B. 8C. 10D. 11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P1343] 一棵度为5、结点个数为n的树采用孩子链存储结构时，其中空指针的个数是______。  </w:t>
      </w:r>
      <w:del w:id="963" w:author="JH H" w:date="2023-12-13T01:01:00Z">
        <w:r>
          <w:rPr>
            <w:rFonts w:hint="eastAsia"/>
          </w:rPr>
          <w:delText>A. 5n</w:delText>
        </w:r>
      </w:del>
    </w:p>
    <w:p>
      <w:pPr>
        <w:pStyle w:val="2"/>
        <w:rPr>
          <w:rFonts w:hint="eastAsia"/>
        </w:rPr>
      </w:pPr>
      <w:r>
        <w:rPr>
          <w:rFonts w:hint="eastAsia"/>
        </w:rPr>
        <w:t>A. 5nB. 4n+1C. 4nD. 4n-1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P1344] 以下关于二叉树的说法中正确的是______。</w:t>
      </w:r>
      <w:del w:id="964" w:author="JH H" w:date="2023-12-13T01:01:00Z">
        <w:r>
          <w:rPr>
            <w:rFonts w:hint="eastAsia"/>
          </w:rPr>
          <w:delText xml:space="preserve">  A. 二叉树中每个结点的度均为2  B. 二叉树中至</w:delText>
        </w:r>
      </w:del>
    </w:p>
    <w:p>
      <w:pPr>
        <w:pStyle w:val="2"/>
        <w:rPr>
          <w:rFonts w:hint="eastAsia"/>
        </w:rPr>
      </w:pPr>
      <w:r>
        <w:rPr>
          <w:rFonts w:hint="eastAsia"/>
        </w:rPr>
        <w:t>A. 二叉树中每个结点的度均为2B. 二叉树中至少有一个结点的度为2C. 二叉树中每个结点的度可以小于2D. 二叉树中至少有一个结点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P1345] 若一棵有n个结点的二叉树，其中所有分支结点的度均为k，该树中的叶子结点个数是______。 </w:t>
      </w:r>
      <w:del w:id="965" w:author="JH H" w:date="2023-12-13T01:01:00Z">
        <w:r>
          <w:rPr>
            <w:rFonts w:hint="eastAsia"/>
          </w:rPr>
          <w:delText xml:space="preserve"> A.</w:delText>
        </w:r>
      </w:del>
    </w:p>
    <w:p>
      <w:pPr>
        <w:pStyle w:val="2"/>
        <w:rPr>
          <w:rFonts w:hint="eastAsia"/>
        </w:rPr>
      </w:pPr>
      <w:r>
        <w:rPr>
          <w:rFonts w:hint="eastAsia"/>
        </w:rPr>
        <w:t>A. n(k-1)/kB. n-kC. (n+1)/kD. (nk-n+1)/k</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P1346] 若一棵二叉树具有10个度为2的结点，5个度为1的结点，则度为0的结点个数为______。</w:t>
      </w:r>
      <w:del w:id="966" w:author="JH H" w:date="2023-12-13T01:01:00Z">
        <w:r>
          <w:rPr>
            <w:rFonts w:hint="eastAsia"/>
          </w:rPr>
          <w:delText xml:space="preserve">  A. 9</w:delText>
        </w:r>
      </w:del>
    </w:p>
    <w:p>
      <w:pPr>
        <w:pStyle w:val="2"/>
        <w:rPr>
          <w:rFonts w:hint="eastAsia"/>
        </w:rPr>
      </w:pPr>
      <w:r>
        <w:rPr>
          <w:rFonts w:hint="eastAsia"/>
        </w:rPr>
        <w:t>A. 9B. 11C. 15D. 不确定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P1347] 具有10个叶子结点的二叉树中有______ 个度为2的结点。 </w:t>
      </w:r>
      <w:del w:id="967" w:author="JH H" w:date="2023-12-13T01:01:00Z">
        <w:r>
          <w:rPr>
            <w:rFonts w:hint="eastAsia"/>
          </w:rPr>
          <w:delText xml:space="preserve"> A. 8  B. 9  C. 10</w:delText>
        </w:r>
      </w:del>
    </w:p>
    <w:p>
      <w:pPr>
        <w:pStyle w:val="2"/>
        <w:rPr>
          <w:rFonts w:hint="eastAsia"/>
        </w:rPr>
      </w:pPr>
      <w:r>
        <w:rPr>
          <w:rFonts w:hint="eastAsia"/>
        </w:rPr>
        <w:t>A. 8B. 9C. 10D. 11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P1348] 一棵二叉树中有7个叶子结点和5个单分支结点，其总共有______ 个结点。  </w:t>
      </w:r>
      <w:del w:id="968" w:author="JH H" w:date="2023-12-13T01:01:00Z">
        <w:r>
          <w:rPr>
            <w:rFonts w:hint="eastAsia"/>
          </w:rPr>
          <w:delText>A. 16  B. 1</w:delText>
        </w:r>
      </w:del>
    </w:p>
    <w:p>
      <w:pPr>
        <w:pStyle w:val="2"/>
        <w:rPr>
          <w:rFonts w:hint="eastAsia"/>
        </w:rPr>
      </w:pPr>
      <w:r>
        <w:rPr>
          <w:rFonts w:hint="eastAsia"/>
        </w:rPr>
        <w:t>A. 16B. 18C. 12D. 31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P1349] 一棵二叉树中有35个结点，其中所有结点的度之和是______。</w:t>
      </w:r>
      <w:del w:id="969" w:author="JH H" w:date="2023-12-13T01:01:00Z">
        <w:r>
          <w:rPr>
            <w:rFonts w:hint="eastAsia"/>
          </w:rPr>
          <w:delText xml:space="preserve">  A. 35  B. 16  C.</w:delText>
        </w:r>
      </w:del>
    </w:p>
    <w:p>
      <w:pPr>
        <w:pStyle w:val="2"/>
        <w:rPr>
          <w:rFonts w:hint="eastAsia"/>
        </w:rPr>
      </w:pPr>
      <w:r>
        <w:rPr>
          <w:rFonts w:hint="eastAsia"/>
        </w:rPr>
        <w:t>A. 35B. 16C. 33D. 34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P1350] 高度为5的二叉树至多有______ 个结点。</w:t>
      </w:r>
      <w:del w:id="970" w:author="JH H" w:date="2023-12-13T01:01:00Z">
        <w:r>
          <w:rPr>
            <w:rFonts w:hint="eastAsia"/>
          </w:rPr>
          <w:delText xml:space="preserve">  A. 16  B. 32  C. 31  D. 10</w:delText>
        </w:r>
      </w:del>
    </w:p>
    <w:p>
      <w:pPr>
        <w:pStyle w:val="2"/>
        <w:rPr>
          <w:rFonts w:hint="eastAsia"/>
        </w:rPr>
      </w:pPr>
      <w:r>
        <w:rPr>
          <w:rFonts w:hint="eastAsia"/>
        </w:rPr>
        <w:t>A. 16B. 32C. 31D. 10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P1351] 高度为5的二叉树至少有______ 个结点。 </w:t>
      </w:r>
      <w:del w:id="971" w:author="JH H" w:date="2023-12-13T01:01:00Z">
        <w:r>
          <w:rPr>
            <w:rFonts w:hint="eastAsia"/>
          </w:rPr>
          <w:delText xml:space="preserve"> A. 5  B. 6  C. 7  D. 31</w:delText>
        </w:r>
      </w:del>
    </w:p>
    <w:p>
      <w:pPr>
        <w:pStyle w:val="2"/>
        <w:rPr>
          <w:rFonts w:hint="eastAsia"/>
        </w:rPr>
      </w:pPr>
      <w:r>
        <w:rPr>
          <w:rFonts w:hint="eastAsia"/>
        </w:rPr>
        <w:t>A. 5B. 6C. 7D. 31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P1352] 二叉树第i层上至多有______ 个结点。</w:t>
      </w:r>
    </w:p>
    <w:p>
      <w:pPr>
        <w:pStyle w:val="2"/>
        <w:rPr>
          <w:rFonts w:hint="eastAsia"/>
        </w:rPr>
      </w:pPr>
      <w:r>
        <w:rPr>
          <w:rFonts w:hint="eastAsia"/>
        </w:rPr>
        <w:t>A. 2^iB. 2^(i-1)C. 2^(i-1)-1D. 2^i-1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P1353] 一个具有1025个结点的二叉树的高h为______。 </w:t>
      </w:r>
      <w:del w:id="972" w:author="JH H" w:date="2023-12-13T01:01:00Z">
        <w:r>
          <w:rPr>
            <w:rFonts w:hint="eastAsia"/>
          </w:rPr>
          <w:delText xml:space="preserve"> A. 11  B. 10  C. 11～10</w:delText>
        </w:r>
      </w:del>
    </w:p>
    <w:p>
      <w:pPr>
        <w:pStyle w:val="2"/>
        <w:rPr>
          <w:rFonts w:hint="eastAsia"/>
        </w:rPr>
      </w:pPr>
      <w:r>
        <w:rPr>
          <w:rFonts w:hint="eastAsia"/>
        </w:rPr>
        <w:t>A. 11B. 10C. 11～1025D. 12～1024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P1354] 一棵完全二叉树中有501个叶子结点，则至少有______ 个结点。  </w:t>
      </w:r>
      <w:del w:id="973" w:author="JH H" w:date="2023-12-13T01:01:00Z">
        <w:r>
          <w:rPr>
            <w:rFonts w:hint="eastAsia"/>
          </w:rPr>
          <w:delText>A. 501  B. 502</w:delText>
        </w:r>
      </w:del>
    </w:p>
    <w:p>
      <w:pPr>
        <w:pStyle w:val="2"/>
        <w:rPr>
          <w:rFonts w:hint="eastAsia"/>
        </w:rPr>
      </w:pPr>
      <w:r>
        <w:rPr>
          <w:rFonts w:hint="eastAsia"/>
        </w:rPr>
        <w:t>A. 501B. 502C. 1001D. 1002</w:t>
      </w:r>
    </w:p>
    <w:p>
      <w:pPr>
        <w:pStyle w:val="2"/>
        <w:rPr>
          <w:rFonts w:hint="eastAsia"/>
        </w:rPr>
      </w:pPr>
      <w:r>
        <w:rPr>
          <w:rFonts w:hint="eastAsia"/>
        </w:rPr>
        <w:t>答案:C 选项</w:t>
      </w:r>
    </w:p>
    <w:p>
      <w:pPr>
        <w:pStyle w:val="2"/>
        <w:rPr>
          <w:del w:id="974" w:author="JH H" w:date="2023-12-13T01:01:00Z"/>
          <w:rFonts w:hint="eastAsia"/>
        </w:rPr>
      </w:pPr>
    </w:p>
    <w:p>
      <w:pPr>
        <w:pStyle w:val="2"/>
        <w:rPr>
          <w:del w:id="975" w:author="JH H" w:date="2023-12-13T01:01:00Z"/>
          <w:rFonts w:hint="eastAsia"/>
        </w:rPr>
      </w:pPr>
      <w:del w:id="976" w:author="JH H" w:date="2023-12-13T01:01:00Z">
        <w:r>
          <w:rPr>
            <w:rFonts w:hint="eastAsia"/>
          </w:rPr>
          <w:delText>[数据结构 P1355] 一棵完全二叉树中有501个叶子结点，则至多有______ 个结点。  A. 501  B. 502</w:delText>
        </w:r>
      </w:del>
    </w:p>
    <w:p>
      <w:pPr>
        <w:pStyle w:val="2"/>
        <w:rPr>
          <w:del w:id="977" w:author="JH H" w:date="2023-12-13T01:01:00Z"/>
          <w:rFonts w:hint="eastAsia"/>
        </w:rPr>
      </w:pPr>
      <w:del w:id="978" w:author="JH H" w:date="2023-12-13T01:01:00Z">
        <w:r>
          <w:rPr>
            <w:rFonts w:hint="eastAsia"/>
          </w:rPr>
          <w:delText>A. 501B. 502C. 1001D. 1002</w:delText>
        </w:r>
      </w:del>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P1356] 一棵高度为8的完全二叉树至少有______ 叶子结点。  A. 63  B. 64  C. 127</w:t>
      </w:r>
    </w:p>
    <w:p>
      <w:pPr>
        <w:pStyle w:val="2"/>
        <w:rPr>
          <w:rFonts w:hint="eastAsia"/>
        </w:rPr>
      </w:pPr>
      <w:r>
        <w:rPr>
          <w:rFonts w:hint="eastAsia"/>
        </w:rPr>
        <w:t>A. 63B. 64C. 127D. 128</w:t>
      </w:r>
    </w:p>
    <w:p>
      <w:pPr>
        <w:pStyle w:val="2"/>
        <w:rPr>
          <w:rFonts w:hint="eastAsia"/>
        </w:rPr>
      </w:pPr>
      <w:r>
        <w:rPr>
          <w:rFonts w:hint="eastAsia"/>
        </w:rPr>
        <w:t>答案:B 选项</w:t>
      </w:r>
    </w:p>
    <w:p>
      <w:pPr>
        <w:pStyle w:val="2"/>
        <w:rPr>
          <w:del w:id="979" w:author="JH H" w:date="2023-12-13T01:02:00Z"/>
          <w:rFonts w:hint="eastAsia"/>
        </w:rPr>
      </w:pPr>
    </w:p>
    <w:p>
      <w:pPr>
        <w:pStyle w:val="2"/>
        <w:rPr>
          <w:del w:id="980" w:author="JH H" w:date="2023-12-13T01:02:00Z"/>
          <w:rFonts w:hint="eastAsia"/>
        </w:rPr>
      </w:pPr>
      <w:del w:id="981" w:author="JH H" w:date="2023-12-13T01:02:00Z">
        <w:r>
          <w:rPr>
            <w:rFonts w:hint="eastAsia"/>
          </w:rPr>
          <w:delText>[数据结构 P1357] 一棵高度为8的完全二叉树至多有______ 叶子结点。  A. 63  B. 64  C. 127</w:delText>
        </w:r>
      </w:del>
    </w:p>
    <w:p>
      <w:pPr>
        <w:pStyle w:val="2"/>
        <w:rPr>
          <w:del w:id="982" w:author="JH H" w:date="2023-12-13T01:02:00Z"/>
          <w:rFonts w:hint="eastAsia"/>
        </w:rPr>
      </w:pPr>
      <w:del w:id="983" w:author="JH H" w:date="2023-12-13T01:02:00Z">
        <w:r>
          <w:rPr>
            <w:rFonts w:hint="eastAsia"/>
          </w:rPr>
          <w:delText>A. 63B. 64C. 127D. 128</w:delText>
        </w:r>
      </w:del>
    </w:p>
    <w:p>
      <w:pPr>
        <w:pStyle w:val="2"/>
        <w:rPr>
          <w:del w:id="984" w:author="JH H" w:date="2023-12-13T01:02:00Z"/>
          <w:rFonts w:hint="eastAsia"/>
        </w:rPr>
      </w:pPr>
      <w:del w:id="985" w:author="JH H" w:date="2023-12-13T01:02:00Z">
        <w:r>
          <w:rPr>
            <w:rFonts w:hint="eastAsia"/>
          </w:rPr>
          <w:delText>答案:D 选项</w:delText>
        </w:r>
      </w:del>
    </w:p>
    <w:p>
      <w:pPr>
        <w:pStyle w:val="2"/>
        <w:rPr>
          <w:del w:id="986" w:author="JH H" w:date="2023-12-13T01:02:00Z"/>
          <w:rFonts w:hint="eastAsia"/>
        </w:rPr>
      </w:pPr>
    </w:p>
    <w:p>
      <w:pPr>
        <w:pStyle w:val="2"/>
        <w:rPr>
          <w:del w:id="987" w:author="JH H" w:date="2023-12-13T01:02:00Z"/>
          <w:rFonts w:hint="eastAsia"/>
        </w:rPr>
      </w:pPr>
      <w:del w:id="988" w:author="JH H" w:date="2023-12-13T01:02:00Z">
        <w:r>
          <w:rPr>
            <w:rFonts w:hint="eastAsia"/>
          </w:rPr>
          <w:delText>[数据结构 P1358] 一棵满二叉树中127个结点，其中叶子结点的个数是______。  A. 63  B. 64  C.</w:delText>
        </w:r>
      </w:del>
    </w:p>
    <w:p>
      <w:pPr>
        <w:pStyle w:val="2"/>
        <w:rPr>
          <w:del w:id="989" w:author="JH H" w:date="2023-12-13T01:02:00Z"/>
          <w:rFonts w:hint="eastAsia"/>
        </w:rPr>
      </w:pPr>
      <w:del w:id="990" w:author="JH H" w:date="2023-12-13T01:02:00Z">
        <w:r>
          <w:rPr>
            <w:rFonts w:hint="eastAsia"/>
          </w:rPr>
          <w:delText>A. 63B. 64C. 65D. 不确定</w:delText>
        </w:r>
      </w:del>
    </w:p>
    <w:p>
      <w:pPr>
        <w:pStyle w:val="2"/>
        <w:rPr>
          <w:del w:id="991" w:author="JH H" w:date="2023-12-13T01:02:00Z"/>
          <w:rFonts w:hint="eastAsia"/>
        </w:rPr>
      </w:pPr>
      <w:del w:id="992" w:author="JH H" w:date="2023-12-13T01:02:00Z">
        <w:r>
          <w:rPr>
            <w:rFonts w:hint="eastAsia"/>
          </w:rPr>
          <w:delText>答案:B 选项</w:delText>
        </w:r>
      </w:del>
    </w:p>
    <w:p>
      <w:pPr>
        <w:pStyle w:val="2"/>
        <w:rPr>
          <w:del w:id="993" w:author="JH H" w:date="2023-12-13T01:02:00Z"/>
          <w:rFonts w:hint="eastAsia"/>
        </w:rPr>
      </w:pPr>
    </w:p>
    <w:p>
      <w:pPr>
        <w:pStyle w:val="2"/>
        <w:rPr>
          <w:del w:id="994" w:author="JH H" w:date="2023-12-13T01:02:00Z"/>
          <w:rFonts w:hint="eastAsia"/>
        </w:rPr>
      </w:pPr>
      <w:del w:id="995" w:author="JH H" w:date="2023-12-13T01:02:00Z">
        <w:r>
          <w:rPr>
            <w:rFonts w:hint="eastAsia"/>
          </w:rPr>
          <w:delText>[数据结构 P1359] 一棵满二叉树共有64个叶子结点，则其结点个数为______。  A. 64  B. 65  C. 1</w:delText>
        </w:r>
      </w:del>
    </w:p>
    <w:p>
      <w:pPr>
        <w:pStyle w:val="2"/>
        <w:rPr>
          <w:del w:id="996" w:author="JH H" w:date="2023-12-13T01:02:00Z"/>
          <w:rFonts w:hint="eastAsia"/>
        </w:rPr>
      </w:pPr>
      <w:del w:id="997" w:author="JH H" w:date="2023-12-13T01:02:00Z">
        <w:r>
          <w:rPr>
            <w:rFonts w:hint="eastAsia"/>
          </w:rPr>
          <w:delText>A. 64B. 65C. 127D. 128</w:delText>
        </w:r>
      </w:del>
    </w:p>
    <w:p>
      <w:pPr>
        <w:pStyle w:val="2"/>
        <w:rPr>
          <w:del w:id="998" w:author="JH H" w:date="2023-12-13T01:02:00Z"/>
          <w:rFonts w:hint="eastAsia"/>
        </w:rPr>
      </w:pPr>
      <w:del w:id="999" w:author="JH H" w:date="2023-12-13T01:02:00Z">
        <w:r>
          <w:rPr>
            <w:rFonts w:hint="eastAsia"/>
          </w:rPr>
          <w:delText>答案:C 选项</w:delText>
        </w:r>
      </w:del>
    </w:p>
    <w:p>
      <w:pPr>
        <w:pStyle w:val="2"/>
        <w:rPr>
          <w:rFonts w:hint="eastAsia"/>
        </w:rPr>
      </w:pPr>
    </w:p>
    <w:p>
      <w:pPr>
        <w:pStyle w:val="2"/>
        <w:rPr>
          <w:rFonts w:hint="eastAsia"/>
        </w:rPr>
      </w:pPr>
      <w:r>
        <w:rPr>
          <w:rFonts w:hint="eastAsia"/>
        </w:rPr>
        <w:t>[数据结构 P1360] 设森林F中有3棵树，第一、第二和第三棵树的结点个数分别为9、8和7，则与森林F对应的二叉树根结点的右</w:t>
      </w:r>
    </w:p>
    <w:p>
      <w:pPr>
        <w:pStyle w:val="2"/>
        <w:rPr>
          <w:rFonts w:hint="eastAsia"/>
        </w:rPr>
      </w:pPr>
      <w:r>
        <w:rPr>
          <w:rFonts w:hint="eastAsia"/>
        </w:rPr>
        <w:t>A. 16B. 15C. 7D. 17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P1361] </w:t>
      </w:r>
      <w:del w:id="1000" w:author="JH H" w:date="2023-12-13T01:03:00Z">
        <w:r>
          <w:rPr>
            <w:rFonts w:hint="eastAsia"/>
          </w:rPr>
          <w:delText>如果一棵二叉树B是由一棵树T转换而来的二叉树，那么T中结点的先根序列对应B的______ 序列。</w:delText>
        </w:r>
      </w:del>
    </w:p>
    <w:p>
      <w:pPr>
        <w:pStyle w:val="2"/>
        <w:rPr>
          <w:rFonts w:hint="eastAsia"/>
        </w:rPr>
      </w:pPr>
      <w:r>
        <w:rPr>
          <w:rFonts w:hint="eastAsia"/>
        </w:rPr>
        <w:t>如果一棵二叉树B是由一棵树T转换而来的二叉树，那么T中结点的先根序列对应B的______ 序列。A. 先序遍历B. 中序遍历C. 后序遍历D. 层次遍历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P1362] </w:t>
      </w:r>
      <w:del w:id="1001" w:author="JH H" w:date="2023-12-13T01:03:00Z">
        <w:r>
          <w:rPr>
            <w:rFonts w:hint="eastAsia"/>
          </w:rPr>
          <w:delText>设一棵二叉树B是由森林T转换而来的，若T中有n个非叶子结点，则二叉树B中无右孩子的结点个数为____</w:delText>
        </w:r>
      </w:del>
    </w:p>
    <w:p>
      <w:pPr>
        <w:pStyle w:val="2"/>
        <w:rPr>
          <w:rFonts w:hint="eastAsia"/>
        </w:rPr>
      </w:pPr>
      <w:r>
        <w:rPr>
          <w:rFonts w:hint="eastAsia"/>
        </w:rPr>
        <w:t>设一棵二叉树B是由森林T转换而来的，若T中有n个非叶子结点，则二叉树B中无右孩子的结点个数为______。A. n-1B. nC. n+1D. n+2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P1363] 某二叉树的先序遍历序列和后序遍历序列正好相反，则该二叉树一定是______。  </w:t>
      </w:r>
      <w:del w:id="1002" w:author="JH H" w:date="2023-12-13T01:03:00Z">
        <w:r>
          <w:rPr>
            <w:rFonts w:hint="eastAsia"/>
          </w:rPr>
          <w:delText>A. 空或只有一个结</w:delText>
        </w:r>
      </w:del>
    </w:p>
    <w:p>
      <w:pPr>
        <w:pStyle w:val="2"/>
        <w:rPr>
          <w:rFonts w:hint="eastAsia"/>
        </w:rPr>
      </w:pPr>
      <w:r>
        <w:rPr>
          <w:rFonts w:hint="eastAsia"/>
        </w:rPr>
        <w:t>A. 空或只有一个结点B. 完全二叉树C. 二叉排序树D. 高度等于其结点数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P1364] </w:t>
      </w:r>
      <w:del w:id="1003" w:author="JH H" w:date="2023-12-13T01:03:00Z">
        <w:r>
          <w:rPr>
            <w:rFonts w:hint="eastAsia"/>
          </w:rPr>
          <w:delText>一棵二叉树的先序序列为ABCDEFG，它的中序序列可能是______。  A. CABDEFG  B</w:delText>
        </w:r>
      </w:del>
    </w:p>
    <w:p>
      <w:pPr>
        <w:pStyle w:val="2"/>
        <w:rPr>
          <w:rFonts w:hint="eastAsia"/>
        </w:rPr>
      </w:pPr>
      <w:r>
        <w:rPr>
          <w:rFonts w:hint="eastAsia"/>
        </w:rPr>
        <w:t>一棵二叉树的先序序列为ABCDEFG，它的中序序列可能是______。</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P1365] 由含n个结点的二叉树线索化后有______ 个线索（不计头结点）。 </w:t>
      </w:r>
      <w:del w:id="1004" w:author="JH H" w:date="2023-12-13T01:03:00Z">
        <w:r>
          <w:rPr>
            <w:rFonts w:hint="eastAsia"/>
          </w:rPr>
          <w:delText xml:space="preserve"> A. 2n  B. n+1</w:delText>
        </w:r>
      </w:del>
    </w:p>
    <w:p>
      <w:pPr>
        <w:pStyle w:val="2"/>
        <w:rPr>
          <w:rFonts w:hint="eastAsia"/>
        </w:rPr>
      </w:pPr>
      <w:r>
        <w:rPr>
          <w:rFonts w:hint="eastAsia"/>
        </w:rPr>
        <w:t>A. 2nB. n+1C. n-1D. 2n-1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P1366] 若x是中序线索二叉树中一个有左孩子的结点，且不是根结点，则x的前驱结点为______。 </w:t>
      </w:r>
      <w:del w:id="1005" w:author="JH H" w:date="2023-12-13T01:03:00Z">
        <w:r>
          <w:rPr>
            <w:rFonts w:hint="eastAsia"/>
          </w:rPr>
          <w:delText xml:space="preserve"> A. x的</w:delText>
        </w:r>
      </w:del>
    </w:p>
    <w:p>
      <w:pPr>
        <w:pStyle w:val="2"/>
        <w:rPr>
          <w:rFonts w:hint="eastAsia"/>
        </w:rPr>
      </w:pPr>
      <w:r>
        <w:rPr>
          <w:rFonts w:hint="eastAsia"/>
        </w:rPr>
        <w:t>A. x的双亲结点B. x的右子树中最左的结点C. x的左子树中最右的结点D. x的左子树中最右的叶结点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P1367] 一棵哈夫曼树中共有199个结点，它用于多少个字符的编码______。 </w:t>
      </w:r>
      <w:del w:id="1006" w:author="JH H" w:date="2023-12-13T01:03:00Z">
        <w:r>
          <w:rPr>
            <w:rFonts w:hint="eastAsia"/>
          </w:rPr>
          <w:delText xml:space="preserve"> A. 99  B. 100</w:delText>
        </w:r>
      </w:del>
    </w:p>
    <w:p>
      <w:pPr>
        <w:pStyle w:val="2"/>
        <w:rPr>
          <w:rFonts w:hint="eastAsia"/>
        </w:rPr>
      </w:pPr>
      <w:r>
        <w:rPr>
          <w:rFonts w:hint="eastAsia"/>
        </w:rPr>
        <w:t>A. 99B. 100C. 101D. 199</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P1368] 根据使用频率为5个字符设计的哈夫曼编码不可能是______。  </w:t>
      </w:r>
      <w:del w:id="1007" w:author="JH H" w:date="2023-12-13T01:03:00Z">
        <w:r>
          <w:rPr>
            <w:rFonts w:hint="eastAsia"/>
          </w:rPr>
          <w:delText>A. 000，001，010，011</w:delText>
        </w:r>
      </w:del>
    </w:p>
    <w:p>
      <w:pPr>
        <w:pStyle w:val="2"/>
        <w:rPr>
          <w:rFonts w:hint="eastAsia"/>
        </w:rPr>
      </w:pPr>
      <w:r>
        <w:rPr>
          <w:rFonts w:hint="eastAsia"/>
        </w:rPr>
        <w:t>A. 000，001，010，011，1B. 0000，0001，001，01，1C. 000，001，01，10，11D. 00，100，101，110，111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P1369] n个顶点的连通图的生成树有（ ）条边。  A. n  B. n-1  C. n+1  D. 不确定</w:t>
      </w:r>
    </w:p>
    <w:p>
      <w:pPr>
        <w:pStyle w:val="2"/>
        <w:rPr>
          <w:rFonts w:hint="eastAsia"/>
        </w:rPr>
      </w:pPr>
      <w:r>
        <w:rPr>
          <w:rFonts w:hint="eastAsia"/>
        </w:rPr>
        <w:t>A. nB. n-1C. n+1D. 不确定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P1370] 如果具有n个顶点的图恰好是一个环，则它有（ ）棵生成树。 </w:t>
      </w:r>
      <w:del w:id="1008" w:author="JH H" w:date="2023-12-13T01:03:00Z">
        <w:r>
          <w:rPr>
            <w:rFonts w:hint="eastAsia"/>
          </w:rPr>
          <w:delText xml:space="preserve"> A. n-1  B. n  C. n+1</w:delText>
        </w:r>
      </w:del>
    </w:p>
    <w:p>
      <w:pPr>
        <w:pStyle w:val="2"/>
        <w:rPr>
          <w:rFonts w:hint="eastAsia"/>
        </w:rPr>
      </w:pPr>
      <w:r>
        <w:rPr>
          <w:rFonts w:hint="eastAsia"/>
        </w:rPr>
        <w:t>A. n-1B. nC. n+1D. 2n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P1371] 若一个具有n个顶点和e条边的无向图是一个森林（n&gt;e），则该森林必有（ ）棵树。 </w:t>
      </w:r>
      <w:del w:id="1009" w:author="JH H" w:date="2023-12-13T01:03:00Z">
        <w:r>
          <w:rPr>
            <w:rFonts w:hint="eastAsia"/>
          </w:rPr>
          <w:delText xml:space="preserve"> A. e  B.</w:delText>
        </w:r>
      </w:del>
    </w:p>
    <w:p>
      <w:pPr>
        <w:pStyle w:val="2"/>
        <w:rPr>
          <w:rFonts w:hint="eastAsia"/>
        </w:rPr>
      </w:pPr>
      <w:r>
        <w:rPr>
          <w:rFonts w:hint="eastAsia"/>
        </w:rPr>
        <w:t>A. eB. nC. n-eD. 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P1372] 一个有n个顶点的有向图最多有（ ）条边。  </w:t>
      </w:r>
      <w:del w:id="1010" w:author="JH H" w:date="2023-12-13T01:03:00Z">
        <w:r>
          <w:rPr>
            <w:rFonts w:hint="eastAsia"/>
          </w:rPr>
          <w:delText>A. n  B. n(n-1)  C. n(n-1)/2</w:delText>
        </w:r>
      </w:del>
    </w:p>
    <w:p>
      <w:pPr>
        <w:pStyle w:val="2"/>
        <w:rPr>
          <w:rFonts w:hint="eastAsia"/>
        </w:rPr>
      </w:pPr>
      <w:r>
        <w:rPr>
          <w:rFonts w:hint="eastAsia"/>
        </w:rPr>
        <w:t>A. nB. n(n-1)C. n(n-1)/2D. 2n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P1373] 在一个图中，每个顶点的前趋顶点和后继顶点数可以有（ ）。 </w:t>
      </w:r>
      <w:del w:id="1011" w:author="JH H" w:date="2023-12-13T01:04:00Z">
        <w:r>
          <w:rPr>
            <w:rFonts w:hint="eastAsia"/>
          </w:rPr>
          <w:delText xml:space="preserve"> A. 1个  B. 2个  C. 任意多</w:delText>
        </w:r>
      </w:del>
    </w:p>
    <w:p>
      <w:pPr>
        <w:pStyle w:val="2"/>
        <w:rPr>
          <w:rFonts w:hint="eastAsia"/>
        </w:rPr>
      </w:pPr>
      <w:r>
        <w:rPr>
          <w:rFonts w:hint="eastAsia"/>
        </w:rPr>
        <w:t>A. 1个B. 2个C. 任意多个D. 0个</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P1374] 在一个无向图中，所有顶点的度之和等于边数的（ ）倍。  </w:t>
      </w:r>
      <w:del w:id="1012" w:author="JH H" w:date="2023-12-13T01:04:00Z">
        <w:r>
          <w:rPr>
            <w:rFonts w:hint="eastAsia"/>
          </w:rPr>
          <w:delText>A. 1/2  B. 1  C. 2  D.</w:delText>
        </w:r>
      </w:del>
    </w:p>
    <w:p>
      <w:pPr>
        <w:pStyle w:val="2"/>
        <w:rPr>
          <w:rFonts w:hint="eastAsia"/>
        </w:rPr>
      </w:pPr>
      <w:r>
        <w:rPr>
          <w:rFonts w:hint="eastAsia"/>
        </w:rPr>
        <w:t>A. 1/2B. 1C. 2D. 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P1375] 在一个具有n个顶点的无向连通图中至少有（ ）条边。  </w:t>
      </w:r>
      <w:del w:id="1013" w:author="JH H" w:date="2023-12-13T01:04:00Z">
        <w:r>
          <w:rPr>
            <w:rFonts w:hint="eastAsia"/>
          </w:rPr>
          <w:delText>A. n  B. n+l  C. n-1  D</w:delText>
        </w:r>
      </w:del>
    </w:p>
    <w:p>
      <w:pPr>
        <w:pStyle w:val="2"/>
        <w:rPr>
          <w:rFonts w:hint="eastAsia"/>
        </w:rPr>
      </w:pPr>
      <w:r>
        <w:rPr>
          <w:rFonts w:hint="eastAsia"/>
        </w:rPr>
        <w:t>A. nB. n+lC. n-1D. n/2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P1376] 一个有n个顶点的无向图最多有（ ）条边。  </w:t>
      </w:r>
      <w:del w:id="1014" w:author="JH H" w:date="2023-12-13T01:04:00Z">
        <w:r>
          <w:rPr>
            <w:rFonts w:hint="eastAsia"/>
          </w:rPr>
          <w:delText>A. n  B. n(n-1)  C. n(n-1)/2</w:delText>
        </w:r>
      </w:del>
    </w:p>
    <w:p>
      <w:pPr>
        <w:pStyle w:val="2"/>
        <w:rPr>
          <w:rFonts w:hint="eastAsia"/>
        </w:rPr>
      </w:pPr>
      <w:r>
        <w:rPr>
          <w:rFonts w:hint="eastAsia"/>
        </w:rPr>
        <w:t>A. nB. n(n-1)C. n(n-1)/2D. 2n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P1377] 在一个无向图中，所有顶点的度之和等于边数的______ 倍。</w:t>
      </w:r>
      <w:del w:id="1015" w:author="JH H" w:date="2023-12-13T01:04:00Z">
        <w:r>
          <w:rPr>
            <w:rFonts w:hint="eastAsia"/>
          </w:rPr>
          <w:delText xml:space="preserve">  A. 1/2  B. 1  C. 2</w:delText>
        </w:r>
      </w:del>
    </w:p>
    <w:p>
      <w:pPr>
        <w:pStyle w:val="2"/>
        <w:rPr>
          <w:rFonts w:hint="eastAsia"/>
        </w:rPr>
      </w:pPr>
      <w:r>
        <w:rPr>
          <w:rFonts w:hint="eastAsia"/>
        </w:rPr>
        <w:t>A. 1/2B. 1C. 2D. 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P1378] 一个图的邻接矩阵是对称矩阵，则该图一定是______。 </w:t>
      </w:r>
      <w:del w:id="1016" w:author="JH H" w:date="2023-12-13T01:04:00Z">
        <w:r>
          <w:rPr>
            <w:rFonts w:hint="eastAsia"/>
          </w:rPr>
          <w:delText xml:space="preserve"> A. 无向图  B. 有向图  C. 无向</w:delText>
        </w:r>
      </w:del>
    </w:p>
    <w:p>
      <w:pPr>
        <w:pStyle w:val="2"/>
        <w:rPr>
          <w:rFonts w:hint="eastAsia"/>
        </w:rPr>
      </w:pPr>
      <w:r>
        <w:rPr>
          <w:rFonts w:hint="eastAsia"/>
        </w:rPr>
        <w:t>A. 无向图B. 有向图C. 无向图或有向图D.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P1379] 一个具有n（n≥1）个顶点的有向图，其强连通分量个数最少有______ 个。  </w:t>
      </w:r>
      <w:del w:id="1017" w:author="JH H" w:date="2023-12-13T01:04:00Z">
        <w:r>
          <w:rPr>
            <w:rFonts w:hint="eastAsia"/>
          </w:rPr>
          <w:delText>A. 0  B. 1</w:delText>
        </w:r>
      </w:del>
    </w:p>
    <w:p>
      <w:pPr>
        <w:pStyle w:val="2"/>
        <w:rPr>
          <w:rFonts w:hint="eastAsia"/>
        </w:rPr>
      </w:pPr>
      <w:r>
        <w:rPr>
          <w:rFonts w:hint="eastAsia"/>
        </w:rPr>
        <w:t>A. 0B. 1C. n-1D. 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P1380] 一个具有n（n≥1）个顶点的图，最多有 个连通分量。 </w:t>
      </w:r>
      <w:del w:id="1018" w:author="JH H" w:date="2023-12-13T01:04:00Z">
        <w:r>
          <w:rPr>
            <w:rFonts w:hint="eastAsia"/>
          </w:rPr>
          <w:delText xml:space="preserve"> A. 0  B. 1  C. n-1  D.</w:delText>
        </w:r>
      </w:del>
    </w:p>
    <w:p>
      <w:pPr>
        <w:pStyle w:val="2"/>
        <w:rPr>
          <w:rFonts w:hint="eastAsia"/>
        </w:rPr>
      </w:pPr>
      <w:r>
        <w:rPr>
          <w:rFonts w:hint="eastAsia"/>
        </w:rPr>
        <w:t>A. 0B. 1C. n-1D. 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P1381] 一个有n个顶点的无向图，其中边数大于n-1，则该图必是______。 </w:t>
      </w:r>
      <w:del w:id="1019" w:author="JH H" w:date="2023-12-13T01:04:00Z">
        <w:r>
          <w:rPr>
            <w:rFonts w:hint="eastAsia"/>
          </w:rPr>
          <w:delText xml:space="preserve"> A. 完全图  B. 连通图</w:delText>
        </w:r>
      </w:del>
    </w:p>
    <w:p>
      <w:pPr>
        <w:pStyle w:val="2"/>
        <w:rPr>
          <w:rFonts w:hint="eastAsia"/>
        </w:rPr>
      </w:pPr>
      <w:r>
        <w:rPr>
          <w:rFonts w:hint="eastAsia"/>
        </w:rPr>
        <w:t>A. 完全图B. 连通图C. 非连通图D. 以上都不对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P1382] 在一个具有n个顶点的有向图中，构成强连通图时至少有______ 条边。  </w:t>
      </w:r>
      <w:del w:id="1020" w:author="JH H" w:date="2023-12-13T01:04:00Z">
        <w:r>
          <w:rPr>
            <w:rFonts w:hint="eastAsia"/>
          </w:rPr>
          <w:delText>A. n  B. n+l</w:delText>
        </w:r>
      </w:del>
    </w:p>
    <w:p>
      <w:pPr>
        <w:pStyle w:val="2"/>
        <w:rPr>
          <w:rFonts w:hint="eastAsia"/>
        </w:rPr>
      </w:pPr>
      <w:r>
        <w:rPr>
          <w:rFonts w:hint="eastAsia"/>
        </w:rPr>
        <w:t>A. nB. n +1C. n - 1D. n/2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P1383] 在一个具有n个顶点的无向连通图中至少有______ 条边。 </w:t>
      </w:r>
      <w:del w:id="1021" w:author="JH H" w:date="2023-12-13T01:04:00Z">
        <w:r>
          <w:rPr>
            <w:rFonts w:hint="eastAsia"/>
          </w:rPr>
          <w:delText xml:space="preserve"> A. n  B. n+l  C. n-</w:delText>
        </w:r>
      </w:del>
    </w:p>
    <w:p>
      <w:pPr>
        <w:pStyle w:val="2"/>
        <w:rPr>
          <w:rFonts w:hint="eastAsia"/>
        </w:rPr>
      </w:pPr>
      <w:r>
        <w:rPr>
          <w:rFonts w:hint="eastAsia"/>
        </w:rPr>
        <w:t>A. nB. n+1C. n-1D. n/2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P1384] 一个有n个顶点的有向图最多有______ 条边。 </w:t>
      </w:r>
      <w:del w:id="1022" w:author="JH H" w:date="2023-12-13T01:05:00Z">
        <w:r>
          <w:rPr>
            <w:rFonts w:hint="eastAsia"/>
          </w:rPr>
          <w:delText xml:space="preserve"> A. n  B. n(n-1)  C. n(n-</w:delText>
        </w:r>
      </w:del>
    </w:p>
    <w:p>
      <w:pPr>
        <w:pStyle w:val="2"/>
        <w:rPr>
          <w:rFonts w:hint="eastAsia"/>
        </w:rPr>
      </w:pPr>
      <w:r>
        <w:rPr>
          <w:rFonts w:hint="eastAsia"/>
        </w:rPr>
        <w:t>A. nB. n(n-1)C. n(n-1)/2D. 2n</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P1385] 一个图的邻接矩阵不是对称矩阵，则该图可能是______。 </w:t>
      </w:r>
      <w:del w:id="1023" w:author="JH H" w:date="2023-12-13T01:05:00Z">
        <w:r>
          <w:rPr>
            <w:rFonts w:hint="eastAsia"/>
          </w:rPr>
          <w:delText xml:space="preserve"> A. 无向图  B. 有向图  C. 无</w:delText>
        </w:r>
      </w:del>
    </w:p>
    <w:p>
      <w:pPr>
        <w:pStyle w:val="2"/>
        <w:rPr>
          <w:rFonts w:hint="eastAsia"/>
        </w:rPr>
      </w:pPr>
      <w:r>
        <w:rPr>
          <w:rFonts w:hint="eastAsia"/>
        </w:rPr>
        <w:t>A. 无向图B. 有向图C. 无向图或有向图D. 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P1386] 一个图的邻接矩阵中非0非∞的元素个数为奇数，则该图可能是______。 </w:t>
      </w:r>
      <w:del w:id="1024" w:author="JH H" w:date="2023-12-13T01:05:00Z">
        <w:r>
          <w:rPr>
            <w:rFonts w:hint="eastAsia"/>
          </w:rPr>
          <w:delText xml:space="preserve"> A. 有向图  B. 无向</w:delText>
        </w:r>
      </w:del>
    </w:p>
    <w:p>
      <w:pPr>
        <w:pStyle w:val="2"/>
        <w:rPr>
          <w:rFonts w:hint="eastAsia"/>
        </w:rPr>
      </w:pPr>
      <w:r>
        <w:rPr>
          <w:rFonts w:hint="eastAsia"/>
        </w:rPr>
        <w:t>A. 有向图B. 无向图C. 无向图或有向图D. 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P1387] 对于一个具有n个顶点的无向图，若采用邻接矩阵表示，则该矩阵大小是______。 </w:t>
      </w:r>
      <w:del w:id="1025" w:author="JH H" w:date="2023-12-13T01:05:00Z">
        <w:r>
          <w:rPr>
            <w:rFonts w:hint="eastAsia"/>
          </w:rPr>
          <w:delText xml:space="preserve"> A. n  B.</w:delText>
        </w:r>
      </w:del>
    </w:p>
    <w:p>
      <w:pPr>
        <w:pStyle w:val="2"/>
        <w:rPr>
          <w:rFonts w:hint="eastAsia"/>
        </w:rPr>
      </w:pPr>
      <w:r>
        <w:rPr>
          <w:rFonts w:hint="eastAsia"/>
        </w:rPr>
        <w:t>A. nB. (n-1)2C. n-1D. n2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P1388] 对于一个具有n个顶点e条边的不带权无向图，若采用邻接矩阵表示，其中非零元素个数是______。</w:t>
      </w:r>
      <w:del w:id="1026" w:author="JH H" w:date="2023-12-13T01:05:00Z">
        <w:r>
          <w:rPr>
            <w:rFonts w:hint="eastAsia"/>
          </w:rPr>
          <w:delText xml:space="preserve">  A</w:delText>
        </w:r>
      </w:del>
    </w:p>
    <w:p>
      <w:pPr>
        <w:pStyle w:val="2"/>
        <w:rPr>
          <w:rFonts w:hint="eastAsia"/>
        </w:rPr>
      </w:pPr>
      <w:r>
        <w:rPr>
          <w:rFonts w:hint="eastAsia"/>
        </w:rPr>
        <w:t>A. nB. 2nC. eD. 2e</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P1389] 用邻接表存储图所用的空间大小______。</w:t>
      </w:r>
      <w:del w:id="1027" w:author="JH H" w:date="2023-12-13T01:05:00Z">
        <w:r>
          <w:rPr>
            <w:rFonts w:hint="eastAsia"/>
          </w:rPr>
          <w:delText xml:space="preserve">  A. 与图的顶点和边数有关  B. 只与图的边数有关</w:delText>
        </w:r>
      </w:del>
    </w:p>
    <w:p>
      <w:pPr>
        <w:pStyle w:val="2"/>
        <w:rPr>
          <w:rFonts w:hint="eastAsia"/>
        </w:rPr>
      </w:pPr>
      <w:r>
        <w:rPr>
          <w:rFonts w:hint="eastAsia"/>
        </w:rPr>
        <w:t>A. 与图的顶点和边数有关B. 只与图的边数有关C. 只与图的顶点数有关D. 与边数的平方有关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P1390] 在有向图的邻接表表示中，顶点v的边单链表中结点个数等于______。 </w:t>
      </w:r>
      <w:del w:id="1028" w:author="JH H" w:date="2023-12-13T01:05:00Z">
        <w:r>
          <w:rPr>
            <w:rFonts w:hint="eastAsia"/>
          </w:rPr>
          <w:delText xml:space="preserve"> A. 顶点v的度  B. 顶</w:delText>
        </w:r>
      </w:del>
    </w:p>
    <w:p>
      <w:pPr>
        <w:pStyle w:val="2"/>
        <w:rPr>
          <w:rFonts w:hint="eastAsia"/>
        </w:rPr>
      </w:pPr>
      <w:r>
        <w:rPr>
          <w:rFonts w:hint="eastAsia"/>
        </w:rPr>
        <w:t>A. 顶点v的度B. 顶点v的出度C. 顶点v的入度D. 依附于顶点v的边数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P1391] 在有向图的邻接表表示中，顶点v在边单链表中出现的次数是______。 </w:t>
      </w:r>
      <w:del w:id="1029" w:author="JH H" w:date="2023-12-13T01:05:00Z">
        <w:r>
          <w:rPr>
            <w:rFonts w:hint="eastAsia"/>
          </w:rPr>
          <w:delText xml:space="preserve"> A. 顶点v的度  B. 顶</w:delText>
        </w:r>
      </w:del>
    </w:p>
    <w:p>
      <w:pPr>
        <w:pStyle w:val="2"/>
        <w:rPr>
          <w:rFonts w:hint="eastAsia"/>
        </w:rPr>
      </w:pPr>
      <w:r>
        <w:rPr>
          <w:rFonts w:hint="eastAsia"/>
        </w:rPr>
        <w:t>A. 顶点v的度B. 顶点v的出度C. 顶点v的入度D. 依附于顶点v的边数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P1392] 一个无向连通图的生成树是含有该连通图的全部顶点的（ ）。  </w:t>
      </w:r>
      <w:del w:id="1030" w:author="JH H" w:date="2023-12-13T01:05:00Z">
        <w:r>
          <w:rPr>
            <w:rFonts w:hint="eastAsia"/>
          </w:rPr>
          <w:delText>A. 极小连通子图  B. 极小子图</w:delText>
        </w:r>
      </w:del>
    </w:p>
    <w:p>
      <w:pPr>
        <w:pStyle w:val="2"/>
        <w:rPr>
          <w:rFonts w:hint="eastAsia"/>
        </w:rPr>
      </w:pPr>
      <w:r>
        <w:rPr>
          <w:rFonts w:hint="eastAsia"/>
        </w:rPr>
        <w:t>A. 极小连通子图B. 极小子图C. 极大连通子图D. 极大子图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P1393] n个顶点的连通图的生成树有（ ）条边。 </w:t>
      </w:r>
      <w:del w:id="1031" w:author="JH H" w:date="2023-12-13T01:05:00Z">
        <w:r>
          <w:rPr>
            <w:rFonts w:hint="eastAsia"/>
          </w:rPr>
          <w:delText xml:space="preserve"> A. n  B. n-1  C. n+1  D. 不确定</w:delText>
        </w:r>
      </w:del>
    </w:p>
    <w:p>
      <w:pPr>
        <w:pStyle w:val="2"/>
        <w:rPr>
          <w:rFonts w:hint="eastAsia"/>
        </w:rPr>
      </w:pPr>
      <w:r>
        <w:rPr>
          <w:rFonts w:hint="eastAsia"/>
        </w:rPr>
        <w:t>A. nB. n-1C. n+1D. 不确定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P1394] 如果具有n（n &gt; 2）个顶点的图恰好是一个环，则它有（ ）棵生成树。</w:t>
      </w:r>
    </w:p>
    <w:p>
      <w:pPr>
        <w:pStyle w:val="2"/>
        <w:rPr>
          <w:rFonts w:hint="eastAsia"/>
        </w:rPr>
      </w:pPr>
      <w:r>
        <w:rPr>
          <w:rFonts w:hint="eastAsia"/>
        </w:rPr>
        <w:t>A. n-1B. nC. n+1D. 2n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P1395] 若一个具有n个顶点和e条边的无向图是一个森林（n&gt;e），则该森林必有（ ）棵树。 </w:t>
      </w:r>
      <w:del w:id="1032" w:author="JH H" w:date="2023-12-13T01:06:00Z">
        <w:r>
          <w:rPr>
            <w:rFonts w:hint="eastAsia"/>
          </w:rPr>
          <w:delText xml:space="preserve"> A. e  B.</w:delText>
        </w:r>
      </w:del>
    </w:p>
    <w:p>
      <w:pPr>
        <w:pStyle w:val="2"/>
        <w:rPr>
          <w:rFonts w:hint="eastAsia"/>
        </w:rPr>
      </w:pPr>
      <w:r>
        <w:rPr>
          <w:rFonts w:hint="eastAsia"/>
        </w:rPr>
        <w:t>A. eB. nC. n-eD. 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P1396] 如果从无向图的任一顶点出发进行一次深度优先遍历即可访问所有顶点，则该图一定是（ ）。 </w:t>
      </w:r>
      <w:del w:id="1033" w:author="JH H" w:date="2023-12-13T01:06:00Z">
        <w:r>
          <w:rPr>
            <w:rFonts w:hint="eastAsia"/>
          </w:rPr>
          <w:delText xml:space="preserve"> A. 完全图</w:delText>
        </w:r>
      </w:del>
    </w:p>
    <w:p>
      <w:pPr>
        <w:pStyle w:val="2"/>
        <w:rPr>
          <w:rFonts w:hint="eastAsia"/>
        </w:rPr>
      </w:pPr>
      <w:r>
        <w:rPr>
          <w:rFonts w:hint="eastAsia"/>
        </w:rPr>
        <w:t>A. 完全图B. 连通图C. 有回路D. 一棵树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P1397] 图的遍历是指（ ）。 </w:t>
      </w:r>
      <w:del w:id="1034" w:author="JH H" w:date="2023-12-13T01:06:00Z">
        <w:r>
          <w:rPr>
            <w:rFonts w:hint="eastAsia"/>
          </w:rPr>
          <w:delText xml:space="preserve"> A. 访问图的所有顶点  B. 以某种次序访问图的所有顶点  C. 从一个顶</w:delText>
        </w:r>
      </w:del>
    </w:p>
    <w:p>
      <w:pPr>
        <w:pStyle w:val="2"/>
        <w:rPr>
          <w:rFonts w:hint="eastAsia"/>
        </w:rPr>
      </w:pPr>
      <w:r>
        <w:rPr>
          <w:rFonts w:hint="eastAsia"/>
        </w:rPr>
        <w:t>A. 访问图的所有顶点B. 以某种次序访问图的所有顶点C. 从一个顶点出发访问图中所有顶点且每个顶点只能访问一次D. 从一个顶点出发访问图中所有顶点但每个顶点可以访问多次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P1398] 以下叙述中错误的是（ ）。  </w:t>
      </w:r>
      <w:del w:id="1035" w:author="JH H" w:date="2023-12-13T01:06:00Z">
        <w:r>
          <w:rPr>
            <w:rFonts w:hint="eastAsia"/>
          </w:rPr>
          <w:delText>A. 图的遍历是从给定的初始点出发访问每个顶点且每个顶点仅访问一次</w:delText>
        </w:r>
      </w:del>
    </w:p>
    <w:p>
      <w:pPr>
        <w:pStyle w:val="2"/>
        <w:rPr>
          <w:rFonts w:hint="eastAsia"/>
        </w:rPr>
      </w:pPr>
      <w:r>
        <w:rPr>
          <w:rFonts w:hint="eastAsia"/>
        </w:rPr>
        <w:t>A. 图的遍历是从给定的初始点出发访问每个顶点且每个顶点仅访问一次B. 图的深度优先遍历适合无向图C. 图的深度优先遍历不适合有向图D. 图的深度优先遍历是一个递归过程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P1399] 以下（ ）方法可用于求无向图的连通分量。  </w:t>
      </w:r>
      <w:del w:id="1036" w:author="JH H" w:date="2023-12-13T01:06:00Z">
        <w:r>
          <w:rPr>
            <w:rFonts w:hint="eastAsia"/>
          </w:rPr>
          <w:delText>A. 遍历  B. 拓扑排序  C. Dijkstra算</w:delText>
        </w:r>
      </w:del>
    </w:p>
    <w:p>
      <w:pPr>
        <w:pStyle w:val="2"/>
        <w:rPr>
          <w:rFonts w:hint="eastAsia"/>
        </w:rPr>
      </w:pPr>
      <w:r>
        <w:rPr>
          <w:rFonts w:hint="eastAsia"/>
        </w:rPr>
        <w:t>A. 遍历B. 拓扑排序C. Dijkstra算法D. Prim算法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P1400] 图的深度优先搜索遍历类似于二叉树的（  ）。</w:t>
      </w:r>
    </w:p>
    <w:p>
      <w:pPr>
        <w:pStyle w:val="2"/>
        <w:rPr>
          <w:rFonts w:hint="eastAsia"/>
        </w:rPr>
      </w:pPr>
      <w:r>
        <w:rPr>
          <w:rFonts w:hint="eastAsia"/>
        </w:rPr>
        <w:t>A.先序遍历</w:t>
      </w:r>
    </w:p>
    <w:p>
      <w:pPr>
        <w:pStyle w:val="2"/>
        <w:rPr>
          <w:rFonts w:hint="eastAsia"/>
        </w:rPr>
      </w:pPr>
    </w:p>
    <w:p>
      <w:pPr>
        <w:pStyle w:val="2"/>
        <w:rPr>
          <w:rFonts w:hint="eastAsia"/>
        </w:rPr>
      </w:pPr>
      <w:r>
        <w:rPr>
          <w:rFonts w:hint="eastAsia"/>
        </w:rPr>
        <w:t>B.中序遍历</w:t>
      </w:r>
    </w:p>
    <w:p>
      <w:pPr>
        <w:pStyle w:val="2"/>
        <w:rPr>
          <w:rFonts w:hint="eastAsia"/>
        </w:rPr>
      </w:pPr>
    </w:p>
    <w:p>
      <w:pPr>
        <w:pStyle w:val="2"/>
        <w:rPr>
          <w:rFonts w:hint="eastAsia"/>
        </w:rPr>
      </w:pPr>
      <w:r>
        <w:rPr>
          <w:rFonts w:hint="eastAsia"/>
        </w:rPr>
        <w:t>C.后序遍历</w:t>
      </w:r>
    </w:p>
    <w:p>
      <w:pPr>
        <w:pStyle w:val="2"/>
        <w:rPr>
          <w:rFonts w:hint="eastAsia"/>
        </w:rPr>
      </w:pPr>
    </w:p>
    <w:p>
      <w:pPr>
        <w:pStyle w:val="2"/>
        <w:rPr>
          <w:rFonts w:hint="eastAsia"/>
        </w:rPr>
      </w:pPr>
      <w:r>
        <w:rPr>
          <w:rFonts w:hint="eastAsia"/>
        </w:rPr>
        <w:t>D.层次序遍历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P1401] 在用Prim和Kruskal算法构造最小生成树时，前者更适合于____。</w:t>
      </w:r>
    </w:p>
    <w:p>
      <w:pPr>
        <w:pStyle w:val="2"/>
        <w:rPr>
          <w:rFonts w:hint="eastAsia"/>
        </w:rPr>
      </w:pPr>
      <w:r>
        <w:rPr>
          <w:rFonts w:hint="eastAsia"/>
        </w:rPr>
        <w:t>A. 有向图B. 无向图C. 稀疏图D. 稠密图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P1402] 以下叙述中错误的是______。 </w:t>
      </w:r>
      <w:del w:id="1037" w:author="JH H" w:date="2023-12-13T01:06:00Z">
        <w:r>
          <w:rPr>
            <w:rFonts w:hint="eastAsia"/>
          </w:rPr>
          <w:delText xml:space="preserve"> A. 图的遍历是从给定的初始点出发访问每个顶点且每个顶点仅访问一</w:delText>
        </w:r>
      </w:del>
    </w:p>
    <w:p>
      <w:pPr>
        <w:pStyle w:val="2"/>
        <w:rPr>
          <w:rFonts w:hint="eastAsia"/>
        </w:rPr>
      </w:pPr>
      <w:r>
        <w:rPr>
          <w:rFonts w:hint="eastAsia"/>
        </w:rPr>
        <w:t>A. 图的遍历是从给定的初始点出发访问每个顶点且每个顶点仅访问一次B. 图的深度优先遍历适合无向图C. 图的深度优先遍历不适合有向图D. 图的深度优先遍历是一个递归过程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P1403] 无向图G=(V，E)，其中V={a，b，c，d，e，f}，E={(a，b)，(a，e)，(a，c)，</w:t>
      </w:r>
    </w:p>
    <w:p>
      <w:pPr>
        <w:pStyle w:val="2"/>
        <w:rPr>
          <w:rFonts w:hint="eastAsia"/>
        </w:rPr>
      </w:pPr>
      <w:r>
        <w:rPr>
          <w:rFonts w:hint="eastAsia"/>
        </w:rPr>
        <w:t>A.  a，b，e，c，d，f                         B.  a，c，f，e，b，dC. a，e，b，c，f，d                          D. a，e，d，f，c，b</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P1404] 设有无向图G=(V，E)和G'=(V'，E')，如G'是G的生成树，则以下不正确的说法是______</w:t>
      </w:r>
    </w:p>
    <w:p>
      <w:pPr>
        <w:pStyle w:val="2"/>
        <w:rPr>
          <w:rFonts w:hint="eastAsia"/>
        </w:rPr>
      </w:pPr>
      <w:r>
        <w:rPr>
          <w:rFonts w:hint="eastAsia"/>
        </w:rPr>
        <w:t>A. G'为G的连通分量B. G'是G的无环子图C. G'为G的子图D. G'为G的极小连通子图且V'=V</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P1405] 用Prim算法求一个连通的带权图的最小生成树，在算法执行的某时刻，已选取的顶点集合U＝{1，2，3}</w:t>
      </w:r>
    </w:p>
    <w:p>
      <w:pPr>
        <w:pStyle w:val="2"/>
        <w:rPr>
          <w:rFonts w:hint="eastAsia"/>
        </w:rPr>
      </w:pPr>
      <w:r>
        <w:rPr>
          <w:rFonts w:hint="eastAsia"/>
        </w:rPr>
        <w:t>A. {(1，4)，(3，4)，(3，5)，(2，5)}B. {(4，5)，(1，3)，(3，5)}C. {(1，2)，(2，3)，(3，5)}D. {(3，4)，(3，5)，(4，5)，(1，4)}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P1406] 有一个顶点编号为0～4的带权有向图G，现用Floyd算法求任意两个顶点之间的最短路径，在算法执行的某</w:t>
      </w:r>
    </w:p>
    <w:p>
      <w:pPr>
        <w:pStyle w:val="2"/>
        <w:rPr>
          <w:rFonts w:hint="eastAsia"/>
        </w:rPr>
      </w:pPr>
      <w:r>
        <w:rPr>
          <w:rFonts w:hint="eastAsia"/>
        </w:rPr>
        <w:t>A. 只可能修改从顶点0～2到顶点3的最短路径B. 只可能修改从顶点3到顶点0～2的最短路径C. 只可能修改从顶点0～2到顶点4的最短路径D. 所有其他两个顶点之间的路径都可能被修改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P1407] </w:t>
      </w:r>
      <w:del w:id="1038" w:author="JH H" w:date="2023-12-13T01:07:00Z">
        <w:r>
          <w:rPr>
            <w:rFonts w:hint="eastAsia"/>
          </w:rPr>
          <w:delText>用Dijkstra算法求一个带权有向图G中从顶点0出发的最短路径，在算法执行的某时刻，S={0，2，</w:delText>
        </w:r>
      </w:del>
    </w:p>
    <w:p>
      <w:pPr>
        <w:pStyle w:val="2"/>
        <w:rPr>
          <w:rFonts w:hint="eastAsia"/>
        </w:rPr>
      </w:pPr>
      <w:r>
        <w:rPr>
          <w:rFonts w:hint="eastAsia"/>
        </w:rPr>
        <w:t>用Dijkstra算法求一个带权有向图G中从顶点0出发的最短路径，在算法执行的某时刻，S={0，2，3，4}，则以后可能修改最短路径是______。</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P1408] </w:t>
      </w:r>
      <w:del w:id="1039" w:author="JH H" w:date="2023-12-13T01:08:00Z">
        <w:r>
          <w:rPr>
            <w:rFonts w:hint="eastAsia"/>
          </w:rPr>
          <w:delText>用Dijkstra算法求一个带权有向图G中从顶点0出发的最短路径，在算法执行的某时刻，S={0，2，</w:delText>
        </w:r>
      </w:del>
    </w:p>
    <w:p>
      <w:pPr>
        <w:pStyle w:val="2"/>
        <w:rPr>
          <w:rFonts w:hint="eastAsia"/>
        </w:rPr>
      </w:pPr>
      <w:r>
        <w:rPr>
          <w:rFonts w:hint="eastAsia"/>
        </w:rPr>
        <w:t>用Dijkstra算法求一个带权有向图G中从顶点0出发的最短路径，在算法执行的某时刻，S={0，2，3，4}，下一步选取的目标顶点可能是______。</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P1409]</w:t>
      </w:r>
      <w:ins w:id="1040" w:author="JH H" w:date="2023-12-13T01:08:00Z">
        <w:r>
          <w:rPr>
            <w:rFonts w:hint="eastAsia"/>
          </w:rPr>
          <w:t xml:space="preserve"> </w:t>
        </w:r>
      </w:ins>
      <w:del w:id="1041" w:author="JH H" w:date="2023-12-13T01:08:00Z">
        <w:r>
          <w:rPr>
            <w:rFonts w:hint="eastAsia"/>
          </w:rPr>
          <w:delText xml:space="preserve"> Dijkstra算法是______ 方法求出图中从某顶点到其余顶点的最短路径的。  A. 按长度递减</w:delText>
        </w:r>
      </w:del>
    </w:p>
    <w:p>
      <w:pPr>
        <w:pStyle w:val="2"/>
        <w:rPr>
          <w:rFonts w:hint="eastAsia"/>
        </w:rPr>
      </w:pPr>
      <w:r>
        <w:rPr>
          <w:rFonts w:hint="eastAsia"/>
        </w:rPr>
        <w:t>Dijkstra算法是______ 方法求出图中从某顶点到其余顶点的最短路径的。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P1410] n个顶点e条边的带权有向图采用邻接矩阵存储，求最短路径的Dijkstra算法的时间复杂度为_____</w:t>
      </w:r>
    </w:p>
    <w:p>
      <w:pPr>
        <w:pStyle w:val="2"/>
        <w:rPr>
          <w:del w:id="1042" w:author="JH H" w:date="2023-12-13T01:09:00Z"/>
          <w:rFonts w:hint="eastAsia"/>
        </w:rPr>
      </w:pPr>
      <w:del w:id="1043" w:author="JH H" w:date="2023-12-13T01:09:00Z">
        <w:r>
          <w:rPr>
            <w:rFonts w:hint="eastAsia"/>
          </w:rPr>
          <w:delText>n个顶点e条边的带权有向图采用邻接矩阵存储，求最短路径的Dijkstra算法的时间复杂度为______。</w:delText>
        </w:r>
      </w:del>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P1411] 对某个带权连通图构造最小生成树，以下说法中正确的是______。 Ⅰ.该图的所有最小生成树的总代价一</w:t>
      </w:r>
    </w:p>
    <w:p>
      <w:pPr>
        <w:pStyle w:val="2"/>
        <w:rPr>
          <w:rFonts w:hint="eastAsia"/>
        </w:rPr>
      </w:pPr>
      <w:r>
        <w:rPr>
          <w:rFonts w:hint="eastAsia"/>
        </w:rPr>
        <w:t>A. 仅ⅠB. 仅ⅡC. 仅Ⅰ、ⅢD. 仅Ⅱ、Ⅳ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P1412] 用Kruskal算法求一个连通的带权图的最小生成树，在算法执行的某时刻，已选取的边集合TE＝{(1，</w:t>
      </w:r>
    </w:p>
    <w:p>
      <w:pPr>
        <w:pStyle w:val="2"/>
        <w:rPr>
          <w:rFonts w:hint="eastAsia"/>
        </w:rPr>
      </w:pPr>
      <w:r>
        <w:rPr>
          <w:rFonts w:hint="eastAsia"/>
        </w:rPr>
        <w:t>A. (1，3)B. (2，4)C. (3，6)D. (1，4)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P1413] 用Prim算法求一个连通的带权图的最小生成树，在算法执行的某时刻，已选取的顶点集合U＝{1，2，3}</w:t>
      </w:r>
    </w:p>
    <w:p>
      <w:pPr>
        <w:pStyle w:val="2"/>
        <w:rPr>
          <w:rFonts w:hint="eastAsia"/>
        </w:rPr>
      </w:pPr>
      <w:r>
        <w:rPr>
          <w:rFonts w:hint="eastAsia"/>
        </w:rPr>
        <w:t>A. {(1，4)，(3，4)，(3，5)，(2，5)}B. {(1，5)，(2，4)，(3，5)}C. {(1，2)，(2，3)，(3，1)}D. {(1，4)，(3，5)，(2，5)，(3，4)}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P1414] 对于有n个顶点的带权连通图，它的最小生成树是指图中任意一个______。  </w:t>
      </w:r>
      <w:del w:id="1044" w:author="JH H" w:date="2023-12-13T01:09:00Z">
        <w:r>
          <w:rPr>
            <w:rFonts w:hint="eastAsia"/>
          </w:rPr>
          <w:delText>A. 由n-1条权值最小</w:delText>
        </w:r>
      </w:del>
    </w:p>
    <w:p>
      <w:pPr>
        <w:pStyle w:val="2"/>
        <w:rPr>
          <w:rFonts w:hint="eastAsia"/>
        </w:rPr>
      </w:pPr>
      <w:r>
        <w:rPr>
          <w:rFonts w:hint="eastAsia"/>
        </w:rPr>
        <w:t>A. 由n-1条权值最小的边构成的子图B. 由n-1条权值之和最小的边构成的子图C. 由n个顶点构成的极大连通子图D. 由n个顶点构成的极小连通子图，且边的权值之和最小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P1415] </w:t>
      </w:r>
      <w:del w:id="1045" w:author="JH H" w:date="2023-12-13T01:10:00Z">
        <w:r>
          <w:rPr>
            <w:rFonts w:hint="eastAsia"/>
          </w:rPr>
          <w:delText>以下对于AOE网的叙述中，错误的是______。  A. 在AOE网中可能存在多条关键路径  B.</w:delText>
        </w:r>
      </w:del>
    </w:p>
    <w:p>
      <w:pPr>
        <w:pStyle w:val="2"/>
        <w:rPr>
          <w:rFonts w:hint="eastAsia"/>
        </w:rPr>
      </w:pPr>
      <w:r>
        <w:rPr>
          <w:rFonts w:hint="eastAsia"/>
        </w:rPr>
        <w:t>以下对于AOE网的叙述中，错误的是______。A. 在AOE网中可能存在多条关键路径B. 关键活动不按期完成就会影响整个工程的完成时间C. 任何一个关键活动提前完成，整个工程也将提前完成D. 所有关键活动都提前完成，整个工程也将提前完成</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P1416]</w:t>
      </w:r>
      <w:del w:id="1046" w:author="JH H" w:date="2023-12-13T01:10:00Z">
        <w:r>
          <w:rPr>
            <w:rFonts w:hint="eastAsia"/>
          </w:rPr>
          <w:delText xml:space="preserve"> 一个表示工程的AOE网中的关键路径______。  A. 必须是唯一 的  B. 可以有多条  C.</w:delText>
        </w:r>
      </w:del>
    </w:p>
    <w:p>
      <w:pPr>
        <w:pStyle w:val="2"/>
        <w:rPr>
          <w:rFonts w:hint="eastAsia"/>
        </w:rPr>
      </w:pPr>
      <w:r>
        <w:rPr>
          <w:rFonts w:hint="eastAsia"/>
        </w:rPr>
        <w:t>一个表示工程的AOE网中的关键路径______。A. 必须是唯一 的B. 可以有多条C. 可以没有D. 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P1417] 关键路径是事件结点网络中______。  </w:t>
      </w:r>
      <w:del w:id="1047" w:author="JH H" w:date="2023-12-13T01:10:00Z">
        <w:r>
          <w:rPr>
            <w:rFonts w:hint="eastAsia"/>
          </w:rPr>
          <w:delText>A. 从源点到汇点的最长路径  B. 从源点到汇点的最短路</w:delText>
        </w:r>
      </w:del>
    </w:p>
    <w:p>
      <w:pPr>
        <w:pStyle w:val="2"/>
        <w:rPr>
          <w:rFonts w:hint="eastAsia"/>
        </w:rPr>
      </w:pPr>
      <w:r>
        <w:rPr>
          <w:rFonts w:hint="eastAsia"/>
        </w:rPr>
        <w:t>A. 从源点到汇点的最长路径B. 从源点到汇点的最短路径C. 最长的回路D. 最短的回路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P1418] 用非递归深度优先遍历一个有向无环图G的时，在退栈返回时输出该顶点，则输出的顶点序列是______。</w:t>
      </w:r>
    </w:p>
    <w:p>
      <w:pPr>
        <w:pStyle w:val="2"/>
        <w:rPr>
          <w:rFonts w:hint="eastAsia"/>
        </w:rPr>
      </w:pPr>
      <w:r>
        <w:rPr>
          <w:rFonts w:hint="eastAsia"/>
        </w:rPr>
        <w:t>A. 一个拓扑序列B. 无序的C. 逆拓扑序列D. 按顶点编号次序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P1419] 若一个有向图中的顶点不能排成一个拓扑序列，则可断定该有向图______。  </w:t>
      </w:r>
      <w:del w:id="1048" w:author="JH H" w:date="2023-12-13T01:10:00Z">
        <w:r>
          <w:rPr>
            <w:rFonts w:hint="eastAsia"/>
          </w:rPr>
          <w:delText>A. 是个有根有向图</w:delText>
        </w:r>
      </w:del>
    </w:p>
    <w:p>
      <w:pPr>
        <w:pStyle w:val="2"/>
        <w:rPr>
          <w:rFonts w:hint="eastAsia"/>
        </w:rPr>
      </w:pPr>
      <w:r>
        <w:rPr>
          <w:rFonts w:hint="eastAsia"/>
        </w:rPr>
        <w:t>A. 是个有根有向图B. 是个强连通图C. 含有多个入度为0的顶点D. 含有顶点数目大于1的强连通分量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P1420] 以下4个线性表中，最适合采用基数排序的是______。 </w:t>
      </w:r>
      <w:del w:id="1049" w:author="JH H" w:date="2023-12-13T01:10:00Z">
        <w:r>
          <w:rPr>
            <w:rFonts w:hint="eastAsia"/>
          </w:rPr>
          <w:delText xml:space="preserve"> A. 10000个实数  B. 1000个</w:delText>
        </w:r>
      </w:del>
    </w:p>
    <w:p>
      <w:pPr>
        <w:pStyle w:val="2"/>
        <w:rPr>
          <w:rFonts w:hint="eastAsia"/>
        </w:rPr>
      </w:pPr>
      <w:r>
        <w:rPr>
          <w:rFonts w:hint="eastAsia"/>
        </w:rPr>
        <w:t>A. 10000个实数B. 1000个由字母、数字和其他字符组成的字符串C. 1000个int类型的整数D. 10000个100以内的正整数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P1421] 以下关于外排序的叙述中正确的是______。 </w:t>
      </w:r>
      <w:del w:id="1050" w:author="JH H" w:date="2023-12-13T01:10:00Z">
        <w:r>
          <w:rPr>
            <w:rFonts w:hint="eastAsia"/>
          </w:rPr>
          <w:delText xml:space="preserve"> A. 外排序把外存文件调入内存，再利用内排序进行排序</w:delText>
        </w:r>
      </w:del>
    </w:p>
    <w:p>
      <w:pPr>
        <w:pStyle w:val="2"/>
        <w:rPr>
          <w:rFonts w:hint="eastAsia"/>
        </w:rPr>
      </w:pPr>
      <w:r>
        <w:rPr>
          <w:rFonts w:hint="eastAsia"/>
        </w:rPr>
        <w:t>A. 外排序把外存文件调入内存，再利用内排序进行排序，所以外排序所花时间完全由采用的内排序决定B. 外排序分为产生初始归并段和多路归并两个阶段C. 外排序并不涉及文件的读写操作D. 外排序完全可以由内排序来替代</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P1422] 整数序列（5，4，15，10，3，2，9，6，1）是某排序方法第一趟后的结果，该排序算法可能是___</w:t>
      </w:r>
    </w:p>
    <w:p>
      <w:pPr>
        <w:pStyle w:val="2"/>
        <w:rPr>
          <w:rFonts w:hint="eastAsia"/>
        </w:rPr>
      </w:pPr>
      <w:r>
        <w:rPr>
          <w:rFonts w:hint="eastAsia"/>
        </w:rPr>
        <w:t>A. 冒泡排序B. 二路归并排序C. 堆排序D. 简单选择排序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P1423] 整数序列（3，2，4，1，5，6，8，7）是第一趟递增排序后的结果，则采用的排序方法可能是_____</w:t>
      </w:r>
    </w:p>
    <w:p>
      <w:pPr>
        <w:pStyle w:val="2"/>
        <w:rPr>
          <w:rFonts w:hint="eastAsia"/>
        </w:rPr>
      </w:pPr>
      <w:r>
        <w:rPr>
          <w:rFonts w:hint="eastAsia"/>
        </w:rPr>
        <w:t>A. 快速排序B. 冒泡排序C. 堆排序D. 简单选择排序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P1424] 下列排序方法中，______ 在一趟结束后不一定能选出一个元素放在其最终位置上。 </w:t>
      </w:r>
      <w:del w:id="1051" w:author="JH H" w:date="2023-12-13T01:10:00Z">
        <w:r>
          <w:rPr>
            <w:rFonts w:hint="eastAsia"/>
          </w:rPr>
          <w:delText xml:space="preserve"> A. 简单选择排</w:delText>
        </w:r>
      </w:del>
    </w:p>
    <w:p>
      <w:pPr>
        <w:pStyle w:val="2"/>
        <w:rPr>
          <w:rFonts w:hint="eastAsia"/>
        </w:rPr>
      </w:pPr>
      <w:r>
        <w:rPr>
          <w:rFonts w:hint="eastAsia"/>
        </w:rPr>
        <w:t>A. 简单选择排序B. 冒泡排序C. 二路归并排序D. 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P1425] 以下排序算法中，______ 在最后一趟排序结束之前可能所有元素都没有放到其最终位置上。 </w:t>
      </w:r>
      <w:del w:id="1052" w:author="JH H" w:date="2023-12-13T01:11:00Z">
        <w:r>
          <w:rPr>
            <w:rFonts w:hint="eastAsia"/>
          </w:rPr>
          <w:delText xml:space="preserve"> A. 简</w:delText>
        </w:r>
      </w:del>
    </w:p>
    <w:p>
      <w:pPr>
        <w:pStyle w:val="2"/>
        <w:rPr>
          <w:rFonts w:hint="eastAsia"/>
        </w:rPr>
      </w:pPr>
      <w:r>
        <w:rPr>
          <w:rFonts w:hint="eastAsia"/>
        </w:rPr>
        <w:t>A. 简单选择排序B. 希尔排序C. 堆排序D. 冒泡排序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P1426] 数据序列（8，9，10，4，5，6，20，1，2）只能是______ 算法的两趟排序后的结果。 </w:t>
      </w:r>
      <w:del w:id="1053" w:author="JH H" w:date="2023-12-13T01:11:00Z">
        <w:r>
          <w:rPr>
            <w:rFonts w:hint="eastAsia"/>
          </w:rPr>
          <w:delText xml:space="preserve"> A</w:delText>
        </w:r>
      </w:del>
    </w:p>
    <w:p>
      <w:pPr>
        <w:pStyle w:val="2"/>
        <w:rPr>
          <w:rFonts w:hint="eastAsia"/>
        </w:rPr>
      </w:pPr>
      <w:r>
        <w:rPr>
          <w:rFonts w:hint="eastAsia"/>
        </w:rPr>
        <w:t>A. 简单选择排序B. 冒泡排序C. 直接插入排序D. 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P1427] 以下排序方法中，______ ，在初始序列已基本有序的情况下，排序效率最高。 </w:t>
      </w:r>
      <w:del w:id="1054" w:author="JH H" w:date="2023-12-13T01:11:00Z">
        <w:r>
          <w:rPr>
            <w:rFonts w:hint="eastAsia"/>
          </w:rPr>
          <w:delText xml:space="preserve"> A. 冒泡排序  B</w:delText>
        </w:r>
      </w:del>
    </w:p>
    <w:p>
      <w:pPr>
        <w:pStyle w:val="2"/>
        <w:rPr>
          <w:rFonts w:hint="eastAsia"/>
        </w:rPr>
      </w:pPr>
      <w:r>
        <w:rPr>
          <w:rFonts w:hint="eastAsia"/>
        </w:rPr>
        <w:t>A. 冒泡排序B. 直接插入排序C. 快速排序D. 堆排序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P1428] 对给定的关键字序列（110，119，007，911，114，120，122）进行基数排序，则第2趟分</w:t>
      </w:r>
    </w:p>
    <w:p>
      <w:pPr>
        <w:pStyle w:val="2"/>
        <w:rPr>
          <w:rFonts w:hint="eastAsia"/>
        </w:rPr>
      </w:pPr>
      <w:r>
        <w:rPr>
          <w:rFonts w:hint="eastAsia"/>
        </w:rPr>
        <w:t>A. 007，110，119，114，911，120，122B. 007，110，119，114，911，122，120C. 007，110，911，114，119，120，122D. 110，120，911，122，114，007，119</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P1429] 以下排序方法中，______ 不需要进行关键字的比较。 </w:t>
      </w:r>
      <w:del w:id="1055" w:author="JH H" w:date="2023-12-13T01:11:00Z">
        <w:r>
          <w:rPr>
            <w:rFonts w:hint="eastAsia"/>
          </w:rPr>
          <w:delText xml:space="preserve"> A. 快速排序  B. 二路归并排序  C</w:delText>
        </w:r>
      </w:del>
    </w:p>
    <w:p>
      <w:pPr>
        <w:pStyle w:val="2"/>
        <w:rPr>
          <w:rFonts w:hint="eastAsia"/>
        </w:rPr>
      </w:pPr>
      <w:r>
        <w:rPr>
          <w:rFonts w:hint="eastAsia"/>
        </w:rPr>
        <w:t>A. 快速排序B. 二路归并排序C. 基数排序D. 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P1430] 在二路归并排序中归并的趟数是______。</w:t>
      </w:r>
      <w:del w:id="1056" w:author="JH H" w:date="2023-12-13T01:11:00Z">
        <w:r>
          <w:rPr>
            <w:rFonts w:hint="eastAsia"/>
          </w:rPr>
          <w:delText xml:space="preserve">  A. n  B. log2n  C. log2n+1</w:delText>
        </w:r>
      </w:del>
    </w:p>
    <w:p>
      <w:pPr>
        <w:pStyle w:val="2"/>
        <w:rPr>
          <w:rFonts w:hint="eastAsia"/>
        </w:rPr>
      </w:pPr>
      <w:r>
        <w:rPr>
          <w:rFonts w:hint="eastAsia"/>
        </w:rPr>
        <w:t>A. nB. log2nC. log2n+1D. n2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P1431] 有一个整数序列为（15，9，7，8，20，-1，7，4），用堆排序的筛选方法建立的初始堆为_____</w:t>
      </w:r>
    </w:p>
    <w:p>
      <w:pPr>
        <w:pStyle w:val="2"/>
        <w:rPr>
          <w:rFonts w:hint="eastAsia"/>
        </w:rPr>
      </w:pPr>
      <w:r>
        <w:rPr>
          <w:rFonts w:hint="eastAsia"/>
        </w:rPr>
        <w:t>A. （-1，4，8，9，20，7，15，7）B. （-1，7，15，7，4，8，20，9）C. （-1，4，7，8，20，15，7，9）D.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P1432] 以下序列不是堆的是______。</w:t>
      </w:r>
      <w:del w:id="1057" w:author="JH H" w:date="2023-12-13T01:11:00Z">
        <w:r>
          <w:rPr>
            <w:rFonts w:hint="eastAsia"/>
          </w:rPr>
          <w:delText xml:space="preserve">  A. （100，85，98，77，80，60，82，40，20，</w:delText>
        </w:r>
      </w:del>
    </w:p>
    <w:p>
      <w:pPr>
        <w:pStyle w:val="2"/>
        <w:rPr>
          <w:rFonts w:hint="eastAsia"/>
        </w:rPr>
      </w:pPr>
      <w:r>
        <w:rPr>
          <w:rFonts w:hint="eastAsia"/>
        </w:rPr>
        <w:t>A. （100，85，98，77，80，60，82，40，20，10，66）B. （100，98，85，82，80，77，66，60，40，20，10）C. （10，20，40，60，66，77，80，82，85，98，100）D. （100，85，40，77，80，60，66，98，82，10，20）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P1433] 2n个不同的元素选择其中最小元素所需关键字比较次数最少是______次。  </w:t>
      </w:r>
      <w:del w:id="1058" w:author="JH H" w:date="2023-12-13T01:11:00Z">
        <w:r>
          <w:rPr>
            <w:rFonts w:hint="eastAsia"/>
          </w:rPr>
          <w:delText>A. n  B. 2n</w:delText>
        </w:r>
      </w:del>
    </w:p>
    <w:p>
      <w:pPr>
        <w:pStyle w:val="2"/>
        <w:rPr>
          <w:rFonts w:hint="eastAsia"/>
        </w:rPr>
      </w:pPr>
      <w:r>
        <w:rPr>
          <w:rFonts w:hint="eastAsia"/>
        </w:rPr>
        <w:t>A. nB. 2nC. 2n-1D. n-1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P1434] 对有n个元素的顺序表进行直接插入排序，在最坏情况下需比较______ 次关键字。 </w:t>
      </w:r>
      <w:del w:id="1059" w:author="JH H" w:date="2023-12-13T01:11:00Z">
        <w:r>
          <w:rPr>
            <w:rFonts w:hint="eastAsia"/>
          </w:rPr>
          <w:delText xml:space="preserve"> A. n-1</w:delText>
        </w:r>
      </w:del>
    </w:p>
    <w:p>
      <w:pPr>
        <w:pStyle w:val="2"/>
        <w:rPr>
          <w:rFonts w:hint="eastAsia"/>
        </w:rPr>
      </w:pPr>
      <w:r>
        <w:rPr>
          <w:rFonts w:hint="eastAsia"/>
        </w:rPr>
        <w:t>A. n-1B. n+1C. n/2D. n(n-1)/2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P1435] 在一般情况下，以下排序算法中元素移动次数最少的______。 </w:t>
      </w:r>
      <w:del w:id="1060" w:author="JH H" w:date="2023-12-13T01:11:00Z">
        <w:r>
          <w:rPr>
            <w:rFonts w:hint="eastAsia"/>
          </w:rPr>
          <w:delText xml:space="preserve"> A. 直接插入排序  B. 冒泡排序</w:delText>
        </w:r>
      </w:del>
    </w:p>
    <w:p>
      <w:pPr>
        <w:pStyle w:val="2"/>
        <w:rPr>
          <w:rFonts w:hint="eastAsia"/>
        </w:rPr>
      </w:pPr>
      <w:r>
        <w:rPr>
          <w:rFonts w:hint="eastAsia"/>
        </w:rPr>
        <w:t>A. 直接插入排序B. 冒泡排序C. 简单选择排序D. 都一样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P1436] 设有n（n为大于10000的整数）个无序元素，希望用最快速度从中选择前k（1≤k≤n）个关键字最小的</w:t>
      </w:r>
    </w:p>
    <w:p>
      <w:pPr>
        <w:pStyle w:val="2"/>
        <w:rPr>
          <w:rFonts w:hint="eastAsia"/>
        </w:rPr>
      </w:pPr>
      <w:r>
        <w:rPr>
          <w:rFonts w:hint="eastAsia"/>
        </w:rPr>
        <w:t>A. 快速排序B. 希尔排序C. 二路归并排序D. 直接插入排序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P1437] 以下关于快速排序的叙述中正确的是______。  </w:t>
      </w:r>
      <w:del w:id="1061" w:author="JH H" w:date="2023-12-13T01:12:00Z">
        <w:r>
          <w:rPr>
            <w:rFonts w:hint="eastAsia"/>
          </w:rPr>
          <w:delText>A. 快速排序在所有排序方法中为最快，而且所需辅助</w:delText>
        </w:r>
      </w:del>
    </w:p>
    <w:p>
      <w:pPr>
        <w:pStyle w:val="2"/>
        <w:rPr>
          <w:rFonts w:hint="eastAsia"/>
        </w:rPr>
      </w:pPr>
      <w:r>
        <w:rPr>
          <w:rFonts w:hint="eastAsia"/>
        </w:rPr>
        <w:t>A. 快速排序在所有排序方法中为最快，而且所需辅助空间也最少B. 在快速排序中，不可以用队列替代栈C. 快速排序的空间复杂度为O(n)D. 快速排序在待排序的数据随机分布时效率最高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P1438] 对关键字序列（28，16，32，12，60，2，5，72）进行快速排序，第一趟从小到大一次划分结果为</w:t>
      </w:r>
    </w:p>
    <w:p>
      <w:pPr>
        <w:pStyle w:val="2"/>
        <w:rPr>
          <w:rFonts w:hint="eastAsia"/>
        </w:rPr>
      </w:pPr>
      <w:r>
        <w:rPr>
          <w:rFonts w:hint="eastAsia"/>
        </w:rPr>
        <w:t>A. (2，5，12，16) 28 (60 32 72)B. (5，16，2，12) 28 (60，32，72)C. (2，16，12，5) 28 (60，32，72)D. (5，16，2，12) 28 (32，60，72)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P1439] 对8个元素的顺序表进行快速排序，在最好情况下，元素之间的比较次数为______ 次。 </w:t>
      </w:r>
      <w:del w:id="1062" w:author="JH H" w:date="2023-12-13T01:12:00Z">
        <w:r>
          <w:rPr>
            <w:rFonts w:hint="eastAsia"/>
          </w:rPr>
          <w:delText xml:space="preserve"> A. 7</w:delText>
        </w:r>
      </w:del>
    </w:p>
    <w:p>
      <w:pPr>
        <w:pStyle w:val="2"/>
        <w:rPr>
          <w:rFonts w:hint="eastAsia"/>
        </w:rPr>
      </w:pPr>
      <w:r>
        <w:rPr>
          <w:rFonts w:hint="eastAsia"/>
        </w:rPr>
        <w:t>A. 7B. 8C. 12D. 13</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P1440] 对一组数据（2，12，16，88，5，10）进行排序，若前三趟的结果如下： 第一趟：2，12，16，</w:t>
      </w:r>
    </w:p>
    <w:p>
      <w:pPr>
        <w:pStyle w:val="2"/>
        <w:rPr>
          <w:rFonts w:hint="eastAsia"/>
        </w:rPr>
      </w:pPr>
      <w:r>
        <w:rPr>
          <w:rFonts w:hint="eastAsia"/>
        </w:rPr>
        <w:t>A. 冒泡排序B. 希尔排序C. 二路归并排序D. 基数排序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P1441] 对整数序列（8，9，10，4，5，6，20，1，2）进行递增排序，采用每趟冒出一个最小元素的冒泡排序</w:t>
      </w:r>
    </w:p>
    <w:p>
      <w:pPr>
        <w:pStyle w:val="2"/>
        <w:rPr>
          <w:rFonts w:hint="eastAsia"/>
        </w:rPr>
      </w:pPr>
      <w:r>
        <w:rPr>
          <w:rFonts w:hint="eastAsia"/>
        </w:rPr>
        <w:t>A. 3B. 4C. 5D. 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P1442] 以下排序方法中，不稳定的排序方法是______。  </w:t>
      </w:r>
      <w:del w:id="1063" w:author="JH H" w:date="2023-12-13T01:12:00Z">
        <w:r>
          <w:rPr>
            <w:rFonts w:hint="eastAsia"/>
          </w:rPr>
          <w:delText>A. 冒泡排序  B. 直接插入排序  C. 希</w:delText>
        </w:r>
      </w:del>
    </w:p>
    <w:p>
      <w:pPr>
        <w:pStyle w:val="2"/>
        <w:rPr>
          <w:rFonts w:hint="eastAsia"/>
        </w:rPr>
      </w:pPr>
      <w:r>
        <w:rPr>
          <w:rFonts w:hint="eastAsia"/>
        </w:rPr>
        <w:t>A. 冒泡排序B. 直接插入排序C. 希尔排序D. 二路归并排序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P1443] 对同一待排序序列分别进行折半插入排序和直接插入排序，两者之间可能的不同之处是______。 </w:t>
      </w:r>
      <w:del w:id="1064" w:author="JH H" w:date="2023-12-13T01:12:00Z">
        <w:r>
          <w:rPr>
            <w:rFonts w:hint="eastAsia"/>
          </w:rPr>
          <w:delText xml:space="preserve"> A.</w:delText>
        </w:r>
      </w:del>
    </w:p>
    <w:p>
      <w:pPr>
        <w:pStyle w:val="2"/>
        <w:rPr>
          <w:rFonts w:hint="eastAsia"/>
        </w:rPr>
      </w:pPr>
      <w:r>
        <w:rPr>
          <w:rFonts w:hint="eastAsia"/>
        </w:rPr>
        <w:t>A. 排序的总趟数B. 元素的移动次数C. 使用辅助空间的数量D. 元素之间的比较次数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P1444] 整数序列（5，4，15，10，3，2，9，6，1）是某排序方法第一趟后的结果，该排序算法可能是___</w:t>
      </w:r>
    </w:p>
    <w:p>
      <w:pPr>
        <w:pStyle w:val="2"/>
        <w:rPr>
          <w:rFonts w:hint="eastAsia"/>
        </w:rPr>
      </w:pPr>
      <w:r>
        <w:rPr>
          <w:rFonts w:hint="eastAsia"/>
        </w:rPr>
        <w:t>A. 冒泡排序B. 二路归并排序C. 堆排序D. 简单选择排序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P1445] 整数序列（3，2，4，1，5，6，8，7）是第一趟递增排序后的结果，则采用的排序方法可能是_____</w:t>
      </w:r>
    </w:p>
    <w:p>
      <w:pPr>
        <w:pStyle w:val="2"/>
        <w:rPr>
          <w:rFonts w:hint="eastAsia"/>
        </w:rPr>
      </w:pPr>
      <w:r>
        <w:rPr>
          <w:rFonts w:hint="eastAsia"/>
        </w:rPr>
        <w:t>A. 快速排序B. 冒泡排序C. 堆排序D. 简单选择排序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P1446] 下列排序方法中，______ 在一趟结束后不一定能选出一个元素放在其最终位置上。 </w:t>
      </w:r>
      <w:del w:id="1065" w:author="JH H" w:date="2023-12-13T01:12:00Z">
        <w:r>
          <w:rPr>
            <w:rFonts w:hint="eastAsia"/>
          </w:rPr>
          <w:delText xml:space="preserve"> A. 简单选择排</w:delText>
        </w:r>
      </w:del>
    </w:p>
    <w:p>
      <w:pPr>
        <w:pStyle w:val="2"/>
        <w:rPr>
          <w:rFonts w:hint="eastAsia"/>
        </w:rPr>
      </w:pPr>
      <w:r>
        <w:rPr>
          <w:rFonts w:hint="eastAsia"/>
        </w:rPr>
        <w:t>A. 简单选择排序B. 冒泡排序C. 二路归并排序D. 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P1447] 以下排序算法中，______ 在最后一趟排序结束之前可能所有元素都没有放到其最终位置上。</w:t>
      </w:r>
      <w:del w:id="1066" w:author="JH H" w:date="2023-12-13T01:12:00Z">
        <w:r>
          <w:rPr>
            <w:rFonts w:hint="eastAsia"/>
          </w:rPr>
          <w:delText xml:space="preserve">  A. 简</w:delText>
        </w:r>
      </w:del>
    </w:p>
    <w:p>
      <w:pPr>
        <w:pStyle w:val="2"/>
        <w:rPr>
          <w:rFonts w:hint="eastAsia"/>
        </w:rPr>
      </w:pPr>
      <w:r>
        <w:rPr>
          <w:rFonts w:hint="eastAsia"/>
        </w:rPr>
        <w:t>A. 简单选择排序B. 希尔排序C. 堆排序D. 冒泡排序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P1448] 数据序列（8，9，10，4，5，6，20，1，2）只能是______ 算法的两趟排序后的结果。 </w:t>
      </w:r>
      <w:del w:id="1067" w:author="JH H" w:date="2023-12-13T01:12:00Z">
        <w:r>
          <w:rPr>
            <w:rFonts w:hint="eastAsia"/>
          </w:rPr>
          <w:delText xml:space="preserve"> A</w:delText>
        </w:r>
      </w:del>
    </w:p>
    <w:p>
      <w:pPr>
        <w:pStyle w:val="2"/>
        <w:rPr>
          <w:rFonts w:hint="eastAsia"/>
        </w:rPr>
      </w:pPr>
      <w:r>
        <w:rPr>
          <w:rFonts w:hint="eastAsia"/>
        </w:rPr>
        <w:t>A. 简单选择排序B. 冒泡排序C. 直接插入排序D. 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P1449] 以下排序方法中，______ ，在初始序列已基本有序的情况下，排序效率最高。 </w:t>
      </w:r>
      <w:del w:id="1068" w:author="JH H" w:date="2023-12-13T01:12:00Z">
        <w:r>
          <w:rPr>
            <w:rFonts w:hint="eastAsia"/>
          </w:rPr>
          <w:delText xml:space="preserve"> A. 冒泡排序  B</w:delText>
        </w:r>
      </w:del>
    </w:p>
    <w:p>
      <w:pPr>
        <w:pStyle w:val="2"/>
        <w:rPr>
          <w:rFonts w:hint="eastAsia"/>
        </w:rPr>
      </w:pPr>
      <w:r>
        <w:rPr>
          <w:rFonts w:hint="eastAsia"/>
        </w:rPr>
        <w:t>A. 冒泡排序B. 直接插入排序C. 快速排序D. 堆排序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P1450] 在二路归并排序中归并的趟数是______。 </w:t>
      </w:r>
      <w:del w:id="1069" w:author="JH H" w:date="2023-12-13T01:13:00Z">
        <w:r>
          <w:rPr>
            <w:rFonts w:hint="eastAsia"/>
          </w:rPr>
          <w:delText xml:space="preserve"> A. n  B. log2n  C. log2n+1</w:delText>
        </w:r>
      </w:del>
    </w:p>
    <w:p>
      <w:pPr>
        <w:pStyle w:val="2"/>
        <w:rPr>
          <w:rFonts w:hint="eastAsia"/>
        </w:rPr>
      </w:pPr>
      <w:r>
        <w:rPr>
          <w:rFonts w:hint="eastAsia"/>
        </w:rPr>
        <w:t>A. nB. log2nC. log2n+1D. n2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P1451] 有一个整数序列为（15，9，7，8，20，-1，7，4），用堆排序的筛选方法建立的初始堆为_____</w:t>
      </w:r>
    </w:p>
    <w:p>
      <w:pPr>
        <w:pStyle w:val="2"/>
        <w:rPr>
          <w:rFonts w:hint="eastAsia"/>
        </w:rPr>
      </w:pPr>
      <w:r>
        <w:rPr>
          <w:rFonts w:hint="eastAsia"/>
        </w:rPr>
        <w:t>A. （-1，4，8，9，20，7，15，7）B. （-1，7，15，7，4，8，20，9）C. （-1，4，7，8，20，15，7，9）D.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P1452] 以下序列不是堆的是______。 </w:t>
      </w:r>
      <w:del w:id="1070" w:author="JH H" w:date="2023-12-13T01:13:00Z">
        <w:r>
          <w:rPr>
            <w:rFonts w:hint="eastAsia"/>
          </w:rPr>
          <w:delText xml:space="preserve"> A. （100，85，98，77，80，60，82，40，20，</w:delText>
        </w:r>
      </w:del>
    </w:p>
    <w:p>
      <w:pPr>
        <w:pStyle w:val="2"/>
        <w:rPr>
          <w:rFonts w:hint="eastAsia"/>
        </w:rPr>
      </w:pPr>
      <w:r>
        <w:rPr>
          <w:rFonts w:hint="eastAsia"/>
        </w:rPr>
        <w:t>A. （100，85，98，77，80，60，82，40，20，10，66）B. （100，98，85，82，80，77，66，60，40，20，10）C. （10，20，40，60，66，77，80，82，85，98，100）D. （100，85，40，77，80，60，66，98，82，10，20）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P1453] 2n个不同的元素选择其中最小元素所需关键字比较次数最少是______次。  </w:t>
      </w:r>
      <w:del w:id="1071" w:author="JH H" w:date="2023-12-13T01:13:00Z">
        <w:r>
          <w:rPr>
            <w:rFonts w:hint="eastAsia"/>
          </w:rPr>
          <w:delText>A. n  B. 2n</w:delText>
        </w:r>
      </w:del>
    </w:p>
    <w:p>
      <w:pPr>
        <w:pStyle w:val="2"/>
        <w:rPr>
          <w:rFonts w:hint="eastAsia"/>
        </w:rPr>
      </w:pPr>
      <w:r>
        <w:rPr>
          <w:rFonts w:hint="eastAsia"/>
        </w:rPr>
        <w:t>A. nB. 2nC. 2n-1D. n-1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P1454] 对有n个元素的顺序表进行直接插入排序，在最坏情况下需比较______ 次关键字。 </w:t>
      </w:r>
      <w:del w:id="1072" w:author="JH H" w:date="2023-12-13T01:13:00Z">
        <w:r>
          <w:rPr>
            <w:rFonts w:hint="eastAsia"/>
          </w:rPr>
          <w:delText xml:space="preserve"> A. n-1</w:delText>
        </w:r>
      </w:del>
    </w:p>
    <w:p>
      <w:pPr>
        <w:pStyle w:val="2"/>
        <w:rPr>
          <w:rFonts w:hint="eastAsia"/>
        </w:rPr>
      </w:pPr>
      <w:r>
        <w:rPr>
          <w:rFonts w:hint="eastAsia"/>
        </w:rPr>
        <w:t>A. n-1B. n+1C. n/2D. n(n-1)/2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P1455] 在一般情况下，以下排序算法中元素移动次数最少的______。  </w:t>
      </w:r>
      <w:del w:id="1073" w:author="JH H" w:date="2023-12-13T01:13:00Z">
        <w:r>
          <w:rPr>
            <w:rFonts w:hint="eastAsia"/>
          </w:rPr>
          <w:delText>A. 直接插入排序  B. 冒泡排序</w:delText>
        </w:r>
      </w:del>
    </w:p>
    <w:p>
      <w:pPr>
        <w:pStyle w:val="2"/>
        <w:rPr>
          <w:rFonts w:hint="eastAsia"/>
        </w:rPr>
      </w:pPr>
      <w:r>
        <w:rPr>
          <w:rFonts w:hint="eastAsia"/>
        </w:rPr>
        <w:t>A. 直接插入排序B. 冒泡排序C. 简单选择排序D. 都一样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P1456] 设有n（n为大于10000的整数）个无序元素，希望用最快速度从中选择前k（1≤k≤n）个关键字最小的</w:t>
      </w:r>
    </w:p>
    <w:p>
      <w:pPr>
        <w:pStyle w:val="2"/>
        <w:rPr>
          <w:rFonts w:hint="eastAsia"/>
        </w:rPr>
      </w:pPr>
      <w:r>
        <w:rPr>
          <w:rFonts w:hint="eastAsia"/>
        </w:rPr>
        <w:t>A. 快速排序B. 希尔排序C. 二路归并排序D. 直接插入排序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P1457] 以下关于快速排序的叙述中正确的是______。 </w:t>
      </w:r>
      <w:del w:id="1074" w:author="JH H" w:date="2023-12-13T01:13:00Z">
        <w:r>
          <w:rPr>
            <w:rFonts w:hint="eastAsia"/>
          </w:rPr>
          <w:delText xml:space="preserve"> A. 快速排序在所有排序方法中为最快，而且所需辅助</w:delText>
        </w:r>
      </w:del>
    </w:p>
    <w:p>
      <w:pPr>
        <w:pStyle w:val="2"/>
        <w:rPr>
          <w:rFonts w:hint="eastAsia"/>
        </w:rPr>
      </w:pPr>
      <w:r>
        <w:rPr>
          <w:rFonts w:hint="eastAsia"/>
        </w:rPr>
        <w:t>A. 快速排序在所有排序方法中为最快，而且所需辅助空间也最少B. 在快速排序中，不可以用队列替代栈C. 快速排序的空间复杂度为O(n)D. 快速排序在待排序的数据随机分布时效率最高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P1458] 对关键字序列（28，16，32，12，60，2，5，72）进行快速排序，第一趟从小到大一次划分结果为</w:t>
      </w:r>
    </w:p>
    <w:p>
      <w:pPr>
        <w:pStyle w:val="2"/>
        <w:rPr>
          <w:rFonts w:hint="eastAsia"/>
        </w:rPr>
      </w:pPr>
      <w:r>
        <w:rPr>
          <w:rFonts w:hint="eastAsia"/>
        </w:rPr>
        <w:t>A. (2，5，12，16) 28 (60 32 72)B. (5，16，2，12) 28 (60，32，72)C. (2，16，12，5) 28 (60，32，72)D. (5，16，2，12) 28 (32，60，72)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P1459] 对8个元素的顺序表进行快速排序，在最好情况下，元素之间的比较次数为______ 次。</w:t>
      </w:r>
      <w:del w:id="1075" w:author="JH H" w:date="2023-12-13T01:14:00Z">
        <w:r>
          <w:rPr>
            <w:rFonts w:hint="eastAsia"/>
          </w:rPr>
          <w:delText xml:space="preserve"> </w:delText>
        </w:r>
      </w:del>
      <w:del w:id="1076" w:author="JH H" w:date="2023-12-13T01:13:00Z">
        <w:r>
          <w:rPr>
            <w:rFonts w:hint="eastAsia"/>
          </w:rPr>
          <w:delText xml:space="preserve"> A. 7</w:delText>
        </w:r>
      </w:del>
    </w:p>
    <w:p>
      <w:pPr>
        <w:pStyle w:val="2"/>
        <w:rPr>
          <w:rFonts w:hint="eastAsia"/>
        </w:rPr>
      </w:pPr>
      <w:r>
        <w:rPr>
          <w:rFonts w:hint="eastAsia"/>
        </w:rPr>
        <w:t>A. 7B. 8C. 12D. 13</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P1460] 对一组数据（2，12，16，88，5，10）进行排序，若前三趟的结果如下： 第一趟：2，12，16，</w:t>
      </w:r>
    </w:p>
    <w:p>
      <w:pPr>
        <w:pStyle w:val="2"/>
        <w:rPr>
          <w:rFonts w:hint="eastAsia"/>
        </w:rPr>
      </w:pPr>
      <w:r>
        <w:rPr>
          <w:rFonts w:hint="eastAsia"/>
        </w:rPr>
        <w:t>A. 冒泡排序B. 希尔排序C. 二路归并排序D. 基数排序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P1461] 含有20个结点的AVL树的最大高度是______。</w:t>
      </w:r>
    </w:p>
    <w:p>
      <w:pPr>
        <w:pStyle w:val="2"/>
        <w:rPr>
          <w:rFonts w:hint="eastAsia"/>
        </w:rPr>
      </w:pPr>
      <w:r>
        <w:rPr>
          <w:rFonts w:hint="eastAsia"/>
        </w:rPr>
        <w:t>含有20个结点的AVL树的最大高度是______。A.4B.5C.6D.7</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P1462] 下述几种排序方法中，不稳定的排序方法是（  ）。</w:t>
      </w:r>
    </w:p>
    <w:p>
      <w:pPr>
        <w:pStyle w:val="2"/>
        <w:rPr>
          <w:rFonts w:hint="eastAsia"/>
        </w:rPr>
      </w:pPr>
      <w:r>
        <w:rPr>
          <w:rFonts w:hint="eastAsia"/>
        </w:rPr>
        <w:t>A.直接插入排序和冒泡</w:t>
      </w:r>
    </w:p>
    <w:p>
      <w:pPr>
        <w:pStyle w:val="2"/>
        <w:rPr>
          <w:rFonts w:hint="eastAsia"/>
        </w:rPr>
      </w:pPr>
    </w:p>
    <w:p>
      <w:pPr>
        <w:pStyle w:val="2"/>
        <w:rPr>
          <w:rFonts w:hint="eastAsia"/>
        </w:rPr>
      </w:pPr>
      <w:r>
        <w:rPr>
          <w:rFonts w:hint="eastAsia"/>
        </w:rPr>
        <w:t>B.快速排序和堆排序</w:t>
      </w:r>
    </w:p>
    <w:p>
      <w:pPr>
        <w:pStyle w:val="2"/>
        <w:rPr>
          <w:rFonts w:hint="eastAsia"/>
        </w:rPr>
      </w:pPr>
    </w:p>
    <w:p>
      <w:pPr>
        <w:pStyle w:val="2"/>
        <w:rPr>
          <w:rFonts w:hint="eastAsia"/>
        </w:rPr>
      </w:pPr>
      <w:r>
        <w:rPr>
          <w:rFonts w:hint="eastAsia"/>
        </w:rPr>
        <w:t>C.归并排序和冒泡</w:t>
      </w:r>
    </w:p>
    <w:p>
      <w:pPr>
        <w:pStyle w:val="2"/>
        <w:rPr>
          <w:rFonts w:hint="eastAsia"/>
        </w:rPr>
      </w:pPr>
    </w:p>
    <w:p>
      <w:pPr>
        <w:pStyle w:val="2"/>
        <w:rPr>
          <w:rFonts w:hint="eastAsia"/>
        </w:rPr>
      </w:pPr>
      <w:r>
        <w:rPr>
          <w:rFonts w:hint="eastAsia"/>
        </w:rPr>
        <w:t>D.冒泡排序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P1463] 对同一待排序序列分别进行折半插入排序和直接插入排序，两者之间可能的不同之处是______。 </w:t>
      </w:r>
      <w:del w:id="1077" w:author="JH H" w:date="2023-12-13T01:14:00Z">
        <w:r>
          <w:rPr>
            <w:rFonts w:hint="eastAsia"/>
          </w:rPr>
          <w:delText xml:space="preserve"> A.</w:delText>
        </w:r>
      </w:del>
    </w:p>
    <w:p>
      <w:pPr>
        <w:pStyle w:val="2"/>
        <w:rPr>
          <w:rFonts w:hint="eastAsia"/>
        </w:rPr>
      </w:pPr>
      <w:r>
        <w:rPr>
          <w:rFonts w:hint="eastAsia"/>
        </w:rPr>
        <w:t>A. 排序的总趟数B. 元素的移动次数C. 使用辅助空间的数量D. 元素之间的比较次数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P1464] 假设有k个关键字互为同义词，若用线性探测法把这k个关键字插入到哈希表中，至少要进行______ 次探</w:t>
      </w:r>
    </w:p>
    <w:p>
      <w:pPr>
        <w:pStyle w:val="2"/>
        <w:rPr>
          <w:rFonts w:hint="eastAsia"/>
        </w:rPr>
      </w:pPr>
      <w:r>
        <w:rPr>
          <w:rFonts w:hint="eastAsia"/>
        </w:rPr>
        <w:t>A. k-1B. kC. k+1D. k(k+1)/2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P1465] 对于下列关键字序列，不可能构成某二叉排序树中一条查找路径是______。  </w:t>
      </w:r>
      <w:del w:id="1078" w:author="JH H" w:date="2023-12-13T01:14:00Z">
        <w:r>
          <w:rPr>
            <w:rFonts w:hint="eastAsia"/>
          </w:rPr>
          <w:delText>A. 95，22，91，</w:delText>
        </w:r>
      </w:del>
    </w:p>
    <w:p>
      <w:pPr>
        <w:pStyle w:val="2"/>
        <w:rPr>
          <w:rFonts w:hint="eastAsia"/>
        </w:rPr>
      </w:pPr>
      <w:r>
        <w:rPr>
          <w:rFonts w:hint="eastAsia"/>
        </w:rPr>
        <w:t>A. 95，22，91，24，94，71B. 92，20，91，34，88，35C. 21，89，77，29，36，38D. 12，25，71，68，33，34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P1466] 一棵二叉排序树是由关键字集合{18，43，27，44，36，39}中的某个关键字序列构建的，其中序遍</w:t>
      </w:r>
    </w:p>
    <w:p>
      <w:pPr>
        <w:pStyle w:val="2"/>
        <w:rPr>
          <w:rFonts w:hint="eastAsia"/>
        </w:rPr>
      </w:pPr>
      <w:r>
        <w:rPr>
          <w:rFonts w:hint="eastAsia"/>
        </w:rPr>
        <w:t>A. 树形未定，无法确定B. 18，43，27，77，44，36，39C. 18，27，36，39，43，44，77D. 18，44，43，39，36，27，77</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P1467] 以下查找方法中速度最快的是______。 </w:t>
      </w:r>
      <w:del w:id="1079" w:author="JH H" w:date="2023-12-13T01:14:00Z">
        <w:r>
          <w:rPr>
            <w:rFonts w:hint="eastAsia"/>
          </w:rPr>
          <w:delText xml:space="preserve"> A. 折半查找  B. 顺序查找  C. 分块查找  D</w:delText>
        </w:r>
      </w:del>
    </w:p>
    <w:p>
      <w:pPr>
        <w:pStyle w:val="2"/>
        <w:rPr>
          <w:rFonts w:hint="eastAsia"/>
        </w:rPr>
      </w:pPr>
      <w:r>
        <w:rPr>
          <w:rFonts w:hint="eastAsia"/>
        </w:rPr>
        <w:t>A. 折半查找B. 顺序查找C. 分块查找D. 二叉排序树查找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P1468] 下面有关哈希表的叙述中，正确的是______。 </w:t>
      </w:r>
      <w:del w:id="1080" w:author="JH H" w:date="2023-12-13T01:14:00Z">
        <w:r>
          <w:rPr>
            <w:rFonts w:hint="eastAsia"/>
          </w:rPr>
          <w:delText xml:space="preserve"> A. 哈希查找的时间与元素个数n成正比   B.</w:delText>
        </w:r>
      </w:del>
    </w:p>
    <w:p>
      <w:pPr>
        <w:pStyle w:val="2"/>
        <w:rPr>
          <w:rFonts w:hint="eastAsia"/>
        </w:rPr>
      </w:pPr>
      <w:r>
        <w:rPr>
          <w:rFonts w:hint="eastAsia"/>
        </w:rPr>
        <w:t>A. 哈希查找的时间与元素个数n成正比 B. 不管是开放地址法还是拉链法，查找时间都与装填因子α有关C. 线性探测法存在堆积现象，而拉链法不存在堆积现象D. 拉链法中装填因子α必须小于1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P1469] 在哈希查找过程中，可用______ 来处理冲突。  </w:t>
      </w:r>
      <w:del w:id="1081" w:author="JH H" w:date="2023-12-13T01:14:00Z">
        <w:r>
          <w:rPr>
            <w:rFonts w:hint="eastAsia"/>
          </w:rPr>
          <w:delText>A. 除留余数法  B. 数字分析法  C. 线</w:delText>
        </w:r>
      </w:del>
    </w:p>
    <w:p>
      <w:pPr>
        <w:pStyle w:val="2"/>
        <w:rPr>
          <w:rFonts w:hint="eastAsia"/>
        </w:rPr>
      </w:pPr>
      <w:r>
        <w:rPr>
          <w:rFonts w:hint="eastAsia"/>
        </w:rPr>
        <w:t>A. 除留余数法B. 数字分析法C. 线性探测法D. 关键字比较法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P1470] 哈希表中出现同义词冲突是指______。 </w:t>
      </w:r>
      <w:del w:id="1082" w:author="JH H" w:date="2023-12-13T01:14:00Z">
        <w:r>
          <w:rPr>
            <w:rFonts w:hint="eastAsia"/>
          </w:rPr>
          <w:delText xml:space="preserve"> A. 两个元素具有相同的序号  B. 两个元素的关键字不</w:delText>
        </w:r>
      </w:del>
    </w:p>
    <w:p>
      <w:pPr>
        <w:pStyle w:val="2"/>
        <w:rPr>
          <w:rFonts w:hint="eastAsia"/>
        </w:rPr>
      </w:pPr>
      <w:r>
        <w:rPr>
          <w:rFonts w:hint="eastAsia"/>
        </w:rPr>
        <w:t>A. 两个元素具有相同的序号B. 两个元素的关键字不同，而其他属性相同C. 数据元素过多D. 两个元素的关键字不同，而对应的哈希函数值相同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P1471] 为提高哈希（Hash）表的查找效率，可以采取的正确措施是______。 Ⅰ.增大装填因子 Ⅱ.设计冲</w:t>
      </w:r>
    </w:p>
    <w:p>
      <w:pPr>
        <w:pStyle w:val="2"/>
        <w:rPr>
          <w:rFonts w:hint="eastAsia"/>
        </w:rPr>
      </w:pPr>
      <w:r>
        <w:rPr>
          <w:rFonts w:hint="eastAsia"/>
        </w:rPr>
        <w:t>A. 仅ⅠB. 仅ⅡC. 仅Ⅰ、ⅡD. 仅Ⅱ、Ⅲ</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P1472] 采用线性探查法解决冲突的哈希表中，引起的堆积现象的原因是______。 </w:t>
      </w:r>
      <w:del w:id="1083" w:author="JH H" w:date="2023-12-13T01:14:00Z">
        <w:r>
          <w:rPr>
            <w:rFonts w:hint="eastAsia"/>
          </w:rPr>
          <w:delText xml:space="preserve"> A. 同义词之间发生冲突</w:delText>
        </w:r>
      </w:del>
    </w:p>
    <w:p>
      <w:pPr>
        <w:pStyle w:val="2"/>
        <w:rPr>
          <w:rFonts w:hint="eastAsia"/>
        </w:rPr>
      </w:pPr>
      <w:r>
        <w:rPr>
          <w:rFonts w:hint="eastAsia"/>
        </w:rPr>
        <w:t>A. 同义词之间发生冲突B. 非同义词之间发生冲突C. 同义词或非同义词之间发生冲突D. 哈希表溢出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[数据结构 P1473] 由一个关键字序列建立一棵二叉排序树，该二叉排序树的形状取决于______。  </w:t>
      </w:r>
      <w:del w:id="1084" w:author="JH H" w:date="2023-12-13T01:14:00Z">
        <w:r>
          <w:rPr>
            <w:rFonts w:hint="eastAsia"/>
          </w:rPr>
          <w:delText>A. 该序列的存储结构</w:delText>
        </w:r>
      </w:del>
    </w:p>
    <w:p>
      <w:pPr>
        <w:pStyle w:val="2"/>
        <w:rPr>
          <w:rFonts w:hint="eastAsia"/>
        </w:rPr>
      </w:pPr>
      <w:r>
        <w:rPr>
          <w:rFonts w:hint="eastAsia"/>
        </w:rPr>
        <w:t>A. 该序列的存储结构B. 序列中的关键字的取值范围C. 关键字的输入次序D. 使用的计算机的软、硬件条件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P1474] 有一个有序表为（1，3，9，12，32，41，45，62，75，77，82，95，99），当采用折半</w:t>
      </w:r>
    </w:p>
    <w:p>
      <w:pPr>
        <w:pStyle w:val="2"/>
        <w:rPr>
          <w:rFonts w:hint="eastAsia"/>
        </w:rPr>
      </w:pPr>
      <w:r>
        <w:rPr>
          <w:rFonts w:hint="eastAsia"/>
        </w:rPr>
        <w:t>A. 1B. 2C. 4D. 8</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P1475] 在长度为n的线性表中顺序查找时，成功情况下最多的比较次数是______。  </w:t>
      </w:r>
      <w:del w:id="1085" w:author="JH H" w:date="2023-12-13T01:15:00Z">
        <w:r>
          <w:rPr>
            <w:rFonts w:hint="eastAsia"/>
          </w:rPr>
          <w:delText>A. 1  B. n</w:delText>
        </w:r>
      </w:del>
    </w:p>
    <w:p>
      <w:pPr>
        <w:pStyle w:val="2"/>
        <w:rPr>
          <w:rFonts w:hint="eastAsia"/>
        </w:rPr>
      </w:pPr>
      <w:r>
        <w:rPr>
          <w:rFonts w:hint="eastAsia"/>
        </w:rPr>
        <w:t>A. 1B. nC. n/2D. (n+1)/2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P1476] 对长度为3的顺序表进行顺序查找，若查找第1个元素的概率是1/2，查找第2个元素的概率是1/3，查找第</w:t>
      </w:r>
    </w:p>
    <w:p>
      <w:pPr>
        <w:pStyle w:val="2"/>
        <w:rPr>
          <w:rFonts w:hint="eastAsia"/>
        </w:rPr>
      </w:pPr>
      <w:r>
        <w:rPr>
          <w:rFonts w:hint="eastAsia"/>
        </w:rPr>
        <w:t>A. 5/3B. 2C. 7/3D. 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P1477] 对线性表进行折半查找时，要求线性表必须______。 </w:t>
      </w:r>
      <w:del w:id="1086" w:author="JH H" w:date="2023-12-13T01:15:00Z">
        <w:r>
          <w:rPr>
            <w:rFonts w:hint="eastAsia"/>
          </w:rPr>
          <w:delText xml:space="preserve"> A. 以顺序方式存储  B. 以链接方式存储</w:delText>
        </w:r>
      </w:del>
    </w:p>
    <w:p>
      <w:pPr>
        <w:pStyle w:val="2"/>
        <w:rPr>
          <w:rFonts w:hint="eastAsia"/>
        </w:rPr>
      </w:pPr>
      <w:r>
        <w:rPr>
          <w:rFonts w:hint="eastAsia"/>
        </w:rPr>
        <w:t>A. 以顺序方式存储B. 以链接方式存储C. 以顺序方式存储，且结点按关键字有序排序D. 以链表方式存储，且结点按关键字有序排序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P1478] 折半查找对应的判定树中，外部结点是______。 </w:t>
      </w:r>
      <w:del w:id="1087" w:author="JH H" w:date="2023-12-13T01:15:00Z">
        <w:r>
          <w:rPr>
            <w:rFonts w:hint="eastAsia"/>
          </w:rPr>
          <w:delText xml:space="preserve"> A. 一次成功查找过程终止的结点  B. 一次失</w:delText>
        </w:r>
      </w:del>
    </w:p>
    <w:p>
      <w:pPr>
        <w:pStyle w:val="2"/>
        <w:rPr>
          <w:rFonts w:hint="eastAsia"/>
        </w:rPr>
      </w:pPr>
      <w:r>
        <w:rPr>
          <w:rFonts w:hint="eastAsia"/>
        </w:rPr>
        <w:t>A. 一次成功查找过程终止的结点B. 一次失败查找过程终止的结点C. 一次成功查找过程中经过的中间结点D. 一次失败查找过程中经过的中间结点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P1479] 已知一个长度为16的有序顺序表R[1..16]，采用折半查找方法查找一个存在的元素，则比较的次数最多</w:t>
      </w:r>
    </w:p>
    <w:p>
      <w:pPr>
        <w:pStyle w:val="2"/>
        <w:rPr>
          <w:rFonts w:hint="eastAsia"/>
        </w:rPr>
      </w:pPr>
      <w:r>
        <w:rPr>
          <w:rFonts w:hint="eastAsia"/>
        </w:rPr>
        <w:t>A. 5B. 4C. 7D. 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P1480] 设有100个元素的有序顺序表，采用折半查找方法，不成功时最大的比较次数是______。  </w:t>
      </w:r>
      <w:del w:id="1088" w:author="JH H" w:date="2023-12-13T01:15:00Z">
        <w:r>
          <w:rPr>
            <w:rFonts w:hint="eastAsia"/>
          </w:rPr>
          <w:delText>A. 25</w:delText>
        </w:r>
      </w:del>
    </w:p>
    <w:p>
      <w:pPr>
        <w:pStyle w:val="2"/>
        <w:rPr>
          <w:rFonts w:hint="eastAsia"/>
        </w:rPr>
      </w:pPr>
      <w:r>
        <w:rPr>
          <w:rFonts w:hint="eastAsia"/>
        </w:rPr>
        <w:t>A. 25B. 50C. 10D. 7</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P1481] 有一个长度为12的有序表R[0..11]，按折半查找法对该表进行查找，在表内各元素等概率情况下查找成</w:t>
      </w:r>
    </w:p>
    <w:p>
      <w:pPr>
        <w:pStyle w:val="2"/>
        <w:rPr>
          <w:rFonts w:hint="eastAsia"/>
        </w:rPr>
      </w:pPr>
      <w:r>
        <w:rPr>
          <w:rFonts w:hint="eastAsia"/>
        </w:rPr>
        <w:t>A. 35/12B. 37/12C. 39/12D. 43/12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P1482] 有一个长度为12的有序表R[0..11]，按折半查找法对该表进行查找，在表内各元素等概率情况下查找不</w:t>
      </w:r>
    </w:p>
    <w:p>
      <w:pPr>
        <w:pStyle w:val="2"/>
        <w:rPr>
          <w:rFonts w:hint="eastAsia"/>
        </w:rPr>
      </w:pPr>
      <w:r>
        <w:rPr>
          <w:rFonts w:hint="eastAsia"/>
        </w:rPr>
        <w:t>A. 35/11B. 37/12C. 49/12D. 49/13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[数据结构 P1483] 在长度为n的线性表中顺序查找时，不成功情况下平均比较次数是______。  </w:t>
      </w:r>
      <w:del w:id="1089" w:author="JH H" w:date="2023-12-13T01:15:00Z">
        <w:r>
          <w:rPr>
            <w:rFonts w:hint="eastAsia"/>
          </w:rPr>
          <w:delText>A. n  B. n/2</w:delText>
        </w:r>
      </w:del>
    </w:p>
    <w:p>
      <w:pPr>
        <w:pStyle w:val="2"/>
        <w:rPr>
          <w:rFonts w:hint="eastAsia"/>
        </w:rPr>
      </w:pPr>
      <w:r>
        <w:rPr>
          <w:rFonts w:hint="eastAsia"/>
        </w:rPr>
        <w:t>A. nB. n/2C. (n+1)/2D. (n-1)/2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[数据结构 P1484] 有一个长度为n的有序顺序表，采用折半查找，经过i次比较成功找到的最多元素个数是______。 </w:t>
      </w:r>
      <w:del w:id="1090" w:author="JH H" w:date="2023-12-13T01:15:00Z">
        <w:r>
          <w:rPr>
            <w:rFonts w:hint="eastAsia"/>
          </w:rPr>
          <w:delText xml:space="preserve"> A.</w:delText>
        </w:r>
      </w:del>
    </w:p>
    <w:p>
      <w:pPr>
        <w:pStyle w:val="2"/>
        <w:rPr>
          <w:rFonts w:hint="eastAsia"/>
        </w:rPr>
      </w:pPr>
      <w:r>
        <w:rPr>
          <w:rFonts w:hint="eastAsia"/>
        </w:rPr>
        <w:t>A. 2^iB. 2^i+1C. 2^(i-1)D. 2^i-1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P1485] 当采用分块查找时，数据的组织方式为______。 </w:t>
      </w:r>
      <w:del w:id="1091" w:author="JH H" w:date="2023-12-13T01:15:00Z">
        <w:r>
          <w:rPr>
            <w:rFonts w:hint="eastAsia"/>
          </w:rPr>
          <w:delText xml:space="preserve"> A. 数据分成若干块，每块内数据有序  B. 数</w:delText>
        </w:r>
      </w:del>
    </w:p>
    <w:p>
      <w:pPr>
        <w:pStyle w:val="2"/>
        <w:rPr>
          <w:rFonts w:hint="eastAsia"/>
        </w:rPr>
      </w:pPr>
      <w:r>
        <w:rPr>
          <w:rFonts w:hint="eastAsia"/>
        </w:rPr>
        <w:t>A. 数据分成若干块，每块内数据有序B. 数据分成若干块，每块内数据不必有序，但块间必须有序，每块内最大（或最小）的关键字组成索引块C. 数据分成若干块，每块内数据有序，每块内最大（或最小）的关键字组成索引块D. 数据分成若干块，每块中的数据个数必须相同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P1486] 对含有3600个元素的顺序表进行分块查找，若索引表和方块均采用顺序查找方法，最理想的块长是_____</w:t>
      </w:r>
    </w:p>
    <w:p>
      <w:pPr>
        <w:pStyle w:val="2"/>
        <w:rPr>
          <w:rFonts w:hint="eastAsia"/>
        </w:rPr>
      </w:pPr>
      <w:r>
        <w:rPr>
          <w:rFonts w:hint="eastAsia"/>
        </w:rPr>
        <w:t>A. 1800B. 60C. 1200D. log23600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P1487] 设待查关键字为47，且已存入变量k中，如果在查找过程中，和k进行比较的元素依次是47、32、46、2</w:t>
      </w:r>
    </w:p>
    <w:p>
      <w:pPr>
        <w:pStyle w:val="2"/>
        <w:rPr>
          <w:rFonts w:hint="eastAsia"/>
        </w:rPr>
      </w:pPr>
      <w:r>
        <w:rPr>
          <w:rFonts w:hint="eastAsia"/>
        </w:rPr>
        <w:t>A. 是一种错误的方法B. 可能是分块查找C. 可能是顺序查找D. 可能是折半查找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P1488] 设待查关键字为47，且已存入变量k中，如果在查找过程中，和k进行比较的元素依次是27、72、16、8</w:t>
      </w:r>
    </w:p>
    <w:p>
      <w:pPr>
        <w:pStyle w:val="2"/>
        <w:rPr>
          <w:rFonts w:hint="eastAsia"/>
        </w:rPr>
      </w:pPr>
      <w:r>
        <w:rPr>
          <w:rFonts w:hint="eastAsia"/>
        </w:rPr>
        <w:t>A. 二叉排序树查找B. 分块查找C. 顺序查找D. 折半查找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P1489] 从19个元素的序列中查找其中某个元素，如果最多进行5次元素之间的比较，则采用的查找方法只可能是___</w:t>
      </w:r>
    </w:p>
    <w:p>
      <w:pPr>
        <w:pStyle w:val="2"/>
        <w:rPr>
          <w:rFonts w:hint="eastAsia"/>
        </w:rPr>
      </w:pPr>
      <w:r>
        <w:rPr>
          <w:rFonts w:hint="eastAsia"/>
        </w:rPr>
        <w:t>A. 折半查找B. 分块查找C. 顺序查找D. 二叉排序树查找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P1188] 计算机系统中的存贮器系统是指___。</w:t>
      </w:r>
      <w:del w:id="1092" w:author="JH H" w:date="2023-12-13T01:16:00Z">
        <w:r>
          <w:rPr>
            <w:rFonts w:hint="eastAsia"/>
          </w:rPr>
          <w:delText xml:space="preserve">  A RAM存贮器  B ROM存贮器  C 主存贮器  D</w:delText>
        </w:r>
      </w:del>
    </w:p>
    <w:p>
      <w:pPr>
        <w:pStyle w:val="2"/>
        <w:rPr>
          <w:rFonts w:hint="eastAsia"/>
        </w:rPr>
      </w:pPr>
      <w:r>
        <w:rPr>
          <w:rFonts w:hint="eastAsia"/>
        </w:rPr>
        <w:t>A RAM存贮器B ROM存贮器C 主存贮器D 主存贮器和外存贮器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P1189] 某机字长32位，其中1位符号位，31位表示尾数。若用定点小数表示，则最大正小数为____。 </w:t>
      </w:r>
      <w:del w:id="1093" w:author="JH H" w:date="2023-12-13T01:16:00Z">
        <w:r>
          <w:rPr>
            <w:rFonts w:hint="eastAsia"/>
          </w:rPr>
          <w:delText xml:space="preserve"> A+(</w:delText>
        </w:r>
      </w:del>
    </w:p>
    <w:p>
      <w:pPr>
        <w:pStyle w:val="2"/>
        <w:rPr>
          <w:rFonts w:hint="eastAsia"/>
        </w:rPr>
      </w:pPr>
      <w:r>
        <w:rPr>
          <w:rFonts w:hint="eastAsia"/>
        </w:rPr>
        <w:t>A. +(1-2^-32)B. +(1-2^-31)C. +(2^31-1)D. -(1-2^-31)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P1190] </w:t>
      </w:r>
      <w:del w:id="1094" w:author="JH H" w:date="2023-12-13T01:16:00Z">
        <w:r>
          <w:rPr>
            <w:rFonts w:hint="eastAsia"/>
          </w:rPr>
          <w:delText>算术/ 逻辑运算单元74181ALU可完成___。  A16种算术运算功能  B 16种逻辑运算功能</w:delText>
        </w:r>
      </w:del>
    </w:p>
    <w:p>
      <w:pPr>
        <w:pStyle w:val="2"/>
        <w:rPr>
          <w:rFonts w:hint="eastAsia"/>
        </w:rPr>
      </w:pPr>
      <w:r>
        <w:rPr>
          <w:rFonts w:hint="eastAsia"/>
        </w:rPr>
        <w:t>算术/ 逻辑运算单元74181ALU可完成___。A16种算术运算功能B 16种逻辑运算功能C 16种算术运算功能和16种逻辑运算功能D 4位乘法运算和除法运算功能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P1191] 存储单元是指____。  </w:t>
      </w:r>
      <w:del w:id="1095" w:author="JH H" w:date="2023-12-13T01:16:00Z">
        <w:r>
          <w:rPr>
            <w:rFonts w:hint="eastAsia"/>
          </w:rPr>
          <w:delText>A存放一个二进制信息位的存贮元  B 存放一个机器字的所有存贮元集合  C</w:delText>
        </w:r>
      </w:del>
    </w:p>
    <w:p>
      <w:pPr>
        <w:pStyle w:val="2"/>
        <w:rPr>
          <w:rFonts w:hint="eastAsia"/>
        </w:rPr>
      </w:pPr>
      <w:r>
        <w:rPr>
          <w:rFonts w:hint="eastAsia"/>
        </w:rPr>
        <w:t>A存放一个二进制信息位的存贮元B 存放一个机器字的所有存贮元集合C 存放一个字节的所有存贮元集合D 存放两个字节的所有存贮元集合；</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P1192] 相联存贮器是按___进行寻址的存贮器。 </w:t>
      </w:r>
      <w:del w:id="1096" w:author="JH H" w:date="2023-12-13T01:16:00Z">
        <w:r>
          <w:rPr>
            <w:rFonts w:hint="eastAsia"/>
          </w:rPr>
          <w:delText xml:space="preserve"> A地址方式 B 堆栈方式 C 内容指定方式 D 地址方式与</w:delText>
        </w:r>
      </w:del>
    </w:p>
    <w:p>
      <w:pPr>
        <w:pStyle w:val="2"/>
        <w:rPr>
          <w:rFonts w:hint="eastAsia"/>
        </w:rPr>
      </w:pPr>
      <w:r>
        <w:rPr>
          <w:rFonts w:hint="eastAsia"/>
        </w:rPr>
        <w:t>A地址方式 B 堆栈方式 C 内容指定方式 D 地址方式与堆栈方式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P1193] 变址寻址方式中，操作数的有效地址等于____。  </w:t>
      </w:r>
      <w:del w:id="1097" w:author="JH H" w:date="2023-12-13T01:16:00Z">
        <w:r>
          <w:rPr>
            <w:rFonts w:hint="eastAsia"/>
          </w:rPr>
          <w:delText>A基值寄存器内容加上形式地址(位移量)  B 堆栈</w:delText>
        </w:r>
      </w:del>
    </w:p>
    <w:p>
      <w:pPr>
        <w:pStyle w:val="2"/>
        <w:rPr>
          <w:rFonts w:hint="eastAsia"/>
        </w:rPr>
      </w:pPr>
      <w:r>
        <w:rPr>
          <w:rFonts w:hint="eastAsia"/>
        </w:rPr>
        <w:t>A基值寄存器内容加上形式地址(位移量)B 堆栈指示器内容加上形式地址(位移量)C 变址寄存器内容加上形式地址(位移量)D 程序记数器内容加上形式地址(位移量)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P1194] 计算机使用总线结构的主要优点是便于实现积木化，同时____。 </w:t>
      </w:r>
      <w:del w:id="1098" w:author="JH H" w:date="2023-12-13T01:16:00Z">
        <w:r>
          <w:rPr>
            <w:rFonts w:hint="eastAsia"/>
          </w:rPr>
          <w:delText xml:space="preserve"> A减少了信息传输量  B 提高了信息</w:delText>
        </w:r>
      </w:del>
    </w:p>
    <w:p>
      <w:pPr>
        <w:pStyle w:val="2"/>
        <w:rPr>
          <w:rFonts w:hint="eastAsia"/>
        </w:rPr>
      </w:pPr>
      <w:r>
        <w:rPr>
          <w:rFonts w:hint="eastAsia"/>
        </w:rPr>
        <w:t>A减少了信息传输量B 提高了信息传输的速度C 减少了信息传输线的条数D 加重了CPU的工作量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P1195] 带有处理器的设备一般称为____设备。 </w:t>
      </w:r>
      <w:del w:id="1099" w:author="JH H" w:date="2023-12-13T01:16:00Z">
        <w:r>
          <w:rPr>
            <w:rFonts w:hint="eastAsia"/>
          </w:rPr>
          <w:delText xml:space="preserve"> A智能化 B 交互式 C 远程通信 D 过程控制</w:delText>
        </w:r>
      </w:del>
    </w:p>
    <w:p>
      <w:pPr>
        <w:pStyle w:val="2"/>
        <w:rPr>
          <w:rFonts w:hint="eastAsia"/>
        </w:rPr>
      </w:pPr>
      <w:r>
        <w:rPr>
          <w:rFonts w:hint="eastAsia"/>
        </w:rPr>
        <w:t>A智能化 B 交互式 C 远程通信 D 过程控制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P1196] </w:t>
      </w:r>
      <w:del w:id="1100" w:author="JH H" w:date="2023-12-13T01:16:00Z">
        <w:r>
          <w:rPr>
            <w:rFonts w:hint="eastAsia"/>
          </w:rPr>
          <w:delText>假定基准程序A在某计算机上的运行时间为100秒，其中90秒为CPU时间，其余为I/O时间。若CPU速</w:delText>
        </w:r>
      </w:del>
    </w:p>
    <w:p>
      <w:pPr>
        <w:pStyle w:val="2"/>
        <w:rPr>
          <w:rFonts w:hint="eastAsia"/>
        </w:rPr>
      </w:pPr>
      <w:r>
        <w:rPr>
          <w:rFonts w:hint="eastAsia"/>
        </w:rPr>
        <w:t>假定基准程序A在某计算机上的运行时间为100秒，其中90秒为CPU时间，其余为I/O时间。若CPU速度提高50%，I/O速度不变，则运行基准程序A所消耗的时间是</w:t>
      </w:r>
    </w:p>
    <w:p>
      <w:pPr>
        <w:pStyle w:val="2"/>
        <w:rPr>
          <w:rFonts w:hint="eastAsia"/>
        </w:rPr>
      </w:pPr>
    </w:p>
    <w:p>
      <w:pPr>
        <w:pStyle w:val="2"/>
        <w:rPr>
          <w:rFonts w:hint="eastAsia"/>
        </w:rPr>
      </w:pPr>
      <w:r>
        <w:rPr>
          <w:rFonts w:hint="eastAsia"/>
        </w:rPr>
        <w:t>A. 55秒　　　　　　　　　　　　　　B. 60秒</w:t>
      </w:r>
    </w:p>
    <w:p>
      <w:pPr>
        <w:pStyle w:val="2"/>
        <w:rPr>
          <w:rFonts w:hint="eastAsia"/>
        </w:rPr>
      </w:pPr>
    </w:p>
    <w:p>
      <w:pPr>
        <w:pStyle w:val="2"/>
        <w:rPr>
          <w:rFonts w:hint="eastAsia"/>
        </w:rPr>
      </w:pPr>
      <w:r>
        <w:rPr>
          <w:rFonts w:hint="eastAsia"/>
        </w:rPr>
        <w:t>C. 65秒　　　　　　　　　　　　　　D. 70秒</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P1197] </w:t>
      </w:r>
      <w:del w:id="1101" w:author="JH H" w:date="2023-12-13T01:17:00Z">
        <w:r>
          <w:rPr>
            <w:rFonts w:hint="eastAsia"/>
          </w:rPr>
          <w:delText>一个C语言程序在一台32位机器上运行。程序中定义了三个变量x，y和z，其中x和z是int型，y为sh</w:delText>
        </w:r>
      </w:del>
    </w:p>
    <w:p>
      <w:pPr>
        <w:pStyle w:val="2"/>
        <w:rPr>
          <w:rFonts w:hint="eastAsia"/>
        </w:rPr>
      </w:pPr>
      <w:r>
        <w:rPr>
          <w:rFonts w:hint="eastAsia"/>
        </w:rPr>
        <w:t>一个C语言程序在一台32位机器上运行。程序中定义了三个变量x，y和z，其中x和z是int型，y为short型。当x=127，y=-9时，执行赋值语句z=x+y后，x、y和z的值分别是：</w:t>
      </w:r>
    </w:p>
    <w:p>
      <w:pPr>
        <w:pStyle w:val="2"/>
        <w:rPr>
          <w:rFonts w:hint="eastAsia"/>
        </w:rPr>
      </w:pPr>
    </w:p>
    <w:p>
      <w:pPr>
        <w:pStyle w:val="2"/>
        <w:rPr>
          <w:rFonts w:hint="eastAsia"/>
        </w:rPr>
      </w:pPr>
      <w:r>
        <w:rPr>
          <w:rFonts w:hint="eastAsia"/>
        </w:rPr>
        <w:t>A. x=0000007FH , y=FFF9H , z=00000076H</w:t>
      </w:r>
    </w:p>
    <w:p>
      <w:pPr>
        <w:pStyle w:val="2"/>
        <w:rPr>
          <w:rFonts w:hint="eastAsia"/>
        </w:rPr>
      </w:pPr>
    </w:p>
    <w:p>
      <w:pPr>
        <w:pStyle w:val="2"/>
        <w:rPr>
          <w:rFonts w:hint="eastAsia"/>
        </w:rPr>
      </w:pPr>
      <w:r>
        <w:rPr>
          <w:rFonts w:hint="eastAsia"/>
        </w:rPr>
        <w:t>B. x=0000007FH , y=FFF9H , z=FFFF0076H</w:t>
      </w:r>
    </w:p>
    <w:p>
      <w:pPr>
        <w:pStyle w:val="2"/>
        <w:rPr>
          <w:rFonts w:hint="eastAsia"/>
        </w:rPr>
      </w:pPr>
    </w:p>
    <w:p>
      <w:pPr>
        <w:pStyle w:val="2"/>
        <w:rPr>
          <w:rFonts w:hint="eastAsia"/>
        </w:rPr>
      </w:pPr>
      <w:r>
        <w:rPr>
          <w:rFonts w:hint="eastAsia"/>
        </w:rPr>
        <w:t>C. x=0000007FH , y=FFF7H , z=FFFF0076H</w:t>
      </w:r>
    </w:p>
    <w:p>
      <w:pPr>
        <w:pStyle w:val="2"/>
        <w:rPr>
          <w:rFonts w:hint="eastAsia"/>
        </w:rPr>
      </w:pPr>
    </w:p>
    <w:p>
      <w:pPr>
        <w:pStyle w:val="2"/>
        <w:rPr>
          <w:rFonts w:hint="eastAsia"/>
        </w:rPr>
      </w:pPr>
      <w:r>
        <w:rPr>
          <w:rFonts w:hint="eastAsia"/>
        </w:rPr>
        <w:t>D. x=0000007FH , y=FFF7H , z=00000076H</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P1198] </w:t>
      </w:r>
      <w:del w:id="1102" w:author="JH H" w:date="2023-12-13T01:17:00Z">
        <w:r>
          <w:rPr>
            <w:rFonts w:hint="eastAsia"/>
          </w:rPr>
          <w:delText>假定编译器规定int和short类型长度分别为32位和16位，执行下列C语言语句： unsigned</w:delText>
        </w:r>
      </w:del>
    </w:p>
    <w:p>
      <w:pPr>
        <w:pStyle w:val="2"/>
        <w:rPr>
          <w:rFonts w:hint="eastAsia"/>
        </w:rPr>
      </w:pPr>
      <w:r>
        <w:rPr>
          <w:rFonts w:hint="eastAsia"/>
        </w:rPr>
        <w:t>假定编译器规定int和short类型长度分别为32位和16位，执行下列C语言语句： unsigned short x=65530;</w:t>
      </w:r>
    </w:p>
    <w:p>
      <w:pPr>
        <w:pStyle w:val="2"/>
        <w:rPr>
          <w:rFonts w:hint="eastAsia"/>
        </w:rPr>
      </w:pPr>
    </w:p>
    <w:p>
      <w:pPr>
        <w:pStyle w:val="2"/>
        <w:rPr>
          <w:rFonts w:hint="eastAsia"/>
        </w:rPr>
      </w:pPr>
      <w:r>
        <w:rPr>
          <w:rFonts w:hint="eastAsia"/>
        </w:rPr>
        <w:t>unsigned int y=x;</w:t>
      </w:r>
    </w:p>
    <w:p>
      <w:pPr>
        <w:pStyle w:val="2"/>
        <w:rPr>
          <w:rFonts w:hint="eastAsia"/>
        </w:rPr>
      </w:pPr>
    </w:p>
    <w:p>
      <w:pPr>
        <w:pStyle w:val="2"/>
        <w:rPr>
          <w:rFonts w:hint="eastAsia"/>
        </w:rPr>
      </w:pPr>
      <w:r>
        <w:rPr>
          <w:rFonts w:hint="eastAsia"/>
        </w:rPr>
        <w:t>得到y的机器数为：</w:t>
      </w:r>
    </w:p>
    <w:p>
      <w:pPr>
        <w:pStyle w:val="2"/>
        <w:rPr>
          <w:rFonts w:hint="eastAsia"/>
        </w:rPr>
      </w:pPr>
    </w:p>
    <w:p>
      <w:pPr>
        <w:pStyle w:val="2"/>
        <w:rPr>
          <w:rFonts w:hint="eastAsia"/>
        </w:rPr>
      </w:pPr>
      <w:r>
        <w:rPr>
          <w:rFonts w:hint="eastAsia"/>
        </w:rPr>
        <w:t>A. 0000 7FFAH 　　　　　　　 B. 0000 FFFAH</w:t>
      </w:r>
    </w:p>
    <w:p>
      <w:pPr>
        <w:pStyle w:val="2"/>
        <w:rPr>
          <w:rFonts w:hint="eastAsia"/>
        </w:rPr>
      </w:pPr>
    </w:p>
    <w:p>
      <w:pPr>
        <w:pStyle w:val="2"/>
        <w:rPr>
          <w:rFonts w:hint="eastAsia"/>
        </w:rPr>
      </w:pPr>
      <w:r>
        <w:rPr>
          <w:rFonts w:hint="eastAsia"/>
        </w:rPr>
        <w:t>C. FFFF 7FFAH　　　　　　　 D. FFFF FFFAH</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P1199] float类型（即IEEE 754单精度浮点数格式）能表示的最大正整数是：</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P1200] </w:t>
      </w:r>
      <w:del w:id="1103" w:author="JH H" w:date="2023-12-13T01:17:00Z">
        <w:r>
          <w:rPr>
            <w:rFonts w:hint="eastAsia"/>
          </w:rPr>
          <w:delText>由3个“1”和5个“0”组成的8位二进制补码，能表示的最小整数是: A．-126</w:delText>
        </w:r>
      </w:del>
    </w:p>
    <w:p>
      <w:pPr>
        <w:pStyle w:val="2"/>
        <w:rPr>
          <w:rFonts w:hint="eastAsia"/>
        </w:rPr>
      </w:pPr>
      <w:r>
        <w:rPr>
          <w:rFonts w:hint="eastAsia"/>
        </w:rPr>
        <w:t>由3个“1”和5个“0”组成的8位二进制补码，能表示的最小整数是:</w:t>
      </w:r>
    </w:p>
    <w:p>
      <w:pPr>
        <w:pStyle w:val="2"/>
        <w:rPr>
          <w:rFonts w:hint="eastAsia"/>
        </w:rPr>
      </w:pPr>
    </w:p>
    <w:p>
      <w:pPr>
        <w:pStyle w:val="2"/>
        <w:rPr>
          <w:rFonts w:hint="eastAsia"/>
        </w:rPr>
      </w:pPr>
      <w:r>
        <w:rPr>
          <w:rFonts w:hint="eastAsia"/>
        </w:rPr>
        <w:t>A．-126 　　　　　　　　　　　　 B．-125</w:t>
      </w:r>
    </w:p>
    <w:p>
      <w:pPr>
        <w:pStyle w:val="2"/>
        <w:rPr>
          <w:rFonts w:hint="eastAsia"/>
        </w:rPr>
      </w:pPr>
    </w:p>
    <w:p>
      <w:pPr>
        <w:pStyle w:val="2"/>
        <w:rPr>
          <w:rFonts w:hint="eastAsia"/>
        </w:rPr>
      </w:pPr>
      <w:r>
        <w:rPr>
          <w:rFonts w:hint="eastAsia"/>
        </w:rPr>
        <w:t>C．-32　　　　　　　　　　　　　D．-3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[计算机组成原理 P1201] </w:t>
      </w:r>
      <w:del w:id="1104" w:author="JH H" w:date="2023-12-13T01:17:00Z">
        <w:r>
          <w:rPr>
            <w:rFonts w:hint="eastAsia"/>
          </w:rPr>
          <w:delText>下列有关浮点数加减运算的叙述中，正确的是 Ⅰ. 对阶操作不会引起阶码上溢或下溢 Ⅱ. 右规和尾数舍入</w:delText>
        </w:r>
      </w:del>
    </w:p>
    <w:p>
      <w:pPr>
        <w:pStyle w:val="2"/>
        <w:rPr>
          <w:rFonts w:hint="eastAsia"/>
        </w:rPr>
      </w:pPr>
      <w:r>
        <w:rPr>
          <w:rFonts w:hint="eastAsia"/>
        </w:rPr>
        <w:t>下列有关浮点数加减运算的叙述中，正确的是</w:t>
      </w:r>
    </w:p>
    <w:p>
      <w:pPr>
        <w:pStyle w:val="2"/>
        <w:rPr>
          <w:rFonts w:hint="eastAsia"/>
        </w:rPr>
      </w:pPr>
    </w:p>
    <w:p>
      <w:pPr>
        <w:pStyle w:val="2"/>
        <w:rPr>
          <w:rFonts w:hint="eastAsia"/>
        </w:rPr>
      </w:pPr>
      <w:r>
        <w:rPr>
          <w:rFonts w:hint="eastAsia"/>
        </w:rPr>
        <w:t>Ⅰ. 对阶操作不会引起阶码上溢或下溢</w:t>
      </w:r>
    </w:p>
    <w:p>
      <w:pPr>
        <w:pStyle w:val="2"/>
        <w:rPr>
          <w:rFonts w:hint="eastAsia"/>
        </w:rPr>
      </w:pPr>
    </w:p>
    <w:p>
      <w:pPr>
        <w:pStyle w:val="2"/>
        <w:rPr>
          <w:rFonts w:hint="eastAsia"/>
        </w:rPr>
      </w:pPr>
      <w:r>
        <w:rPr>
          <w:rFonts w:hint="eastAsia"/>
        </w:rPr>
        <w:t>Ⅱ. 右规和尾数舍入都可能引起阶码上溢</w:t>
      </w:r>
    </w:p>
    <w:p>
      <w:pPr>
        <w:pStyle w:val="2"/>
        <w:rPr>
          <w:rFonts w:hint="eastAsia"/>
        </w:rPr>
      </w:pPr>
    </w:p>
    <w:p>
      <w:pPr>
        <w:pStyle w:val="2"/>
        <w:rPr>
          <w:rFonts w:hint="eastAsia"/>
        </w:rPr>
      </w:pPr>
      <w:r>
        <w:rPr>
          <w:rFonts w:hint="eastAsia"/>
        </w:rPr>
        <w:t>Ⅲ. 左规时可能引起阶码下溢</w:t>
      </w:r>
    </w:p>
    <w:p>
      <w:pPr>
        <w:pStyle w:val="2"/>
        <w:rPr>
          <w:rFonts w:hint="eastAsia"/>
        </w:rPr>
      </w:pPr>
    </w:p>
    <w:p>
      <w:pPr>
        <w:pStyle w:val="2"/>
        <w:rPr>
          <w:rFonts w:hint="eastAsia"/>
        </w:rPr>
      </w:pPr>
      <w:r>
        <w:rPr>
          <w:rFonts w:hint="eastAsia"/>
        </w:rPr>
        <w:t>Ⅳ. 尾数溢出时结果不一定溢出</w:t>
      </w:r>
    </w:p>
    <w:p>
      <w:pPr>
        <w:pStyle w:val="2"/>
        <w:rPr>
          <w:rFonts w:hint="eastAsia"/>
        </w:rPr>
      </w:pPr>
    </w:p>
    <w:p>
      <w:pPr>
        <w:pStyle w:val="2"/>
        <w:rPr>
          <w:rFonts w:hint="eastAsia"/>
        </w:rPr>
      </w:pPr>
      <w:r>
        <w:rPr>
          <w:rFonts w:hint="eastAsia"/>
        </w:rPr>
        <w:t>A．仅Ⅱ、Ⅲ　　　　　　　　　　　B．仅Ⅰ、Ⅱ、Ⅳ</w:t>
      </w:r>
    </w:p>
    <w:p>
      <w:pPr>
        <w:pStyle w:val="2"/>
        <w:rPr>
          <w:rFonts w:hint="eastAsia"/>
        </w:rPr>
      </w:pPr>
    </w:p>
    <w:p>
      <w:pPr>
        <w:pStyle w:val="2"/>
        <w:rPr>
          <w:rFonts w:hint="eastAsia"/>
        </w:rPr>
      </w:pPr>
      <w:r>
        <w:rPr>
          <w:rFonts w:hint="eastAsia"/>
        </w:rPr>
        <w:t>C．仅Ⅰ、Ⅲ、Ⅳ　　　　　　　　　D．Ⅰ、Ⅱ、Ⅲ、Ⅳ</w:t>
      </w:r>
    </w:p>
    <w:p>
      <w:pPr>
        <w:pStyle w:val="2"/>
        <w:rPr>
          <w:rFonts w:hint="eastAsia"/>
        </w:rPr>
      </w:pPr>
    </w:p>
    <w:p>
      <w:pPr>
        <w:pStyle w:val="2"/>
        <w:rPr>
          <w:rFonts w:hint="eastAsia"/>
        </w:rPr>
      </w:pPr>
      <w:r>
        <w:rPr>
          <w:rFonts w:hint="eastAsia"/>
        </w:rPr>
        <w:t>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P1202] </w:t>
      </w:r>
      <w:del w:id="1105" w:author="JH H" w:date="2023-12-13T01:17:00Z">
        <w:r>
          <w:rPr>
            <w:rFonts w:hint="eastAsia"/>
          </w:rPr>
          <w:delText>假定用若干个2K×4位芯片组成一个8K×8位的存储器，则地址0B1FH所在芯片的最小地址是： A.</w:delText>
        </w:r>
      </w:del>
    </w:p>
    <w:p>
      <w:pPr>
        <w:pStyle w:val="2"/>
        <w:rPr>
          <w:rFonts w:hint="eastAsia"/>
        </w:rPr>
      </w:pPr>
      <w:r>
        <w:rPr>
          <w:rFonts w:hint="eastAsia"/>
        </w:rPr>
        <w:t>假定用若干个2K×4位芯片组成一个8K×8位的存储器，则地址0B1FH所在芯片的最小地址是：</w:t>
      </w:r>
    </w:p>
    <w:p>
      <w:pPr>
        <w:pStyle w:val="2"/>
        <w:rPr>
          <w:rFonts w:hint="eastAsia"/>
        </w:rPr>
      </w:pPr>
    </w:p>
    <w:p>
      <w:pPr>
        <w:pStyle w:val="2"/>
        <w:rPr>
          <w:rFonts w:hint="eastAsia"/>
        </w:rPr>
      </w:pPr>
      <w:r>
        <w:rPr>
          <w:rFonts w:hint="eastAsia"/>
        </w:rPr>
        <w:t>A. 0000H　　　　　　　　　　　　　　　B. 0600H</w:t>
      </w:r>
    </w:p>
    <w:p>
      <w:pPr>
        <w:pStyle w:val="2"/>
        <w:rPr>
          <w:rFonts w:hint="eastAsia"/>
        </w:rPr>
      </w:pPr>
    </w:p>
    <w:p>
      <w:pPr>
        <w:pStyle w:val="2"/>
        <w:rPr>
          <w:rFonts w:hint="eastAsia"/>
        </w:rPr>
      </w:pPr>
      <w:r>
        <w:rPr>
          <w:rFonts w:hint="eastAsia"/>
        </w:rPr>
        <w:t>C. 0700H　　　　　　　　　　　　　　　D. 0800H</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P1203] </w:t>
      </w:r>
      <w:del w:id="1106" w:author="JH H" w:date="2023-12-13T01:17:00Z">
        <w:r>
          <w:rPr>
            <w:rFonts w:hint="eastAsia"/>
          </w:rPr>
          <w:delText>下列有关RAM和ROM的叙述中，正确的是 I、 RAM是易失性存储器，ROM是非易失性存储器 II、</w:delText>
        </w:r>
      </w:del>
    </w:p>
    <w:p>
      <w:pPr>
        <w:pStyle w:val="2"/>
        <w:rPr>
          <w:rFonts w:hint="eastAsia"/>
        </w:rPr>
      </w:pPr>
      <w:r>
        <w:rPr>
          <w:rFonts w:hint="eastAsia"/>
        </w:rPr>
        <w:t>下列有关RAM和ROM的叙述中，正确的是</w:t>
      </w:r>
    </w:p>
    <w:p>
      <w:pPr>
        <w:pStyle w:val="2"/>
        <w:rPr>
          <w:rFonts w:hint="eastAsia"/>
        </w:rPr>
      </w:pPr>
    </w:p>
    <w:p>
      <w:pPr>
        <w:pStyle w:val="2"/>
        <w:rPr>
          <w:rFonts w:hint="eastAsia"/>
        </w:rPr>
      </w:pPr>
      <w:r>
        <w:rPr>
          <w:rFonts w:hint="eastAsia"/>
        </w:rPr>
        <w:t>I、 RAM是易失性存储器，ROM是非易失性存储器</w:t>
      </w:r>
    </w:p>
    <w:p>
      <w:pPr>
        <w:pStyle w:val="2"/>
        <w:rPr>
          <w:rFonts w:hint="eastAsia"/>
        </w:rPr>
      </w:pPr>
    </w:p>
    <w:p>
      <w:pPr>
        <w:pStyle w:val="2"/>
        <w:rPr>
          <w:rFonts w:hint="eastAsia"/>
        </w:rPr>
      </w:pPr>
      <w:r>
        <w:rPr>
          <w:rFonts w:hint="eastAsia"/>
        </w:rPr>
        <w:t>II、 RAM和ROM都是采用随机存取的方式进行信息访问</w:t>
      </w:r>
    </w:p>
    <w:p>
      <w:pPr>
        <w:pStyle w:val="2"/>
        <w:rPr>
          <w:rFonts w:hint="eastAsia"/>
        </w:rPr>
      </w:pPr>
    </w:p>
    <w:p>
      <w:pPr>
        <w:pStyle w:val="2"/>
        <w:rPr>
          <w:rFonts w:hint="eastAsia"/>
        </w:rPr>
      </w:pPr>
      <w:r>
        <w:rPr>
          <w:rFonts w:hint="eastAsia"/>
        </w:rPr>
        <w:t>III、RAM和ROM都可用作Cache</w:t>
      </w:r>
    </w:p>
    <w:p>
      <w:pPr>
        <w:pStyle w:val="2"/>
        <w:rPr>
          <w:rFonts w:hint="eastAsia"/>
        </w:rPr>
      </w:pPr>
    </w:p>
    <w:p>
      <w:pPr>
        <w:pStyle w:val="2"/>
        <w:rPr>
          <w:rFonts w:hint="eastAsia"/>
        </w:rPr>
      </w:pPr>
      <w:r>
        <w:rPr>
          <w:rFonts w:hint="eastAsia"/>
        </w:rPr>
        <w:t>IV、RAM和ROM都需要进行刷新</w:t>
      </w:r>
    </w:p>
    <w:p>
      <w:pPr>
        <w:pStyle w:val="2"/>
        <w:rPr>
          <w:rFonts w:hint="eastAsia"/>
        </w:rPr>
      </w:pPr>
    </w:p>
    <w:p>
      <w:pPr>
        <w:pStyle w:val="2"/>
        <w:rPr>
          <w:rFonts w:hint="eastAsia"/>
        </w:rPr>
      </w:pPr>
      <w:r>
        <w:rPr>
          <w:rFonts w:hint="eastAsia"/>
        </w:rPr>
        <w:t>A. 仅I和II 　　　　　　　　　　　　　B. 仅II和III</w:t>
      </w:r>
    </w:p>
    <w:p>
      <w:pPr>
        <w:pStyle w:val="2"/>
        <w:rPr>
          <w:rFonts w:hint="eastAsia"/>
        </w:rPr>
      </w:pPr>
    </w:p>
    <w:p>
      <w:pPr>
        <w:pStyle w:val="2"/>
        <w:rPr>
          <w:rFonts w:hint="eastAsia"/>
        </w:rPr>
      </w:pPr>
      <w:r>
        <w:rPr>
          <w:rFonts w:hint="eastAsia"/>
        </w:rPr>
        <w:t>C. 仅I,II，III 　　　　　　　　　　　　D. 仅II，III，IV</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P1204] </w:t>
      </w:r>
      <w:del w:id="1107" w:author="JH H" w:date="2023-12-13T01:17:00Z">
        <w:r>
          <w:rPr>
            <w:rFonts w:hint="eastAsia"/>
          </w:rPr>
          <w:delText>某容量为256MB的存储器由若干4M×8位的DRAM芯片构成，该DRAM芯片的地址引脚和数据引脚总数</w:delText>
        </w:r>
      </w:del>
    </w:p>
    <w:p>
      <w:pPr>
        <w:pStyle w:val="2"/>
        <w:rPr>
          <w:rFonts w:hint="eastAsia"/>
        </w:rPr>
      </w:pPr>
      <w:r>
        <w:rPr>
          <w:rFonts w:hint="eastAsia"/>
        </w:rPr>
        <w:t>某容量为256MB的存储器由若干4M×8位的DRAM芯片构成，该DRAM芯片的地址引脚和数据引脚总数是</w:t>
      </w:r>
    </w:p>
    <w:p>
      <w:pPr>
        <w:pStyle w:val="2"/>
        <w:rPr>
          <w:rFonts w:hint="eastAsia"/>
        </w:rPr>
      </w:pPr>
    </w:p>
    <w:p>
      <w:pPr>
        <w:pStyle w:val="2"/>
        <w:rPr>
          <w:rFonts w:hint="eastAsia"/>
        </w:rPr>
      </w:pPr>
      <w:r>
        <w:rPr>
          <w:rFonts w:hint="eastAsia"/>
        </w:rPr>
        <w:t>A. 19　　　　　　　　　　　　　　　　B. 22</w:t>
      </w:r>
    </w:p>
    <w:p>
      <w:pPr>
        <w:pStyle w:val="2"/>
        <w:rPr>
          <w:rFonts w:hint="eastAsia"/>
        </w:rPr>
      </w:pPr>
    </w:p>
    <w:p>
      <w:pPr>
        <w:pStyle w:val="2"/>
        <w:rPr>
          <w:rFonts w:hint="eastAsia"/>
        </w:rPr>
      </w:pPr>
      <w:r>
        <w:rPr>
          <w:rFonts w:hint="eastAsia"/>
        </w:rPr>
        <w:t>C. 30　　　　　　　　　　　　　　　　D. 36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P1205] </w:t>
      </w:r>
      <w:del w:id="1108" w:author="JH H" w:date="2023-12-13T01:17:00Z">
        <w:r>
          <w:rPr>
            <w:rFonts w:hint="eastAsia"/>
          </w:rPr>
          <w:delText>某存储器容量为64KB，按字节编址，地址4000H-5FFFH位ROM区，其余为RAM区，若用8K×</w:delText>
        </w:r>
      </w:del>
    </w:p>
    <w:p>
      <w:pPr>
        <w:pStyle w:val="2"/>
        <w:rPr>
          <w:rFonts w:hint="eastAsia"/>
        </w:rPr>
      </w:pPr>
      <w:r>
        <w:rPr>
          <w:rFonts w:hint="eastAsia"/>
        </w:rPr>
        <w:t>某存储器容量为64KB，按字节编址，地址4000H-5FFFH位ROM区，其余为RAM区，若用8K×4位的SRAM芯片设计，则需要该芯片的数量为</w:t>
      </w:r>
    </w:p>
    <w:p>
      <w:pPr>
        <w:pStyle w:val="2"/>
        <w:rPr>
          <w:rFonts w:hint="eastAsia"/>
        </w:rPr>
      </w:pPr>
    </w:p>
    <w:p>
      <w:pPr>
        <w:pStyle w:val="2"/>
        <w:rPr>
          <w:rFonts w:hint="eastAsia"/>
        </w:rPr>
      </w:pPr>
      <w:r>
        <w:rPr>
          <w:rFonts w:hint="eastAsia"/>
        </w:rPr>
        <w:t>A. 7　　　　　　　　　　　　　　　　B. 8</w:t>
      </w:r>
    </w:p>
    <w:p>
      <w:pPr>
        <w:pStyle w:val="2"/>
        <w:rPr>
          <w:rFonts w:hint="eastAsia"/>
        </w:rPr>
      </w:pPr>
    </w:p>
    <w:p>
      <w:pPr>
        <w:pStyle w:val="2"/>
        <w:rPr>
          <w:rFonts w:hint="eastAsia"/>
        </w:rPr>
      </w:pPr>
      <w:r>
        <w:rPr>
          <w:rFonts w:hint="eastAsia"/>
        </w:rPr>
        <w:t>C.14　　　　　　　　　　　　　　　　D.16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P1206] </w:t>
      </w:r>
      <w:del w:id="1109" w:author="JH H" w:date="2023-12-13T01:18:00Z">
        <w:r>
          <w:rPr>
            <w:rFonts w:hint="eastAsia"/>
          </w:rPr>
          <w:delText>某计算机的Cache共有16块，采用2路组相连映射方式，每个主存块大小为32字节，按字节编址。主存号</w:delText>
        </w:r>
      </w:del>
    </w:p>
    <w:p>
      <w:pPr>
        <w:pStyle w:val="2"/>
        <w:rPr>
          <w:rFonts w:hint="eastAsia"/>
        </w:rPr>
      </w:pPr>
      <w:r>
        <w:rPr>
          <w:rFonts w:hint="eastAsia"/>
        </w:rPr>
        <w:t>某计算机的Cache共有16块，采用2路组相连映射方式，每个主存块大小为32字节，按字节编址。主存号129号单元所在主存块应装入到cache的组号是</w:t>
      </w:r>
    </w:p>
    <w:p>
      <w:pPr>
        <w:pStyle w:val="2"/>
        <w:rPr>
          <w:rFonts w:hint="eastAsia"/>
        </w:rPr>
      </w:pPr>
    </w:p>
    <w:p>
      <w:pPr>
        <w:pStyle w:val="2"/>
        <w:rPr>
          <w:rFonts w:hint="eastAsia"/>
        </w:rPr>
      </w:pPr>
      <w:r>
        <w:rPr>
          <w:rFonts w:hint="eastAsia"/>
        </w:rPr>
        <w:t>A. 0　　　　　　　　　　　　　　　　B. 2</w:t>
      </w:r>
    </w:p>
    <w:p>
      <w:pPr>
        <w:pStyle w:val="2"/>
        <w:rPr>
          <w:rFonts w:hint="eastAsia"/>
        </w:rPr>
      </w:pPr>
    </w:p>
    <w:p>
      <w:pPr>
        <w:pStyle w:val="2"/>
        <w:rPr>
          <w:rFonts w:hint="eastAsia"/>
        </w:rPr>
      </w:pPr>
      <w:r>
        <w:rPr>
          <w:rFonts w:hint="eastAsia"/>
        </w:rPr>
        <w:t>C. 4　　　　　　　　　　　　　　　　D. 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P1207] 有</w:t>
      </w:r>
      <w:del w:id="1110" w:author="JH H" w:date="2023-12-13T01:18:00Z">
        <w:r>
          <w:rPr>
            <w:rFonts w:hint="eastAsia"/>
          </w:rPr>
          <w:delText>如下C语言程序段： for (k=0; k&lt;1000; k++) a[k]=a[k]+32; 若数</w:delText>
        </w:r>
      </w:del>
    </w:p>
    <w:p>
      <w:pPr>
        <w:pStyle w:val="2"/>
        <w:rPr>
          <w:rFonts w:hint="eastAsia"/>
        </w:rPr>
      </w:pPr>
      <w:r>
        <w:rPr>
          <w:rFonts w:hint="eastAsia"/>
        </w:rPr>
        <w:t>有如下C语言程序段：</w:t>
      </w:r>
    </w:p>
    <w:p>
      <w:pPr>
        <w:pStyle w:val="2"/>
        <w:rPr>
          <w:rFonts w:hint="eastAsia"/>
        </w:rPr>
      </w:pPr>
    </w:p>
    <w:p>
      <w:pPr>
        <w:pStyle w:val="2"/>
        <w:rPr>
          <w:rFonts w:hint="eastAsia"/>
        </w:rPr>
      </w:pPr>
      <w:r>
        <w:rPr>
          <w:rFonts w:hint="eastAsia"/>
        </w:rPr>
        <w:t>for (k=0; k&lt;1000; k++)</w:t>
      </w:r>
    </w:p>
    <w:p>
      <w:pPr>
        <w:pStyle w:val="2"/>
        <w:rPr>
          <w:rFonts w:hint="eastAsia"/>
        </w:rPr>
      </w:pPr>
    </w:p>
    <w:p>
      <w:pPr>
        <w:pStyle w:val="2"/>
        <w:rPr>
          <w:rFonts w:hint="eastAsia"/>
        </w:rPr>
      </w:pPr>
      <w:r>
        <w:rPr>
          <w:rFonts w:hint="eastAsia"/>
        </w:rPr>
        <w:t>a[k]=a[k]+32;</w:t>
      </w:r>
    </w:p>
    <w:p>
      <w:pPr>
        <w:pStyle w:val="2"/>
        <w:rPr>
          <w:rFonts w:hint="eastAsia"/>
        </w:rPr>
      </w:pPr>
    </w:p>
    <w:p>
      <w:pPr>
        <w:pStyle w:val="2"/>
        <w:rPr>
          <w:rFonts w:hint="eastAsia"/>
        </w:rPr>
      </w:pPr>
      <w:r>
        <w:rPr>
          <w:rFonts w:hint="eastAsia"/>
        </w:rPr>
        <w:t>若数组a及变量k均为int型， int型占4B，数据Cache采用直接映射方式，数据区大小为1KB，块大小为16B，该程序段执行过程中访问数组a的Cache缺失率约为</w:t>
      </w:r>
    </w:p>
    <w:p>
      <w:pPr>
        <w:pStyle w:val="2"/>
        <w:rPr>
          <w:rFonts w:hint="eastAsia"/>
        </w:rPr>
      </w:pPr>
    </w:p>
    <w:p>
      <w:pPr>
        <w:pStyle w:val="2"/>
        <w:rPr>
          <w:rFonts w:hint="eastAsia"/>
        </w:rPr>
      </w:pPr>
      <w:r>
        <w:rPr>
          <w:rFonts w:hint="eastAsia"/>
        </w:rPr>
        <w:t>A. 1.25%　　　　　　　　　　　　　　B. 2.5 %</w:t>
      </w:r>
    </w:p>
    <w:p>
      <w:pPr>
        <w:pStyle w:val="2"/>
        <w:rPr>
          <w:rFonts w:hint="eastAsia"/>
        </w:rPr>
      </w:pPr>
    </w:p>
    <w:p>
      <w:pPr>
        <w:pStyle w:val="2"/>
        <w:rPr>
          <w:rFonts w:hint="eastAsia"/>
        </w:rPr>
      </w:pPr>
      <w:r>
        <w:rPr>
          <w:rFonts w:hint="eastAsia"/>
        </w:rPr>
        <w:t>C.12.5 %　　　　　　　　　　　　　　D. 25 %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P1208] </w:t>
      </w:r>
      <w:del w:id="1111" w:author="JH H" w:date="2023-12-13T01:18:00Z">
        <w:r>
          <w:rPr>
            <w:rFonts w:hint="eastAsia"/>
          </w:rPr>
          <w:delText>下列命令组合中，一次访存过程中，不可能发生的是 A. TLB未命中，Cache未命中，Page未命中</w:delText>
        </w:r>
      </w:del>
    </w:p>
    <w:p>
      <w:pPr>
        <w:pStyle w:val="2"/>
        <w:rPr>
          <w:rFonts w:hint="eastAsia"/>
        </w:rPr>
      </w:pPr>
      <w:r>
        <w:rPr>
          <w:rFonts w:hint="eastAsia"/>
        </w:rPr>
        <w:t>下列命令组合中，一次访存过程中，不可能发生的是</w:t>
      </w:r>
    </w:p>
    <w:p>
      <w:pPr>
        <w:pStyle w:val="2"/>
        <w:rPr>
          <w:rFonts w:hint="eastAsia"/>
        </w:rPr>
      </w:pPr>
    </w:p>
    <w:p>
      <w:pPr>
        <w:pStyle w:val="2"/>
        <w:rPr>
          <w:rFonts w:hint="eastAsia"/>
        </w:rPr>
      </w:pPr>
      <w:r>
        <w:rPr>
          <w:rFonts w:hint="eastAsia"/>
        </w:rPr>
        <w:t>A. TLB未命中，Cache未命中，Page未命中</w:t>
      </w:r>
    </w:p>
    <w:p>
      <w:pPr>
        <w:pStyle w:val="2"/>
        <w:rPr>
          <w:rFonts w:hint="eastAsia"/>
        </w:rPr>
      </w:pPr>
    </w:p>
    <w:p>
      <w:pPr>
        <w:pStyle w:val="2"/>
        <w:rPr>
          <w:rFonts w:hint="eastAsia"/>
        </w:rPr>
      </w:pPr>
      <w:r>
        <w:rPr>
          <w:rFonts w:hint="eastAsia"/>
        </w:rPr>
        <w:t>B. TLB未命中，Cache命中，Page命中</w:t>
      </w:r>
    </w:p>
    <w:p>
      <w:pPr>
        <w:pStyle w:val="2"/>
        <w:rPr>
          <w:rFonts w:hint="eastAsia"/>
        </w:rPr>
      </w:pPr>
    </w:p>
    <w:p>
      <w:pPr>
        <w:pStyle w:val="2"/>
        <w:rPr>
          <w:rFonts w:hint="eastAsia"/>
        </w:rPr>
      </w:pPr>
      <w:r>
        <w:rPr>
          <w:rFonts w:hint="eastAsia"/>
        </w:rPr>
        <w:t>C. TLB命中，Cache未命中，Page命中</w:t>
      </w:r>
    </w:p>
    <w:p>
      <w:pPr>
        <w:pStyle w:val="2"/>
        <w:rPr>
          <w:rFonts w:hint="eastAsia"/>
        </w:rPr>
      </w:pPr>
    </w:p>
    <w:p>
      <w:pPr>
        <w:pStyle w:val="2"/>
        <w:rPr>
          <w:rFonts w:hint="eastAsia"/>
        </w:rPr>
      </w:pPr>
      <w:r>
        <w:rPr>
          <w:rFonts w:hint="eastAsia"/>
        </w:rPr>
        <w:t>D. TLB命中，Cache命中，Page未命中</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P1209] </w:t>
      </w:r>
      <w:del w:id="1112" w:author="JH H" w:date="2023-12-13T01:18:00Z">
        <w:r>
          <w:rPr>
            <w:rFonts w:hint="eastAsia"/>
          </w:rPr>
          <w:delText>设某存储器按字编址，相对寻址的转移指令占两个字节，第一个字节是操作码，第二个字节是相对位移量（用补码</w:delText>
        </w:r>
      </w:del>
    </w:p>
    <w:p>
      <w:pPr>
        <w:pStyle w:val="2"/>
        <w:rPr>
          <w:rFonts w:hint="eastAsia"/>
        </w:rPr>
      </w:pPr>
      <w:r>
        <w:rPr>
          <w:rFonts w:hint="eastAsia"/>
        </w:rPr>
        <w:t>设某存储器按字编址，相对寻址的转移指令占两个字节，第一个字节是操作码，第二个字节是相对位移量（用补码表示）。每当CPU从存储器取出一个字节时，即自动完成PC+1—&gt;PC。设当前PC的内容为2003H，要求转移到200AH，则该转移指令第二个字节的内容应为</w:t>
      </w:r>
    </w:p>
    <w:p>
      <w:pPr>
        <w:pStyle w:val="2"/>
        <w:rPr>
          <w:rFonts w:hint="eastAsia"/>
        </w:rPr>
      </w:pPr>
    </w:p>
    <w:p>
      <w:pPr>
        <w:pStyle w:val="2"/>
        <w:rPr>
          <w:rFonts w:hint="eastAsia"/>
        </w:rPr>
      </w:pPr>
      <w:r>
        <w:rPr>
          <w:rFonts w:hint="eastAsia"/>
        </w:rPr>
        <w:t>A．05H　　　　　　　　B．06H　　　　　　　　C．07H</w:t>
      </w:r>
    </w:p>
    <w:p>
      <w:pPr>
        <w:pStyle w:val="2"/>
        <w:rPr>
          <w:rFonts w:hint="eastAsia"/>
        </w:rPr>
      </w:pPr>
    </w:p>
    <w:p>
      <w:pPr>
        <w:pStyle w:val="2"/>
        <w:rPr>
          <w:rFonts w:hint="eastAsia"/>
        </w:rPr>
      </w:pPr>
      <w:r>
        <w:rPr>
          <w:rFonts w:hint="eastAsia"/>
        </w:rPr>
        <w:t> 03+02[pc自动+1  2B]+ 05 = 0A03+02[pc自动+1  2B]+ 05 = 0A答案解析：A，当取出转移指令的两个...答案解析：A，当取出转移指令的两个字节后PC=2005H，第二个字节的内容为：0AH-05H=05H。</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P1210] </w:t>
      </w:r>
      <w:del w:id="1113" w:author="JH H" w:date="2023-12-13T01:18:00Z">
        <w:r>
          <w:rPr>
            <w:rFonts w:hint="eastAsia"/>
          </w:rPr>
          <w:delText>设某存储器按字编址，相对寻址的转移指令占两个字节，第一个字节是操作码，第二个字节是相对位移量（用补码</w:delText>
        </w:r>
      </w:del>
    </w:p>
    <w:p>
      <w:pPr>
        <w:pStyle w:val="2"/>
        <w:rPr>
          <w:rFonts w:hint="eastAsia"/>
        </w:rPr>
      </w:pPr>
      <w:r>
        <w:rPr>
          <w:rFonts w:hint="eastAsia"/>
        </w:rPr>
        <w:t>设某存储器按字编址，相对寻址的转移指令占两个字节，第一个字节是操作码，第二个字节是相对位移量（用补码表示）。每当CPU从存储器取出一个字节时，即自动完成PC+1—&gt;PC。若PC的内容为2008H，要求转移到2001H，则该转移指令第二个字节的内容应为</w:t>
      </w:r>
    </w:p>
    <w:p>
      <w:pPr>
        <w:pStyle w:val="2"/>
        <w:rPr>
          <w:rFonts w:hint="eastAsia"/>
        </w:rPr>
      </w:pPr>
    </w:p>
    <w:p>
      <w:pPr>
        <w:pStyle w:val="2"/>
        <w:rPr>
          <w:rFonts w:hint="eastAsia"/>
        </w:rPr>
      </w:pPr>
      <w:r>
        <w:rPr>
          <w:rFonts w:hint="eastAsia"/>
        </w:rPr>
        <w:t>A．0F7H　　　　　　　　B．0F8H　　　　　　　C．0F9H</w:t>
      </w:r>
    </w:p>
    <w:p>
      <w:pPr>
        <w:pStyle w:val="2"/>
        <w:rPr>
          <w:rFonts w:hint="eastAsia"/>
        </w:rPr>
      </w:pPr>
    </w:p>
    <w:p>
      <w:pPr>
        <w:pStyle w:val="2"/>
        <w:rPr>
          <w:rFonts w:hint="eastAsia"/>
        </w:rPr>
      </w:pPr>
      <w:r>
        <w:rPr>
          <w:rFonts w:hint="eastAsia"/>
        </w:rPr>
        <w:t> 答案解析：A，当取出转移指令的两个...答案解析：A，当取出转移指令的两个字节后PC=200AH，第二个字节的内容为：01H-0AH=0F7H。</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P1211] </w:t>
      </w:r>
      <w:del w:id="1114" w:author="JH H" w:date="2023-12-13T01:18:00Z">
        <w:r>
          <w:rPr>
            <w:rFonts w:hint="eastAsia"/>
          </w:rPr>
          <w:delText>假设变址寄存器R的内容为1000H，指令中的形式地址为2000H；地址1000H中的内容为2000H</w:delText>
        </w:r>
      </w:del>
    </w:p>
    <w:p>
      <w:pPr>
        <w:pStyle w:val="2"/>
        <w:rPr>
          <w:rFonts w:hint="eastAsia"/>
        </w:rPr>
      </w:pPr>
      <w:r>
        <w:rPr>
          <w:rFonts w:hint="eastAsia"/>
        </w:rPr>
        <w:t>假设变址寄存器R的内容为1000H，指令中的形式地址为2000H；地址1000H中的内容为2000H，地址2000H中的内容为3000H，地址3000H中的内容为4000H，则变址寻址方式下访问到的操作数是</w:t>
      </w:r>
    </w:p>
    <w:p>
      <w:pPr>
        <w:pStyle w:val="2"/>
        <w:rPr>
          <w:rFonts w:hint="eastAsia"/>
        </w:rPr>
      </w:pPr>
    </w:p>
    <w:p>
      <w:pPr>
        <w:pStyle w:val="2"/>
        <w:rPr>
          <w:rFonts w:hint="eastAsia"/>
        </w:rPr>
      </w:pPr>
      <w:r>
        <w:rPr>
          <w:rFonts w:hint="eastAsia"/>
        </w:rPr>
        <w:t>A．1000H　　　　　　　　　　　　　　B．2000H</w:t>
      </w:r>
    </w:p>
    <w:p>
      <w:pPr>
        <w:pStyle w:val="2"/>
        <w:rPr>
          <w:rFonts w:hint="eastAsia"/>
        </w:rPr>
      </w:pPr>
    </w:p>
    <w:p>
      <w:pPr>
        <w:pStyle w:val="2"/>
        <w:rPr>
          <w:rFonts w:hint="eastAsia"/>
        </w:rPr>
      </w:pPr>
      <w:r>
        <w:rPr>
          <w:rFonts w:hint="eastAsia"/>
        </w:rPr>
        <w:t>C．3000H　　　　　　　　　　　　　　D．4000H</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P1212] </w:t>
      </w:r>
      <w:del w:id="1115" w:author="JH H" w:date="2023-12-13T01:18:00Z">
        <w:r>
          <w:rPr>
            <w:rFonts w:hint="eastAsia"/>
          </w:rPr>
          <w:delText>某计算机按字节编址，指令字长固定且只有两种指令格式，其中三地址指令29条，二地址指令107条，每个地</w:delText>
        </w:r>
      </w:del>
    </w:p>
    <w:p>
      <w:pPr>
        <w:pStyle w:val="2"/>
        <w:rPr>
          <w:rFonts w:hint="eastAsia"/>
        </w:rPr>
      </w:pPr>
      <w:r>
        <w:rPr>
          <w:rFonts w:hint="eastAsia"/>
        </w:rPr>
        <w:t>某计算机按字节编址，指令字长固定且只有两种指令格式，其中三地址指令29条，二地址指令107条，每个地址字段为6位，则指令字长至少应该是</w:t>
      </w:r>
    </w:p>
    <w:p>
      <w:pPr>
        <w:pStyle w:val="2"/>
        <w:rPr>
          <w:rFonts w:hint="eastAsia"/>
        </w:rPr>
      </w:pPr>
    </w:p>
    <w:p>
      <w:pPr>
        <w:pStyle w:val="2"/>
        <w:rPr>
          <w:rFonts w:hint="eastAsia"/>
        </w:rPr>
      </w:pPr>
      <w:r>
        <w:rPr>
          <w:rFonts w:hint="eastAsia"/>
        </w:rPr>
        <w:t>A. 24条　　　　　　　　　　　　　B. 26条</w:t>
      </w:r>
    </w:p>
    <w:p>
      <w:pPr>
        <w:pStyle w:val="2"/>
        <w:rPr>
          <w:rFonts w:hint="eastAsia"/>
        </w:rPr>
      </w:pPr>
    </w:p>
    <w:p>
      <w:pPr>
        <w:pStyle w:val="2"/>
        <w:rPr>
          <w:rFonts w:hint="eastAsia"/>
        </w:rPr>
      </w:pPr>
      <w:r>
        <w:rPr>
          <w:rFonts w:hint="eastAsia"/>
        </w:rPr>
        <w:t>C. 28条　　　　　　　　　　　　　D. 32条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[计算机组成原理 P1213] </w:t>
      </w:r>
      <w:del w:id="1116" w:author="JH H" w:date="2023-12-13T01:18:00Z">
        <w:r>
          <w:rPr>
            <w:rFonts w:hint="eastAsia"/>
          </w:rPr>
          <w:delText>某计算机的控制器采用微程序控制方式，微指令中的操作控制字段采用字段直接编码法，共有33个微命令，构成</w:delText>
        </w:r>
      </w:del>
    </w:p>
    <w:p>
      <w:pPr>
        <w:pStyle w:val="2"/>
        <w:rPr>
          <w:rFonts w:hint="eastAsia"/>
        </w:rPr>
      </w:pPr>
      <w:r>
        <w:rPr>
          <w:rFonts w:hint="eastAsia"/>
        </w:rPr>
        <w:t>某计算机的控制器采用微程序控制方式，微指令中的操作控制字段采用字段直接编码法，共有33个微命令，构成5个互斥类，分别包含7、3、12、5和6个微命令，则操作控制字段至少有</w:t>
      </w:r>
    </w:p>
    <w:p>
      <w:pPr>
        <w:pStyle w:val="2"/>
        <w:rPr>
          <w:rFonts w:hint="eastAsia"/>
        </w:rPr>
      </w:pPr>
    </w:p>
    <w:p>
      <w:pPr>
        <w:pStyle w:val="2"/>
        <w:rPr>
          <w:rFonts w:hint="eastAsia"/>
        </w:rPr>
      </w:pPr>
      <w:r>
        <w:rPr>
          <w:rFonts w:hint="eastAsia"/>
        </w:rPr>
        <w:t>A.　5位　　　　　　　　　　　　　　　B. 6位</w:t>
      </w:r>
    </w:p>
    <w:p>
      <w:pPr>
        <w:pStyle w:val="2"/>
        <w:rPr>
          <w:rFonts w:hint="eastAsia"/>
        </w:rPr>
      </w:pPr>
    </w:p>
    <w:p>
      <w:pPr>
        <w:pStyle w:val="2"/>
        <w:rPr>
          <w:rFonts w:hint="eastAsia"/>
        </w:rPr>
      </w:pPr>
      <w:r>
        <w:rPr>
          <w:rFonts w:hint="eastAsia"/>
        </w:rPr>
        <w:t>C. 15位　　　　　　　　　　　　　　　D. 33位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P1214] </w:t>
      </w:r>
      <w:del w:id="1117" w:author="JH H" w:date="2023-12-13T01:18:00Z">
        <w:r>
          <w:rPr>
            <w:rFonts w:hint="eastAsia"/>
          </w:rPr>
          <w:delText>某同步总线采用数据线和地址线复用方式，其中地址/数据线有32根，总线时钟频率为66MHz，每个时钟周</w:delText>
        </w:r>
      </w:del>
    </w:p>
    <w:p>
      <w:pPr>
        <w:pStyle w:val="2"/>
        <w:rPr>
          <w:rFonts w:hint="eastAsia"/>
        </w:rPr>
      </w:pPr>
      <w:r>
        <w:rPr>
          <w:rFonts w:hint="eastAsia"/>
        </w:rPr>
        <w:t>某同步总线采用数据线和地址线复用方式，其中地址/数据线有32根，总线时钟频率为66MHz，每个时钟周期传送两次数据（上升沿和下降沿各传送一次数据），该总线的最大数据传输率（总线带宽）是</w:t>
      </w:r>
    </w:p>
    <w:p>
      <w:pPr>
        <w:pStyle w:val="2"/>
        <w:rPr>
          <w:rFonts w:hint="eastAsia"/>
        </w:rPr>
      </w:pPr>
    </w:p>
    <w:p>
      <w:pPr>
        <w:pStyle w:val="2"/>
        <w:rPr>
          <w:rFonts w:hint="eastAsia"/>
        </w:rPr>
      </w:pPr>
      <w:r>
        <w:rPr>
          <w:rFonts w:hint="eastAsia"/>
        </w:rPr>
        <w:t>A．132MB/s　　　　　　　　　　　　　　B.264MB/s</w:t>
      </w:r>
    </w:p>
    <w:p>
      <w:pPr>
        <w:pStyle w:val="2"/>
        <w:rPr>
          <w:rFonts w:hint="eastAsia"/>
        </w:rPr>
      </w:pPr>
    </w:p>
    <w:p>
      <w:pPr>
        <w:pStyle w:val="2"/>
        <w:rPr>
          <w:rFonts w:hint="eastAsia"/>
        </w:rPr>
      </w:pPr>
      <w:r>
        <w:rPr>
          <w:rFonts w:hint="eastAsia"/>
        </w:rPr>
        <w:t>C．528MB/s　　　　　　　　　　　　　　D.1056MB/s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[计算机组成原理 P1215] </w:t>
      </w:r>
      <w:del w:id="1118" w:author="JH H" w:date="2023-12-13T01:19:00Z">
        <w:r>
          <w:rPr>
            <w:rFonts w:hint="eastAsia"/>
          </w:rPr>
          <w:delText>下列关于I/O接口的叙述，错误的是 A. 状态端口和控制端口可以合用同一个寄存器 B. I/O接口中</w:delText>
        </w:r>
      </w:del>
    </w:p>
    <w:p>
      <w:pPr>
        <w:pStyle w:val="2"/>
        <w:rPr>
          <w:rFonts w:hint="eastAsia"/>
        </w:rPr>
      </w:pPr>
      <w:r>
        <w:rPr>
          <w:rFonts w:hint="eastAsia"/>
        </w:rPr>
        <w:t>下列关于I/O接口的叙述，错误的是</w:t>
      </w:r>
    </w:p>
    <w:p>
      <w:pPr>
        <w:pStyle w:val="2"/>
        <w:rPr>
          <w:rFonts w:hint="eastAsia"/>
        </w:rPr>
      </w:pPr>
    </w:p>
    <w:p>
      <w:pPr>
        <w:pStyle w:val="2"/>
        <w:rPr>
          <w:rFonts w:hint="eastAsia"/>
        </w:rPr>
      </w:pPr>
      <w:r>
        <w:rPr>
          <w:rFonts w:hint="eastAsia"/>
        </w:rPr>
        <w:t>A. 状态端口和控制端口可以合用同一个寄存器</w:t>
      </w:r>
    </w:p>
    <w:p>
      <w:pPr>
        <w:pStyle w:val="2"/>
        <w:rPr>
          <w:rFonts w:hint="eastAsia"/>
        </w:rPr>
      </w:pPr>
    </w:p>
    <w:p>
      <w:pPr>
        <w:pStyle w:val="2"/>
        <w:rPr>
          <w:rFonts w:hint="eastAsia"/>
        </w:rPr>
      </w:pPr>
      <w:r>
        <w:rPr>
          <w:rFonts w:hint="eastAsia"/>
        </w:rPr>
        <w:t>B. I/O接口中CPU可访问的寄存器称为I/O端口</w:t>
      </w:r>
    </w:p>
    <w:p>
      <w:pPr>
        <w:pStyle w:val="2"/>
        <w:rPr>
          <w:rFonts w:hint="eastAsia"/>
        </w:rPr>
      </w:pPr>
    </w:p>
    <w:p>
      <w:pPr>
        <w:pStyle w:val="2"/>
        <w:rPr>
          <w:rFonts w:hint="eastAsia"/>
        </w:rPr>
      </w:pPr>
      <w:r>
        <w:rPr>
          <w:rFonts w:hint="eastAsia"/>
        </w:rPr>
        <w:t>C. 采用独立编址方式时，I/O端口地址和主存地址可能相同</w:t>
      </w:r>
    </w:p>
    <w:p>
      <w:pPr>
        <w:pStyle w:val="2"/>
        <w:rPr>
          <w:rFonts w:hint="eastAsia"/>
        </w:rPr>
      </w:pPr>
    </w:p>
    <w:p>
      <w:pPr>
        <w:pStyle w:val="2"/>
        <w:rPr>
          <w:rFonts w:hint="eastAsia"/>
        </w:rPr>
      </w:pPr>
      <w:r>
        <w:rPr>
          <w:rFonts w:hint="eastAsia"/>
        </w:rPr>
        <w:t>D. 采用统一编址方式时，CPU不能用访存指令访问I/O端口</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P1216] </w:t>
      </w:r>
      <w:del w:id="1119" w:author="JH H" w:date="2023-12-13T01:19:00Z">
        <w:r>
          <w:rPr>
            <w:rFonts w:hint="eastAsia"/>
          </w:rPr>
          <w:delText>假定一台计算机的显示存储器用DRAM芯片实现，若要求显示分辨率为1600*1200，颜色深度为24位</w:delText>
        </w:r>
      </w:del>
    </w:p>
    <w:p>
      <w:pPr>
        <w:pStyle w:val="2"/>
        <w:rPr>
          <w:rFonts w:hint="eastAsia"/>
        </w:rPr>
      </w:pPr>
      <w:r>
        <w:rPr>
          <w:rFonts w:hint="eastAsia"/>
        </w:rPr>
        <w:t>假定一台计算机的显示存储器用DRAM芯片实现，若要求显示分辨率为1600*1200，颜色深度为24位，帧频为85Hz，显示总带宽的50% 用来刷新屏幕，则需要的显存总带宽至少约为</w:t>
      </w:r>
    </w:p>
    <w:p>
      <w:pPr>
        <w:pStyle w:val="2"/>
        <w:rPr>
          <w:rFonts w:hint="eastAsia"/>
        </w:rPr>
      </w:pPr>
    </w:p>
    <w:p>
      <w:pPr>
        <w:pStyle w:val="2"/>
        <w:rPr>
          <w:rFonts w:hint="eastAsia"/>
        </w:rPr>
      </w:pPr>
      <w:r>
        <w:rPr>
          <w:rFonts w:hint="eastAsia"/>
        </w:rPr>
        <w:t>A 、245 Mbps　　　　　　　　　　　B、979 Mbps</w:t>
      </w:r>
    </w:p>
    <w:p>
      <w:pPr>
        <w:pStyle w:val="2"/>
        <w:rPr>
          <w:rFonts w:hint="eastAsia"/>
        </w:rPr>
      </w:pPr>
    </w:p>
    <w:p>
      <w:pPr>
        <w:pStyle w:val="2"/>
        <w:rPr>
          <w:rFonts w:hint="eastAsia"/>
        </w:rPr>
      </w:pPr>
      <w:r>
        <w:rPr>
          <w:rFonts w:hint="eastAsia"/>
        </w:rPr>
        <w:t>C、1958 Mbps　　　　　　　　　　　D、7834Mbps</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P1137] 马克思主义哲学与唯心主义哲学、旧唯物主义哲学的根本区别在于</w:t>
      </w:r>
    </w:p>
    <w:p>
      <w:pPr>
        <w:pStyle w:val="2"/>
        <w:rPr>
          <w:rFonts w:hint="eastAsia"/>
        </w:rPr>
      </w:pPr>
      <w:r>
        <w:rPr>
          <w:rFonts w:hint="eastAsia"/>
        </w:rPr>
        <w:t>A. 坚持人的主体地位B. 坚持用辩证发展的观点去认识世界C. 坚持物质第一性、意识第二性D. 坚持从客观的物质实践活动去理解现实世界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P1138] 最近，由多国科学家组成的团队利用一台粒子加速器，让两束原子在一个圆环轨道上做高速运动，发现这些原子自</w:t>
      </w:r>
    </w:p>
    <w:p>
      <w:pPr>
        <w:pStyle w:val="2"/>
        <w:rPr>
          <w:rFonts w:hint="eastAsia"/>
        </w:rPr>
      </w:pPr>
      <w:r>
        <w:rPr>
          <w:rFonts w:hint="eastAsia"/>
        </w:rPr>
        <w:t>A. 客观性 B. 有限性 C. 相对性 D. 一维性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P1139] 在听完一位成功的企业家讲课后，一些来自企业的学员感到有些失望，便问他：“你 讲的那些内容我们也差不多</w:t>
      </w:r>
    </w:p>
    <w:p>
      <w:pPr>
        <w:pStyle w:val="2"/>
        <w:rPr>
          <w:rFonts w:hint="eastAsia"/>
        </w:rPr>
      </w:pPr>
      <w:r>
        <w:rPr>
          <w:rFonts w:hint="eastAsia"/>
        </w:rPr>
        <w:t>A. 普遍有效性 B. 客观规律性 C. 主体能动性 D. 直接现实性</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P1140] “文化蕴藏着巨大的力，这种‘力’不同于物理学上的‘力’，物理的‘力’是人类 用来‘化’自然界的，文化</w:t>
      </w:r>
    </w:p>
    <w:p>
      <w:pPr>
        <w:pStyle w:val="2"/>
        <w:rPr>
          <w:rFonts w:hint="eastAsia"/>
        </w:rPr>
      </w:pPr>
      <w:r>
        <w:rPr>
          <w:rFonts w:hint="eastAsia"/>
        </w:rPr>
        <w:t>A. 文化具有培育和塑造人的功能 B. 文化构造了人的本质C. 文化是社会发展的主导力量 D. 文化是历史进步的源泉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[政治 P1141] 马克思通过对资本主义生产中价值增殖过程的分析，把雇佣工人的劳动时间分为  </w:t>
      </w:r>
      <w:del w:id="1120" w:author="JH H" w:date="2023-12-13T01:19:00Z">
        <w:r>
          <w:rPr>
            <w:rFonts w:hint="eastAsia"/>
          </w:rPr>
          <w:delText>A. 生产使用价值的时间和</w:delText>
        </w:r>
      </w:del>
    </w:p>
    <w:p>
      <w:pPr>
        <w:pStyle w:val="2"/>
        <w:rPr>
          <w:rFonts w:hint="eastAsia"/>
        </w:rPr>
      </w:pPr>
      <w:r>
        <w:rPr>
          <w:rFonts w:hint="eastAsia"/>
        </w:rPr>
        <w:t>A. 生产使用价值的时间和生产价值的时间B. 转移旧价值的时间和创造新价值的时间C. 生产生产资料价值的时间和生产剩余价值的时间D. 再生产劳动力价值的时间和生产剩余价值的时间</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P1142] 某块土地，地租为200万元，土地价格为4000万元。若银行存款利息率不变，该土地的 地租增加到300</w:t>
      </w:r>
    </w:p>
    <w:p>
      <w:pPr>
        <w:pStyle w:val="2"/>
        <w:rPr>
          <w:rFonts w:hint="eastAsia"/>
        </w:rPr>
      </w:pPr>
      <w:r>
        <w:rPr>
          <w:rFonts w:hint="eastAsia"/>
        </w:rPr>
        <w:t>A. 5％、9000万元 B. 5％、6000万元C. 6％、9000万元 D. 6％、6000万元</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[政治 P1143] 在完善社会主义市场经济体制过程中，要加快建立覆盖城乡居民的社会保障体系，其基本目标是 </w:t>
      </w:r>
      <w:del w:id="1121" w:author="JH H" w:date="2023-12-13T01:19:00Z">
        <w:r>
          <w:rPr>
            <w:rFonts w:hint="eastAsia"/>
          </w:rPr>
          <w:delText xml:space="preserve"> A. 保障人</w:delText>
        </w:r>
      </w:del>
    </w:p>
    <w:p>
      <w:pPr>
        <w:pStyle w:val="2"/>
        <w:rPr>
          <w:rFonts w:hint="eastAsia"/>
        </w:rPr>
      </w:pPr>
      <w:r>
        <w:rPr>
          <w:rFonts w:hint="eastAsia"/>
        </w:rPr>
        <w:t>A. 保障人民基本生活 B. 促进社会经济增长C. 实现充分就业 D. 使更多的劳动者拥有财产性收入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[政治 P1144] 在孙中山的思想中，“平均地权”、“节制资本”属于 </w:t>
      </w:r>
      <w:del w:id="1122" w:author="JH H" w:date="2023-12-13T01:20:00Z">
        <w:r>
          <w:rPr>
            <w:rFonts w:hint="eastAsia"/>
          </w:rPr>
          <w:delText xml:space="preserve"> A. 民族主义B. 民权主义C. 民生主义D.</w:delText>
        </w:r>
      </w:del>
    </w:p>
    <w:p>
      <w:pPr>
        <w:pStyle w:val="2"/>
        <w:rPr>
          <w:rFonts w:hint="eastAsia"/>
        </w:rPr>
      </w:pPr>
      <w:r>
        <w:rPr>
          <w:rFonts w:hint="eastAsia"/>
        </w:rPr>
        <w:t>A. 民族主义B. 民权主义C. 民生主义D. 民主主义</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P1145] 1927年9月下旬，毛泽东率领秋收起义的部队来到江西省永新县三湾村，进行了著名的三湾改编，确立了人民</w:t>
      </w:r>
    </w:p>
    <w:p>
      <w:pPr>
        <w:pStyle w:val="2"/>
        <w:rPr>
          <w:rFonts w:hint="eastAsia"/>
        </w:rPr>
      </w:pPr>
      <w:r>
        <w:rPr>
          <w:rFonts w:hint="eastAsia"/>
        </w:rPr>
        <w:t>A. 党指挥枪B. 官兵平等C. 拥政爱民D. 一切行动听指挥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[政治 P1146] 我国对个体手工业进行社会主义改造的主要方式是 </w:t>
      </w:r>
      <w:del w:id="1123" w:author="JH H" w:date="2023-12-13T01:20:00Z">
        <w:r>
          <w:rPr>
            <w:rFonts w:hint="eastAsia"/>
          </w:rPr>
          <w:delText xml:space="preserve"> A. 赎买B. 统购统销C. 公私合营D. 合作化</w:delText>
        </w:r>
      </w:del>
    </w:p>
    <w:p>
      <w:pPr>
        <w:pStyle w:val="2"/>
        <w:rPr>
          <w:rFonts w:hint="eastAsia"/>
        </w:rPr>
      </w:pPr>
      <w:r>
        <w:rPr>
          <w:rFonts w:hint="eastAsia"/>
        </w:rPr>
        <w:t>A. 赎买B. 统购统销C. 公私合营D. 合作化</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P1147] 我国社会主义改革是一场新的革命，其性质是</w:t>
      </w:r>
    </w:p>
    <w:p>
      <w:pPr>
        <w:pStyle w:val="2"/>
        <w:rPr>
          <w:rFonts w:hint="eastAsia"/>
        </w:rPr>
      </w:pPr>
      <w:r>
        <w:rPr>
          <w:rFonts w:hint="eastAsia"/>
        </w:rPr>
        <w:t>A. 解放生产力，发展生产力B. 社会主义基本制度的根本变革C. 社会主义制度的自我完善和发展D. 建立和完善社会主义市场经济体制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P1148] 党的领导、人民当家作主和依法治国的统一性是由</w:t>
      </w:r>
    </w:p>
    <w:p>
      <w:pPr>
        <w:pStyle w:val="2"/>
        <w:rPr>
          <w:rFonts w:hint="eastAsia"/>
        </w:rPr>
      </w:pPr>
      <w:r>
        <w:rPr>
          <w:rFonts w:hint="eastAsia"/>
        </w:rPr>
        <w:t>A. 社会主义初级阶段的基本国情决定的B. 社会主义国家的本质决定的C. 社会主义根本任务决定的D. 社会主义国家的发展战略决定的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P1149] 为研究和完善国家法定节假日制度，国家有关部门按照国务院的部署，通过有关网站进行问卷调查，并在部分城市</w:t>
      </w:r>
    </w:p>
    <w:p>
      <w:pPr>
        <w:pStyle w:val="2"/>
        <w:rPr>
          <w:rFonts w:hint="eastAsia"/>
        </w:rPr>
      </w:pPr>
      <w:r>
        <w:rPr>
          <w:rFonts w:hint="eastAsia"/>
        </w:rPr>
        <w:t>A. 依法执政 B. 科学执政 C. 民主执政 D. 理性执政</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P1150] 民族精神是社会主义核心价值体系的重要内容之一，其核心是</w:t>
      </w:r>
    </w:p>
    <w:p>
      <w:pPr>
        <w:pStyle w:val="2"/>
        <w:rPr>
          <w:rFonts w:hint="eastAsia"/>
        </w:rPr>
      </w:pPr>
      <w:r>
        <w:rPr>
          <w:rFonts w:hint="eastAsia"/>
        </w:rPr>
        <w:t>A. 爱国主义B. 团结统一C. 勤劳勇敢D. 自强不息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P1151] 党的十七大报告指出，我国新时期最显著的成就是</w:t>
      </w:r>
    </w:p>
    <w:p>
      <w:pPr>
        <w:pStyle w:val="2"/>
        <w:rPr>
          <w:rFonts w:hint="eastAsia"/>
        </w:rPr>
      </w:pPr>
      <w:r>
        <w:rPr>
          <w:rFonts w:hint="eastAsia"/>
        </w:rPr>
        <w:t>A. 改革开放 B. 快速发展C. 建立社会主义市场经济体制 D. 给人民带来更多福祉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P1152] 在2007年1月1日欧盟第六次扩大时正式加入欧盟的国家是</w:t>
      </w:r>
    </w:p>
    <w:p>
      <w:pPr>
        <w:pStyle w:val="2"/>
        <w:rPr>
          <w:rFonts w:hint="eastAsia"/>
        </w:rPr>
      </w:pPr>
      <w:r>
        <w:rPr>
          <w:rFonts w:hint="eastAsia"/>
        </w:rPr>
        <w:t>A. 罗马尼亚、波兰 B. 保加利亚、罗马尼亚C. 波兰、爱沙尼亚 D. 爱沙尼亚、保加利亚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P1153] 物质和意识的对立只有在非常有限的范围内才有绝对的意义，超过这个范围便是相对的了，这个范围是指（ ）</w:t>
      </w:r>
    </w:p>
    <w:p>
      <w:pPr>
        <w:pStyle w:val="2"/>
        <w:rPr>
          <w:rFonts w:hint="eastAsia"/>
        </w:rPr>
      </w:pPr>
      <w:r>
        <w:rPr>
          <w:rFonts w:hint="eastAsia"/>
        </w:rPr>
        <w:t>　　A．物质和意识何者为第一性　　B．物质和意识是否具有统一性　　C．物质和意识何者更为重要　　D．物质和意识何者与社会生活的关系更密切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P1154] 1978年关于真理标准大讨论是一场新的思想解放运动。实践之所以成为检验真理的唯一标准是由（ ）</w:t>
      </w:r>
    </w:p>
    <w:p>
      <w:pPr>
        <w:pStyle w:val="2"/>
        <w:rPr>
          <w:rFonts w:hint="eastAsia"/>
        </w:rPr>
      </w:pPr>
      <w:r>
        <w:rPr>
          <w:rFonts w:hint="eastAsia"/>
        </w:rPr>
        <w:t>　　A. 真理的主观性和实践的客观性所要求的　　B. 真理的相对性和实践的决定性所预设的　　C. 真理的属性和实践的功能所规定的　　D. 真理的本性和实践的特点所决定的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P1155] 近年来马克思的《资本论》在西方一些国家销量大增。列宁曾说，马克思的《资本论》的成就之所以如此之大，是</w:t>
      </w:r>
    </w:p>
    <w:p>
      <w:pPr>
        <w:pStyle w:val="2"/>
        <w:rPr>
          <w:rFonts w:hint="eastAsia"/>
        </w:rPr>
      </w:pPr>
      <w:r>
        <w:rPr>
          <w:rFonts w:hint="eastAsia"/>
        </w:rPr>
        <w:t>　　A. 地理环境、人口因素和生产方式等社会物质生活条件　　B. 与一定的生产力相适应的生产关系　　C. 建立在一定经济基础之上的政治法律制度及设施　　D. 由政治法律思想、道德、宗教、哲学等构成的社会意识形态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P1156] 卢梭在《论人类不平等的起源和基础》中说道：“我认为，在人类的一切知识中，最有用但也最不完善的知识就是</w:t>
      </w:r>
    </w:p>
    <w:p>
      <w:pPr>
        <w:pStyle w:val="2"/>
        <w:rPr>
          <w:rFonts w:hint="eastAsia"/>
        </w:rPr>
      </w:pPr>
      <w:r>
        <w:rPr>
          <w:rFonts w:hint="eastAsia"/>
        </w:rPr>
        <w:t>　　A. 自然属性和社会属性的内在统一　　B. 所有人共同属性的概括　　C. 一切社会关系的总和　　D. 自由理性的外化</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P1157] 流通中的货币需要量是考察经济生活运行的重要指标，假设某国去年的商品价格总额为24万亿元，流通需要量为</w:t>
      </w:r>
    </w:p>
    <w:p>
      <w:pPr>
        <w:pStyle w:val="2"/>
        <w:rPr>
          <w:rFonts w:hint="eastAsia"/>
        </w:rPr>
      </w:pPr>
      <w:r>
        <w:rPr>
          <w:rFonts w:hint="eastAsia"/>
        </w:rPr>
        <w:t>　　A．4.2亿元 B. 3.5亿元 C. 3.3亿元 D. 2.4亿元</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P1158] 国家垄断资本主义条件下，政府对经济生活进行干预和调节的实质是（ ）</w:t>
      </w:r>
    </w:p>
    <w:p>
      <w:pPr>
        <w:pStyle w:val="2"/>
        <w:rPr>
          <w:rFonts w:hint="eastAsia"/>
        </w:rPr>
      </w:pPr>
      <w:r>
        <w:rPr>
          <w:rFonts w:hint="eastAsia"/>
        </w:rPr>
        <w:t>　　A．维护垄断资产阶级的整体利益和长远利益　　B．维持资本主义经济稳定增长　　C．消除或防止经济危机的爆发　　D．提高资本主义社会的整体福利水平</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P1159] 某钢铁厂因铁矿石价格上涨，增加了该厂的预付资本数量，这使得该厂的资本构成发生了变化，所变化的资本构成</w:t>
      </w:r>
    </w:p>
    <w:p>
      <w:pPr>
        <w:pStyle w:val="2"/>
        <w:rPr>
          <w:rFonts w:hint="eastAsia"/>
        </w:rPr>
      </w:pPr>
      <w:r>
        <w:rPr>
          <w:rFonts w:hint="eastAsia"/>
        </w:rPr>
        <w:t>　　A．资本技术构成　　B．资本价值构成　　C．资本物质构成　　D．资本有机构成</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P1160] 1925年毛泽东在《中国社会各阶级的分析》中指出，中国过去一切革命斗争成效甚少的主要原因（ ）</w:t>
      </w:r>
    </w:p>
    <w:p>
      <w:pPr>
        <w:pStyle w:val="2"/>
        <w:rPr>
          <w:rFonts w:hint="eastAsia"/>
        </w:rPr>
      </w:pPr>
      <w:r>
        <w:rPr>
          <w:rFonts w:hint="eastAsia"/>
        </w:rPr>
        <w:t>　　A. 没有找到革命的新道路　　B. 没有扩大民主主义宣传　　C. 没有到群众中做实际的调查　　D. 没有团结真正的朋友以攻击真正的敌人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P1161] 延安时期，毛泽东写下了著名的《实践论》、《矛盾论》，主要是为了克服党内严重的（ ）</w:t>
      </w:r>
    </w:p>
    <w:p>
      <w:pPr>
        <w:pStyle w:val="2"/>
        <w:rPr>
          <w:rFonts w:hint="eastAsia"/>
        </w:rPr>
      </w:pPr>
      <w:r>
        <w:rPr>
          <w:rFonts w:hint="eastAsia"/>
        </w:rPr>
        <w:t>　　A. 经验主义　　B. 冒险主义　　C. 机会主义　　D. 教条主义</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P1162] 中共七届二中全会，党制定和执行新民主主义经济建设的方针是（ ）</w:t>
      </w:r>
    </w:p>
    <w:p>
      <w:pPr>
        <w:pStyle w:val="2"/>
        <w:rPr>
          <w:rFonts w:hint="eastAsia"/>
        </w:rPr>
      </w:pPr>
      <w:r>
        <w:rPr>
          <w:rFonts w:hint="eastAsia"/>
        </w:rPr>
        <w:t>　　A. 既反保守又反冒进，在综合平衡中稳步前进　　B. 公私兼顾、劳资两利、城乡互助、内外交流　　C. 调整、巩固、充实、提高　　D. 实现速度、结构、质量的统一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P1163] 科学发展观的根本方法是（ ）</w:t>
      </w:r>
    </w:p>
    <w:p>
      <w:pPr>
        <w:pStyle w:val="2"/>
        <w:rPr>
          <w:rFonts w:hint="eastAsia"/>
        </w:rPr>
      </w:pPr>
      <w:r>
        <w:rPr>
          <w:rFonts w:hint="eastAsia"/>
        </w:rPr>
        <w:t>　　A. 把发展作为第一要义　　B. 以人为本　　C. 统筹兼顾　　D. 全面协调发展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P1164] 社会主义新农村建设的中心环节是（ ）</w:t>
      </w:r>
    </w:p>
    <w:p>
      <w:pPr>
        <w:pStyle w:val="2"/>
        <w:rPr>
          <w:rFonts w:hint="eastAsia"/>
        </w:rPr>
      </w:pPr>
      <w:r>
        <w:rPr>
          <w:rFonts w:hint="eastAsia"/>
        </w:rPr>
        <w:t>　　A. 生产发展　　B. 生活宽裕　　C. 乡风文明　　D. 管理民主</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P1165] 马克思主义中国化理论成果的精髓是（ ）</w:t>
      </w:r>
    </w:p>
    <w:p>
      <w:pPr>
        <w:pStyle w:val="2"/>
        <w:rPr>
          <w:rFonts w:hint="eastAsia"/>
        </w:rPr>
      </w:pPr>
      <w:r>
        <w:rPr>
          <w:rFonts w:hint="eastAsia"/>
        </w:rPr>
        <w:t>　　A. 理论联系实际　　B. 解放思想　　C. 实事求是　　D. 与时俱进</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P1166] 2008年5月28日，中共中央总书记胡锦涛和中国国民党主席吴伯雄在北京人民大会堂举行了两党在新形势下</w:t>
      </w:r>
    </w:p>
    <w:p>
      <w:pPr>
        <w:pStyle w:val="2"/>
        <w:rPr>
          <w:rFonts w:hint="eastAsia"/>
        </w:rPr>
      </w:pPr>
      <w:r>
        <w:rPr>
          <w:rFonts w:hint="eastAsia"/>
        </w:rPr>
        <w:t>　　A. 就促进两岸关系改善和发展达成广泛共识　　B. 开启了国共两党对话先声　　C. 发布了《两岸和平发展共同远景》　　D. 签署了《海峡两岸包机会谈纪要》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P1167] 2008年9月25日，我国神舟七号航天飞船成功飞入太空实现的是（ ）</w:t>
      </w:r>
    </w:p>
    <w:p>
      <w:pPr>
        <w:pStyle w:val="2"/>
        <w:rPr>
          <w:rFonts w:hint="eastAsia"/>
        </w:rPr>
      </w:pPr>
      <w:r>
        <w:rPr>
          <w:rFonts w:hint="eastAsia"/>
        </w:rPr>
        <w:t>　　A. 载人飞行　　B. 绕月探测　　C. 天地对话　　D. 出舱活动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P1168] 在2008年4月中旬举行的尼泊尔制宪会议选举上，一举成为第一大党的是（ ）</w:t>
      </w:r>
    </w:p>
    <w:p>
      <w:pPr>
        <w:pStyle w:val="2"/>
        <w:rPr>
          <w:rFonts w:hint="eastAsia"/>
        </w:rPr>
      </w:pPr>
      <w:r>
        <w:rPr>
          <w:rFonts w:hint="eastAsia"/>
        </w:rPr>
        <w:t>　　A. 尼泊尔共产党（联合马列）　　B. 尼泊尔共产党（毛主义）　　C. 尼泊尔大会党　　D. 尼泊尔民族主义党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P1169] 1984年1月3日，意大利人卡内帕给恩格斯写信，请求他为即将在日内瓦出版的饿《新纪元》周刊的创刊号题</w:t>
      </w:r>
    </w:p>
    <w:p>
      <w:pPr>
        <w:pStyle w:val="2"/>
        <w:rPr>
          <w:rFonts w:hint="eastAsia"/>
        </w:rPr>
      </w:pPr>
      <w:r>
        <w:rPr>
          <w:rFonts w:hint="eastAsia"/>
        </w:rPr>
        <w:t>　　A.实现人的自由而全面的发展　　B.实现人类永恒不变的普适价值　　C.建立一个四海之内皆兄弟的大同世界　　D.建立一个自由，平等，博爱的理性王国</w:t>
      </w:r>
    </w:p>
    <w:p>
      <w:pPr>
        <w:pStyle w:val="2"/>
        <w:rPr>
          <w:rFonts w:hint="eastAsia"/>
        </w:rPr>
      </w:pPr>
      <w:r>
        <w:rPr>
          <w:rFonts w:hint="eastAsia"/>
        </w:rPr>
        <w:t>答案:A 选项</w:t>
      </w:r>
    </w:p>
    <w:p>
      <w:pPr>
        <w:pStyle w:val="2"/>
        <w:rPr>
          <w:rFonts w:hint="eastAsia"/>
        </w:rPr>
      </w:pPr>
    </w:p>
    <w:p>
      <w:pPr>
        <w:pStyle w:val="2"/>
        <w:rPr>
          <w:del w:id="1124" w:author="老蛋" w:date="2023-12-13T13:08:00Z"/>
          <w:rFonts w:hint="eastAsia"/>
        </w:rPr>
      </w:pPr>
      <w:del w:id="1125" w:author="老蛋" w:date="2023-12-13T13:08:00Z">
        <w:r>
          <w:rPr>
            <w:rFonts w:hint="eastAsia"/>
          </w:rPr>
          <w:delText>[政治 P1170] 有一则箴言：“在溪水和岩石的斗争中，胜利的总是溪水，不是因为力量，而是因为坚持。”“坚持就是胜利”的</w:delText>
        </w:r>
      </w:del>
    </w:p>
    <w:p>
      <w:pPr>
        <w:pStyle w:val="2"/>
        <w:rPr>
          <w:del w:id="1126" w:author="老蛋" w:date="2023-12-13T13:08:00Z"/>
          <w:rFonts w:hint="eastAsia"/>
        </w:rPr>
      </w:pPr>
      <w:del w:id="1127" w:author="老蛋" w:date="2023-12-13T13:08:00Z">
        <w:r>
          <w:rPr>
            <w:rFonts w:hint="eastAsia"/>
          </w:rPr>
          <w:delText>　　A.必然性通过偶然性开辟道路　　B.肯定中包含着否定的因素　　C.量变必然引起质变　　D.有其因必有其果</w:delText>
        </w:r>
      </w:del>
    </w:p>
    <w:p>
      <w:pPr>
        <w:pStyle w:val="2"/>
        <w:rPr>
          <w:del w:id="1128" w:author="老蛋" w:date="2023-12-13T13:08:00Z"/>
          <w:rFonts w:hint="eastAsia"/>
        </w:rPr>
      </w:pPr>
      <w:del w:id="1129" w:author="老蛋" w:date="2023-12-13T13:08:00Z">
        <w:r>
          <w:rPr>
            <w:rFonts w:hint="eastAsia"/>
          </w:rPr>
          <w:delText>答案:D 选项</w:delText>
        </w:r>
      </w:del>
    </w:p>
    <w:p>
      <w:pPr>
        <w:pStyle w:val="2"/>
        <w:rPr>
          <w:rFonts w:hint="eastAsia"/>
        </w:rPr>
      </w:pPr>
    </w:p>
    <w:p>
      <w:pPr>
        <w:pStyle w:val="2"/>
        <w:rPr>
          <w:del w:id="1130" w:author="老蛋" w:date="2023-12-13T13:08:00Z"/>
          <w:rFonts w:hint="eastAsia"/>
        </w:rPr>
      </w:pPr>
      <w:del w:id="1131" w:author="老蛋" w:date="2023-12-13T13:08:00Z">
        <w:r>
          <w:rPr>
            <w:rFonts w:hint="eastAsia"/>
          </w:rPr>
          <w:delText>[政治 P1171] 右边这张照片反映出由于气候变暖，北极冰盖融化，致使北极熊无处可去的场景，颇具震撼力。它给我们地球上的</w:delText>
        </w:r>
      </w:del>
    </w:p>
    <w:p>
      <w:pPr>
        <w:pStyle w:val="2"/>
        <w:rPr>
          <w:del w:id="1132" w:author="老蛋" w:date="2023-12-13T13:08:00Z"/>
          <w:rFonts w:hint="eastAsia"/>
        </w:rPr>
      </w:pPr>
      <w:del w:id="1133" w:author="老蛋" w:date="2023-12-13T13:08:00Z">
        <w:r>
          <w:rPr>
            <w:rFonts w:hint="eastAsia"/>
          </w:rPr>
          <w:delText>　　A.人与自然的关系成为人与人之间一切社会关系的核心　　B.生态失衡已成为自然界自身周期演化不可逆转的趋势　　C.自然地理环境已成为人类社会发展的根本决定力量　　D.生态环境已日益成为人类反思自身活动的重要前提</w:delText>
        </w:r>
      </w:del>
    </w:p>
    <w:p>
      <w:pPr>
        <w:pStyle w:val="2"/>
        <w:rPr>
          <w:del w:id="1134" w:author="老蛋" w:date="2023-12-13T13:08:00Z"/>
          <w:rFonts w:hint="eastAsia"/>
        </w:rPr>
      </w:pPr>
      <w:del w:id="1135" w:author="老蛋" w:date="2023-12-13T13:08:00Z">
        <w:r>
          <w:rPr>
            <w:rFonts w:hint="eastAsia"/>
          </w:rPr>
          <w:delText>答案:D 选项</w:delText>
        </w:r>
      </w:del>
    </w:p>
    <w:p>
      <w:pPr>
        <w:pStyle w:val="2"/>
        <w:rPr>
          <w:rFonts w:hint="eastAsia"/>
        </w:rPr>
      </w:pPr>
    </w:p>
    <w:p>
      <w:pPr>
        <w:pStyle w:val="2"/>
        <w:rPr>
          <w:rFonts w:hint="eastAsia"/>
        </w:rPr>
      </w:pPr>
      <w:r>
        <w:rPr>
          <w:rFonts w:hint="eastAsia"/>
        </w:rPr>
        <w:t>[政治 P1172] 劳动力成为商品是货币转化为资本的前提条件，这是因为( )  　</w:t>
      </w:r>
      <w:ins w:id="1136" w:author="JH H" w:date="2023-12-13T01:21:00Z">
        <w:r>
          <w:rPr>
            <w:rFonts w:hint="eastAsia"/>
          </w:rPr>
          <w:t xml:space="preserve"> </w:t>
        </w:r>
      </w:ins>
      <w:del w:id="1137" w:author="JH H" w:date="2023-12-13T01:21:00Z">
        <w:r>
          <w:rPr>
            <w:rFonts w:hint="eastAsia"/>
          </w:rPr>
          <w:delText>　A.资本家购买的是劳动力的价值</w:delText>
        </w:r>
      </w:del>
    </w:p>
    <w:p>
      <w:pPr>
        <w:pStyle w:val="2"/>
        <w:rPr>
          <w:rFonts w:hint="eastAsia"/>
        </w:rPr>
      </w:pPr>
      <w:r>
        <w:rPr>
          <w:rFonts w:hint="eastAsia"/>
        </w:rPr>
        <w:t>　　A.资本家购买的是劳动力的价值　　B.劳动力商品具有价值和使用价值　　C.货币所有者购买的劳动力能够带来剩余价值　　D.劳动力自身的价值能够在消费过程中转移到新的商品中去</w:t>
      </w:r>
    </w:p>
    <w:p>
      <w:pPr>
        <w:pStyle w:val="2"/>
        <w:rPr>
          <w:rFonts w:hint="eastAsia"/>
        </w:rPr>
      </w:pPr>
      <w:r>
        <w:rPr>
          <w:rFonts w:hint="eastAsia"/>
        </w:rPr>
        <w:t>答案:C 选项</w:t>
      </w:r>
    </w:p>
    <w:p>
      <w:pPr>
        <w:pStyle w:val="2"/>
        <w:rPr>
          <w:rFonts w:hint="eastAsia"/>
        </w:rPr>
      </w:pPr>
    </w:p>
    <w:p>
      <w:pPr>
        <w:pStyle w:val="2"/>
        <w:rPr>
          <w:del w:id="1138" w:author="老蛋" w:date="2023-12-13T13:08:00Z"/>
          <w:rFonts w:hint="eastAsia"/>
        </w:rPr>
      </w:pPr>
      <w:del w:id="1139" w:author="老蛋" w:date="2023-12-13T13:08:00Z">
        <w:r>
          <w:rPr>
            <w:rFonts w:hint="eastAsia"/>
          </w:rPr>
          <w:delText>[政治 P1173] 1981年党的十一届六中全会通过《关于建国以来党的若干历史问题的建议》对我国社会主要矛盾作了规范的表</w:delText>
        </w:r>
      </w:del>
    </w:p>
    <w:p>
      <w:pPr>
        <w:pStyle w:val="2"/>
        <w:rPr>
          <w:del w:id="1140" w:author="老蛋" w:date="2023-12-13T13:08:00Z"/>
          <w:rFonts w:hint="eastAsia"/>
        </w:rPr>
      </w:pPr>
      <w:del w:id="1141" w:author="老蛋" w:date="2023-12-13T13:08:00Z">
        <w:r>
          <w:rPr>
            <w:rFonts w:hint="eastAsia"/>
          </w:rPr>
          <w:delText>　　A.生产力落后　　B.生产力不断发展的要求　　C.经济文化发展不平衡　　D.人民日益增长的物质文化需要</w:delText>
        </w:r>
      </w:del>
    </w:p>
    <w:p>
      <w:pPr>
        <w:pStyle w:val="2"/>
        <w:rPr>
          <w:del w:id="1142" w:author="老蛋" w:date="2023-12-13T13:08:00Z"/>
          <w:rFonts w:hint="eastAsia"/>
        </w:rPr>
      </w:pPr>
      <w:del w:id="1143" w:author="老蛋" w:date="2023-12-13T13:08:00Z">
        <w:r>
          <w:rPr>
            <w:rFonts w:hint="eastAsia"/>
          </w:rPr>
          <w:delText>答案:A 选项</w:delText>
        </w:r>
      </w:del>
    </w:p>
    <w:p>
      <w:pPr>
        <w:pStyle w:val="2"/>
        <w:rPr>
          <w:del w:id="1144" w:author="老蛋" w:date="2023-12-13T13:08:00Z"/>
          <w:rFonts w:hint="eastAsia"/>
        </w:rPr>
      </w:pPr>
    </w:p>
    <w:p>
      <w:pPr>
        <w:pStyle w:val="2"/>
        <w:rPr>
          <w:del w:id="1145" w:author="老蛋" w:date="2023-12-13T13:08:00Z"/>
          <w:rFonts w:hint="eastAsia"/>
        </w:rPr>
      </w:pPr>
      <w:del w:id="1146" w:author="老蛋" w:date="2023-12-13T13:08:00Z">
        <w:r>
          <w:rPr>
            <w:rFonts w:hint="eastAsia"/>
          </w:rPr>
          <w:delText>[政治 P1174] “发展才是硬道理”、“发展是党执政兴国的第一要务”、“发展是解决中国一切问题的总钥匙”，这是对社会主</w:delText>
        </w:r>
      </w:del>
    </w:p>
    <w:p>
      <w:pPr>
        <w:pStyle w:val="2"/>
        <w:rPr>
          <w:del w:id="1147" w:author="老蛋" w:date="2023-12-13T13:08:00Z"/>
          <w:rFonts w:hint="eastAsia"/>
        </w:rPr>
      </w:pPr>
      <w:del w:id="1148" w:author="老蛋" w:date="2023-12-13T13:08:00Z">
        <w:r>
          <w:rPr>
            <w:rFonts w:hint="eastAsia"/>
          </w:rPr>
          <w:delText>　　A.增强综合国力　　B.体现社会主义优越性　　C.消灭剥削，消除两极分化　　D.使人民共享发展成果，实现共同富裕</w:delText>
        </w:r>
      </w:del>
    </w:p>
    <w:p>
      <w:pPr>
        <w:pStyle w:val="2"/>
        <w:rPr>
          <w:del w:id="1149" w:author="老蛋" w:date="2023-12-13T13:08:00Z"/>
          <w:rFonts w:hint="eastAsia"/>
        </w:rPr>
      </w:pPr>
      <w:del w:id="1150" w:author="老蛋" w:date="2023-12-13T13:08:00Z">
        <w:r>
          <w:rPr>
            <w:rFonts w:hint="eastAsia"/>
          </w:rPr>
          <w:delText>答案:D 选项</w:delText>
        </w:r>
      </w:del>
    </w:p>
    <w:p>
      <w:pPr>
        <w:pStyle w:val="2"/>
        <w:rPr>
          <w:rFonts w:hint="eastAsia"/>
        </w:rPr>
      </w:pPr>
    </w:p>
    <w:p>
      <w:pPr>
        <w:pStyle w:val="2"/>
        <w:rPr>
          <w:rFonts w:hint="eastAsia"/>
        </w:rPr>
      </w:pPr>
      <w:r>
        <w:rPr>
          <w:rFonts w:hint="eastAsia"/>
        </w:rPr>
        <w:t>[政治 P1175] 党的十七大报告指出，坚持节约资源和保护环境的基本国策，关系人民群众切身利益和中华民族的生存发展，必须</w:t>
      </w:r>
    </w:p>
    <w:p>
      <w:pPr>
        <w:pStyle w:val="2"/>
        <w:rPr>
          <w:rFonts w:hint="eastAsia"/>
        </w:rPr>
      </w:pPr>
      <w:r>
        <w:rPr>
          <w:rFonts w:hint="eastAsia"/>
        </w:rPr>
        <w:t>　　A.节约使用资源和提高能源资源利用效率　　B.加强减排和生态保护工作　　C.限制能源开发和利用　　D.发展循环经济</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P1176] 随着经济的快速发展和物质生活水平的提高。人们的精神文化需求日益增长，迫切要求通过深化体制改革激发文化</w:t>
      </w:r>
    </w:p>
    <w:p>
      <w:pPr>
        <w:pStyle w:val="2"/>
        <w:rPr>
          <w:rFonts w:hint="eastAsia"/>
        </w:rPr>
      </w:pPr>
      <w:r>
        <w:rPr>
          <w:rFonts w:hint="eastAsia"/>
        </w:rPr>
        <w:t>　　A.繁荣社会主义文化，提高文化软实力　　B.协调发展公益性文化事业，经营性文化产业　　C.发展公益性事业，建立政府主导的公共文化体系　　D.调动社会力量在市场竞争中发展壮大文化产业</w:t>
      </w:r>
    </w:p>
    <w:p>
      <w:pPr>
        <w:pStyle w:val="2"/>
        <w:rPr>
          <w:rFonts w:hint="eastAsia"/>
        </w:rPr>
      </w:pPr>
      <w:r>
        <w:rPr>
          <w:rFonts w:hint="eastAsia"/>
        </w:rPr>
        <w:t>答案:C 选项</w:t>
      </w:r>
    </w:p>
    <w:p>
      <w:pPr>
        <w:pStyle w:val="2"/>
        <w:rPr>
          <w:rFonts w:hint="eastAsia"/>
        </w:rPr>
      </w:pPr>
    </w:p>
    <w:p>
      <w:pPr>
        <w:pStyle w:val="2"/>
        <w:rPr>
          <w:del w:id="1151" w:author="老蛋" w:date="2023-12-13T13:08:00Z"/>
          <w:rFonts w:hint="eastAsia"/>
        </w:rPr>
      </w:pPr>
      <w:del w:id="1152" w:author="老蛋" w:date="2023-12-13T13:08:00Z">
        <w:r>
          <w:rPr>
            <w:rFonts w:hint="eastAsia"/>
          </w:rPr>
          <w:delText>[政治 P1177] “十月革命一声炮响给中国送来了马克思列宁主义”，五四运动后，马克思列宁主义得到广泛传播。在中国最早讴</w:delText>
        </w:r>
      </w:del>
    </w:p>
    <w:p>
      <w:pPr>
        <w:pStyle w:val="2"/>
        <w:rPr>
          <w:del w:id="1153" w:author="老蛋" w:date="2023-12-13T13:08:00Z"/>
          <w:rFonts w:hint="eastAsia"/>
        </w:rPr>
      </w:pPr>
      <w:del w:id="1154" w:author="老蛋" w:date="2023-12-13T13:08:00Z">
        <w:r>
          <w:rPr>
            <w:rFonts w:hint="eastAsia"/>
          </w:rPr>
          <w:delText>　　A.陈独秀　　B.李大钊　　C.毛泽东　　D.瞿秋白</w:delText>
        </w:r>
      </w:del>
    </w:p>
    <w:p>
      <w:pPr>
        <w:pStyle w:val="2"/>
        <w:rPr>
          <w:del w:id="1155" w:author="老蛋" w:date="2023-12-13T13:08:00Z"/>
          <w:rFonts w:hint="eastAsia"/>
        </w:rPr>
      </w:pPr>
      <w:del w:id="1156" w:author="老蛋" w:date="2023-12-13T13:08:00Z">
        <w:r>
          <w:rPr>
            <w:rFonts w:hint="eastAsia"/>
          </w:rPr>
          <w:delText>答案:B 选项</w:delText>
        </w:r>
      </w:del>
    </w:p>
    <w:p>
      <w:pPr>
        <w:pStyle w:val="2"/>
        <w:rPr>
          <w:rFonts w:hint="eastAsia"/>
        </w:rPr>
      </w:pPr>
    </w:p>
    <w:p>
      <w:pPr>
        <w:pStyle w:val="2"/>
        <w:rPr>
          <w:rFonts w:hint="eastAsia"/>
        </w:rPr>
      </w:pPr>
      <w:r>
        <w:rPr>
          <w:rFonts w:hint="eastAsia"/>
        </w:rPr>
        <w:t>[政治 P1178] 1956年4-5月，毛泽东先后在中共中央政治局扩大会议和最高国务会议上作的《论十大关系》报告中指出“</w:t>
      </w:r>
    </w:p>
    <w:p>
      <w:pPr>
        <w:pStyle w:val="2"/>
        <w:rPr>
          <w:rFonts w:hint="eastAsia"/>
        </w:rPr>
      </w:pPr>
      <w:r>
        <w:rPr>
          <w:rFonts w:hint="eastAsia"/>
        </w:rPr>
        <w:t>　　A.实现了马克思主义同中国实际的第二次结合　　B.开始探索自己的社会主义建设道路　　C.开始找到自己的一条适合中国的路线　　D.已经突破社会主义苏联模式的束缚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P1179] 爱因斯坦曾经说过“大多数人都以为是才智成就了科学家，他们错了，是品格”下列名言与这段话含义一致的是</w:t>
      </w:r>
      <w:del w:id="1157" w:author="老蛋" w:date="2023-12-13T13:08:00Z">
        <w:r>
          <w:rPr>
            <w:rFonts w:hint="eastAsia"/>
          </w:rPr>
          <w:delText>(</w:delText>
        </w:r>
      </w:del>
    </w:p>
    <w:p>
      <w:pPr>
        <w:pStyle w:val="2"/>
        <w:rPr>
          <w:rFonts w:hint="eastAsia"/>
        </w:rPr>
      </w:pPr>
      <w:r>
        <w:rPr>
          <w:rFonts w:hint="eastAsia"/>
        </w:rPr>
        <w:t>　　A.道虽迩，不行不至;事虽小，不为不成　　B.才者，德之资也;德者，才之帅也　　C.不学礼，无以立　　D.是非之心，智也</w:t>
      </w:r>
    </w:p>
    <w:p>
      <w:pPr>
        <w:pStyle w:val="2"/>
        <w:rPr>
          <w:rFonts w:hint="eastAsia"/>
        </w:rPr>
      </w:pPr>
      <w:r>
        <w:rPr>
          <w:rFonts w:hint="eastAsia"/>
        </w:rPr>
        <w:t>答案:B 选项</w:t>
      </w:r>
    </w:p>
    <w:p>
      <w:pPr>
        <w:pStyle w:val="2"/>
        <w:rPr>
          <w:rFonts w:hint="eastAsia"/>
        </w:rPr>
      </w:pPr>
    </w:p>
    <w:p>
      <w:pPr>
        <w:pStyle w:val="2"/>
        <w:rPr>
          <w:del w:id="1158" w:author="老蛋" w:date="2023-12-13T13:08:00Z"/>
          <w:rFonts w:hint="eastAsia"/>
        </w:rPr>
      </w:pPr>
      <w:del w:id="1159" w:author="老蛋" w:date="2023-12-13T13:08:00Z">
        <w:r>
          <w:rPr>
            <w:rFonts w:hint="eastAsia"/>
          </w:rPr>
          <w:delText>[政治 P1180] 中华民族精神源远流长，包含着丰富的内容，其中，夸父追日、大禹治水、愚公移山、精卫填海等动人的传说，其</w:delText>
        </w:r>
      </w:del>
    </w:p>
    <w:p>
      <w:pPr>
        <w:pStyle w:val="2"/>
        <w:rPr>
          <w:del w:id="1160" w:author="老蛋" w:date="2023-12-13T13:08:00Z"/>
          <w:rFonts w:hint="eastAsia"/>
        </w:rPr>
      </w:pPr>
      <w:del w:id="1161" w:author="老蛋" w:date="2023-12-13T13:08:00Z">
        <w:r>
          <w:rPr>
            <w:rFonts w:hint="eastAsia"/>
          </w:rPr>
          <w:delText>　　A.勤劳勇敢　　B.团结统一　　C.自强不息　　D.爱好和平</w:delText>
        </w:r>
      </w:del>
    </w:p>
    <w:p>
      <w:pPr>
        <w:pStyle w:val="2"/>
        <w:rPr>
          <w:del w:id="1162" w:author="老蛋" w:date="2023-12-13T13:08:00Z"/>
          <w:rFonts w:hint="eastAsia"/>
        </w:rPr>
      </w:pPr>
      <w:del w:id="1163" w:author="老蛋" w:date="2023-12-13T13:08:00Z">
        <w:r>
          <w:rPr>
            <w:rFonts w:hint="eastAsia"/>
          </w:rPr>
          <w:delText>答案:C 选项</w:delText>
        </w:r>
      </w:del>
    </w:p>
    <w:p>
      <w:pPr>
        <w:pStyle w:val="2"/>
        <w:rPr>
          <w:del w:id="1164" w:author="老蛋" w:date="2023-12-13T13:08:00Z"/>
          <w:rFonts w:hint="eastAsia"/>
        </w:rPr>
      </w:pPr>
    </w:p>
    <w:p>
      <w:pPr>
        <w:pStyle w:val="2"/>
        <w:rPr>
          <w:del w:id="1165" w:author="老蛋" w:date="2023-12-13T13:08:00Z"/>
          <w:rFonts w:hint="eastAsia"/>
        </w:rPr>
      </w:pPr>
      <w:del w:id="1166" w:author="老蛋" w:date="2023-12-13T13:08:00Z">
        <w:r>
          <w:rPr>
            <w:rFonts w:hint="eastAsia"/>
          </w:rPr>
          <w:delText>[政治 P1181] 2001年中共中央印发的《公民道德建设实施纲要》中规定了公民基本道德规范的主要内容。公民道德建设的重</w:delText>
        </w:r>
      </w:del>
    </w:p>
    <w:p>
      <w:pPr>
        <w:pStyle w:val="2"/>
        <w:rPr>
          <w:del w:id="1167" w:author="老蛋" w:date="2023-12-13T13:08:00Z"/>
          <w:rFonts w:hint="eastAsia"/>
        </w:rPr>
      </w:pPr>
      <w:del w:id="1168" w:author="老蛋" w:date="2023-12-13T13:08:00Z">
        <w:r>
          <w:rPr>
            <w:rFonts w:hint="eastAsia"/>
          </w:rPr>
          <w:delText>　　A.爱国守法　　B.诚实守信　　C.勤奋自强　　D.团结友善</w:delText>
        </w:r>
      </w:del>
    </w:p>
    <w:p>
      <w:pPr>
        <w:pStyle w:val="2"/>
        <w:rPr>
          <w:del w:id="1169" w:author="老蛋" w:date="2023-12-13T13:08:00Z"/>
          <w:rFonts w:hint="eastAsia"/>
        </w:rPr>
      </w:pPr>
      <w:del w:id="1170" w:author="老蛋" w:date="2023-12-13T13:08:00Z">
        <w:r>
          <w:rPr>
            <w:rFonts w:hint="eastAsia"/>
          </w:rPr>
          <w:delText>答案:B 选项</w:delText>
        </w:r>
      </w:del>
    </w:p>
    <w:p>
      <w:pPr>
        <w:pStyle w:val="2"/>
        <w:rPr>
          <w:rFonts w:hint="eastAsia"/>
        </w:rPr>
      </w:pPr>
    </w:p>
    <w:p>
      <w:pPr>
        <w:pStyle w:val="2"/>
        <w:rPr>
          <w:rFonts w:hint="eastAsia"/>
        </w:rPr>
      </w:pPr>
      <w:r>
        <w:rPr>
          <w:rFonts w:hint="eastAsia"/>
        </w:rPr>
        <w:t>[政治 P1182] 我国宪法明确规定，实行依法治国建设社会主义法治国家。依法治国的根本要求是()  　</w:t>
      </w:r>
      <w:del w:id="1171" w:author="JH H" w:date="2023-12-13T01:21:00Z">
        <w:r>
          <w:rPr>
            <w:rFonts w:hint="eastAsia"/>
          </w:rPr>
          <w:delText>　A.有法可依 有</w:delText>
        </w:r>
      </w:del>
    </w:p>
    <w:p>
      <w:pPr>
        <w:pStyle w:val="2"/>
        <w:rPr>
          <w:rFonts w:hint="eastAsia"/>
        </w:rPr>
      </w:pPr>
      <w:r>
        <w:rPr>
          <w:rFonts w:hint="eastAsia"/>
        </w:rPr>
        <w:t>　　A.有法可依 有法必依 执法必严 违法必究　　B.保障公民的知情权、参与权、表达权、监督权　　C.立法公开、执法公开、司法公开　　D.社会生活的法制化、规范化、民主化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P1183] 2009年3月28日西藏自治区各族各界万余人身着节日盛装在拉萨布达拉宫广场隆重集会。热烈庆祝：()</w:t>
      </w:r>
    </w:p>
    <w:p>
      <w:pPr>
        <w:pStyle w:val="2"/>
        <w:rPr>
          <w:rFonts w:hint="eastAsia"/>
        </w:rPr>
      </w:pPr>
      <w:r>
        <w:rPr>
          <w:rFonts w:hint="eastAsia"/>
        </w:rPr>
        <w:t>　　A.西藏自治区和平解放58周年　　B.西藏自治区成立44周年　　C.西藏自治区九届人大二次会议召开　　D.首个西藏百万农奴解放纪念日</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P1184] 胡锦涛主席在2009年9月二十国领导人比斯堡峰会上发表了题为《全力促进增长，推动平衡发展》的讲话中指</w:t>
      </w:r>
    </w:p>
    <w:p>
      <w:pPr>
        <w:pStyle w:val="2"/>
        <w:rPr>
          <w:rFonts w:hint="eastAsia"/>
        </w:rPr>
      </w:pPr>
      <w:r>
        <w:rPr>
          <w:rFonts w:hint="eastAsia"/>
        </w:rPr>
        <w:t>　　A.经济全球化深入发展，国际产业分工转移，国际资源流动　　B.现行国际经济体系主要经济体宏观经济政策　　C.各国消费文化主要生活方式　　D.南北发展严重不平衡</w:t>
      </w:r>
    </w:p>
    <w:p>
      <w:pPr>
        <w:pStyle w:val="2"/>
        <w:rPr>
          <w:rFonts w:hint="eastAsia"/>
        </w:rPr>
      </w:pPr>
      <w:r>
        <w:rPr>
          <w:rFonts w:hint="eastAsia"/>
        </w:rPr>
        <w:t>答案:D 选项</w:t>
      </w:r>
    </w:p>
    <w:p>
      <w:pPr>
        <w:pStyle w:val="2"/>
        <w:rPr>
          <w:del w:id="1172" w:author="老蛋" w:date="2023-12-13T13:09:00Z"/>
          <w:rFonts w:hint="eastAsia"/>
        </w:rPr>
      </w:pPr>
    </w:p>
    <w:p>
      <w:pPr>
        <w:pStyle w:val="2"/>
        <w:rPr>
          <w:del w:id="1173" w:author="老蛋" w:date="2023-12-13T13:09:00Z"/>
          <w:rFonts w:hint="eastAsia"/>
        </w:rPr>
      </w:pPr>
      <w:del w:id="1174" w:author="老蛋" w:date="2023-12-13T13:09:00Z">
        <w:r>
          <w:rPr>
            <w:rFonts w:hint="eastAsia"/>
          </w:rPr>
          <w:delText>[政治 P1185] 我国数学家华罗庚在一次报告中以“一支粉笔多长为好”为例来讲解他所倡导的选法，对此，他解释道：“每支粉</w:delText>
        </w:r>
      </w:del>
    </w:p>
    <w:p>
      <w:pPr>
        <w:pStyle w:val="2"/>
        <w:rPr>
          <w:del w:id="1175" w:author="老蛋" w:date="2023-12-13T13:09:00Z"/>
          <w:rFonts w:hint="eastAsia"/>
        </w:rPr>
      </w:pPr>
      <w:del w:id="1176" w:author="老蛋" w:date="2023-12-13T13:09:00Z">
        <w:r>
          <w:rPr>
            <w:rFonts w:hint="eastAsia"/>
          </w:rPr>
          <w:delText>　　A。注重量的积累　　B。保持事物质的稳定性　　C。坚持适度原则　　D。全面考虑事物属性的多样性</w:delText>
        </w:r>
      </w:del>
    </w:p>
    <w:p>
      <w:pPr>
        <w:pStyle w:val="2"/>
        <w:rPr>
          <w:del w:id="1177" w:author="老蛋" w:date="2023-12-13T13:09:00Z"/>
          <w:rFonts w:hint="eastAsia"/>
        </w:rPr>
      </w:pPr>
      <w:del w:id="1178" w:author="老蛋" w:date="2023-12-13T13:09:00Z">
        <w:r>
          <w:rPr>
            <w:rFonts w:hint="eastAsia"/>
          </w:rPr>
          <w:delText>答案:C 选项</w:delText>
        </w:r>
      </w:del>
    </w:p>
    <w:p>
      <w:pPr>
        <w:pStyle w:val="2"/>
        <w:rPr>
          <w:rFonts w:hint="eastAsia"/>
        </w:rPr>
      </w:pPr>
    </w:p>
    <w:p>
      <w:pPr>
        <w:pStyle w:val="2"/>
        <w:rPr>
          <w:rFonts w:hint="eastAsia"/>
        </w:rPr>
      </w:pPr>
      <w:r>
        <w:rPr>
          <w:rFonts w:hint="eastAsia"/>
        </w:rPr>
        <w:t>[政治 P1186] 社会存在是指社会的物质生活条件，它有多方面的内容，其中最能集中体现人类社会性质的是：( )  　</w:t>
      </w:r>
      <w:del w:id="1179" w:author="JH H" w:date="2023-12-13T01:22:00Z">
        <w:r>
          <w:rPr>
            <w:rFonts w:hint="eastAsia"/>
          </w:rPr>
          <w:delText>　A</w:delText>
        </w:r>
      </w:del>
    </w:p>
    <w:p>
      <w:pPr>
        <w:pStyle w:val="2"/>
        <w:rPr>
          <w:rFonts w:hint="eastAsia"/>
        </w:rPr>
      </w:pPr>
      <w:r>
        <w:rPr>
          <w:rFonts w:hint="eastAsia"/>
        </w:rPr>
        <w:t>　　A。社会形态　　B。地理环境　　C。人口因素　　D。生产方式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P1187] 马克思把商品转换成货币称为“商品的惊险的跳跃”，“这个跳跃如果不成熟，坏的不是商品，但一定是商品占有</w:t>
      </w:r>
    </w:p>
    <w:p>
      <w:pPr>
        <w:pStyle w:val="2"/>
        <w:rPr>
          <w:rFonts w:hint="eastAsia"/>
        </w:rPr>
      </w:pPr>
      <w:r>
        <w:rPr>
          <w:rFonts w:hint="eastAsia"/>
        </w:rPr>
        <w:t>　　A。货币才能转化为资本　　B。价值才能转化为使用价值　　C。抽象劳动才能转化为具体劳动　　D。私人劳动才能转化为社会劳动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P1188] 邓小平指出：“社会主义究竟是个什么样子，苏联搞了很多年，也并没有搞清楚，可能列宁的思路比较好，搞了个</w:t>
      </w:r>
    </w:p>
    <w:p>
      <w:pPr>
        <w:pStyle w:val="2"/>
        <w:rPr>
          <w:rFonts w:hint="eastAsia"/>
        </w:rPr>
      </w:pPr>
      <w:r>
        <w:rPr>
          <w:rFonts w:hint="eastAsia"/>
        </w:rPr>
        <w:t>　　A。提出了比较系统的社会主义建设纲领　　B。根据俄国的实际情况来探索社会主义建设的道路　　C。为俄国找到一种比较成熟的社会主义发展模式　　D。按照马克思恩格斯关于未来的设想来建设社会主义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P1189] 1927年大革命失败后，党的工作重心开始转向农村，在农村建立革命根据地，则革命根据地能够在中国长期存</w:t>
      </w:r>
    </w:p>
    <w:p>
      <w:pPr>
        <w:pStyle w:val="2"/>
        <w:rPr>
          <w:rFonts w:hint="eastAsia"/>
        </w:rPr>
      </w:pPr>
      <w:r>
        <w:rPr>
          <w:rFonts w:hint="eastAsia"/>
        </w:rPr>
        <w:t>　　A.中国是一个政治、经济、文化皆发展不平衡的半殖民地半封建社会　　B。良好的群众基础和革命形势的继续向前发展　　C。相当力量正式红军的存在　　D。党的领导及其正确的政策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P1190] 社会主义初级阶段基本经济制度，既包括公有制经济，也包括非公有制经济，把非公有制经济纳入社会主义初级阶</w:t>
      </w:r>
    </w:p>
    <w:p>
      <w:pPr>
        <w:pStyle w:val="2"/>
        <w:rPr>
          <w:rFonts w:hint="eastAsia"/>
        </w:rPr>
      </w:pPr>
      <w:r>
        <w:rPr>
          <w:rFonts w:hint="eastAsia"/>
        </w:rPr>
        <w:t>　　A。是社会主义性质的经济成分　　B。是社会主义经济的重要组成部分　　C。是为社会主义服务的经济成分　　D。在社会主义初级阶段不占主体地位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P1191] 党的十七大通过的党章把“和谐”与“富强 民主 文明 ”一起作为社会主义现代化建设的目标写入了社会主义</w:t>
      </w:r>
    </w:p>
    <w:p>
      <w:pPr>
        <w:pStyle w:val="2"/>
        <w:rPr>
          <w:rFonts w:hint="eastAsia"/>
        </w:rPr>
      </w:pPr>
      <w:r>
        <w:rPr>
          <w:rFonts w:hint="eastAsia"/>
        </w:rPr>
        <w:t>　　A.中国特色社会主义的本质属性　　B.中国传统文化的价值取向　　C。经济建设的内在要求　　D。解决收入分配差距的重要途径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P1192] 深化文化体制改革，要坚持公益性文化事业和经营性文化产业协调发展。发展经营性文化产业的根本任务是( )</w:t>
      </w:r>
    </w:p>
    <w:p>
      <w:pPr>
        <w:pStyle w:val="2"/>
        <w:rPr>
          <w:rFonts w:hint="eastAsia"/>
        </w:rPr>
      </w:pPr>
      <w:r>
        <w:rPr>
          <w:rFonts w:hint="eastAsia"/>
        </w:rPr>
        <w:t>　　A。繁荣文化市场，满足人民群众多方面多层次多样化的文化需求　　B。保障人民群众基本的文化权益　　C。构建覆盖全社会的比较完备的公共文化服务体系　　D。加快文化产业基地和区域性特色文化产业群建设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P1193] 从1884年到1919年的80年间，中国人民对外来的侵略进行了英勇顽强发的反抗，但历次的反侵略战争，</w:t>
      </w:r>
    </w:p>
    <w:p>
      <w:pPr>
        <w:pStyle w:val="2"/>
        <w:rPr>
          <w:rFonts w:hint="eastAsia"/>
        </w:rPr>
      </w:pPr>
      <w:r>
        <w:rPr>
          <w:rFonts w:hint="eastAsia"/>
        </w:rPr>
        <w:t>　　A。军事战略错误　　B。社会制度的腐败　　C。经济技术的落后　　D。思想观念的保守</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P1194] 1953年9月，彭德怀在一份报告中说，抗美援朝战争的胜利证明：西方侵略者几百年来只要在东方一个海岸上</w:t>
      </w:r>
    </w:p>
    <w:p>
      <w:pPr>
        <w:pStyle w:val="2"/>
        <w:rPr>
          <w:rFonts w:hint="eastAsia"/>
        </w:rPr>
      </w:pPr>
      <w:r>
        <w:rPr>
          <w:rFonts w:hint="eastAsia"/>
        </w:rPr>
        <w:t>　　A。结束了西方列强霸权主义的历史　　B。打破了美国军队不可战胜的神话　　C。奠定了民族独立人民解放的基础　　D。赢得了近代以来中华民族反抗外敌入侵的第一次完全胜利</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P1195] 社会主义法律在国家和社会生活中的权威和尊严是建设社会主义法治国家的重要条件。法律权威是就国家和社会管</w:t>
      </w:r>
    </w:p>
    <w:p>
      <w:pPr>
        <w:pStyle w:val="2"/>
        <w:rPr>
          <w:rFonts w:hint="eastAsia"/>
        </w:rPr>
      </w:pPr>
      <w:r>
        <w:rPr>
          <w:rFonts w:hint="eastAsia"/>
        </w:rPr>
        <w:t>　　A。法德强制性　　B。法德不可抗性　　C。法的合理性　　D。法的规范性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P1196] 法律的指引作用主要是通过授权性规范、禁止性规范和义务性规范三种规范形式来实现的，其中，义务性规范是告</w:t>
      </w:r>
    </w:p>
    <w:p>
      <w:pPr>
        <w:pStyle w:val="2"/>
        <w:rPr>
          <w:rFonts w:hint="eastAsia"/>
        </w:rPr>
      </w:pPr>
      <w:r>
        <w:rPr>
          <w:rFonts w:hint="eastAsia"/>
        </w:rPr>
        <w:t>　　A。不得或者不准做什么　　B。可以或者有权做什么　　C。应当或者必须做什么　　D。能够或者不能做什么</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P1197] 道德的功能是指道德作为社会意识的特殊形式对于社会发展所具有的功能，其中最突出也是最重要的社会功能是(</w:t>
      </w:r>
    </w:p>
    <w:p>
      <w:pPr>
        <w:pStyle w:val="2"/>
        <w:rPr>
          <w:rFonts w:hint="eastAsia"/>
        </w:rPr>
      </w:pPr>
      <w:r>
        <w:rPr>
          <w:rFonts w:hint="eastAsia"/>
        </w:rPr>
        <w:t>　　A。辩护功能　　B。沟通功能　　C。调节功能　　D。激励功能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P1198] 理想作为一种精神现象，是人类社会实践的产物。理想源于现实，又超越现实，在现实中有多种类型。从层次上划</w:t>
      </w:r>
    </w:p>
    <w:p>
      <w:pPr>
        <w:pStyle w:val="2"/>
        <w:rPr>
          <w:rFonts w:hint="eastAsia"/>
        </w:rPr>
      </w:pPr>
      <w:r>
        <w:rPr>
          <w:rFonts w:hint="eastAsia"/>
        </w:rPr>
        <w:t>　　A。个人理想和社会理想　　B。道德理想和政治理想　　C。生活理想和职业理想　　D。崇高理想和一般理想</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P1199] 2010年10月1日，“嫦娥二号”卫星在西昌卫星发射中心发射升空并成功奔月，实现了我国( )。</w:t>
      </w:r>
    </w:p>
    <w:p>
      <w:pPr>
        <w:pStyle w:val="2"/>
        <w:rPr>
          <w:rFonts w:hint="eastAsia"/>
        </w:rPr>
      </w:pPr>
      <w:r>
        <w:rPr>
          <w:rFonts w:hint="eastAsia"/>
        </w:rPr>
        <w:t>　　A。深空探测“零的突破”　　B。首次月球软着陆和自动巡视勘测　　C。首次月球样品自动取样返回探测　　D。运载火箭直接将卫星发射至缔约转移轨道等多项技术突破</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P1200] 2003年3月，美国率其盟友发动了长达7年之久的对伊拉克战争，给伊人民造成了慎重灾难。2010年8月</w:t>
      </w:r>
    </w:p>
    <w:p>
      <w:pPr>
        <w:pStyle w:val="2"/>
        <w:rPr>
          <w:rFonts w:hint="eastAsia"/>
        </w:rPr>
      </w:pPr>
      <w:r>
        <w:rPr>
          <w:rFonts w:hint="eastAsia"/>
        </w:rPr>
        <w:t>　　A。调整军事部署　　B。改变先发制人战略　　C。专项本土反恐为主　　D。放弃单边主义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P1201] 恩格斯说：“鹰比人看得远得多，但是人的眼睛识别东西远胜于鹰。狗比人具有敏锐得多的嗅觉，但是它连被人当</w:t>
      </w:r>
    </w:p>
    <w:p>
      <w:pPr>
        <w:pStyle w:val="2"/>
        <w:rPr>
          <w:rFonts w:hint="eastAsia"/>
        </w:rPr>
      </w:pPr>
      <w:r>
        <w:rPr>
          <w:rFonts w:hint="eastAsia"/>
        </w:rPr>
        <w:t>　　A人不仅有感觉还有思维 B人不仅有理性还有非理性　　C人不仅有知觉还有想象 D人不仅有生理机能还有心理活动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P1202] 有这样一道数学题：“90%×90%×90%×90%×90%=?其答案是约59%。90分看似一个非常不</w:t>
      </w:r>
    </w:p>
    <w:p>
      <w:pPr>
        <w:pStyle w:val="2"/>
        <w:rPr>
          <w:rFonts w:hint="eastAsia"/>
        </w:rPr>
      </w:pPr>
      <w:r>
        <w:rPr>
          <w:rFonts w:hint="eastAsia"/>
        </w:rPr>
        <w:t>　　A肯定中包含否定　　B量变引起事变　　C必然性通过偶然性开辟道路　　D可能和现实是相互转化的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P1203] 在资本主义社会里，资本家雇佣工人进行劳动并支付相应的工资。资本主义工资的本质是( )  　　</w:t>
      </w:r>
      <w:del w:id="1180" w:author="JH H" w:date="2023-12-13T01:22:00Z">
        <w:r>
          <w:rPr>
            <w:rFonts w:hint="eastAsia"/>
          </w:rPr>
          <w:delText>A.工人</w:delText>
        </w:r>
      </w:del>
    </w:p>
    <w:p>
      <w:pPr>
        <w:pStyle w:val="2"/>
        <w:rPr>
          <w:rFonts w:hint="eastAsia"/>
        </w:rPr>
      </w:pPr>
      <w:r>
        <w:rPr>
          <w:rFonts w:hint="eastAsia"/>
        </w:rPr>
        <w:t>　　A.工人所获得的资本家的预付资本　　B.工人劳动力的价值或价格　　C.工人所创造的剩余价值的一部分　　D.工人全部劳动的报酬</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P1204] 2011年9月以来美国爆发的“占领华尔街”抗议活动中，示威者打出“我们是99%”的标语，向极富阶级表</w:t>
      </w:r>
    </w:p>
    <w:p>
      <w:pPr>
        <w:pStyle w:val="2"/>
        <w:rPr>
          <w:rFonts w:hint="eastAsia"/>
        </w:rPr>
      </w:pPr>
      <w:r>
        <w:rPr>
          <w:rFonts w:hint="eastAsia"/>
        </w:rPr>
        <w:t>　　A劳资冲突的集中体现　　B生产社会化的必然产物　　C资本积累的必然结果　　D虚拟资本泡沫化的恶果</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P1205] 毛泽东曾在不同场合多次谈到，调查研究由两种方法，一种是走马看花，一种是下马看花。走马看花，不深入，还</w:t>
      </w:r>
    </w:p>
    <w:p>
      <w:pPr>
        <w:pStyle w:val="2"/>
        <w:rPr>
          <w:rFonts w:hint="eastAsia"/>
        </w:rPr>
      </w:pPr>
      <w:r>
        <w:rPr>
          <w:rFonts w:hint="eastAsia"/>
        </w:rPr>
        <w:t>　　A解决实际问题必须要有先进理论的指导　　B运用多种综合方法分析调查研究的材料　　C马克思主义理论必须适合中国革命的具体实际　　D只有全面深入了解中国的实际，才能找出规律</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P1206] 改革开放以来，我们党对公有制认识上的一个重大突破，就是明确了公有制和公有制的实现形式是两个不同层次的</w:t>
      </w:r>
    </w:p>
    <w:p>
      <w:pPr>
        <w:pStyle w:val="2"/>
        <w:rPr>
          <w:rFonts w:hint="eastAsia"/>
        </w:rPr>
      </w:pPr>
      <w:r>
        <w:rPr>
          <w:rFonts w:hint="eastAsia"/>
        </w:rPr>
        <w:t>　　A、占有形式 B分配形式 C所有权归属 D组织形式和经营方式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P1207] 2011年进行的全国县乡两级人大换届选举，是2010年3月选举法修改后首次实行城乡按相同人口比例选举</w:t>
      </w:r>
    </w:p>
    <w:p>
      <w:pPr>
        <w:pStyle w:val="2"/>
        <w:rPr>
          <w:rFonts w:hint="eastAsia"/>
        </w:rPr>
      </w:pPr>
      <w:r>
        <w:rPr>
          <w:rFonts w:hint="eastAsia"/>
        </w:rPr>
        <w:t>　　A更好地体现了人人平等、地区平等和民族平等　　B有利于党在国家政权中发扬民主、贯彻党的群众路线　　C集中反映了人民代表大会是人民当家作主的根本途径　　D表明我国人大代表的产生与西方议会议员的产生有根本区别</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P1208] 邓小平指出：“解决民族问题，中国采取的不是民族共和国联邦的制度，而是民族区域自治的制度。我们认为这个</w:t>
      </w:r>
    </w:p>
    <w:p>
      <w:pPr>
        <w:pStyle w:val="2"/>
        <w:rPr>
          <w:rFonts w:hint="eastAsia"/>
        </w:rPr>
      </w:pPr>
      <w:r>
        <w:rPr>
          <w:rFonts w:hint="eastAsia"/>
        </w:rPr>
        <w:t>　　A各民族聚居区发展的不平衡性　　B 统一的多民族国家的长期存在和发展　　C 各民族大杂居、小聚居的人口分布格局　　D 近代以来各民族在共同反抗外来侵略斗争中形成的爱国主义精神</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[政治 P1209] </w:t>
      </w:r>
      <w:del w:id="1181" w:author="JH H" w:date="2023-12-13T01:23:00Z">
        <w:r>
          <w:rPr>
            <w:rFonts w:hint="eastAsia"/>
          </w:rPr>
          <w:delText>19世纪40年代以后，资本帝国主义势力一次又一次地发动对中国的侵略战争，妄图瓜分中国、灭亡中国，但是</w:delText>
        </w:r>
      </w:del>
    </w:p>
    <w:p>
      <w:pPr>
        <w:pStyle w:val="2"/>
        <w:rPr>
          <w:rFonts w:hint="eastAsia"/>
        </w:rPr>
      </w:pPr>
      <w:r>
        <w:rPr>
          <w:rFonts w:hint="eastAsia"/>
        </w:rPr>
        <w:t>19世纪40年代以后，资本帝国主义势力一次又一次地发动对中国的侵略战争，妄图瓜分中国、灭亡中国，但是，帝国主义列强并没有能够实现他们的这一图谋，其根本原因是(D)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[政治 P1210] </w:t>
      </w:r>
      <w:del w:id="1182" w:author="JH H" w:date="2023-12-13T01:23:00Z">
        <w:r>
          <w:rPr>
            <w:rFonts w:hint="eastAsia"/>
          </w:rPr>
          <w:delText>毛泽东在《中国革命和中国共产党》中论述了民主革命和社会主义革命的关系。他之处：“民主革命是社会主义革</w:delText>
        </w:r>
      </w:del>
    </w:p>
    <w:p>
      <w:pPr>
        <w:pStyle w:val="2"/>
        <w:rPr>
          <w:rFonts w:hint="eastAsia"/>
        </w:rPr>
      </w:pPr>
      <w:r>
        <w:rPr>
          <w:rFonts w:hint="eastAsia"/>
        </w:rPr>
        <w:t>毛泽东在《中国革命和中国共产党》中论述了民主革命和社会主义革命的关系。他之处：“民主革命是社会主义革命的必要准备，社会主义革命是民主革命的必然趋势”。这两个革命阶段能够有机连接的原因是(A)　　A.资本主义道路在中国走不通　　B.俄国十月革命为中国提供了经验　　C.民主革命中包含了社会主义因素　　D.中国国情决定中国革命必须分两步走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P1211] 道德修养是一个循序渐进的过程，古人云：“积土成山，风雨兴焉;积水成渊，蛟龙生焉;积善成德，而神明自得</w:t>
      </w:r>
    </w:p>
    <w:p>
      <w:pPr>
        <w:pStyle w:val="2"/>
        <w:rPr>
          <w:rFonts w:hint="eastAsia"/>
        </w:rPr>
      </w:pPr>
      <w:r>
        <w:rPr>
          <w:rFonts w:hint="eastAsia"/>
        </w:rPr>
        <w:t>　　A.仁远乎哉?我欲仁，斯仁至矣　　B.勿以善小而不为，勿以恶小而为之　　C.君子求诸已，小人求诸人　　D.有能一日用其力于仁矣乎?我未见力不足者</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P1212] 中国特色社会主义法律体系是以我国全部现行法律规范按照一定的标准和原则划分为不同的法律部门，并由这些法</w:t>
      </w:r>
    </w:p>
    <w:p>
      <w:pPr>
        <w:pStyle w:val="2"/>
        <w:rPr>
          <w:rFonts w:hint="eastAsia"/>
        </w:rPr>
      </w:pPr>
      <w:r>
        <w:rPr>
          <w:rFonts w:hint="eastAsia"/>
        </w:rPr>
        <w:t>　　A.知识产权法 B.商法 C.公司法 D.民法商法</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P1213] 人生目的是人在人生实践中关于自身行为的根本指向和人生追求，它所认识和回答的根本问题是  　　</w:t>
      </w:r>
      <w:del w:id="1183" w:author="JH H" w:date="2023-12-13T01:23:00Z">
        <w:r>
          <w:rPr>
            <w:rFonts w:hint="eastAsia"/>
          </w:rPr>
          <w:delText>A.人为</w:delText>
        </w:r>
      </w:del>
    </w:p>
    <w:p>
      <w:pPr>
        <w:pStyle w:val="2"/>
        <w:rPr>
          <w:rFonts w:hint="eastAsia"/>
        </w:rPr>
      </w:pPr>
      <w:r>
        <w:rPr>
          <w:rFonts w:hint="eastAsia"/>
        </w:rPr>
        <w:t>　　A.人为什么活着 B.人如何对待生活　　C.怎样对待人生境遇 D.怎样选择人生道路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P1214] 社会主义道德建设的核心是()  　　</w:t>
      </w:r>
      <w:del w:id="1184" w:author="JH H" w:date="2023-12-13T01:23:00Z">
        <w:r>
          <w:rPr>
            <w:rFonts w:hint="eastAsia"/>
          </w:rPr>
          <w:delText>A爱国主义 B集体主义  　　C为人民服务 D社会主义荣辱观</w:delText>
        </w:r>
      </w:del>
    </w:p>
    <w:p>
      <w:pPr>
        <w:pStyle w:val="2"/>
        <w:rPr>
          <w:rFonts w:hint="eastAsia"/>
        </w:rPr>
      </w:pPr>
      <w:r>
        <w:rPr>
          <w:rFonts w:hint="eastAsia"/>
        </w:rPr>
        <w:t>　　A爱国主义 B集体主义　　C为人民服务 D社会主义荣辱观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P1215] 与“天宫一号”两度完成“太空之吻”的“神舟八号”飞船，于2011年11月17日顺利回“家”，天宫一号</w:t>
      </w:r>
    </w:p>
    <w:p>
      <w:pPr>
        <w:pStyle w:val="2"/>
        <w:rPr>
          <w:rFonts w:hint="eastAsia"/>
        </w:rPr>
      </w:pPr>
      <w:r>
        <w:rPr>
          <w:rFonts w:hint="eastAsia"/>
        </w:rPr>
        <w:t>　　A载人航天技术已经完全成熟　　B实现了由航天大国向航天强国的转变　　C实现了载人航天工程“三步走”的发展战略　　D为今后建造载人空间站奠定了坚实的技术基础</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P1216] 2011年5月8日，国际货币基金组织(IMF)总裁多米尼克·斯特劳斯·卡恩因涉案而辞去总裁职务，引发</w:t>
      </w:r>
    </w:p>
    <w:p>
      <w:pPr>
        <w:pStyle w:val="2"/>
        <w:rPr>
          <w:rFonts w:hint="eastAsia"/>
        </w:rPr>
      </w:pPr>
      <w:r>
        <w:rPr>
          <w:rFonts w:hint="eastAsia"/>
        </w:rPr>
        <w:t>　　A国际货币基金组织改革进程加快　　B新兴国家的话语权和代表性得到提升　　C欧美主导国际金融机构的局面仍未改变　　D发展中国家作为一支独立力量登上世界舞台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P1217] 有一幅对联，上联“桔子洲，洲旁舟，舟行洲不行，”下联“天心阁，阁中鸽，鸽飞阁不飞。”这形象的说明了运</w:t>
      </w:r>
    </w:p>
    <w:p>
      <w:pPr>
        <w:pStyle w:val="2"/>
        <w:rPr>
          <w:rFonts w:hint="eastAsia"/>
        </w:rPr>
      </w:pPr>
      <w:r>
        <w:rPr>
          <w:rFonts w:hint="eastAsia"/>
        </w:rPr>
        <w:t>　　A.运动的衡量尺度　　B.运动的内在原因　　C.运动的普遍状态　　D.运动的存在方式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P1218] 一位机械工程专家讲过这样一件事：“文革”中，他在农场劳动，有一天领导要他去割羊草，他没养过羊，怎么认</w:t>
      </w:r>
    </w:p>
    <w:p>
      <w:pPr>
        <w:pStyle w:val="2"/>
        <w:rPr>
          <w:rFonts w:hint="eastAsia"/>
        </w:rPr>
      </w:pPr>
      <w:r>
        <w:rPr>
          <w:rFonts w:hint="eastAsia"/>
        </w:rPr>
        <w:t>　　A.主观联系　　B.必然联系　　C.因果联系　　D.本质联系</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P1219] 《资本论》中有这样的表述“对上衣来说，无论是裁缝自己穿还是他的顾客穿，都是一样的”，这样只有因为无论</w:t>
      </w:r>
    </w:p>
    <w:p>
      <w:pPr>
        <w:pStyle w:val="2"/>
        <w:rPr>
          <w:rFonts w:hint="eastAsia"/>
        </w:rPr>
      </w:pPr>
      <w:r>
        <w:rPr>
          <w:rFonts w:hint="eastAsia"/>
        </w:rPr>
        <w:t>　　A.上衣都起到着使用价值的作用　　B.上衣都起到着价值的作用　　C.上衣都是抽象劳动的结果　　D.上衣都是社会劳动的结果</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P1220] 某资本家投资100万元，每次投资所得的利润是15万元，假定其预付资本的有机构成是4:1，那么该资本家</w:t>
      </w:r>
    </w:p>
    <w:p>
      <w:pPr>
        <w:pStyle w:val="2"/>
        <w:rPr>
          <w:rFonts w:hint="eastAsia"/>
        </w:rPr>
      </w:pPr>
      <w:r>
        <w:rPr>
          <w:rFonts w:hint="eastAsia"/>
        </w:rPr>
        <w:t>　　A.15%　　B.75%　　C.100%　　D.125%</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P1221] 当今世界是开放的世界，中国的发展离不开世界，实行对外开放是我国的一项基本国策，坚持这一国策的基本立足</w:t>
      </w:r>
    </w:p>
    <w:p>
      <w:pPr>
        <w:pStyle w:val="2"/>
        <w:rPr>
          <w:rFonts w:hint="eastAsia"/>
        </w:rPr>
      </w:pPr>
      <w:r>
        <w:rPr>
          <w:rFonts w:hint="eastAsia"/>
        </w:rPr>
        <w:t>　　A.内外联动，互惠互利　　B.多放平衡，共同发展　　C.相互借鉴，求同存异　　D.独立自主，自力更生D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P1222] 公益性文化事业是保障公民基本文化权益的重要途径，大力发展公益文化事业始终坚持放到首位的是：  　　A</w:t>
      </w:r>
    </w:p>
    <w:p>
      <w:pPr>
        <w:pStyle w:val="2"/>
        <w:rPr>
          <w:rFonts w:hint="eastAsia"/>
        </w:rPr>
      </w:pPr>
      <w:r>
        <w:rPr>
          <w:rFonts w:hint="eastAsia"/>
        </w:rPr>
        <w:t>　　A.社会效益　　B.经济效益　　C.繁荣文化市场　　D.创新文化体制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P1223] 近年来为了缩小我国居民在收入分配方面的差距，党和政府做出了巨大的努力，如提高个税起证点，提高企业退休</w:t>
      </w:r>
    </w:p>
    <w:p>
      <w:pPr>
        <w:pStyle w:val="2"/>
        <w:rPr>
          <w:rFonts w:hint="eastAsia"/>
        </w:rPr>
      </w:pPr>
      <w:r>
        <w:rPr>
          <w:rFonts w:hint="eastAsia"/>
        </w:rPr>
        <w:t>　　A.初次分配注重效率　　B.再次分配更注重公平　　C.劳动报酬在初次分配中比重提高　　D.各种生产要素都能按贡献参与分配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P1224] 党的十八大报告提出为确保实现全面建成小康社会的宏伟目标到2020年，在实现国内生产总值比2010年翻</w:t>
      </w:r>
    </w:p>
    <w:p>
      <w:pPr>
        <w:pStyle w:val="2"/>
        <w:rPr>
          <w:rFonts w:hint="eastAsia"/>
        </w:rPr>
      </w:pPr>
      <w:r>
        <w:rPr>
          <w:rFonts w:hint="eastAsia"/>
        </w:rPr>
        <w:t>　　A.城乡居民人均收入　　B.城乡居民可支配收入　　C.国民收入　　D.财政收入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P1225] 甲午战争后，维新运动迅速兴起，针对洋务派提出的“中体西用”的方针，维新派指出，“体”与“用”是不可分</w:t>
      </w:r>
    </w:p>
    <w:p>
      <w:pPr>
        <w:pStyle w:val="2"/>
        <w:rPr>
          <w:rFonts w:hint="eastAsia"/>
        </w:rPr>
      </w:pPr>
      <w:r>
        <w:rPr>
          <w:rFonts w:hint="eastAsia"/>
        </w:rPr>
        <w:t>　　A.要不要社会革命　　B.要不要以革命手段推翻清王朝　　C.要不要在中国兴办近代企业　　D.要不要学习西方的政治制度与思想文化D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P1226] 1948年10月2日，刘少奇同志在同华北记者团谈话时，讲了一个希腊神话故事：巨人安泰是地神之子，他在</w:t>
      </w:r>
    </w:p>
    <w:p>
      <w:pPr>
        <w:pStyle w:val="2"/>
        <w:rPr>
          <w:rFonts w:hint="eastAsia"/>
        </w:rPr>
      </w:pPr>
      <w:r>
        <w:rPr>
          <w:rFonts w:hint="eastAsia"/>
        </w:rPr>
        <w:t>　　A.坚持理论联系实际　　B.保持党的方针政策的正确　　C.保持对敌人的高度警惕　　D.保持同人民群众的血肉联系D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P1227] 全面提高公民道德素质，要坚持依法治国和以德治国相结合，加强社会公德，职业道德，家庭美德，个人品德教育</w:t>
      </w:r>
    </w:p>
    <w:p>
      <w:pPr>
        <w:pStyle w:val="2"/>
        <w:rPr>
          <w:rFonts w:hint="eastAsia"/>
        </w:rPr>
      </w:pPr>
      <w:r>
        <w:rPr>
          <w:rFonts w:hint="eastAsia"/>
        </w:rPr>
        <w:t>　　A.爱岗敬业　　B.诚实守信　　C.助人为乐　　D.勤俭持家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P1228] 我们要大力弘扬的时代精神是当代人民精神风貌的集中体现，是激发社会创造活力的强大力量。时代精神内涵十分</w:t>
      </w:r>
    </w:p>
    <w:p>
      <w:pPr>
        <w:pStyle w:val="2"/>
        <w:rPr>
          <w:rFonts w:hint="eastAsia"/>
        </w:rPr>
      </w:pPr>
      <w:r>
        <w:rPr>
          <w:rFonts w:hint="eastAsia"/>
        </w:rPr>
        <w:t>　　A.国际主义　　B.集体主义　　C.改革创新　　D.开拓进取</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P1229] 个体的人生活动不仅具有满足自我需要的价值属性，还必然包含着满足社会需要的价值属性。个人的需要能不能从</w:t>
      </w:r>
    </w:p>
    <w:p>
      <w:pPr>
        <w:pStyle w:val="2"/>
        <w:rPr>
          <w:rFonts w:hint="eastAsia"/>
        </w:rPr>
      </w:pPr>
      <w:r>
        <w:rPr>
          <w:rFonts w:hint="eastAsia"/>
        </w:rPr>
        <w:t>　　A.社会影响　　B.社会价值　　C.社会地位　　D.社会理想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P1230] “和为贵”是中华民族的传统美德，采用调解的方法解决纠纷，有利于社会和谐。调解可以在诉讼程序外进行，也</w:t>
      </w:r>
    </w:p>
    <w:p>
      <w:pPr>
        <w:pStyle w:val="2"/>
        <w:rPr>
          <w:rFonts w:hint="eastAsia"/>
        </w:rPr>
      </w:pPr>
      <w:r>
        <w:rPr>
          <w:rFonts w:hint="eastAsia"/>
        </w:rPr>
        <w:t>　　A.人民调解　　B.行政调解　　C.司法调解　　D.仲裁调解</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P1231] 2012年6月27日，中国宣布在南海地区对外开放九个海上区块，供与外国公司合作勘探开发。此外，海南</w:t>
      </w:r>
    </w:p>
    <w:p>
      <w:pPr>
        <w:pStyle w:val="2"/>
        <w:rPr>
          <w:rFonts w:hint="eastAsia"/>
        </w:rPr>
      </w:pPr>
      <w:r>
        <w:rPr>
          <w:rFonts w:hint="eastAsia"/>
        </w:rPr>
        <w:t>　　A.使南海问题长期化　　B.推动南海问题国际化　　C.搁置争议，共同开发　　D.建立“南海和平自由友谊合作区”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P1232] 2012年9月25日，第67届联合国大会一般性辩论在纽约联合国总部开幕。针对错综复杂的国际形势和此起</w:t>
      </w:r>
    </w:p>
    <w:p>
      <w:pPr>
        <w:pStyle w:val="2"/>
        <w:rPr>
          <w:rFonts w:hint="eastAsia"/>
        </w:rPr>
      </w:pPr>
      <w:r>
        <w:rPr>
          <w:rFonts w:hint="eastAsia"/>
        </w:rPr>
        <w:t>　　A.改善全球经济治理　　B.携手推动各国普遍安全与共同发展　　C.增强联合国维和作用　　D.以和平方式调解或解决国际争端或局势D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P1233] 爱迪生在发明电灯之前做了两千多实验，有个年轻的记者曾经问他为什么遭遇这么多次失败。爱迪生回答：“我一</w:t>
      </w:r>
    </w:p>
    <w:p>
      <w:pPr>
        <w:pStyle w:val="2"/>
        <w:rPr>
          <w:rFonts w:hint="eastAsia"/>
        </w:rPr>
      </w:pPr>
      <w:r>
        <w:rPr>
          <w:rFonts w:hint="eastAsia"/>
        </w:rPr>
        <w:t>　　A. 认识中所获得的相对真理　　B. 整个实践过程中的一部分　　C. 对事物规律的正确反映　　D. 实践中可以忽略不计的偶然挫折</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P1234] 俄国早期马克思主义理论家普列汉诺夫说，绝不会有人去组织一个“月食党”以促进或阻止月食的到来，但要进行</w:t>
      </w:r>
    </w:p>
    <w:p>
      <w:pPr>
        <w:pStyle w:val="2"/>
        <w:rPr>
          <w:rFonts w:hint="eastAsia"/>
        </w:rPr>
      </w:pPr>
      <w:r>
        <w:rPr>
          <w:rFonts w:hint="eastAsia"/>
        </w:rPr>
        <w:t>　　A. 不具有重复性的客观规律　　B. 由多数人的意志决定的　　C. 通过人的有意识的活动实现的　　D. 比自然规律更易于认识的规律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P1235] 社会生产是连续不断进行的，这种连续不断重复的生产就是再生产。每次经济危机发生期间，总有许多企业或因产</w:t>
      </w:r>
    </w:p>
    <w:p>
      <w:pPr>
        <w:pStyle w:val="2"/>
        <w:rPr>
          <w:rFonts w:hint="eastAsia"/>
        </w:rPr>
      </w:pPr>
      <w:r>
        <w:rPr>
          <w:rFonts w:hint="eastAsia"/>
        </w:rPr>
        <w:t>　　A. 劳动补偿　　B. 价值补偿　　C. 实物补尝　　D. 增殖补偿</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P1236] 与第二次世界大战前的资本主义相比，当代资本主义在许多方面已经并正在发生着深刻的变化。正确分析这些新变</w:t>
      </w:r>
    </w:p>
    <w:p>
      <w:pPr>
        <w:pStyle w:val="2"/>
        <w:rPr>
          <w:rFonts w:hint="eastAsia"/>
        </w:rPr>
      </w:pPr>
      <w:r>
        <w:rPr>
          <w:rFonts w:hint="eastAsia"/>
        </w:rPr>
        <w:t>　　A. 改良主义政党对资本主义制度的改革　　B. 工人阶级争取自身权利的斗争　　C. 科学技术革命和生产力的发展　　D. 社会主义制度的优越性对资本主义的影响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P1237] 1992年，党的十四大提出了我国经济体制改革的目标是建立社会主义市场经济体制。经过十四大到十八届三中</w:t>
      </w:r>
    </w:p>
    <w:p>
      <w:pPr>
        <w:pStyle w:val="2"/>
        <w:rPr>
          <w:rFonts w:hint="eastAsia"/>
        </w:rPr>
      </w:pPr>
      <w:r>
        <w:rPr>
          <w:rFonts w:hint="eastAsia"/>
        </w:rPr>
        <w:t>　　A. 辅助性作用　　B. 决定性作用　　C. 基础性作用　　D. 补充性作用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P1238] 改革开放以来，人民代表大会制度建设和人民代表大会的工作得到不断推进。全国和地方各级人民代表大会的代表</w:t>
      </w:r>
    </w:p>
    <w:p>
      <w:pPr>
        <w:pStyle w:val="2"/>
        <w:rPr>
          <w:rFonts w:hint="eastAsia"/>
        </w:rPr>
      </w:pPr>
      <w:r>
        <w:rPr>
          <w:rFonts w:hint="eastAsia"/>
        </w:rPr>
        <w:t>　　A. 实行差额选举　　B. 按党派分配名额　　C. 按单位分配名额　　D. 实行等额选举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P1239] 劳动、资本、技术、管理等生产要素是社会生产不可或缺的因素。在我国社会主义初级阶段，实行按生产要素分配</w:t>
      </w:r>
    </w:p>
    <w:p>
      <w:pPr>
        <w:pStyle w:val="2"/>
        <w:rPr>
          <w:rFonts w:hint="eastAsia"/>
        </w:rPr>
      </w:pPr>
      <w:r>
        <w:rPr>
          <w:rFonts w:hint="eastAsia"/>
        </w:rPr>
        <w:t>　　A. 生产要素可以转化为生产力　　B. 我国社会存在着生产要素的多种所有制　　C. 按生产要素分配是按劳分的补充　　D. 生产要素是价值的源泉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P1240] 文化强则中国强。建设社会主义文化强国是实现中华民族伟大复兴的必然要求，其关键是  　　</w:t>
      </w:r>
      <w:del w:id="1185" w:author="JH H" w:date="2023-12-13T01:24:00Z">
        <w:r>
          <w:rPr>
            <w:rFonts w:hint="eastAsia"/>
          </w:rPr>
          <w:delText>A. 增强全民</w:delText>
        </w:r>
      </w:del>
    </w:p>
    <w:p>
      <w:pPr>
        <w:pStyle w:val="2"/>
        <w:rPr>
          <w:rFonts w:hint="eastAsia"/>
        </w:rPr>
      </w:pPr>
      <w:r>
        <w:rPr>
          <w:rFonts w:hint="eastAsia"/>
        </w:rPr>
        <w:t>　　A. 增强全民族文化创造活力　　B. 发展新型文化业态　　C. 提高全民族思想道德素质和科学文化素质　　D. 提升国家文化软实力</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P1241] 1915年9月，陈独秀在上海创办《青年杂志》。他在该刊发刊词中宣称，“盖改造青年之思想，辅导青年之修</w:t>
      </w:r>
    </w:p>
    <w:p>
      <w:pPr>
        <w:pStyle w:val="2"/>
        <w:rPr>
          <w:rFonts w:hint="eastAsia"/>
        </w:rPr>
      </w:pPr>
      <w:r>
        <w:rPr>
          <w:rFonts w:hint="eastAsia"/>
        </w:rPr>
        <w:t>　　A. 他认为批评时政不利于改造青年思想　　B. 他对资本阶级民主主义产生了怀疑　　C. 他对政治问题不感兴趣　　D. 他认定改造国民性是政治变革的前提</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P1242] 1924年1月，中国国民党第一次全国代表大会在广州召开，大会通过的宣言对三民主义作出了新的解释。新三</w:t>
      </w:r>
    </w:p>
    <w:p>
      <w:pPr>
        <w:pStyle w:val="2"/>
        <w:rPr>
          <w:rFonts w:hint="eastAsia"/>
        </w:rPr>
      </w:pPr>
      <w:r>
        <w:rPr>
          <w:rFonts w:hint="eastAsia"/>
        </w:rPr>
        <w:t>　　A. 同中国共产党在民主革命阶段的纲领基本一致　　B. 把斗争的矛头直接指向北洋军阀　　C. 体现了联俄、联共、扶助农工三大革命政策　　D. 把民主主义概括为“平均地权”</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P1243] 1930年1月，毛泽东在《星星之火，可以燎原》一文中写道：“我所说的中国革命高潮快要到来，决不是如有</w:t>
      </w:r>
    </w:p>
    <w:p>
      <w:pPr>
        <w:pStyle w:val="2"/>
        <w:rPr>
          <w:rFonts w:hint="eastAsia"/>
        </w:rPr>
      </w:pPr>
      <w:r>
        <w:rPr>
          <w:rFonts w:hint="eastAsia"/>
        </w:rPr>
        <w:t>　　A. “在全国范围内先争取群众后建立政权”的理论　　B. “御敌于国门之外”的主张　　C. “红旗到底打得多久”的疑问　　D. “一省或数省的首先胜利”的设想</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P1244] “房子是应该经常打扫的，不打扫就会积满了灰尘，脸是应该经常洗的，不洗也就会灰尘满面。我们同志的思想、</w:t>
      </w:r>
    </w:p>
    <w:p>
      <w:pPr>
        <w:pStyle w:val="2"/>
        <w:rPr>
          <w:rFonts w:hint="eastAsia"/>
        </w:rPr>
      </w:pPr>
      <w:r>
        <w:rPr>
          <w:rFonts w:hint="eastAsia"/>
        </w:rPr>
        <w:t>　　A. 密切联系群众的优良作风　　B. 艰苦奋斗的优良作风　　C. 理论联系实际的优良作风　　D. 批评与自我批评的优良作风</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P1245] 中国特色社会主义法治理念包含“依法治国、执法为民、公平正义、服务大局、党的领导”五个方面的基本内涵，</w:t>
      </w:r>
    </w:p>
    <w:p>
      <w:pPr>
        <w:pStyle w:val="2"/>
        <w:rPr>
          <w:rFonts w:hint="eastAsia"/>
        </w:rPr>
      </w:pPr>
      <w:r>
        <w:rPr>
          <w:rFonts w:hint="eastAsia"/>
        </w:rPr>
        <w:t>　　A. 社会主义法治的价值追求　　B. 社会主义法治的本质要求　　C. 社会主义法治的核心内容　　D. 社会主义法治的重要使命</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P1246] 近年来，从“彭宇案”掀起的轩然大波，到“扶老被诬伤老，好人败诉赔钱”等事件的一再发生，使历来推崇“助</w:t>
      </w:r>
    </w:p>
    <w:p>
      <w:pPr>
        <w:pStyle w:val="2"/>
        <w:rPr>
          <w:rFonts w:hint="eastAsia"/>
        </w:rPr>
      </w:pPr>
      <w:r>
        <w:rPr>
          <w:rFonts w:hint="eastAsia"/>
        </w:rPr>
        <w:t>　　A. 法律是道德的归宿　　B. 法律是道德的基础　　C. 活动是道德的前提　　D. 法律是道德的支撑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P1247] 党群关系，关乎党和国家的存亡大计。为了实现党的十八大确定的奋斗目标，中共中央部署并在全党开展了党的群</w:t>
      </w:r>
    </w:p>
    <w:p>
      <w:pPr>
        <w:pStyle w:val="2"/>
        <w:rPr>
          <w:rFonts w:hint="eastAsia"/>
        </w:rPr>
      </w:pPr>
      <w:r>
        <w:rPr>
          <w:rFonts w:hint="eastAsia"/>
        </w:rPr>
        <w:t>　　A. 建设学习型党组识　　B. 保持共产党员先进性　　C. 讲学习、讲政治、讲正气　　D. 为民务实清廉</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P1248] 2013年6月，中国国家主席习近平与美国总统奥巴马在美国加州安纳伯格庄园会晤时，将中美新型大国关系的</w:t>
      </w:r>
    </w:p>
    <w:p>
      <w:pPr>
        <w:pStyle w:val="2"/>
        <w:rPr>
          <w:rFonts w:hint="eastAsia"/>
        </w:rPr>
      </w:pPr>
      <w:r>
        <w:rPr>
          <w:rFonts w:hint="eastAsia"/>
        </w:rPr>
        <w:t>　　A. 共同发展、合作共赢、友好伙伴、相互尊重　　B. 加强对话、增加互信、发展合作、管控分歧　　C. 不冲突、不对抗、相互尊重、合作共赢　　D. 相互尊重、平等互利、密切协作、相互支持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P1249] 某地区进入供暖季后常常出现雾霾，而一旦出现大风天气或等到春暖花开后，雾霾就会散去或减少，从该地区较长</w:t>
      </w:r>
    </w:p>
    <w:p>
      <w:pPr>
        <w:pStyle w:val="2"/>
        <w:rPr>
          <w:rFonts w:hint="eastAsia"/>
        </w:rPr>
      </w:pPr>
      <w:r>
        <w:rPr>
          <w:rFonts w:hint="eastAsia"/>
        </w:rPr>
        <w:t>　　A.尊重事物的客观规律是正确发挥主观能动性的前提　　B.人类有意识的思想活动是掌握客观规律的根本前提　　C.认识活动是客观规律性与主观能动性相统一的基础　　D.尚未认识的外在自然规律对人的实践活动起着至关重要的作用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P1250] 有人认为，既然人的意识是对客观外部世界的反映，那么人脑里的“鬼”、“神”意识就是对外在世界上鬼、神真</w:t>
      </w:r>
    </w:p>
    <w:p>
      <w:pPr>
        <w:pStyle w:val="2"/>
        <w:rPr>
          <w:rFonts w:hint="eastAsia"/>
        </w:rPr>
      </w:pPr>
      <w:r>
        <w:rPr>
          <w:rFonts w:hint="eastAsia"/>
        </w:rPr>
        <w:t>　　A.夸大意识的能动作用　　B.把意识看成是物质的产物　　C.认为意识是对存在的直观反映　　D.混淆了人类意识自然演化的阶段</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P1251] 某企业投资汽车生产，生产一辆汽车所耗费的生产资料价值为15万元，支付给工人的工资为5万元，假定市场的</w:t>
      </w:r>
    </w:p>
    <w:p>
      <w:pPr>
        <w:pStyle w:val="2"/>
        <w:rPr>
          <w:rFonts w:hint="eastAsia"/>
        </w:rPr>
      </w:pPr>
      <w:r>
        <w:rPr>
          <w:rFonts w:hint="eastAsia"/>
        </w:rPr>
        <w:t>　　A.20万元　　B.20.5万元　　C.21.5万元　　D.22万元</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P1252] 从历史发展的角度看，资本主义生产资料所有制是不断演进和变化的。当今资本主义社会居主导地位的资本所有制</w:t>
      </w:r>
    </w:p>
    <w:p>
      <w:pPr>
        <w:pStyle w:val="2"/>
        <w:rPr>
          <w:rFonts w:hint="eastAsia"/>
        </w:rPr>
      </w:pPr>
      <w:r>
        <w:rPr>
          <w:rFonts w:hint="eastAsia"/>
        </w:rPr>
        <w:t>　　A.私人资本所有制　　B.法人资本所有制　　C.私人股份资本所有制　　D.垄断资本私人所有制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P1253] 从中华人民共和国成立到社会主义改造基本完成，是我国从新民主主义到社会主义的过渡时期，这一时期，个体经</w:t>
      </w:r>
    </w:p>
    <w:p>
      <w:pPr>
        <w:pStyle w:val="2"/>
        <w:rPr>
          <w:rFonts w:hint="eastAsia"/>
        </w:rPr>
      </w:pPr>
      <w:r>
        <w:rPr>
          <w:rFonts w:hint="eastAsia"/>
        </w:rPr>
        <w:t>　　A.国营经济　　B.私人资本主义经济　　C.合作社经济　　D.国家资本主义经济</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P1254] 2016年是“十三五”规划开局之年，也是推进供给侧结构性改革的攻坚之年。推进供给侧结构性改革是适应我</w:t>
      </w:r>
    </w:p>
    <w:p>
      <w:pPr>
        <w:pStyle w:val="2"/>
        <w:rPr>
          <w:rFonts w:hint="eastAsia"/>
        </w:rPr>
      </w:pPr>
      <w:r>
        <w:rPr>
          <w:rFonts w:hint="eastAsia"/>
        </w:rPr>
        <w:t>　　A.加快政府职能转变　　B.提高供给质量满足需要　　C.深化价格、财税、金融、社保等领域基础性改革　　D.推进“去产能、去库存、去杠杆、降成本、补短板”</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P1255] 协调推进“四个全面”战略布局，是党的十八大以来党中央从实现“两个一百年”奋斗目标、实现中华民族伟大复</w:t>
      </w:r>
    </w:p>
    <w:p>
      <w:pPr>
        <w:pStyle w:val="2"/>
        <w:rPr>
          <w:rFonts w:hint="eastAsia"/>
        </w:rPr>
      </w:pPr>
      <w:r>
        <w:rPr>
          <w:rFonts w:hint="eastAsia"/>
        </w:rPr>
        <w:t>　　A.全面从严治党　　B.全面深化改革　　C.全面依法治国　　D.全面建成小康社会</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P1256] 随着工业化、城镇化的深入推进，大量农民转向非农产业，我国农村土地流转现象日益普遍。农业经营方式发生深</w:t>
      </w:r>
    </w:p>
    <w:p>
      <w:pPr>
        <w:pStyle w:val="2"/>
        <w:rPr>
          <w:rFonts w:hint="eastAsia"/>
        </w:rPr>
      </w:pPr>
      <w:r>
        <w:rPr>
          <w:rFonts w:hint="eastAsia"/>
        </w:rPr>
        <w:t>　　A.实行农村集体经营性建设用地入市　　B.实行农村家庭联产承包责任制　　C.实行农村土地所有权、承包权、经营权分置　　D.实行农村耕地保护制度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P1257] 帝国主义侵略中国的最终目的，是要瓜分中国、灭亡中国。1895年中国在甲午战争中战败后，列强掀起了瓜分</w:t>
      </w:r>
    </w:p>
    <w:p>
      <w:pPr>
        <w:pStyle w:val="2"/>
        <w:rPr>
          <w:rFonts w:hint="eastAsia"/>
        </w:rPr>
      </w:pPr>
      <w:r>
        <w:rPr>
          <w:rFonts w:hint="eastAsia"/>
        </w:rPr>
        <w:t>　　A.竞相租借港湾和划分势力范围　　B.外国资本在中国近代工业中争夺垄断地位　　C.设立完全由外国人直接控制和统治的租界　　D.从侵占中国周边邻国发展道蚕食中国边疆地区</w:t>
      </w:r>
    </w:p>
    <w:p>
      <w:pPr>
        <w:pStyle w:val="2"/>
        <w:rPr>
          <w:rFonts w:hint="eastAsia"/>
        </w:rPr>
      </w:pPr>
      <w:r>
        <w:rPr>
          <w:rFonts w:hint="eastAsia"/>
        </w:rPr>
        <w:t>答案:A 选项</w:t>
      </w:r>
    </w:p>
    <w:p>
      <w:pPr>
        <w:pStyle w:val="2"/>
        <w:rPr>
          <w:rFonts w:hint="eastAsia"/>
        </w:rPr>
      </w:pPr>
    </w:p>
    <w:p>
      <w:pPr>
        <w:pStyle w:val="2"/>
        <w:rPr>
          <w:del w:id="1186" w:author="老蛋" w:date="2023-12-13T13:06:00Z"/>
          <w:rFonts w:hint="eastAsia"/>
        </w:rPr>
      </w:pPr>
      <w:del w:id="1187" w:author="老蛋" w:date="2023-12-13T13:06:00Z">
        <w:r>
          <w:rPr>
            <w:rFonts w:hint="eastAsia"/>
          </w:rPr>
          <w:delText>[政治 P1258] 第一次世界大战，德国战败，1918年12月，陈独秀在《每周评论》中说，大战结果四“公理战胜强权”，并</w:delText>
        </w:r>
      </w:del>
    </w:p>
    <w:p>
      <w:pPr>
        <w:pStyle w:val="2"/>
        <w:rPr>
          <w:del w:id="1188" w:author="老蛋" w:date="2023-12-13T13:06:00Z"/>
          <w:rFonts w:hint="eastAsia"/>
        </w:rPr>
      </w:pPr>
      <w:del w:id="1189" w:author="老蛋" w:date="2023-12-13T13:06:00Z">
        <w:r>
          <w:rPr>
            <w:rFonts w:hint="eastAsia"/>
          </w:rPr>
          <w:delText>　　A.中国巴黎和会外交失败　　B.日本对德国宣战，出兵山东　　C.苏俄宣布废除以前同中国签订的一切不平等条约　　D.美国不愿放弃在华种种特权</w:delText>
        </w:r>
      </w:del>
    </w:p>
    <w:p>
      <w:pPr>
        <w:pStyle w:val="2"/>
        <w:rPr>
          <w:del w:id="1190" w:author="老蛋" w:date="2023-12-13T13:06:00Z"/>
          <w:rFonts w:hint="eastAsia"/>
        </w:rPr>
      </w:pPr>
      <w:del w:id="1191" w:author="老蛋" w:date="2023-12-13T13:06:00Z">
        <w:r>
          <w:rPr>
            <w:rFonts w:hint="eastAsia"/>
          </w:rPr>
          <w:delText>答案:A 选项</w:delText>
        </w:r>
      </w:del>
    </w:p>
    <w:p>
      <w:pPr>
        <w:pStyle w:val="2"/>
        <w:rPr>
          <w:del w:id="1192" w:author="老蛋" w:date="2023-12-13T13:06:00Z"/>
          <w:rFonts w:hint="eastAsia"/>
        </w:rPr>
      </w:pPr>
    </w:p>
    <w:p>
      <w:pPr>
        <w:pStyle w:val="2"/>
        <w:rPr>
          <w:del w:id="1193" w:author="老蛋" w:date="2023-12-13T13:06:00Z"/>
          <w:rFonts w:hint="eastAsia"/>
        </w:rPr>
      </w:pPr>
      <w:del w:id="1194" w:author="老蛋" w:date="2023-12-13T13:06:00Z">
        <w:r>
          <w:rPr>
            <w:rFonts w:hint="eastAsia"/>
          </w:rPr>
          <w:delText>[政治 P1259] 毛泽东思想四马克思主义中国化的第一大理论成果，是在中国革命和建设的实践中逐步形成和发展起来的，在土地</w:delText>
        </w:r>
      </w:del>
    </w:p>
    <w:p>
      <w:pPr>
        <w:pStyle w:val="2"/>
        <w:rPr>
          <w:del w:id="1195" w:author="老蛋" w:date="2023-12-13T13:06:00Z"/>
          <w:rFonts w:hint="eastAsia"/>
        </w:rPr>
      </w:pPr>
      <w:del w:id="1196" w:author="老蛋" w:date="2023-12-13T13:06:00Z">
        <w:r>
          <w:rPr>
            <w:rFonts w:hint="eastAsia"/>
          </w:rPr>
          <w:delText>　　A.农村包围城市、武装夺取政权理论的科学概论　　B.新民主主义理论的系统阐释　　C.人民民主专政理论的完整论述　　D.思想政治工作和文化工作理论的系统提出</w:delText>
        </w:r>
      </w:del>
    </w:p>
    <w:p>
      <w:pPr>
        <w:pStyle w:val="2"/>
        <w:rPr>
          <w:del w:id="1197" w:author="老蛋" w:date="2023-12-13T13:06:00Z"/>
          <w:rFonts w:hint="eastAsia"/>
        </w:rPr>
      </w:pPr>
      <w:del w:id="1198" w:author="老蛋" w:date="2023-12-13T13:06:00Z">
        <w:r>
          <w:rPr>
            <w:rFonts w:hint="eastAsia"/>
          </w:rPr>
          <w:delText>答案:B 选项</w:delText>
        </w:r>
      </w:del>
    </w:p>
    <w:p>
      <w:pPr>
        <w:pStyle w:val="2"/>
        <w:rPr>
          <w:rFonts w:hint="eastAsia"/>
        </w:rPr>
      </w:pPr>
    </w:p>
    <w:p>
      <w:pPr>
        <w:pStyle w:val="2"/>
        <w:rPr>
          <w:del w:id="1199" w:author="老蛋" w:date="2023-12-13T13:05:00Z"/>
          <w:rFonts w:hint="eastAsia"/>
        </w:rPr>
      </w:pPr>
      <w:del w:id="1200" w:author="老蛋" w:date="2023-12-13T13:05:00Z">
        <w:r>
          <w:rPr>
            <w:rFonts w:hint="eastAsia"/>
          </w:rPr>
          <w:delText>[政治 P1260] 1947年6月底，根据中共中央的决策和部署，刘伯承、邓小平率领的晋冀鲁豫野战军主力，实施中央突破，千</w:delText>
        </w:r>
      </w:del>
    </w:p>
    <w:p>
      <w:pPr>
        <w:pStyle w:val="2"/>
        <w:rPr>
          <w:del w:id="1201" w:author="老蛋" w:date="2023-12-13T13:05:00Z"/>
          <w:rFonts w:hint="eastAsia"/>
        </w:rPr>
      </w:pPr>
      <w:del w:id="1202" w:author="老蛋" w:date="2023-12-13T13:05:00Z">
        <w:r>
          <w:rPr>
            <w:rFonts w:hint="eastAsia"/>
          </w:rPr>
          <w:delText>　　A.人民解放军在数量上已经超过国民党军队　　B.人民解放战争战略进攻的序幕由此展开　　C.人民解放军同国民党军队进行战略决战的时机已经成熟　　D.人民解放战争进入战略相持阶段</w:delText>
        </w:r>
      </w:del>
    </w:p>
    <w:p>
      <w:pPr>
        <w:pStyle w:val="2"/>
        <w:rPr>
          <w:del w:id="1203" w:author="老蛋" w:date="2023-12-13T13:05:00Z"/>
          <w:rFonts w:hint="eastAsia"/>
        </w:rPr>
      </w:pPr>
      <w:del w:id="1204" w:author="老蛋" w:date="2023-12-13T13:05:00Z">
        <w:r>
          <w:rPr>
            <w:rFonts w:hint="eastAsia"/>
          </w:rPr>
          <w:delText>答案:B 选项</w:delText>
        </w:r>
      </w:del>
    </w:p>
    <w:p>
      <w:pPr>
        <w:pStyle w:val="2"/>
        <w:rPr>
          <w:rFonts w:hint="eastAsia"/>
        </w:rPr>
      </w:pPr>
    </w:p>
    <w:p>
      <w:pPr>
        <w:pStyle w:val="2"/>
        <w:rPr>
          <w:rFonts w:hint="eastAsia"/>
        </w:rPr>
      </w:pPr>
      <w:r>
        <w:rPr>
          <w:rFonts w:hint="eastAsia"/>
        </w:rPr>
        <w:t>[政治 P1261] 信念是认识、情感和意志的有机统一体，是人们在一定的认识基础上确立的对某种思想或事物的坚定不移并身体力</w:t>
      </w:r>
    </w:p>
    <w:p>
      <w:pPr>
        <w:pStyle w:val="2"/>
        <w:rPr>
          <w:rFonts w:hint="eastAsia"/>
        </w:rPr>
      </w:pPr>
      <w:r>
        <w:rPr>
          <w:rFonts w:hint="eastAsia"/>
        </w:rPr>
        <w:t>　　A.高层次的信念决定低层次的信念　　B.低层次的信念代表了一个人基本信仰　　C.相同社会环境中生活的人们的信念始终一致　　D.各种信念没有科学与非科学之分</w:t>
      </w:r>
    </w:p>
    <w:p>
      <w:pPr>
        <w:pStyle w:val="2"/>
        <w:rPr>
          <w:rFonts w:hint="eastAsia"/>
        </w:rPr>
      </w:pPr>
      <w:r>
        <w:rPr>
          <w:rFonts w:hint="eastAsia"/>
        </w:rPr>
        <w:t>答案:A 选项</w:t>
      </w:r>
    </w:p>
    <w:p>
      <w:pPr>
        <w:pStyle w:val="2"/>
        <w:rPr>
          <w:rFonts w:hint="eastAsia"/>
        </w:rPr>
      </w:pPr>
    </w:p>
    <w:p>
      <w:pPr>
        <w:pStyle w:val="2"/>
        <w:rPr>
          <w:del w:id="1205" w:author="老蛋" w:date="2023-12-13T13:05:00Z"/>
          <w:rFonts w:hint="eastAsia"/>
        </w:rPr>
      </w:pPr>
      <w:del w:id="1206" w:author="老蛋" w:date="2023-12-13T13:05:00Z">
        <w:r>
          <w:rPr>
            <w:rFonts w:hint="eastAsia"/>
          </w:rPr>
          <w:delText>[政治 P1262] 社会主义核心价值观，为人们确定和实现人生价值提供了基本遵循。人生价值评价主要是看一个人的人生活动是否</w:delText>
        </w:r>
      </w:del>
    </w:p>
    <w:p>
      <w:pPr>
        <w:pStyle w:val="2"/>
        <w:rPr>
          <w:del w:id="1207" w:author="老蛋" w:date="2023-12-13T13:05:00Z"/>
          <w:rFonts w:hint="eastAsia"/>
        </w:rPr>
      </w:pPr>
      <w:del w:id="1208" w:author="老蛋" w:date="2023-12-13T13:05:00Z">
        <w:r>
          <w:rPr>
            <w:rFonts w:hint="eastAsia"/>
          </w:rPr>
          <w:delText>　　A.历史标准　　B.政治标准　　C.经济标准　　D.文化标准</w:delText>
        </w:r>
      </w:del>
    </w:p>
    <w:p>
      <w:pPr>
        <w:pStyle w:val="2"/>
        <w:rPr>
          <w:del w:id="1209" w:author="老蛋" w:date="2023-12-13T13:05:00Z"/>
          <w:rFonts w:hint="eastAsia"/>
        </w:rPr>
      </w:pPr>
      <w:del w:id="1210" w:author="老蛋" w:date="2023-12-13T13:05:00Z">
        <w:r>
          <w:rPr>
            <w:rFonts w:hint="eastAsia"/>
          </w:rPr>
          <w:delText>答案:A 选项</w:delText>
        </w:r>
      </w:del>
    </w:p>
    <w:p>
      <w:pPr>
        <w:pStyle w:val="2"/>
        <w:rPr>
          <w:rFonts w:hint="eastAsia"/>
        </w:rPr>
      </w:pPr>
    </w:p>
    <w:p>
      <w:pPr>
        <w:pStyle w:val="2"/>
        <w:rPr>
          <w:rFonts w:hint="eastAsia"/>
        </w:rPr>
      </w:pPr>
      <w:r>
        <w:rPr>
          <w:rFonts w:hint="eastAsia"/>
        </w:rPr>
        <w:t>[政治 P1263] 自2016年5月20日台湾地区新领导人就职以来，两岸制度化沟通和协调中断。其根本原因在于(　)。</w:t>
      </w:r>
    </w:p>
    <w:p>
      <w:pPr>
        <w:pStyle w:val="2"/>
        <w:rPr>
          <w:rFonts w:hint="eastAsia"/>
        </w:rPr>
      </w:pPr>
      <w:r>
        <w:rPr>
          <w:rFonts w:hint="eastAsia"/>
        </w:rPr>
        <w:t>　　A.台湾在美国测试新的导弹防御系统　　B.台湾当局减少了赴台旅游大陆游客的配额　　C.美国高规格“礼遇”台湾当局领导人过境　　D.台湾当局没有明确承认“九二共识”及其核心意涵</w:t>
      </w:r>
    </w:p>
    <w:p>
      <w:pPr>
        <w:pStyle w:val="2"/>
        <w:rPr>
          <w:rFonts w:hint="eastAsia"/>
        </w:rPr>
      </w:pPr>
      <w:r>
        <w:rPr>
          <w:rFonts w:hint="eastAsia"/>
        </w:rPr>
        <w:t>答案:D 选项</w:t>
      </w:r>
    </w:p>
    <w:p>
      <w:pPr>
        <w:pStyle w:val="2"/>
        <w:rPr>
          <w:rFonts w:hint="eastAsia"/>
        </w:rPr>
      </w:pPr>
    </w:p>
    <w:p>
      <w:pPr>
        <w:pStyle w:val="2"/>
        <w:rPr>
          <w:del w:id="1211" w:author="老蛋" w:date="2023-12-13T13:06:00Z"/>
          <w:rFonts w:hint="eastAsia"/>
        </w:rPr>
      </w:pPr>
      <w:del w:id="1212" w:author="老蛋" w:date="2023-12-13T13:06:00Z">
        <w:r>
          <w:rPr>
            <w:rFonts w:hint="eastAsia"/>
          </w:rPr>
          <w:delText>[政治 P1264] 第二次世界大战后，中东经历了长期和频率的战争与冲突，是世界最动荡的地区，被称为“火药库”。2016年</w:delText>
        </w:r>
      </w:del>
    </w:p>
    <w:p>
      <w:pPr>
        <w:pStyle w:val="2"/>
        <w:rPr>
          <w:del w:id="1213" w:author="老蛋" w:date="2023-12-13T13:06:00Z"/>
          <w:rFonts w:hint="eastAsia"/>
        </w:rPr>
      </w:pPr>
      <w:del w:id="1214" w:author="老蛋" w:date="2023-12-13T13:06:00Z">
        <w:r>
          <w:rPr>
            <w:rFonts w:hint="eastAsia"/>
          </w:rPr>
          <w:delText>　　A.巴勒斯坦问题　　B.教派冲突问题　　C.恐怖主义问题　　D.伊朗核问题</w:delText>
        </w:r>
      </w:del>
    </w:p>
    <w:p>
      <w:pPr>
        <w:pStyle w:val="2"/>
        <w:rPr>
          <w:del w:id="1215" w:author="老蛋" w:date="2023-12-13T13:06:00Z"/>
          <w:rFonts w:hint="eastAsia"/>
        </w:rPr>
      </w:pPr>
      <w:del w:id="1216" w:author="老蛋" w:date="2023-12-13T13:06:00Z">
        <w:r>
          <w:rPr>
            <w:rFonts w:hint="eastAsia"/>
          </w:rPr>
          <w:delText>答案:A 选项</w:delText>
        </w:r>
      </w:del>
    </w:p>
    <w:p>
      <w:pPr>
        <w:pStyle w:val="2"/>
        <w:rPr>
          <w:del w:id="1217" w:author="老蛋" w:date="2023-12-13T13:06:00Z"/>
          <w:rFonts w:hint="eastAsia"/>
        </w:rPr>
      </w:pPr>
    </w:p>
    <w:p>
      <w:pPr>
        <w:pStyle w:val="2"/>
        <w:rPr>
          <w:del w:id="1218" w:author="老蛋" w:date="2023-12-13T13:06:00Z"/>
          <w:rFonts w:hint="eastAsia"/>
        </w:rPr>
      </w:pPr>
      <w:del w:id="1219" w:author="老蛋" w:date="2023-12-13T13:06:00Z">
        <w:r>
          <w:rPr>
            <w:rFonts w:hint="eastAsia"/>
          </w:rPr>
          <w:delText>[政治 P1265] 中国共产党坚持马克思上义基本原理，坚持实事求是，从中国实际出发，洞察时代大势，  　　把握历史主动，</w:delText>
        </w:r>
      </w:del>
    </w:p>
    <w:p>
      <w:pPr>
        <w:pStyle w:val="2"/>
        <w:rPr>
          <w:del w:id="1220" w:author="老蛋" w:date="2023-12-13T13:06:00Z"/>
          <w:rFonts w:hint="eastAsia"/>
        </w:rPr>
      </w:pPr>
      <w:del w:id="1221" w:author="老蛋" w:date="2023-12-13T13:06:00Z">
        <w:r>
          <w:rPr>
            <w:rFonts w:hint="eastAsia"/>
          </w:rPr>
          <w:delText>　　A。马克思主义具有鲜明的政治立场　　B。马克思主义具有自觉的历史担当　　C。马克思主义是科学的世界观和方法论　　D。马克思主义是无产阶级政党自我革命的武器</w:delText>
        </w:r>
      </w:del>
    </w:p>
    <w:p>
      <w:pPr>
        <w:pStyle w:val="2"/>
        <w:rPr>
          <w:del w:id="1222" w:author="老蛋" w:date="2023-12-13T13:06:00Z"/>
          <w:rFonts w:hint="eastAsia"/>
        </w:rPr>
      </w:pPr>
      <w:del w:id="1223" w:author="老蛋" w:date="2023-12-13T13:06:00Z">
        <w:r>
          <w:rPr>
            <w:rFonts w:hint="eastAsia"/>
          </w:rPr>
          <w:delText>答案:C 选项</w:delText>
        </w:r>
      </w:del>
    </w:p>
    <w:p>
      <w:pPr>
        <w:pStyle w:val="2"/>
        <w:rPr>
          <w:del w:id="1224" w:author="老蛋" w:date="2023-12-13T13:06:00Z"/>
          <w:rFonts w:hint="eastAsia"/>
        </w:rPr>
      </w:pPr>
    </w:p>
    <w:p>
      <w:pPr>
        <w:pStyle w:val="2"/>
        <w:rPr>
          <w:del w:id="1225" w:author="老蛋" w:date="2023-12-13T13:06:00Z"/>
          <w:rFonts w:hint="eastAsia"/>
        </w:rPr>
      </w:pPr>
      <w:del w:id="1226" w:author="老蛋" w:date="2023-12-13T13:06:00Z">
        <w:r>
          <w:rPr>
            <w:rFonts w:hint="eastAsia"/>
          </w:rPr>
          <w:delText>[政治 P1266] 党的十八大以来，我国从中西部22个省份有劳动能力的建档立卡贫困人口中选聘了110.2  　　万名生态</w:delText>
        </w:r>
      </w:del>
    </w:p>
    <w:p>
      <w:pPr>
        <w:pStyle w:val="2"/>
        <w:rPr>
          <w:del w:id="1227" w:author="老蛋" w:date="2023-12-13T13:06:00Z"/>
          <w:rFonts w:hint="eastAsia"/>
        </w:rPr>
      </w:pPr>
      <w:del w:id="1228" w:author="老蛋" w:date="2023-12-13T13:06:00Z">
        <w:r>
          <w:rPr>
            <w:rFonts w:hint="eastAsia"/>
          </w:rPr>
          <w:delText>　　A。人与自然是同一的，自然能够自发满足人的要求　　B。生产力包括自然要素，合理开发自然能促进社会发展　　C。人是自然的一部分，人的发展只能适应自然的变化　　D。人能动改造自然，自然能动补偿人的劳动</w:delText>
        </w:r>
      </w:del>
    </w:p>
    <w:p>
      <w:pPr>
        <w:pStyle w:val="2"/>
        <w:rPr>
          <w:del w:id="1229" w:author="老蛋" w:date="2023-12-13T13:06:00Z"/>
          <w:rFonts w:hint="eastAsia"/>
        </w:rPr>
      </w:pPr>
      <w:del w:id="1230" w:author="老蛋" w:date="2023-12-13T13:06:00Z">
        <w:r>
          <w:rPr>
            <w:rFonts w:hint="eastAsia"/>
          </w:rPr>
          <w:delText>答案:B 选项</w:delText>
        </w:r>
      </w:del>
    </w:p>
    <w:p>
      <w:pPr>
        <w:pStyle w:val="2"/>
        <w:rPr>
          <w:rFonts w:hint="eastAsia"/>
        </w:rPr>
      </w:pPr>
    </w:p>
    <w:p>
      <w:pPr>
        <w:pStyle w:val="2"/>
        <w:rPr>
          <w:rFonts w:hint="eastAsia"/>
        </w:rPr>
      </w:pPr>
      <w:r>
        <w:rPr>
          <w:rFonts w:hint="eastAsia"/>
        </w:rPr>
        <w:t>[政治 P1267] 马克思在《资本论》中指出∶“一个商品占有者出售他现有的商品，而另一个商品占有者却只是作为货币的代表或</w:t>
      </w:r>
    </w:p>
    <w:p>
      <w:pPr>
        <w:pStyle w:val="2"/>
        <w:rPr>
          <w:rFonts w:hint="eastAsia"/>
        </w:rPr>
      </w:pPr>
      <w:r>
        <w:rPr>
          <w:rFonts w:hint="eastAsia"/>
        </w:rPr>
        <w:t>A、价值尺度B、流通手段C、贮藏手段D、支付手段</w:t>
      </w:r>
    </w:p>
    <w:p>
      <w:pPr>
        <w:pStyle w:val="2"/>
        <w:rPr>
          <w:rFonts w:hint="eastAsia"/>
        </w:rPr>
      </w:pPr>
      <w:r>
        <w:rPr>
          <w:rFonts w:hint="eastAsia"/>
        </w:rPr>
        <w:t>答案:D 选项</w:t>
      </w:r>
    </w:p>
    <w:p>
      <w:pPr>
        <w:pStyle w:val="2"/>
        <w:rPr>
          <w:del w:id="1231" w:author="老蛋" w:date="2023-12-13T13:07:00Z"/>
          <w:rFonts w:hint="eastAsia"/>
        </w:rPr>
      </w:pPr>
    </w:p>
    <w:p>
      <w:pPr>
        <w:pStyle w:val="2"/>
        <w:rPr>
          <w:del w:id="1232" w:author="老蛋" w:date="2023-12-13T13:07:00Z"/>
          <w:rFonts w:hint="eastAsia"/>
        </w:rPr>
      </w:pPr>
      <w:del w:id="1233" w:author="老蛋" w:date="2023-12-13T13:07:00Z">
        <w:r>
          <w:rPr>
            <w:rFonts w:hint="eastAsia"/>
          </w:rPr>
          <w:delText>[政治 P1268] 与第二次世界大战前的资本主义相比，当代资本主义在许多方面已经并正在发生着深刻的变化，当代资本主义社会</w:delText>
        </w:r>
      </w:del>
    </w:p>
    <w:p>
      <w:pPr>
        <w:pStyle w:val="2"/>
        <w:rPr>
          <w:del w:id="1234" w:author="老蛋" w:date="2023-12-13T13:07:00Z"/>
          <w:rFonts w:hint="eastAsia"/>
        </w:rPr>
      </w:pPr>
      <w:del w:id="1235" w:author="老蛋" w:date="2023-12-13T13:07:00Z">
        <w:r>
          <w:rPr>
            <w:rFonts w:hint="eastAsia"/>
          </w:rPr>
          <w:delText>　　A。高级职业经理　　B。股东大会　　C。监事会　　D。董事长</w:delText>
        </w:r>
      </w:del>
    </w:p>
    <w:p>
      <w:pPr>
        <w:pStyle w:val="2"/>
        <w:rPr>
          <w:del w:id="1236" w:author="老蛋" w:date="2023-12-13T13:07:00Z"/>
          <w:rFonts w:hint="eastAsia"/>
        </w:rPr>
      </w:pPr>
      <w:del w:id="1237" w:author="老蛋" w:date="2023-12-13T13:07:00Z">
        <w:r>
          <w:rPr>
            <w:rFonts w:hint="eastAsia"/>
          </w:rPr>
          <w:delText>答案:A 选项</w:delText>
        </w:r>
      </w:del>
    </w:p>
    <w:p>
      <w:pPr>
        <w:pStyle w:val="2"/>
        <w:rPr>
          <w:rFonts w:hint="eastAsia"/>
        </w:rPr>
      </w:pPr>
    </w:p>
    <w:p>
      <w:pPr>
        <w:pStyle w:val="2"/>
        <w:rPr>
          <w:rFonts w:hint="eastAsia"/>
        </w:rPr>
      </w:pPr>
      <w:r>
        <w:rPr>
          <w:rFonts w:hint="eastAsia"/>
        </w:rPr>
        <w:t>[政治 P1269] 共同富裕是社会主义的本质要求，是中国式现代化的重要特征，党的十九届五中全会对扎实推动共同富裕作出了重</w:t>
      </w:r>
    </w:p>
    <w:p>
      <w:pPr>
        <w:pStyle w:val="2"/>
        <w:rPr>
          <w:rFonts w:hint="eastAsia"/>
        </w:rPr>
      </w:pPr>
      <w:r>
        <w:rPr>
          <w:rFonts w:hint="eastAsia"/>
        </w:rPr>
        <w:t>　　A。全体人民共同富裕基本实现　　B。全体人民共同富裕取得更为明显的实质性进展　　C。全体人民共同富裕全面实现　　D。全面发展全体人民共同富裕同步实现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P1270] 发展格局是经济现代化的路径选择，是关系我国发展全局的重大战略任务。立足新发展阶段，贯彻新发展理念，要</w:t>
      </w:r>
    </w:p>
    <w:p>
      <w:pPr>
        <w:pStyle w:val="2"/>
        <w:rPr>
          <w:rFonts w:hint="eastAsia"/>
        </w:rPr>
      </w:pPr>
      <w:r>
        <w:rPr>
          <w:rFonts w:hint="eastAsia"/>
        </w:rPr>
        <w:t>　　A。经济循环的畅通无阻　　B。市场主体的活力　　C。高水平的自立自强　　D。产业链供应链的优化升级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P1271] 解决好“三农”问题始终是全党工作的重中之重。新时代脱贫攻坚目标任务完成以后，“三农”工作重心将历史性</w:t>
      </w:r>
    </w:p>
    <w:p>
      <w:pPr>
        <w:pStyle w:val="2"/>
        <w:rPr>
          <w:rFonts w:hint="eastAsia"/>
        </w:rPr>
      </w:pPr>
      <w:r>
        <w:rPr>
          <w:rFonts w:hint="eastAsia"/>
        </w:rPr>
        <w:t>　　A。依托乡村特色优势资源，打造农业全产业链　　B。扩大农村需求，畅通城乡经济循环　　C。补齐农业农村短板弱项，推动城乡协调发展　　D。巩固拓展脱贫攻坚成果，守住防止规模性返贫底线</w:t>
      </w:r>
    </w:p>
    <w:p>
      <w:pPr>
        <w:pStyle w:val="2"/>
        <w:rPr>
          <w:rFonts w:hint="eastAsia"/>
        </w:rPr>
      </w:pPr>
      <w:r>
        <w:rPr>
          <w:rFonts w:hint="eastAsia"/>
        </w:rPr>
        <w:t>答案:D 选项</w:t>
      </w:r>
    </w:p>
    <w:p>
      <w:pPr>
        <w:pStyle w:val="2"/>
        <w:rPr>
          <w:rFonts w:hint="eastAsia"/>
        </w:rPr>
      </w:pPr>
    </w:p>
    <w:p>
      <w:pPr>
        <w:pStyle w:val="2"/>
        <w:rPr>
          <w:del w:id="1238" w:author="老蛋" w:date="2023-12-13T13:07:00Z"/>
          <w:rFonts w:hint="eastAsia"/>
        </w:rPr>
      </w:pPr>
      <w:del w:id="1239" w:author="老蛋" w:date="2023-12-13T13:07:00Z">
        <w:r>
          <w:rPr>
            <w:rFonts w:hint="eastAsia"/>
          </w:rPr>
          <w:delText>[政治 P1272] 文化软实力集中体现了一个国家基于文化而具有的凝聚力和生命力，以及由此产生的吸引力和影响力，提高国家文</w:delText>
        </w:r>
      </w:del>
    </w:p>
    <w:p>
      <w:pPr>
        <w:pStyle w:val="2"/>
        <w:rPr>
          <w:del w:id="1240" w:author="老蛋" w:date="2023-12-13T13:07:00Z"/>
          <w:rFonts w:hint="eastAsia"/>
        </w:rPr>
      </w:pPr>
      <w:del w:id="1241" w:author="老蛋" w:date="2023-12-13T13:07:00Z">
        <w:r>
          <w:rPr>
            <w:rFonts w:hint="eastAsia"/>
          </w:rPr>
          <w:delText>　　A。加快发展新型文化业态　　B。推进中华传统文化创造性转化、创新性发展　　C推进社会主义先进文化深入人心，激发全民族文化创造活力　　D。讲好中国故事，传播好中国声音，展示真实、立体、全面的中国</w:delText>
        </w:r>
      </w:del>
    </w:p>
    <w:p>
      <w:pPr>
        <w:pStyle w:val="2"/>
        <w:rPr>
          <w:del w:id="1242" w:author="老蛋" w:date="2023-12-13T13:07:00Z"/>
          <w:rFonts w:hint="eastAsia"/>
        </w:rPr>
      </w:pPr>
      <w:del w:id="1243" w:author="老蛋" w:date="2023-12-13T13:07:00Z">
        <w:r>
          <w:rPr>
            <w:rFonts w:hint="eastAsia"/>
          </w:rPr>
          <w:delText>答案:D 选项</w:delText>
        </w:r>
      </w:del>
    </w:p>
    <w:p>
      <w:pPr>
        <w:pStyle w:val="2"/>
        <w:rPr>
          <w:del w:id="1244" w:author="老蛋" w:date="2023-12-13T13:07:00Z"/>
          <w:rFonts w:hint="eastAsia"/>
        </w:rPr>
      </w:pPr>
    </w:p>
    <w:p>
      <w:pPr>
        <w:pStyle w:val="2"/>
        <w:rPr>
          <w:del w:id="1245" w:author="老蛋" w:date="2023-12-13T13:07:00Z"/>
          <w:rFonts w:hint="eastAsia"/>
        </w:rPr>
      </w:pPr>
      <w:del w:id="1246" w:author="老蛋" w:date="2023-12-13T13:07:00Z">
        <w:r>
          <w:rPr>
            <w:rFonts w:hint="eastAsia"/>
          </w:rPr>
          <w:delText>[政治 P1273] 戊戌维新运动是一次爱国救亡运动，也是一次资产阶级性质的改良运动，维新派尽管不敢从根本上否定封建主义，</w:delText>
        </w:r>
      </w:del>
    </w:p>
    <w:p>
      <w:pPr>
        <w:pStyle w:val="2"/>
        <w:rPr>
          <w:del w:id="1247" w:author="老蛋" w:date="2023-12-13T13:07:00Z"/>
          <w:rFonts w:hint="eastAsia"/>
        </w:rPr>
      </w:pPr>
      <w:del w:id="1248" w:author="老蛋" w:date="2023-12-13T13:07:00Z">
        <w:r>
          <w:rPr>
            <w:rFonts w:hint="eastAsia"/>
          </w:rPr>
          <w:delText>　　A。君主立宪取代君主专制　　B。民主共和取代封建专制　　C。总统共和取代君主立宪制　　D。议会共和取代君主立宪制</w:delText>
        </w:r>
      </w:del>
    </w:p>
    <w:p>
      <w:pPr>
        <w:pStyle w:val="2"/>
        <w:rPr>
          <w:del w:id="1249" w:author="老蛋" w:date="2023-12-13T13:07:00Z"/>
          <w:rFonts w:hint="eastAsia"/>
        </w:rPr>
      </w:pPr>
      <w:del w:id="1250" w:author="老蛋" w:date="2023-12-13T13:07:00Z">
        <w:r>
          <w:rPr>
            <w:rFonts w:hint="eastAsia"/>
          </w:rPr>
          <w:delText>答案:A 选项</w:delText>
        </w:r>
      </w:del>
    </w:p>
    <w:p>
      <w:pPr>
        <w:pStyle w:val="2"/>
        <w:rPr>
          <w:rFonts w:hint="eastAsia"/>
        </w:rPr>
      </w:pPr>
    </w:p>
    <w:p>
      <w:pPr>
        <w:pStyle w:val="2"/>
        <w:rPr>
          <w:rFonts w:hint="eastAsia"/>
        </w:rPr>
      </w:pPr>
      <w:r>
        <w:rPr>
          <w:rFonts w:hint="eastAsia"/>
        </w:rPr>
        <w:t>[政治 P1274] 大革命失败后，要不要坚持革命？如何坚持革命？党从残酷的现实中认识到没有革命的武装之无法战胜武装的反革</w:t>
      </w:r>
    </w:p>
    <w:p>
      <w:pPr>
        <w:pStyle w:val="2"/>
        <w:rPr>
          <w:rFonts w:hint="eastAsia"/>
        </w:rPr>
      </w:pPr>
      <w:r>
        <w:rPr>
          <w:rFonts w:hint="eastAsia"/>
        </w:rPr>
        <w:t>　　A。实施土地革命和武装起义方针的开始　　B。建设无产阶级领导的新型人民军队的开端　　C。实行工农武装割据的开始　　D。独立领导革命战争创建人民军队和武装夺取政权的开端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P1275] 1949年3月23日，中共中央离开西柏坡向北平进发。毛泽东比作“进京赶考”说“我们决不当李自成，我们</w:t>
      </w:r>
    </w:p>
    <w:p>
      <w:pPr>
        <w:pStyle w:val="2"/>
        <w:rPr>
          <w:rFonts w:hint="eastAsia"/>
        </w:rPr>
      </w:pPr>
      <w:r>
        <w:rPr>
          <w:rFonts w:hint="eastAsia"/>
        </w:rPr>
        <w:t>　　A。旧民主主义革命向新民主主义革命转变　　B。新民主主义社会向社会主义社会过渡　　C。中国革命重心从农村转向城市　　D。民族民主革命任务的完成</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P1276] 1956年4月毛泽东提出把马克思列宁主义基本原理同中国具体实际进行“二次结合”其目的是（    ）</w:t>
      </w:r>
    </w:p>
    <w:p>
      <w:pPr>
        <w:pStyle w:val="2"/>
        <w:rPr>
          <w:rFonts w:hint="eastAsia"/>
        </w:rPr>
      </w:pPr>
      <w:r>
        <w:rPr>
          <w:rFonts w:hint="eastAsia"/>
        </w:rPr>
        <w:t>　　A。加强中国共产党的自身建设　　B。为社会主义改造创造条件　　C。找出在中国怎样建设社会主义道路　　D。全面建设社会主义现代化强国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P1277] 中华传统美德是中华优秀文化的重要组成部分，其内容博大精深、源远流长。从《诗经》中的“夙夜在公”到《尚</w:t>
      </w:r>
    </w:p>
    <w:p>
      <w:pPr>
        <w:pStyle w:val="2"/>
        <w:rPr>
          <w:rFonts w:hint="eastAsia"/>
        </w:rPr>
      </w:pPr>
      <w:r>
        <w:rPr>
          <w:rFonts w:hint="eastAsia"/>
        </w:rPr>
        <w:t>　　A。强调知行合一，注重躬行实践　　B。推崇“仁爱”原则，注重以和为贵　　C。重视整体利益，强调责任奉献　　D。提倡人伦价值，重视道德义务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P1278] 法律作为上层建筑的重要组成部分，不是凭空产生的，也不是永恒存在的，是由一定的社会物质生活条件所决定的</w:t>
      </w:r>
    </w:p>
    <w:p>
      <w:pPr>
        <w:pStyle w:val="2"/>
        <w:rPr>
          <w:rFonts w:hint="eastAsia"/>
        </w:rPr>
      </w:pPr>
      <w:r>
        <w:rPr>
          <w:rFonts w:hint="eastAsia"/>
        </w:rPr>
        <w:t>　　A。地理环境　　B。物质资料的生产方式　　C。人口素质　　D。统治阶级的意志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P1279] 2021年9月27日至28日，中央人才工作会议在北京举行。中共中央总书记、国家主席、中央军委主席习近</w:t>
      </w:r>
    </w:p>
    <w:p>
      <w:pPr>
        <w:pStyle w:val="2"/>
        <w:rPr>
          <w:rFonts w:hint="eastAsia"/>
        </w:rPr>
      </w:pPr>
      <w:r>
        <w:rPr>
          <w:rFonts w:hint="eastAsia"/>
        </w:rPr>
        <w:t>　　A。世界重要人才中心和创新高地　　B。北京、上海、粤港澳大湾区建设高水平人才高地　　C。一批国家实验室和新型研发机构　　D。中心城市吸引和聚集人才的平台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P1280] 《中华人民共和国反外国制裁法》于2021年6月10日起施行。这是一部指向性、针对性颇强的专门法律，共</w:t>
      </w:r>
    </w:p>
    <w:p>
      <w:pPr>
        <w:pStyle w:val="2"/>
        <w:rPr>
          <w:rFonts w:hint="eastAsia"/>
        </w:rPr>
      </w:pPr>
      <w:r>
        <w:rPr>
          <w:rFonts w:hint="eastAsia"/>
        </w:rPr>
        <w:t>　　A。西方某些大国近年来对我国的“贸易战”　　B。少数国家操纵国际组织挑起的“货币战”　　C。资本主义大国对社会主义国家的“新冷战”　　D。外国干涉中国内政的所谓“单边制裁”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P1281] “风定花犹落，鸟鸣山更幽”形象地表达了动和静的辩证关系是  　</w:t>
      </w:r>
      <w:del w:id="1251" w:author="JH H" w:date="2023-12-13T01:25:00Z">
        <w:r>
          <w:rPr>
            <w:rFonts w:hint="eastAsia"/>
          </w:rPr>
          <w:delText>　A. 静不是动，动不是静 B. 静中</w:delText>
        </w:r>
      </w:del>
    </w:p>
    <w:p>
      <w:pPr>
        <w:pStyle w:val="2"/>
        <w:rPr>
          <w:rFonts w:hint="eastAsia"/>
        </w:rPr>
      </w:pPr>
      <w:r>
        <w:rPr>
          <w:rFonts w:hint="eastAsia"/>
        </w:rPr>
        <w:t>　　A. 静不是动，动不是静 B. 静中有动，动中有静　　C. 动是必然的，静是偶然的 D. 动是静的原因，静是动的结果</w:t>
      </w:r>
    </w:p>
    <w:p>
      <w:pPr>
        <w:pStyle w:val="2"/>
        <w:rPr>
          <w:rFonts w:hint="eastAsia"/>
        </w:rPr>
      </w:pPr>
      <w:r>
        <w:rPr>
          <w:rFonts w:hint="eastAsia"/>
        </w:rPr>
        <w:t>答案:B 选项</w:t>
      </w:r>
    </w:p>
    <w:p>
      <w:pPr>
        <w:pStyle w:val="2"/>
        <w:rPr>
          <w:rFonts w:hint="eastAsia"/>
        </w:rPr>
      </w:pPr>
    </w:p>
    <w:p>
      <w:pPr>
        <w:pStyle w:val="2"/>
        <w:rPr>
          <w:del w:id="1252" w:author="老蛋" w:date="2023-12-13T13:07:00Z"/>
          <w:rFonts w:hint="eastAsia"/>
        </w:rPr>
      </w:pPr>
      <w:del w:id="1253" w:author="老蛋" w:date="2023-12-13T13:07:00Z">
        <w:r>
          <w:rPr>
            <w:rFonts w:hint="eastAsia"/>
          </w:rPr>
          <w:delText>[政治 P1282] “挟泰山以超北海，语人曰吾不能，是诚不能也。为长者折枝，语人曰吾不能，是不 为也，非不能也。”《孟子</w:delText>
        </w:r>
      </w:del>
    </w:p>
    <w:p>
      <w:pPr>
        <w:pStyle w:val="2"/>
        <w:rPr>
          <w:del w:id="1254" w:author="老蛋" w:date="2023-12-13T13:07:00Z"/>
          <w:rFonts w:hint="eastAsia"/>
        </w:rPr>
      </w:pPr>
      <w:del w:id="1255" w:author="老蛋" w:date="2023-12-13T13:07:00Z">
        <w:r>
          <w:rPr>
            <w:rFonts w:hint="eastAsia"/>
          </w:rPr>
          <w:delText>　　A.人的主观努力程度 B. 对人是否有利　　C. 现实中有无根据和条件 D. 现实中的根据和条件是否充分</w:delText>
        </w:r>
      </w:del>
    </w:p>
    <w:p>
      <w:pPr>
        <w:pStyle w:val="2"/>
        <w:rPr>
          <w:del w:id="1256" w:author="老蛋" w:date="2023-12-13T13:07:00Z"/>
          <w:rFonts w:hint="eastAsia"/>
        </w:rPr>
      </w:pPr>
      <w:del w:id="1257" w:author="老蛋" w:date="2023-12-13T13:07:00Z">
        <w:r>
          <w:rPr>
            <w:rFonts w:hint="eastAsia"/>
          </w:rPr>
          <w:delText>答案:C 选项</w:delText>
        </w:r>
      </w:del>
    </w:p>
    <w:p>
      <w:pPr>
        <w:pStyle w:val="2"/>
        <w:rPr>
          <w:rFonts w:hint="eastAsia"/>
        </w:rPr>
      </w:pPr>
    </w:p>
    <w:p>
      <w:pPr>
        <w:pStyle w:val="2"/>
        <w:rPr>
          <w:rFonts w:hint="eastAsia"/>
        </w:rPr>
      </w:pPr>
      <w:r>
        <w:rPr>
          <w:rFonts w:hint="eastAsia"/>
        </w:rPr>
        <w:t>[政治 P1283] 马克思根据人的发展状况把人类历史划分为三大形态。它们是  　</w:t>
      </w:r>
      <w:del w:id="1258" w:author="JH H" w:date="2023-12-13T01:25:00Z">
        <w:r>
          <w:rPr>
            <w:rFonts w:hint="eastAsia"/>
          </w:rPr>
          <w:delText>　A. 自然经济社会、商品经济社会、时间</w:delText>
        </w:r>
      </w:del>
    </w:p>
    <w:p>
      <w:pPr>
        <w:pStyle w:val="2"/>
        <w:rPr>
          <w:rFonts w:hint="eastAsia"/>
        </w:rPr>
      </w:pPr>
      <w:r>
        <w:rPr>
          <w:rFonts w:hint="eastAsia"/>
        </w:rPr>
        <w:t>　　A. 自然经济社会、商品经济社会、时间经济社会　　B. 原始公有制社会、私有制社会、共产主义公有制社会　　C. 农业社会、工业社会、信息社会　　D. 人的依赖性社会、物的依赖性社会、人的自由全面发展社会</w:t>
      </w:r>
    </w:p>
    <w:p>
      <w:pPr>
        <w:pStyle w:val="2"/>
        <w:rPr>
          <w:rFonts w:hint="eastAsia"/>
        </w:rPr>
      </w:pPr>
      <w:r>
        <w:rPr>
          <w:rFonts w:hint="eastAsia"/>
        </w:rPr>
        <w:t>答案:D 选项</w:t>
      </w:r>
    </w:p>
    <w:p>
      <w:pPr>
        <w:pStyle w:val="2"/>
        <w:rPr>
          <w:rFonts w:hint="eastAsia"/>
        </w:rPr>
      </w:pPr>
    </w:p>
    <w:p>
      <w:pPr>
        <w:pStyle w:val="2"/>
        <w:rPr>
          <w:del w:id="1259" w:author="老蛋" w:date="2023-12-13T13:07:00Z"/>
          <w:rFonts w:hint="eastAsia"/>
        </w:rPr>
      </w:pPr>
      <w:del w:id="1260" w:author="老蛋" w:date="2023-12-13T13:07:00Z">
        <w:r>
          <w:rPr>
            <w:rFonts w:hint="eastAsia"/>
          </w:rPr>
          <w:delText>[政治 P1284] 列宁说：“意识到自己的奴隶地位而与之作斗争，是革命家；没有意识到自己的奴隶 地位而过着默默无言、浑浑</w:delText>
        </w:r>
      </w:del>
    </w:p>
    <w:p>
      <w:pPr>
        <w:pStyle w:val="2"/>
        <w:rPr>
          <w:del w:id="1261" w:author="老蛋" w:date="2023-12-13T13:07:00Z"/>
          <w:rFonts w:hint="eastAsia"/>
        </w:rPr>
      </w:pPr>
      <w:del w:id="1262" w:author="老蛋" w:date="2023-12-13T13:07:00Z">
        <w:r>
          <w:rPr>
            <w:rFonts w:hint="eastAsia"/>
          </w:rPr>
          <w:delText>　　A. 人的社会意识并不都是社会存在的反映　　B. 人的社会意识与社会存在具有不一致性　　C. 人的社会意识中的各种形式之间相互作用　　D. 人的社会意识具有历史继承性</w:delText>
        </w:r>
      </w:del>
    </w:p>
    <w:p>
      <w:pPr>
        <w:pStyle w:val="2"/>
        <w:rPr>
          <w:del w:id="1263" w:author="老蛋" w:date="2023-12-13T13:07:00Z"/>
          <w:rFonts w:hint="eastAsia"/>
        </w:rPr>
      </w:pPr>
      <w:del w:id="1264" w:author="老蛋" w:date="2023-12-13T13:07:00Z">
        <w:r>
          <w:rPr>
            <w:rFonts w:hint="eastAsia"/>
          </w:rPr>
          <w:delText>答案:B 选项</w:delText>
        </w:r>
      </w:del>
    </w:p>
    <w:p>
      <w:pPr>
        <w:pStyle w:val="2"/>
        <w:rPr>
          <w:rFonts w:hint="eastAsia"/>
        </w:rPr>
      </w:pPr>
    </w:p>
    <w:p>
      <w:pPr>
        <w:pStyle w:val="2"/>
        <w:rPr>
          <w:rFonts w:hint="eastAsia"/>
        </w:rPr>
      </w:pPr>
      <w:r>
        <w:rPr>
          <w:rFonts w:hint="eastAsia"/>
        </w:rPr>
        <w:t>[政治 P1285] 货币的本质是  　　A. 商品交换的媒介物 B. 商品价值的一般等价物  　　C. 商品的等价物 D</w:t>
      </w:r>
    </w:p>
    <w:p>
      <w:pPr>
        <w:pStyle w:val="2"/>
        <w:rPr>
          <w:rFonts w:hint="eastAsia"/>
        </w:rPr>
      </w:pPr>
      <w:r>
        <w:rPr>
          <w:rFonts w:hint="eastAsia"/>
        </w:rPr>
        <w:t>　　A. 商品交换的媒介物 B. 商品价值的一般等价物　　C. 商品的等价物 D. 商品的相对价值形式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P1286] 在资本主义社会，农业资本家和土地所有者之间争夺的是  　</w:t>
      </w:r>
      <w:del w:id="1265" w:author="JH H" w:date="2023-12-13T01:27:00Z">
        <w:r>
          <w:rPr>
            <w:rFonts w:hint="eastAsia"/>
          </w:rPr>
          <w:delText>　A. 形成级差地租I的超额利润 B. 形成</w:delText>
        </w:r>
      </w:del>
    </w:p>
    <w:p>
      <w:pPr>
        <w:pStyle w:val="2"/>
        <w:rPr>
          <w:rFonts w:hint="eastAsia"/>
        </w:rPr>
      </w:pPr>
      <w:r>
        <w:rPr>
          <w:rFonts w:hint="eastAsia"/>
        </w:rPr>
        <w:t>　　A. 形成级差地租I的超额利润 B. 形成级差地租II的超额利润　　C. 形成绝对地租的超额利润 D. 形成垄断地租的超额利润</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[政治 P1287] 作为商品的资本是  </w:t>
      </w:r>
      <w:del w:id="1266" w:author="JH H" w:date="2023-12-13T01:26:00Z">
        <w:r>
          <w:rPr>
            <w:rFonts w:hint="eastAsia"/>
          </w:rPr>
          <w:delText>　　A. 商业资本 B. 借贷资本 C. 产业资本 D. 流通资本</w:delText>
        </w:r>
      </w:del>
    </w:p>
    <w:p>
      <w:pPr>
        <w:pStyle w:val="2"/>
        <w:rPr>
          <w:rFonts w:hint="eastAsia"/>
        </w:rPr>
      </w:pPr>
      <w:r>
        <w:rPr>
          <w:rFonts w:hint="eastAsia"/>
        </w:rPr>
        <w:t>　　A. 商业资本 B. 借贷资本 C. 产业资本 D. 流通资本</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 xml:space="preserve">[政治 P1288] 在中国共产党的历史上，第一次鲜明地提出“马克思主义中国化”的命题和任务的会议是  </w:t>
      </w:r>
      <w:del w:id="1267" w:author="JH H" w:date="2023-12-13T01:27:00Z">
        <w:r>
          <w:rPr>
            <w:rFonts w:hint="eastAsia"/>
          </w:rPr>
          <w:delText>　　A. 党的二大</w:delText>
        </w:r>
      </w:del>
    </w:p>
    <w:p>
      <w:pPr>
        <w:pStyle w:val="2"/>
        <w:rPr>
          <w:rFonts w:hint="eastAsia"/>
        </w:rPr>
      </w:pPr>
      <w:r>
        <w:rPr>
          <w:rFonts w:hint="eastAsia"/>
        </w:rPr>
        <w:t>　　A. 党的二大 B. 遵义会议　　C. 党的六届六中全会 D. 党的七大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P1289] 国民革命失败后，毛泽东在八七会议上提出的著名论断是  　　</w:t>
      </w:r>
      <w:del w:id="1268" w:author="JH H" w:date="2023-12-13T01:27:00Z">
        <w:r>
          <w:rPr>
            <w:rFonts w:hint="eastAsia"/>
          </w:rPr>
          <w:delText>A. 须知政权是由枪杆子中取得的 B. 兵</w:delText>
        </w:r>
      </w:del>
    </w:p>
    <w:p>
      <w:pPr>
        <w:pStyle w:val="2"/>
        <w:rPr>
          <w:rFonts w:hint="eastAsia"/>
        </w:rPr>
      </w:pPr>
      <w:r>
        <w:rPr>
          <w:rFonts w:hint="eastAsia"/>
        </w:rPr>
        <w:t>　　A. 须知政权是由枪杆子中取得的 B. 兵民是胜利之本　　C. 一切反动派都是纸老虎 D. 星星之火，可以燎原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P1290] 1957年，毛泽东在《关于正确处理人民内部矛盾的问题》中指出，在我国，工人阶级 与民族资产阶级的矛盾</w:t>
      </w:r>
    </w:p>
    <w:p>
      <w:pPr>
        <w:pStyle w:val="2"/>
        <w:rPr>
          <w:rFonts w:hint="eastAsia"/>
        </w:rPr>
      </w:pPr>
      <w:r>
        <w:rPr>
          <w:rFonts w:hint="eastAsia"/>
        </w:rPr>
        <w:t>　　A. 对抗性的敌我矛盾 B. 非对抗性的敌我矛盾　　C. 对抗性的人民内部矛盾 D. 非对抗性的人民内部矛盾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[政治 P1291] “三个代表”重要思想的根本出发点和落脚点是 </w:t>
      </w:r>
      <w:del w:id="1269" w:author="JH H" w:date="2023-12-13T01:27:00Z">
        <w:r>
          <w:rPr>
            <w:rFonts w:hint="eastAsia"/>
          </w:rPr>
          <w:delText xml:space="preserve"> 　　A. 实现社会主义现代化  　　B. 发展社会主义</w:delText>
        </w:r>
      </w:del>
    </w:p>
    <w:p>
      <w:pPr>
        <w:pStyle w:val="2"/>
        <w:rPr>
          <w:rFonts w:hint="eastAsia"/>
        </w:rPr>
      </w:pPr>
      <w:r>
        <w:rPr>
          <w:rFonts w:hint="eastAsia"/>
        </w:rPr>
        <w:t>　　A. 实现社会主义现代化　　B. 发展社会主义社会生产力　　C. 发展社会主义民主，尊重和保障人权　　D. 实现人民愿望、满足人民需要、维护人民利益</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P1292] 社会主义的道德建设的核心是  　</w:t>
      </w:r>
      <w:del w:id="1270" w:author="JH H" w:date="2023-12-13T01:27:00Z">
        <w:r>
          <w:rPr>
            <w:rFonts w:hint="eastAsia"/>
          </w:rPr>
          <w:delText>　A. 为人民服务 B. 集体主义 C. 诚实守信 D. 爱国主义</w:delText>
        </w:r>
      </w:del>
    </w:p>
    <w:p>
      <w:pPr>
        <w:pStyle w:val="2"/>
        <w:rPr>
          <w:rFonts w:hint="eastAsia"/>
        </w:rPr>
      </w:pPr>
      <w:r>
        <w:rPr>
          <w:rFonts w:hint="eastAsia"/>
        </w:rPr>
        <w:t>　　A. 为人民服务 B. 集体主义 C. 诚实守信 D. 爱国主义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 xml:space="preserve">[政治 P1293] 中国共产党和中国政府始终尊重和保护人权，认为首要的人权是  </w:t>
      </w:r>
      <w:del w:id="1271" w:author="JH H" w:date="2023-12-13T01:27:00Z">
        <w:r>
          <w:rPr>
            <w:rFonts w:hint="eastAsia"/>
          </w:rPr>
          <w:delText>　　A. 参政权、议政权 B. 自由权、</w:delText>
        </w:r>
      </w:del>
    </w:p>
    <w:p>
      <w:pPr>
        <w:pStyle w:val="2"/>
        <w:rPr>
          <w:rFonts w:hint="eastAsia"/>
        </w:rPr>
      </w:pPr>
      <w:r>
        <w:rPr>
          <w:rFonts w:hint="eastAsia"/>
        </w:rPr>
        <w:t>　　A. 参政权、议政权 B. 自由权、平等权　　C. 生存权、发展权 D. 选举权、被选举权</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P1294] 《中共中央关于构建社会主义和谐社会若干重大问题的决定》指出，社会和谐是中国 特色社会主义的  　</w:t>
      </w:r>
      <w:del w:id="1272" w:author="JH H" w:date="2023-12-13T01:27:00Z">
        <w:r>
          <w:rPr>
            <w:rFonts w:hint="eastAsia"/>
          </w:rPr>
          <w:delText>　A</w:delText>
        </w:r>
      </w:del>
    </w:p>
    <w:p>
      <w:pPr>
        <w:pStyle w:val="2"/>
        <w:rPr>
          <w:rFonts w:hint="eastAsia"/>
        </w:rPr>
      </w:pPr>
      <w:r>
        <w:rPr>
          <w:rFonts w:hint="eastAsia"/>
        </w:rPr>
        <w:t>　　A. 根本任务 B. 根本原则 C. 本质属性 D. 基本要求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P1295] 胡锦涛在学习《江泽民文选》的报告会上的讲话中指出，我们学习《江泽民文选》必 须牢牢把握的主题是</w:t>
      </w:r>
    </w:p>
    <w:p>
      <w:pPr>
        <w:pStyle w:val="2"/>
        <w:rPr>
          <w:rFonts w:hint="eastAsia"/>
        </w:rPr>
      </w:pPr>
      <w:r>
        <w:rPr>
          <w:rFonts w:hint="eastAsia"/>
        </w:rPr>
        <w:t>　　A. 建设中国特色社会主义 B. 以经济建设为中心　　C. 完善社会主义民主和法制 D. 加强社会主义精神文明建设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P1296] 中俄两国互办“国家年”活动是两国最高领导人做出的一项重大政治决定。这表明  　</w:t>
      </w:r>
      <w:del w:id="1273" w:author="JH H" w:date="2023-12-13T01:27:00Z">
        <w:r>
          <w:rPr>
            <w:rFonts w:hint="eastAsia"/>
          </w:rPr>
          <w:delText>　A. 两国的合作重点</w:delText>
        </w:r>
      </w:del>
    </w:p>
    <w:p>
      <w:pPr>
        <w:pStyle w:val="2"/>
        <w:rPr>
          <w:rFonts w:hint="eastAsia"/>
        </w:rPr>
      </w:pPr>
      <w:r>
        <w:rPr>
          <w:rFonts w:hint="eastAsia"/>
        </w:rPr>
        <w:t>　　A. 两国的合作重点已转向文化领域　　B. 中俄战略协作伙伴关系的内涵已发生根本变化　　C. “国家年”活动将成为中俄双边长期交往的主线　　D. 双方将全面提升在各个领域的合作水平</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P1297] 世界上惟一不变的是变。这一论断的含义是  　</w:t>
      </w:r>
      <w:del w:id="1274" w:author="JH H" w:date="2023-12-13T01:27:00Z">
        <w:r>
          <w:rPr>
            <w:rFonts w:hint="eastAsia"/>
          </w:rPr>
          <w:delText>　A. 变是世界的本原 B. 世界上只有变，没有不变</w:delText>
        </w:r>
      </w:del>
    </w:p>
    <w:p>
      <w:pPr>
        <w:pStyle w:val="2"/>
        <w:rPr>
          <w:rFonts w:hint="eastAsia"/>
        </w:rPr>
      </w:pPr>
      <w:r>
        <w:rPr>
          <w:rFonts w:hint="eastAsia"/>
        </w:rPr>
        <w:t>　　A. 变是世界的本原 B. 世界上只有变，没有不变　　C. 变是绝对的，不变是相对的 D. 变与不变是绝对对立的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P1298] “只有音乐才能激起人的音乐感；对于没有音乐感的耳朵说来，最美的音乐也毫无意 义”。这表明  　</w:t>
      </w:r>
      <w:del w:id="1275" w:author="JH H" w:date="2023-12-13T01:27:00Z">
        <w:r>
          <w:rPr>
            <w:rFonts w:hint="eastAsia"/>
          </w:rPr>
          <w:delText>　A.</w:delText>
        </w:r>
      </w:del>
    </w:p>
    <w:p>
      <w:pPr>
        <w:pStyle w:val="2"/>
        <w:rPr>
          <w:rFonts w:hint="eastAsia"/>
        </w:rPr>
      </w:pPr>
      <w:r>
        <w:rPr>
          <w:rFonts w:hint="eastAsia"/>
        </w:rPr>
        <w:t>　　A. 人的认识是主体与客体相互作用的过程和结果　　B. 人的感觉能力决定认识的产生和发展　　C. 人的认识能力是由人的生理结构决定的　　D. 事物因人的感觉而存在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P1299] 温家宝总理在给一位国务院参事的回信中，引用了两句诗：“知屋漏者在宇下，知政 失者在朝野。”这一古训蕴</w:t>
      </w:r>
    </w:p>
    <w:p>
      <w:pPr>
        <w:pStyle w:val="2"/>
        <w:rPr>
          <w:rFonts w:hint="eastAsia"/>
        </w:rPr>
      </w:pPr>
      <w:r>
        <w:rPr>
          <w:rFonts w:hint="eastAsia"/>
        </w:rPr>
        <w:t>　　A. 人的经验是判断是非得失的根本尺度　　B. 直接经验比间接经验更重要　　C. 感性认识高于理性认识　　D. 人民群众的直接经验即实践是认识的重要基础</w:t>
      </w:r>
    </w:p>
    <w:p>
      <w:pPr>
        <w:pStyle w:val="2"/>
        <w:rPr>
          <w:rFonts w:hint="eastAsia"/>
        </w:rPr>
      </w:pPr>
      <w:r>
        <w:rPr>
          <w:rFonts w:hint="eastAsia"/>
        </w:rPr>
        <w:t>答案:D 选项</w:t>
      </w:r>
    </w:p>
    <w:p>
      <w:pPr>
        <w:pStyle w:val="2"/>
        <w:rPr>
          <w:rFonts w:hint="eastAsia"/>
        </w:rPr>
      </w:pPr>
    </w:p>
    <w:p>
      <w:pPr>
        <w:rPr>
          <w:rFonts w:hint="eastAsia" w:eastAsia="宋体"/>
          <w:lang w:val="en-US" w:eastAsia="zh-CN"/>
        </w:rPr>
      </w:pPr>
      <w:r>
        <w:rPr>
          <w:rFonts w:hint="eastAsia" w:eastAsia="宋体"/>
          <w:lang w:val="en-US" w:eastAsia="zh-CN"/>
        </w:rPr>
        <w:t>[政治 P1317] 在市场上，一台笔记本电脑的标价是12000元，此时执行价值尺度职能的货币是</w:t>
      </w:r>
    </w:p>
    <w:p>
      <w:pPr>
        <w:rPr>
          <w:rFonts w:hint="eastAsia" w:eastAsia="宋体"/>
          <w:lang w:val="en-US" w:eastAsia="zh-CN"/>
        </w:rPr>
      </w:pPr>
      <w:r>
        <w:rPr>
          <w:rFonts w:hint="eastAsia" w:eastAsia="宋体"/>
          <w:lang w:val="en-US" w:eastAsia="zh-CN"/>
        </w:rPr>
        <w:t>　　A. 实在的货币 B. 信用货币 C. 观念上的货币 D. 现金</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P1318] 某企业有一台高精度磨床，价值为20000元，使用年限为10年，目前已使用2年。这时 由于生产该种设备</w:t>
      </w:r>
    </w:p>
    <w:p>
      <w:pPr>
        <w:rPr>
          <w:rFonts w:hint="eastAsia" w:eastAsia="宋体"/>
          <w:lang w:val="en-US" w:eastAsia="zh-CN"/>
        </w:rPr>
      </w:pPr>
      <w:r>
        <w:rPr>
          <w:rFonts w:hint="eastAsia" w:eastAsia="宋体"/>
          <w:lang w:val="en-US" w:eastAsia="zh-CN"/>
        </w:rPr>
        <w:t>　　A. 1000元 B. 2000元 C. 3000元 D. 4000元</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P1319] 社会主义社会实行按劳分配的前提条件是  　　A. 旧的社会分工的存在，劳动还是谋生的手段</w:t>
      </w:r>
    </w:p>
    <w:p>
      <w:pPr>
        <w:rPr>
          <w:rFonts w:hint="eastAsia" w:eastAsia="宋体"/>
          <w:lang w:val="en-US" w:eastAsia="zh-CN"/>
        </w:rPr>
      </w:pPr>
      <w:r>
        <w:rPr>
          <w:rFonts w:hint="eastAsia" w:eastAsia="宋体"/>
          <w:lang w:val="en-US" w:eastAsia="zh-CN"/>
        </w:rPr>
        <w:t>　　A. 旧的社会分工的存在，劳动还是谋生的手段 B. 社会主义生产力发展的水平　C. 社会主义生产资料公有制 D. 社全主义市场经济体制的建立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P1321] 建国初期，中国共产党在土地改革中对富农的政策是</w:t>
      </w:r>
    </w:p>
    <w:p>
      <w:pPr>
        <w:rPr>
          <w:rFonts w:hint="eastAsia" w:eastAsia="宋体"/>
          <w:lang w:val="en-US" w:eastAsia="zh-CN"/>
        </w:rPr>
      </w:pPr>
      <w:r>
        <w:rPr>
          <w:rFonts w:hint="eastAsia" w:eastAsia="宋体"/>
          <w:lang w:val="en-US" w:eastAsia="zh-CN"/>
        </w:rPr>
        <w:t>　　A. 征收富农多余的土地财产 B. 消灭富农经济　C. 保存富农经济 D. 限制富农经济</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P1322] “我们的共产党和共产党领导的八路军、新四军，是革命的队伍。我们这个队伍完全是为着解放人民的，是彻底地</w:t>
      </w:r>
    </w:p>
    <w:p>
      <w:pPr>
        <w:rPr>
          <w:rFonts w:hint="eastAsia" w:eastAsia="宋体"/>
          <w:lang w:val="en-US" w:eastAsia="zh-CN"/>
        </w:rPr>
      </w:pPr>
      <w:r>
        <w:rPr>
          <w:rFonts w:hint="eastAsia" w:eastAsia="宋体"/>
          <w:lang w:val="en-US" w:eastAsia="zh-CN"/>
        </w:rPr>
        <w:t>　　A. 一切为了群众，一切依靠群众 B. 从群众中来，到群众中去　C. 一切从实际出发，理论联系实际 D. 自力更生、艰苦奋斗</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P1323] 邓小平理论首要的基本理论问题是</w:t>
      </w:r>
    </w:p>
    <w:p>
      <w:pPr>
        <w:rPr>
          <w:rFonts w:hint="eastAsia" w:eastAsia="宋体"/>
          <w:lang w:val="en-US" w:eastAsia="zh-CN"/>
        </w:rPr>
      </w:pPr>
      <w:r>
        <w:rPr>
          <w:rFonts w:hint="eastAsia" w:eastAsia="宋体"/>
          <w:lang w:val="en-US" w:eastAsia="zh-CN"/>
        </w:rPr>
        <w:t>　　A. 发展才是硬道理 B. 发展是党执政兴国的第一要务　C. 解放生产力，发展生产力 D. 什么是社会主义，怎样建设社会主义</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P1324] 在社会主义市场经济条件下，坚持为人民服务的价值取向，关键是要</w:t>
      </w:r>
    </w:p>
    <w:p>
      <w:pPr>
        <w:rPr>
          <w:rFonts w:hint="eastAsia" w:eastAsia="宋体"/>
          <w:lang w:val="en-US" w:eastAsia="zh-CN"/>
        </w:rPr>
      </w:pPr>
      <w:r>
        <w:rPr>
          <w:rFonts w:hint="eastAsia" w:eastAsia="宋体"/>
          <w:lang w:val="en-US" w:eastAsia="zh-CN"/>
        </w:rPr>
        <w:t>　　A. 发扬艰苦奋斗的精神　B. 弘扬爱国主义精神　C. 正确处理国家、集体、个人三者之间的利益关系　D. 发扬顾全大局、诚信友爱、扶贫济困的精神</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P1325] 科学技术是第一生产力，国家之间的竞争更多的将是科技力量的竞争，归根到底是</w:t>
      </w:r>
    </w:p>
    <w:p>
      <w:pPr>
        <w:rPr>
          <w:rFonts w:hint="eastAsia" w:eastAsia="宋体"/>
          <w:lang w:val="en-US" w:eastAsia="zh-CN"/>
        </w:rPr>
      </w:pPr>
      <w:r>
        <w:rPr>
          <w:rFonts w:hint="eastAsia" w:eastAsia="宋体"/>
          <w:lang w:val="en-US" w:eastAsia="zh-CN"/>
        </w:rPr>
        <w:t>　　A. 经济实力的竞争 B. 人才的竞争　C. 军事实力的竞争 D. 政治实力的竞争</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P1326] 2003年12月31日出台的《中共中央国务院关于促进农民增加收入若干政策的意见》提出，当前和今后一</w:t>
      </w:r>
    </w:p>
    <w:p>
      <w:pPr>
        <w:rPr>
          <w:rFonts w:hint="eastAsia" w:eastAsia="宋体"/>
          <w:lang w:val="en-US" w:eastAsia="zh-CN"/>
        </w:rPr>
      </w:pPr>
      <w:r>
        <w:rPr>
          <w:rFonts w:hint="eastAsia" w:eastAsia="宋体"/>
          <w:lang w:val="en-US" w:eastAsia="zh-CN"/>
        </w:rPr>
        <w:t>　　A. “粮食增产、农民增收、农业增效” B. “以工促农、以城带乡”　C. “多予、少取、放活” D. “统筹、协调、扶持”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P1328] 唯物史观认为，人类的第一个历史活动是</w:t>
      </w:r>
    </w:p>
    <w:p>
      <w:pPr>
        <w:rPr>
          <w:rFonts w:hint="eastAsia" w:eastAsia="宋体"/>
          <w:lang w:val="en-US" w:eastAsia="zh-CN"/>
        </w:rPr>
      </w:pPr>
      <w:r>
        <w:rPr>
          <w:rFonts w:hint="eastAsia" w:eastAsia="宋体"/>
          <w:lang w:val="en-US" w:eastAsia="zh-CN"/>
        </w:rPr>
        <w:t>A. 吃喝穿住 B. 物质生活资料的生产 C.人的自觉意识活动 D. 结成社会关系</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P1330] 在抗击“非典”的斗争中，许多患者被治愈后又捐出自己的血清，用于治疗其他患者,这说明</w:t>
      </w:r>
    </w:p>
    <w:p>
      <w:pPr>
        <w:rPr>
          <w:rFonts w:hint="eastAsia" w:eastAsia="宋体"/>
          <w:lang w:val="en-US" w:eastAsia="zh-CN"/>
        </w:rPr>
      </w:pPr>
      <w:r>
        <w:rPr>
          <w:rFonts w:hint="eastAsia" w:eastAsia="宋体"/>
          <w:lang w:val="en-US" w:eastAsia="zh-CN"/>
        </w:rPr>
        <w:t>A.人的价值只体现在特定的场合和行为中  B.人的价值必须以满足个人需要为前提  C.人的价值是在满足自身和他人的需要中实现的  D.人的价值表现了人的能力的大小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P1331] 社会总资本扩大再生产的前提条件是</w:t>
      </w:r>
    </w:p>
    <w:p>
      <w:pPr>
        <w:rPr>
          <w:rFonts w:hint="eastAsia" w:eastAsia="宋体"/>
          <w:lang w:val="en-US" w:eastAsia="zh-CN"/>
        </w:rPr>
      </w:pPr>
      <w:r>
        <w:rPr>
          <w:rFonts w:hint="eastAsia" w:eastAsia="宋体"/>
          <w:lang w:val="en-US" w:eastAsia="zh-CN"/>
        </w:rPr>
        <w:t>A.Ⅰ(V＋M)＝ⅡC  B.Ⅱ(V＋M)＝ⅠC  C.Ⅰ(V＋M)&gt;ⅡC  D.Ⅱ(V＋M)&gt;ⅠC</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P1332] 把公司全部资本分为等额股份，股东以其出资额为限对公司承担责任，公司以其全部资产对公司的债务承担责任的是</w:t>
      </w:r>
    </w:p>
    <w:p>
      <w:pPr>
        <w:rPr>
          <w:rFonts w:hint="eastAsia" w:eastAsia="宋体"/>
          <w:lang w:val="en-US" w:eastAsia="zh-CN"/>
        </w:rPr>
      </w:pPr>
      <w:r>
        <w:rPr>
          <w:rFonts w:hint="eastAsia" w:eastAsia="宋体"/>
          <w:lang w:val="en-US" w:eastAsia="zh-CN"/>
        </w:rPr>
        <w:t>A.  无限责任公司  B.  股份有限公司  C.  有限责任公司  D.  合伙制企业</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P1333] 新民主主义革命的中心内容是</w:t>
      </w:r>
    </w:p>
    <w:p>
      <w:pPr>
        <w:rPr>
          <w:rFonts w:hint="eastAsia" w:eastAsia="宋体"/>
          <w:lang w:val="en-US" w:eastAsia="zh-CN"/>
        </w:rPr>
      </w:pPr>
      <w:r>
        <w:rPr>
          <w:rFonts w:hint="eastAsia" w:eastAsia="宋体"/>
          <w:lang w:val="en-US" w:eastAsia="zh-CN"/>
        </w:rPr>
        <w:t>A.没收封建地主阶级的土地归新民主主义国家所有  B.没收官僚垄断资本归新民主主义国家所有  C.没收封建地主阶级的土地归农民所有  D.保护民族工商业</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P1334] 毛泽东首次明确提出“新民主主义革命”这一科学概念的著作是</w:t>
      </w:r>
    </w:p>
    <w:p>
      <w:pPr>
        <w:rPr>
          <w:rFonts w:hint="eastAsia" w:eastAsia="宋体"/>
          <w:lang w:val="en-US" w:eastAsia="zh-CN"/>
        </w:rPr>
      </w:pPr>
      <w:r>
        <w:rPr>
          <w:rFonts w:hint="eastAsia" w:eastAsia="宋体"/>
          <w:lang w:val="en-US" w:eastAsia="zh-CN"/>
        </w:rPr>
        <w:t>A.《〈共产党人〉发刊词》B.《中国革命和中国共产党》 C.《新民主主义论》D.《论联合政府》</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P1336] 在农业社会主义改造中建立的初级农业生产合作社属于</w:t>
      </w:r>
    </w:p>
    <w:p>
      <w:pPr>
        <w:rPr>
          <w:rFonts w:hint="eastAsia" w:eastAsia="宋体"/>
          <w:lang w:val="en-US" w:eastAsia="zh-CN"/>
        </w:rPr>
      </w:pPr>
      <w:r>
        <w:rPr>
          <w:rFonts w:hint="eastAsia" w:eastAsia="宋体"/>
          <w:lang w:val="en-US" w:eastAsia="zh-CN"/>
        </w:rPr>
        <w:t>A.  新民主主义性质  B.  社会主义萌芽性质   C.  半社会主义性质  D.  社会主义性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P1337] 贯彻“三个代表”重要思想，关键在</w:t>
      </w:r>
    </w:p>
    <w:p>
      <w:pPr>
        <w:rPr>
          <w:rFonts w:hint="eastAsia" w:eastAsia="宋体"/>
          <w:lang w:val="en-US" w:eastAsia="zh-CN"/>
        </w:rPr>
      </w:pPr>
      <w:r>
        <w:rPr>
          <w:rFonts w:hint="eastAsia" w:eastAsia="宋体"/>
          <w:lang w:val="en-US" w:eastAsia="zh-CN"/>
        </w:rPr>
        <w:t>A. 坚持党的先进性　 　B.  坚持执政为民C. 坚持党的阶级性　　D.  坚持与时俱进</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P1338] “三个代表”重要思想是我们党的立党之本、执政之基、力量之源。这里的“本”、“基”、“源”，说到底就是</w:t>
      </w:r>
    </w:p>
    <w:p>
      <w:pPr>
        <w:rPr>
          <w:rFonts w:hint="eastAsia" w:eastAsia="宋体"/>
          <w:lang w:val="en-US" w:eastAsia="zh-CN"/>
        </w:rPr>
      </w:pPr>
      <w:r>
        <w:rPr>
          <w:rFonts w:hint="eastAsia" w:eastAsia="宋体"/>
          <w:lang w:val="en-US" w:eastAsia="zh-CN"/>
        </w:rPr>
        <w:t>A.  发展先进生产力  B.  发展先进文化C.  人民群众的支持和拥护  D.  人民群众生活水平的提高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P1340] 2003年9月通过全民公决否决了加入欧元区议案的欧盟国家是</w:t>
      </w:r>
    </w:p>
    <w:p>
      <w:pPr>
        <w:rPr>
          <w:rFonts w:hint="eastAsia" w:eastAsia="宋体"/>
          <w:lang w:val="en-US" w:eastAsia="zh-CN"/>
        </w:rPr>
      </w:pPr>
      <w:r>
        <w:rPr>
          <w:rFonts w:hint="eastAsia" w:eastAsia="宋体"/>
          <w:lang w:val="en-US" w:eastAsia="zh-CN"/>
        </w:rPr>
        <w:t>A.  瑞典 B.  丹麦 C. 英国 D.  希腊</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P1342] 2003年中国与欧盟关系有了进一步发展，其突出表现是</w:t>
      </w:r>
    </w:p>
    <w:p>
      <w:pPr>
        <w:rPr>
          <w:rFonts w:hint="eastAsia" w:eastAsia="宋体"/>
          <w:lang w:val="en-US" w:eastAsia="zh-CN"/>
        </w:rPr>
      </w:pPr>
      <w:r>
        <w:rPr>
          <w:rFonts w:hint="eastAsia" w:eastAsia="宋体"/>
          <w:lang w:val="en-US" w:eastAsia="zh-CN"/>
        </w:rPr>
        <w:t>A.  中国与欧盟领导人年度会晤机制起步B.  中国与欧盟建立全面伙伴关系C.  中国首次制定和发表《中国对欧盟政策文件》D.  欧盟首次制定和发表《中国欧盟关系长期政策》</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P1130] （）是按照一定的数据模型组织的、长期存储在计算机内，可为多个用户共享的数据的集合。</w:t>
      </w:r>
    </w:p>
    <w:p>
      <w:pPr>
        <w:rPr>
          <w:rFonts w:hint="eastAsia" w:eastAsia="宋体"/>
          <w:lang w:val="en-US" w:eastAsia="zh-CN"/>
        </w:rPr>
      </w:pPr>
      <w:r>
        <w:rPr>
          <w:rFonts w:hint="eastAsia" w:eastAsia="宋体"/>
          <w:lang w:val="en-US" w:eastAsia="zh-CN"/>
        </w:rPr>
        <w:t>（A）数据库系统 （B）数据库 （C）关系数据库 （D）数据库管理系统</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P1131] 数据库系统的基础是（）</w:t>
      </w:r>
    </w:p>
    <w:p>
      <w:pPr>
        <w:rPr>
          <w:rFonts w:hint="eastAsia" w:eastAsia="宋体"/>
          <w:lang w:val="en-US" w:eastAsia="zh-CN"/>
        </w:rPr>
      </w:pPr>
      <w:r>
        <w:rPr>
          <w:rFonts w:hint="eastAsia" w:eastAsia="宋体"/>
          <w:lang w:val="en-US" w:eastAsia="zh-CN"/>
        </w:rPr>
        <w:t>（A）数据结构 （B）数据库管理系统 （C）操作系统 （D）数据模型</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P1132] （  ）处于数据库系统的核心位置。</w:t>
      </w:r>
    </w:p>
    <w:p>
      <w:pPr>
        <w:rPr>
          <w:rFonts w:hint="eastAsia" w:eastAsia="宋体"/>
          <w:lang w:val="en-US" w:eastAsia="zh-CN"/>
        </w:rPr>
      </w:pPr>
      <w:r>
        <w:rPr>
          <w:rFonts w:hint="eastAsia" w:eastAsia="宋体"/>
          <w:lang w:val="en-US" w:eastAsia="zh-CN"/>
        </w:rPr>
        <w:t>（A）数据字典                   （B）数据库（C）数据库管理系统             （D）数据库管理员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P1133] 对数据库的操作要以（     ）内容为依据。</w:t>
      </w:r>
    </w:p>
    <w:p>
      <w:pPr>
        <w:rPr>
          <w:rFonts w:hint="eastAsia" w:eastAsia="宋体"/>
          <w:lang w:val="en-US" w:eastAsia="zh-CN"/>
        </w:rPr>
      </w:pPr>
      <w:r>
        <w:rPr>
          <w:rFonts w:hint="eastAsia" w:eastAsia="宋体"/>
          <w:lang w:val="en-US" w:eastAsia="zh-CN"/>
        </w:rPr>
        <w:t>（A）数据模型                   （B）数据字典（C）数据库管理系统             （D）运行日志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P1134] 查询处理最复杂的最重要的部分是（        ）。</w:t>
      </w:r>
    </w:p>
    <w:p>
      <w:pPr>
        <w:rPr>
          <w:rFonts w:hint="eastAsia" w:eastAsia="宋体"/>
          <w:lang w:val="en-US" w:eastAsia="zh-CN"/>
        </w:rPr>
      </w:pPr>
      <w:r>
        <w:rPr>
          <w:rFonts w:hint="eastAsia" w:eastAsia="宋体"/>
          <w:lang w:val="en-US" w:eastAsia="zh-CN"/>
        </w:rPr>
        <w:t>（A）检查是否存在所查询的关系（B）检查该操作是否在合法的授权范围内（C）确定查询路径            （D）查询优化</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P1135] 有了模式/内模式的映象，可以保证数据和应用程序之间的（      ）。</w:t>
      </w:r>
    </w:p>
    <w:p>
      <w:pPr>
        <w:rPr>
          <w:rFonts w:hint="eastAsia" w:eastAsia="宋体"/>
          <w:lang w:val="en-US" w:eastAsia="zh-CN"/>
        </w:rPr>
      </w:pPr>
      <w:r>
        <w:rPr>
          <w:rFonts w:hint="eastAsia" w:eastAsia="宋体"/>
          <w:lang w:val="en-US" w:eastAsia="zh-CN"/>
        </w:rPr>
        <w:t>（A）逻辑独立性                 （B）物理独立性（C）数据一致性                 （D）数据安全性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P1136] （       ）是数据库中全部数据的逻辑结构和特征的描述。</w:t>
      </w:r>
    </w:p>
    <w:p>
      <w:pPr>
        <w:rPr>
          <w:rFonts w:hint="eastAsia" w:eastAsia="宋体"/>
          <w:lang w:val="en-US" w:eastAsia="zh-CN"/>
        </w:rPr>
      </w:pPr>
      <w:r>
        <w:rPr>
          <w:rFonts w:hint="eastAsia" w:eastAsia="宋体"/>
          <w:lang w:val="en-US" w:eastAsia="zh-CN"/>
        </w:rPr>
        <w:t>（A）模式    （B）外模式     （C）内模式      （D）存储模式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P1137] （       ）是数据库物理结构和存储方式的描述。</w:t>
      </w:r>
    </w:p>
    <w:p>
      <w:pPr>
        <w:rPr>
          <w:rFonts w:hint="eastAsia" w:eastAsia="宋体"/>
          <w:lang w:val="en-US" w:eastAsia="zh-CN"/>
        </w:rPr>
      </w:pPr>
      <w:r>
        <w:rPr>
          <w:rFonts w:hint="eastAsia" w:eastAsia="宋体"/>
          <w:lang w:val="en-US" w:eastAsia="zh-CN"/>
        </w:rPr>
        <w:t>（A）模式    （B）外模式     （C）内模式     （D）概念模式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P1138] （       ）是用户可以看见和使用的局部逻辑结构和特征的描述。</w:t>
      </w:r>
    </w:p>
    <w:p>
      <w:pPr>
        <w:rPr>
          <w:rFonts w:hint="eastAsia" w:eastAsia="宋体"/>
          <w:lang w:val="en-US" w:eastAsia="zh-CN"/>
        </w:rPr>
      </w:pPr>
      <w:r>
        <w:rPr>
          <w:rFonts w:hint="eastAsia" w:eastAsia="宋体"/>
          <w:lang w:val="en-US" w:eastAsia="zh-CN"/>
        </w:rPr>
        <w:t>（A）模式    （B）外模式      （C）内模式     （D）概念模式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P1139] 数据库管理系统允许用户把一个或多个数据库操作组成（     ），它是一组按顺序执行的操作单位。</w:t>
      </w:r>
    </w:p>
    <w:p>
      <w:pPr>
        <w:rPr>
          <w:rFonts w:hint="eastAsia" w:eastAsia="宋体"/>
          <w:lang w:val="en-US" w:eastAsia="zh-CN"/>
        </w:rPr>
      </w:pPr>
      <w:r>
        <w:rPr>
          <w:rFonts w:hint="eastAsia" w:eastAsia="宋体"/>
          <w:lang w:val="en-US" w:eastAsia="zh-CN"/>
        </w:rPr>
        <w:t>（A）命令    （B）事务        （C）文件       （D）程序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P1140] 用树型结构来表示实体之间联系的模型称为（    ）。 </w:t>
      </w:r>
    </w:p>
    <w:p>
      <w:pPr>
        <w:rPr>
          <w:rFonts w:hint="eastAsia" w:eastAsia="宋体"/>
          <w:lang w:val="en-US" w:eastAsia="zh-CN"/>
        </w:rPr>
      </w:pPr>
      <w:r>
        <w:rPr>
          <w:rFonts w:hint="eastAsia" w:eastAsia="宋体"/>
          <w:lang w:val="en-US" w:eastAsia="zh-CN"/>
        </w:rPr>
        <w:t>（A）关系模型   （B）层次模型   （C）网状模型   （D）记录模型</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P1141] 数据模型中用于描述系统静态特性的是（    ）。</w:t>
      </w:r>
    </w:p>
    <w:p>
      <w:pPr>
        <w:rPr>
          <w:rFonts w:hint="eastAsia" w:eastAsia="宋体"/>
          <w:lang w:val="en-US" w:eastAsia="zh-CN"/>
        </w:rPr>
      </w:pPr>
      <w:r>
        <w:rPr>
          <w:rFonts w:hint="eastAsia" w:eastAsia="宋体"/>
          <w:lang w:val="en-US" w:eastAsia="zh-CN"/>
        </w:rPr>
        <w:t>（A）数据结构   （B）数据操作   （C）完整性约束  （D）数据模型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P1142] 关系中标题栏中各列的名称称为(       )。</w:t>
      </w:r>
    </w:p>
    <w:p>
      <w:pPr>
        <w:rPr>
          <w:rFonts w:hint="eastAsia" w:eastAsia="宋体"/>
          <w:lang w:val="en-US" w:eastAsia="zh-CN"/>
        </w:rPr>
      </w:pPr>
      <w:r>
        <w:rPr>
          <w:rFonts w:hint="eastAsia" w:eastAsia="宋体"/>
          <w:lang w:val="en-US" w:eastAsia="zh-CN"/>
        </w:rPr>
        <w:t>（A）对象    （B）元组        （C）属性       （D）记录</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P1143] 在下述关系的特点中，错误的是（        ）。</w:t>
      </w:r>
    </w:p>
    <w:p>
      <w:pPr>
        <w:rPr>
          <w:rFonts w:hint="eastAsia" w:eastAsia="宋体"/>
          <w:lang w:val="en-US" w:eastAsia="zh-CN"/>
        </w:rPr>
      </w:pPr>
      <w:r>
        <w:rPr>
          <w:rFonts w:hint="eastAsia" w:eastAsia="宋体"/>
          <w:lang w:val="en-US" w:eastAsia="zh-CN"/>
        </w:rPr>
        <w:t>（A）列可以交换 （B）行可以交换（C）任意两元组不能相同 （D）表中的数据项可分</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P1144] 下面的选项不是关系数据库基本特征的是（    ）。</w:t>
      </w:r>
    </w:p>
    <w:p>
      <w:pPr>
        <w:rPr>
          <w:rFonts w:hint="eastAsia" w:eastAsia="宋体"/>
          <w:lang w:val="en-US" w:eastAsia="zh-CN"/>
        </w:rPr>
      </w:pPr>
      <w:r>
        <w:rPr>
          <w:rFonts w:hint="eastAsia" w:eastAsia="宋体"/>
          <w:lang w:val="en-US" w:eastAsia="zh-CN"/>
        </w:rPr>
        <w:t>（A）不同的列应有不同的数据类型　 （B）不同的列应有不同的列名（C）与行的次序无关              　（D）与列的次序无关</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P1145] 数据库系统的三级模式是指（     ）。</w:t>
      </w:r>
    </w:p>
    <w:p>
      <w:pPr>
        <w:rPr>
          <w:rFonts w:hint="eastAsia" w:eastAsia="宋体"/>
          <w:lang w:val="en-US" w:eastAsia="zh-CN"/>
        </w:rPr>
      </w:pPr>
      <w:r>
        <w:rPr>
          <w:rFonts w:hint="eastAsia" w:eastAsia="宋体"/>
          <w:lang w:val="en-US" w:eastAsia="zh-CN"/>
        </w:rPr>
        <w:t>（A）模式、概念模式、存储模式       （B）外模式、子模式、模式、（C）用户模式、子模式、存储模式     （D）外模式、模式、内模式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P1147] 下列哪一条不是由于关系模式设计不当而引起的（     ）？</w:t>
      </w:r>
    </w:p>
    <w:p>
      <w:pPr>
        <w:rPr>
          <w:rFonts w:hint="eastAsia" w:eastAsia="宋体"/>
          <w:lang w:val="en-US" w:eastAsia="zh-CN"/>
        </w:rPr>
      </w:pPr>
      <w:r>
        <w:rPr>
          <w:rFonts w:hint="eastAsia" w:eastAsia="宋体"/>
          <w:lang w:val="en-US" w:eastAsia="zh-CN"/>
        </w:rPr>
        <w:t>（A）数据冗余   （B）丢失修改   （C）插入异常     （D）更新异常</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P1148] 如下列出的数据库管理系统中，哪一个目前还不能称为主流数据库管理系统（     ）？</w:t>
      </w:r>
    </w:p>
    <w:p>
      <w:pPr>
        <w:rPr>
          <w:rFonts w:hint="eastAsia" w:eastAsia="宋体"/>
          <w:lang w:val="en-US" w:eastAsia="zh-CN"/>
        </w:rPr>
      </w:pPr>
      <w:r>
        <w:rPr>
          <w:rFonts w:hint="eastAsia" w:eastAsia="宋体"/>
          <w:lang w:val="en-US" w:eastAsia="zh-CN"/>
        </w:rPr>
        <w:t>（A）Oracle    （B）IBM DB2     （C）Sybase   （D）Foxpro</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P1149] 关系模式进行投影运算后（     ）。</w:t>
      </w:r>
    </w:p>
    <w:p>
      <w:pPr>
        <w:rPr>
          <w:rFonts w:hint="eastAsia" w:eastAsia="宋体"/>
          <w:lang w:val="en-US" w:eastAsia="zh-CN"/>
        </w:rPr>
      </w:pPr>
      <w:r>
        <w:rPr>
          <w:rFonts w:hint="eastAsia" w:eastAsia="宋体"/>
          <w:lang w:val="en-US" w:eastAsia="zh-CN"/>
        </w:rPr>
        <w:t>（A）元组个数等于投影前的元组个数（B）元组个数小于投影前的元组个数（C）元组个数小于或等于投影前的元组个数（D）元组个数大于或等于投影前的元组个数</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P1150] 关系代数中的联接操作是由（   ）操作组合而成 。</w:t>
      </w:r>
    </w:p>
    <w:p>
      <w:pPr>
        <w:rPr>
          <w:rFonts w:hint="eastAsia" w:eastAsia="宋体"/>
          <w:lang w:val="en-US" w:eastAsia="zh-CN"/>
        </w:rPr>
      </w:pPr>
      <w:r>
        <w:rPr>
          <w:rFonts w:hint="eastAsia" w:eastAsia="宋体"/>
          <w:lang w:val="en-US" w:eastAsia="zh-CN"/>
        </w:rPr>
        <w:t>（A）选择和投影                （B）选择和笛卡尔积（C）投影、选择、笛卡尔积      （D） 投影和笛卡尔积</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P1151] 在关系中，能唯一标识元组的属性集称为关系模式的（   ）。</w:t>
      </w:r>
    </w:p>
    <w:p>
      <w:pPr>
        <w:rPr>
          <w:rFonts w:hint="eastAsia" w:eastAsia="宋体"/>
          <w:lang w:val="en-US" w:eastAsia="zh-CN"/>
        </w:rPr>
      </w:pPr>
      <w:r>
        <w:rPr>
          <w:rFonts w:hint="eastAsia" w:eastAsia="宋体"/>
          <w:lang w:val="en-US" w:eastAsia="zh-CN"/>
        </w:rPr>
        <w:t>（A）候选码     （B）主码     （C）外码      （D）主键</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P1152] δF1(δF2(E))等价于（          ）。</w:t>
      </w:r>
    </w:p>
    <w:p>
      <w:pPr>
        <w:rPr>
          <w:rFonts w:hint="eastAsia" w:eastAsia="宋体"/>
          <w:lang w:val="en-US" w:eastAsia="zh-CN"/>
        </w:rPr>
      </w:pPr>
      <w:r>
        <w:rPr>
          <w:rFonts w:hint="eastAsia" w:eastAsia="宋体"/>
          <w:lang w:val="en-US" w:eastAsia="zh-CN"/>
        </w:rPr>
        <w:t>（A）δF1∨F2（E）   （B）δF1（E）   （C）δF1∧F2（E）      （D）δF2（E）</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P1153] 关系操作的特点是（    ）。</w:t>
      </w:r>
    </w:p>
    <w:p>
      <w:pPr>
        <w:rPr>
          <w:rFonts w:hint="eastAsia" w:eastAsia="宋体"/>
          <w:lang w:val="en-US" w:eastAsia="zh-CN"/>
        </w:rPr>
      </w:pPr>
      <w:r>
        <w:rPr>
          <w:rFonts w:hint="eastAsia" w:eastAsia="宋体"/>
          <w:lang w:val="en-US" w:eastAsia="zh-CN"/>
        </w:rPr>
        <w:t>（A）记录操作方式  （B）字段操作方式 （C）集合操作方式  （D）对象操作方式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P1154] 实体完整性是对关系中（    ）的约束。</w:t>
      </w:r>
    </w:p>
    <w:p>
      <w:pPr>
        <w:rPr>
          <w:rFonts w:hint="eastAsia" w:eastAsia="宋体"/>
          <w:lang w:val="en-US" w:eastAsia="zh-CN"/>
        </w:rPr>
      </w:pPr>
      <w:r>
        <w:rPr>
          <w:rFonts w:hint="eastAsia" w:eastAsia="宋体"/>
          <w:lang w:val="en-US" w:eastAsia="zh-CN"/>
        </w:rPr>
        <w:t>（A）主属性   （B）主码整体    （C）关系模式   （D）元组</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P1155] 关系代数的运算对象和结果均为（    ）。</w:t>
      </w:r>
    </w:p>
    <w:p>
      <w:pPr>
        <w:rPr>
          <w:rFonts w:hint="eastAsia" w:eastAsia="宋体"/>
          <w:lang w:val="en-US" w:eastAsia="zh-CN"/>
        </w:rPr>
      </w:pPr>
      <w:r>
        <w:rPr>
          <w:rFonts w:hint="eastAsia" w:eastAsia="宋体"/>
          <w:lang w:val="en-US" w:eastAsia="zh-CN"/>
        </w:rPr>
        <w:t>（A）数据库     （B）关系      （C）表      （D）记录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P1156] 关系R与关系S只有一个公共属性，T1是R与S作θ连接的结果，T2是R与S自然连接的结果，则（）</w:t>
      </w:r>
    </w:p>
    <w:p>
      <w:pPr>
        <w:rPr>
          <w:rFonts w:hint="eastAsia" w:eastAsia="宋体"/>
          <w:lang w:val="en-US" w:eastAsia="zh-CN"/>
        </w:rPr>
      </w:pPr>
      <w:r>
        <w:rPr>
          <w:rFonts w:hint="eastAsia" w:eastAsia="宋体"/>
          <w:lang w:val="en-US" w:eastAsia="zh-CN"/>
        </w:rPr>
        <w:t>（A）T1的属性个数等于T2的属性个数（B）T1的属性个数小于T2的属性个数（C）T1的属性个数大于或等于T2的属性个数（D）T1的属性个数大于T2的属性个数</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P1157] 在SQL中，用户可以直接操作的是（           ）。  （A）基本表</w:t>
      </w:r>
    </w:p>
    <w:p>
      <w:pPr>
        <w:rPr>
          <w:rFonts w:hint="eastAsia" w:eastAsia="宋体"/>
          <w:lang w:val="en-US" w:eastAsia="zh-CN"/>
        </w:rPr>
      </w:pPr>
      <w:r>
        <w:rPr>
          <w:rFonts w:hint="eastAsia" w:eastAsia="宋体"/>
          <w:lang w:val="en-US" w:eastAsia="zh-CN"/>
        </w:rPr>
        <w:t>（A）基本表               （B）视图（C）基本表或视图         （D）基本表和视图</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P1158] 在SQL中，与关系代数中的投影运算对应的子句是（      ）。</w:t>
      </w:r>
    </w:p>
    <w:p>
      <w:pPr>
        <w:rPr>
          <w:rFonts w:hint="eastAsia" w:eastAsia="宋体"/>
          <w:lang w:val="en-US" w:eastAsia="zh-CN"/>
        </w:rPr>
      </w:pPr>
      <w:r>
        <w:rPr>
          <w:rFonts w:hint="eastAsia" w:eastAsia="宋体"/>
          <w:lang w:val="en-US" w:eastAsia="zh-CN"/>
        </w:rPr>
        <w:t>（A）SELECT  （B）FROM   （C）WHERE   （D）ORDER BY</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P1160] SELECT语句执行的结果是（    ）。</w:t>
      </w:r>
    </w:p>
    <w:p>
      <w:pPr>
        <w:rPr>
          <w:rFonts w:hint="eastAsia" w:eastAsia="宋体"/>
          <w:lang w:val="en-US" w:eastAsia="zh-CN"/>
        </w:rPr>
      </w:pPr>
      <w:r>
        <w:rPr>
          <w:rFonts w:hint="eastAsia" w:eastAsia="宋体"/>
          <w:lang w:val="en-US" w:eastAsia="zh-CN"/>
        </w:rPr>
        <w:t>（A）数据项    （B）元组     （C）表     （D）数据库</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P1161] 在SELECT语句中使用*表示（     ）。</w:t>
      </w:r>
    </w:p>
    <w:p>
      <w:pPr>
        <w:rPr>
          <w:rFonts w:hint="eastAsia" w:eastAsia="宋体"/>
          <w:lang w:val="en-US" w:eastAsia="zh-CN"/>
        </w:rPr>
      </w:pPr>
      <w:r>
        <w:rPr>
          <w:rFonts w:hint="eastAsia" w:eastAsia="宋体"/>
          <w:lang w:val="en-US" w:eastAsia="zh-CN"/>
        </w:rPr>
        <w:t>（A）选择任何属性     （B）选择全部属性 （C）选择全部元组    （D）选择主码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P1162] 使用CREATE TABLE语句建立的是（         ）。</w:t>
      </w:r>
    </w:p>
    <w:p>
      <w:pPr>
        <w:rPr>
          <w:rFonts w:hint="eastAsia" w:eastAsia="宋体"/>
          <w:lang w:val="en-US" w:eastAsia="zh-CN"/>
        </w:rPr>
      </w:pPr>
      <w:r>
        <w:rPr>
          <w:rFonts w:hint="eastAsia" w:eastAsia="宋体"/>
          <w:lang w:val="en-US" w:eastAsia="zh-CN"/>
        </w:rPr>
        <w:t>（A）数据库   （B）表     （C）视图     （D）索引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P1163] 在SELECT语句中使用MIN（属性名）时，属性名（        ）。</w:t>
      </w:r>
    </w:p>
    <w:p>
      <w:pPr>
        <w:rPr>
          <w:rFonts w:hint="eastAsia" w:eastAsia="宋体"/>
          <w:lang w:val="en-US" w:eastAsia="zh-CN"/>
        </w:rPr>
      </w:pPr>
      <w:r>
        <w:rPr>
          <w:rFonts w:hint="eastAsia" w:eastAsia="宋体"/>
          <w:lang w:val="en-US" w:eastAsia="zh-CN"/>
        </w:rPr>
        <w:t>（A）必须是数值型          （B）必须是字符型（C）必须是数值型和字符型  （D）不限制数据类型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P1164] 在视图上不能完成的操作是（   ） 。</w:t>
      </w:r>
    </w:p>
    <w:p>
      <w:pPr>
        <w:rPr>
          <w:rFonts w:hint="eastAsia" w:eastAsia="宋体"/>
          <w:lang w:val="en-US" w:eastAsia="zh-CN"/>
        </w:rPr>
      </w:pPr>
      <w:r>
        <w:rPr>
          <w:rFonts w:hint="eastAsia" w:eastAsia="宋体"/>
          <w:lang w:val="en-US" w:eastAsia="zh-CN"/>
        </w:rPr>
        <w:t>（A）更新视图             （B）查询（C）在视图上定义新的表    （D）在视图上定义新的视图</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P1165] 使用CREATE VIEW语句建立的是（    ）。</w:t>
      </w:r>
    </w:p>
    <w:p>
      <w:pPr>
        <w:rPr>
          <w:rFonts w:hint="eastAsia" w:eastAsia="宋体"/>
          <w:lang w:val="en-US" w:eastAsia="zh-CN"/>
        </w:rPr>
      </w:pPr>
      <w:r>
        <w:rPr>
          <w:rFonts w:hint="eastAsia" w:eastAsia="宋体"/>
          <w:lang w:val="en-US" w:eastAsia="zh-CN"/>
        </w:rPr>
        <w:t>（A）数据库    （B）表     （C）视图     （D）索引</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P1168] 在SQL语句中，ALTER的作用是（        ）。</w:t>
      </w:r>
    </w:p>
    <w:p>
      <w:pPr>
        <w:rPr>
          <w:rFonts w:hint="eastAsia" w:eastAsia="宋体"/>
          <w:lang w:val="en-US" w:eastAsia="zh-CN"/>
        </w:rPr>
      </w:pPr>
      <w:r>
        <w:rPr>
          <w:rFonts w:hint="eastAsia" w:eastAsia="宋体"/>
          <w:lang w:val="en-US" w:eastAsia="zh-CN"/>
        </w:rPr>
        <w:t>（A）删除基本表           （B）修改基本表中的数据（C）修改基本表的结构     （D）修改视图</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P1169] 在SELECT语句中使用AVG（属性名）时，属性名（     ）。</w:t>
      </w:r>
    </w:p>
    <w:p>
      <w:pPr>
        <w:rPr>
          <w:rFonts w:hint="eastAsia" w:eastAsia="宋体"/>
          <w:lang w:val="en-US" w:eastAsia="zh-CN"/>
        </w:rPr>
      </w:pPr>
      <w:r>
        <w:rPr>
          <w:rFonts w:hint="eastAsia" w:eastAsia="宋体"/>
          <w:lang w:val="en-US" w:eastAsia="zh-CN"/>
        </w:rPr>
        <w:t>（A）必须是数值型          （B）必须是字符型（C）必须是数值型和字符型  （D）不限制数据类型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P1170] 在SQL中，对嵌套查询的处理原则是（         ）。</w:t>
      </w:r>
    </w:p>
    <w:p>
      <w:pPr>
        <w:rPr>
          <w:rFonts w:hint="eastAsia" w:eastAsia="宋体"/>
          <w:lang w:val="en-US" w:eastAsia="zh-CN"/>
        </w:rPr>
      </w:pPr>
      <w:r>
        <w:rPr>
          <w:rFonts w:hint="eastAsia" w:eastAsia="宋体"/>
          <w:lang w:val="en-US" w:eastAsia="zh-CN"/>
        </w:rPr>
        <w:t>（A）从外层向内层处理      （B）从内层向外层处理（C）内、外层同时处理      （D）内、外层交替处理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P1171] 数据依赖理论可以消除数据库的（    ）。</w:t>
      </w:r>
    </w:p>
    <w:p>
      <w:pPr>
        <w:rPr>
          <w:rFonts w:hint="eastAsia" w:eastAsia="宋体"/>
          <w:lang w:val="en-US" w:eastAsia="zh-CN"/>
        </w:rPr>
      </w:pPr>
      <w:r>
        <w:rPr>
          <w:rFonts w:hint="eastAsia" w:eastAsia="宋体"/>
          <w:lang w:val="en-US" w:eastAsia="zh-CN"/>
        </w:rPr>
        <w:t>（A）插入异常、数据冗余、删除异常、更新异常   （B）插入异常   （C）删除异常                                  （D）更新异常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P1173] 当选择满足一定条件的元组进行分组时，应使用的关键字是（      ）。  </w:t>
      </w:r>
    </w:p>
    <w:p>
      <w:pPr>
        <w:rPr>
          <w:rFonts w:hint="eastAsia" w:eastAsia="宋体"/>
          <w:lang w:val="en-US" w:eastAsia="zh-CN"/>
        </w:rPr>
      </w:pPr>
      <w:r>
        <w:rPr>
          <w:rFonts w:hint="eastAsia" w:eastAsia="宋体"/>
          <w:lang w:val="en-US" w:eastAsia="zh-CN"/>
        </w:rPr>
        <w:t>（A）SELECT   （B）GROUP  （C）WHERE   （D）HAVINGD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P1174] SQL语言具有的功能是（    ）。</w:t>
      </w:r>
    </w:p>
    <w:p>
      <w:pPr>
        <w:rPr>
          <w:rFonts w:hint="eastAsia" w:eastAsia="宋体"/>
          <w:lang w:val="en-US" w:eastAsia="zh-CN"/>
        </w:rPr>
      </w:pPr>
      <w:r>
        <w:rPr>
          <w:rFonts w:hint="eastAsia" w:eastAsia="宋体"/>
          <w:lang w:val="en-US" w:eastAsia="zh-CN"/>
        </w:rPr>
        <w:t>（A）关系规范化，数据操作，数据控制（B）数据定义，数据操作，数据控制（C）数据定义，关系规范化，数据控制（D）数据定义，关系规范化，数据操作</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P1175] DBMS是一种（     ）软件。</w:t>
      </w:r>
    </w:p>
    <w:p>
      <w:pPr>
        <w:rPr>
          <w:rFonts w:hint="eastAsia" w:eastAsia="宋体"/>
          <w:lang w:val="en-US" w:eastAsia="zh-CN"/>
        </w:rPr>
      </w:pPr>
      <w:r>
        <w:rPr>
          <w:rFonts w:hint="eastAsia" w:eastAsia="宋体"/>
          <w:lang w:val="en-US" w:eastAsia="zh-CN"/>
        </w:rPr>
        <w:t>（A）应用     （B）编辑    （C）系统     （D）查询</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P1176] 现实世界中事物的特性在信息世界中称为(    )。</w:t>
      </w:r>
    </w:p>
    <w:p>
      <w:pPr>
        <w:rPr>
          <w:rFonts w:hint="eastAsia" w:eastAsia="宋体"/>
          <w:lang w:val="en-US" w:eastAsia="zh-CN"/>
        </w:rPr>
      </w:pPr>
      <w:r>
        <w:rPr>
          <w:rFonts w:hint="eastAsia" w:eastAsia="宋体"/>
          <w:lang w:val="en-US" w:eastAsia="zh-CN"/>
        </w:rPr>
        <w:t> （A）实体    （B）实体标识符  （C）属性    （D）关键码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P1177] 采用二维表格结构表达实体类型及实体间联系的数据模型是(     )。  </w:t>
      </w:r>
    </w:p>
    <w:p>
      <w:pPr>
        <w:rPr>
          <w:rFonts w:hint="eastAsia" w:eastAsia="宋体"/>
          <w:lang w:val="en-US" w:eastAsia="zh-CN"/>
        </w:rPr>
      </w:pPr>
      <w:r>
        <w:rPr>
          <w:rFonts w:hint="eastAsia" w:eastAsia="宋体"/>
          <w:lang w:val="en-US" w:eastAsia="zh-CN"/>
        </w:rPr>
        <w:t>（A）层次模型 （B）网状模型   （C）关系模型 （D）实体联系模型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P1179] 数据库系统中，用(     )描述全部数据的整体逻辑结构。</w:t>
      </w:r>
    </w:p>
    <w:p>
      <w:pPr>
        <w:rPr>
          <w:rFonts w:hint="eastAsia" w:eastAsia="宋体"/>
          <w:lang w:val="en-US" w:eastAsia="zh-CN"/>
        </w:rPr>
      </w:pPr>
      <w:r>
        <w:rPr>
          <w:rFonts w:hint="eastAsia" w:eastAsia="宋体"/>
          <w:lang w:val="en-US" w:eastAsia="zh-CN"/>
        </w:rPr>
        <w:t>（A）外模式  （B）存储模式   （C）内模式  （D）概念模式D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P1181] 假设有关系R和S，关系代数表达式R－（R－S）表示的是（    ）。</w:t>
      </w:r>
    </w:p>
    <w:p>
      <w:pPr>
        <w:rPr>
          <w:rFonts w:hint="eastAsia" w:eastAsia="宋体"/>
          <w:lang w:val="en-US" w:eastAsia="zh-CN"/>
        </w:rPr>
      </w:pPr>
      <w:r>
        <w:rPr>
          <w:rFonts w:hint="eastAsia" w:eastAsia="宋体"/>
          <w:lang w:val="en-US" w:eastAsia="zh-CN"/>
        </w:rPr>
        <w:t>（A）R∩S      （B）R∪S     （C）R－S       （D）R×S</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P1182] 从关系数据库中选出满足条件的属性的操作是（      ）。</w:t>
      </w:r>
    </w:p>
    <w:p>
      <w:pPr>
        <w:rPr>
          <w:rFonts w:hint="eastAsia" w:eastAsia="宋体"/>
          <w:lang w:val="en-US" w:eastAsia="zh-CN"/>
        </w:rPr>
      </w:pPr>
      <w:r>
        <w:rPr>
          <w:rFonts w:hint="eastAsia" w:eastAsia="宋体"/>
          <w:lang w:val="en-US" w:eastAsia="zh-CN"/>
        </w:rPr>
        <w:t>（A）选择       （B）连接      （C）投影      （D）除</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P1183] 在SQL中，可以用Exists来测试一个集合中是否（      ）。</w:t>
      </w:r>
    </w:p>
    <w:p>
      <w:pPr>
        <w:rPr>
          <w:rFonts w:hint="eastAsia" w:eastAsia="宋体"/>
          <w:lang w:val="en-US" w:eastAsia="zh-CN"/>
        </w:rPr>
      </w:pPr>
      <w:r>
        <w:rPr>
          <w:rFonts w:hint="eastAsia" w:eastAsia="宋体"/>
          <w:lang w:val="en-US" w:eastAsia="zh-CN"/>
        </w:rPr>
        <w:t>（A）有相同元组存在   （B）为空集合、（C）有相同分量存在   （D）为非空集合D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P1184] 五种基本关系代数运算是(     )。</w:t>
      </w:r>
    </w:p>
    <w:p>
      <w:pPr>
        <w:rPr>
          <w:rFonts w:hint="eastAsia" w:eastAsia="宋体"/>
          <w:lang w:val="en-US" w:eastAsia="zh-CN"/>
        </w:rPr>
      </w:pPr>
      <w:r>
        <w:rPr>
          <w:rFonts w:hint="eastAsia" w:eastAsia="宋体"/>
          <w:lang w:val="en-US" w:eastAsia="zh-CN"/>
        </w:rPr>
        <w:t> A．∪，－，×，∏和σ B．∪，－，∞，∏和σC．∪，∩，×，∏和σD．∪，∩，∞，∏和σ</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P1186] 利用SQL的Grant语句可以向用户授予操作权限，若允许用户将获得的权限再授予其他用户时，应使用子句</w:t>
      </w:r>
    </w:p>
    <w:p>
      <w:pPr>
        <w:rPr>
          <w:rFonts w:hint="eastAsia" w:eastAsia="宋体"/>
          <w:lang w:val="en-US" w:eastAsia="zh-CN"/>
        </w:rPr>
      </w:pPr>
      <w:r>
        <w:rPr>
          <w:rFonts w:hint="eastAsia" w:eastAsia="宋体"/>
          <w:lang w:val="en-US" w:eastAsia="zh-CN"/>
        </w:rPr>
        <w:t>（A）With public                 （B）With option   （C）Withgrant option          （D）With all privileges</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P1187] 笛卡儿积是(     )进行运算。</w:t>
      </w:r>
    </w:p>
    <w:p>
      <w:pPr>
        <w:rPr>
          <w:rFonts w:hint="eastAsia" w:eastAsia="宋体"/>
          <w:lang w:val="en-US" w:eastAsia="zh-CN"/>
        </w:rPr>
      </w:pPr>
      <w:r>
        <w:rPr>
          <w:rFonts w:hint="eastAsia" w:eastAsia="宋体"/>
          <w:lang w:val="en-US" w:eastAsia="zh-CN"/>
        </w:rPr>
        <w:t>（A）向关系的垂直方向（B）向关系的水平方向（C）既向关系的水平方向也向关系的垂直方向（D）先向关系的垂直方向，然后再向关系的水平方向</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P1188] 关系模式R中的属性全是主属性，则R的最高范式必定是（    ） 。</w:t>
      </w:r>
    </w:p>
    <w:p>
      <w:pPr>
        <w:rPr>
          <w:rFonts w:hint="eastAsia" w:eastAsia="宋体"/>
          <w:lang w:val="en-US" w:eastAsia="zh-CN"/>
        </w:rPr>
      </w:pPr>
      <w:r>
        <w:rPr>
          <w:rFonts w:hint="eastAsia" w:eastAsia="宋体"/>
          <w:lang w:val="en-US" w:eastAsia="zh-CN"/>
        </w:rPr>
        <w:t>A. 1NF      B.2NF 　  C. 3NF     D. BCNF</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P1189] 由分E-R图生成初步E-R图，其主要任务是（     ）。</w:t>
      </w:r>
    </w:p>
    <w:p>
      <w:pPr>
        <w:rPr>
          <w:rFonts w:hint="eastAsia" w:eastAsia="宋体"/>
          <w:lang w:val="en-US" w:eastAsia="zh-CN"/>
        </w:rPr>
      </w:pPr>
      <w:r>
        <w:rPr>
          <w:rFonts w:hint="eastAsia" w:eastAsia="宋体"/>
          <w:lang w:val="en-US" w:eastAsia="zh-CN"/>
        </w:rPr>
        <w:t>A．消除不必要的冗余            B．消除属性冲突   C．消除结构冲突和命名冲突      D．选项B和选项CD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P1191] 事务特性中，“事务的所有操作在数据库中要么全部正确反映出来，要么全部不反映”是指事务的（    ）。</w:t>
      </w:r>
    </w:p>
    <w:p>
      <w:pPr>
        <w:rPr>
          <w:rFonts w:hint="eastAsia" w:eastAsia="宋体"/>
          <w:lang w:val="en-US" w:eastAsia="zh-CN"/>
        </w:rPr>
      </w:pPr>
      <w:r>
        <w:rPr>
          <w:rFonts w:hint="eastAsia" w:eastAsia="宋体"/>
          <w:lang w:val="en-US" w:eastAsia="zh-CN"/>
        </w:rPr>
        <w:t>A．原子性       B．一致性       C．隔离性        D．持久性</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P1192] 数据库系统的核心是（    ）。</w:t>
      </w:r>
    </w:p>
    <w:p>
      <w:pPr>
        <w:rPr>
          <w:rFonts w:hint="eastAsia" w:eastAsia="宋体"/>
          <w:lang w:val="en-US" w:eastAsia="zh-CN"/>
        </w:rPr>
      </w:pPr>
      <w:r>
        <w:rPr>
          <w:rFonts w:hint="eastAsia" w:eastAsia="宋体"/>
          <w:lang w:val="en-US" w:eastAsia="zh-CN"/>
        </w:rPr>
        <w:t>A．数据库          B．数据库管理系统C．数据模型        D．软件工具</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P1193] 关系模型中，候选码（    ）。</w:t>
      </w:r>
    </w:p>
    <w:p>
      <w:pPr>
        <w:rPr>
          <w:rFonts w:hint="eastAsia" w:eastAsia="宋体"/>
          <w:lang w:val="en-US" w:eastAsia="zh-CN"/>
        </w:rPr>
      </w:pPr>
      <w:r>
        <w:rPr>
          <w:rFonts w:hint="eastAsia" w:eastAsia="宋体"/>
          <w:lang w:val="en-US" w:eastAsia="zh-CN"/>
        </w:rPr>
        <w:t>A．可由多个任意属性组成B．至多由一个属性组成C．可由一个或多个其值能惟一标识该关系模式中任何元组的属性组成D．以上都不是</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P1194] 设有两个事务T1、T2，其并发操作如图1所示，下面评价正确的是（   ）。</w:t>
      </w:r>
    </w:p>
    <w:p>
      <w:pPr>
        <w:rPr>
          <w:rFonts w:hint="eastAsia" w:eastAsia="宋体"/>
          <w:lang w:val="en-US" w:eastAsia="zh-CN"/>
        </w:rPr>
      </w:pPr>
      <w:r>
        <w:rPr>
          <w:rFonts w:hint="eastAsia" w:eastAsia="宋体"/>
          <w:lang w:val="en-US" w:eastAsia="zh-CN"/>
        </w:rPr>
        <w:t>    A．该操作不存在问题  B．该操作丢失修改    C．该操作不能重复读  D．该操作读“脏”数据</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P1195] 非关系模型中数据结构的基本单位是（    ）。</w:t>
      </w:r>
    </w:p>
    <w:p>
      <w:pPr>
        <w:rPr>
          <w:rFonts w:hint="eastAsia" w:eastAsia="宋体"/>
          <w:lang w:val="en-US" w:eastAsia="zh-CN"/>
        </w:rPr>
      </w:pPr>
      <w:r>
        <w:rPr>
          <w:rFonts w:hint="eastAsia" w:eastAsia="宋体"/>
          <w:lang w:val="en-US" w:eastAsia="zh-CN"/>
        </w:rPr>
        <w:t>A．两个记录型间的联系       B．记录C．基本层次联系             D．实体间多对多的联系</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P1196] 属于BCNF的关系模式（   ） 。</w:t>
      </w:r>
    </w:p>
    <w:p>
      <w:pPr>
        <w:rPr>
          <w:rFonts w:hint="eastAsia" w:eastAsia="宋体"/>
          <w:lang w:val="en-US" w:eastAsia="zh-CN"/>
        </w:rPr>
      </w:pPr>
      <w:r>
        <w:rPr>
          <w:rFonts w:hint="eastAsia" w:eastAsia="宋体"/>
          <w:lang w:val="en-US" w:eastAsia="zh-CN"/>
        </w:rPr>
        <w:t>A．已消除了插入、删除异常   B．已消除了插入、删除异常和数据冗C．仍然存在插入、删除异常   D．在函数依赖范畴内，已消除了插入和删除的异常D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P1198] 数据库的三级模式结构中最接近用户的是（      ）。</w:t>
      </w:r>
    </w:p>
    <w:p>
      <w:pPr>
        <w:rPr>
          <w:rFonts w:hint="eastAsia" w:eastAsia="宋体"/>
          <w:lang w:val="en-US" w:eastAsia="zh-CN"/>
        </w:rPr>
      </w:pPr>
      <w:r>
        <w:rPr>
          <w:rFonts w:hint="eastAsia" w:eastAsia="宋体"/>
          <w:lang w:val="en-US" w:eastAsia="zh-CN"/>
        </w:rPr>
        <w:t>A．内模式    B．外模式    C．概念模式    D．用户模式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P1199] 对数据库中数据的操作分为两大类（     ）。</w:t>
      </w:r>
    </w:p>
    <w:p>
      <w:pPr>
        <w:rPr>
          <w:rFonts w:hint="eastAsia" w:eastAsia="宋体"/>
          <w:lang w:val="en-US" w:eastAsia="zh-CN"/>
        </w:rPr>
      </w:pPr>
      <w:r>
        <w:rPr>
          <w:rFonts w:hint="eastAsia" w:eastAsia="宋体"/>
          <w:lang w:val="en-US" w:eastAsia="zh-CN"/>
        </w:rPr>
        <w:t>A．查询和更新  B．检索和修改   C．查询和修改  D．插入和删除</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P1200] 事务的原子性是指（        ）。</w:t>
      </w:r>
    </w:p>
    <w:p>
      <w:pPr>
        <w:rPr>
          <w:rFonts w:hint="eastAsia" w:eastAsia="宋体"/>
          <w:lang w:val="en-US" w:eastAsia="zh-CN"/>
        </w:rPr>
      </w:pPr>
      <w:r>
        <w:rPr>
          <w:rFonts w:hint="eastAsia" w:eastAsia="宋体"/>
          <w:lang w:val="en-US" w:eastAsia="zh-CN"/>
        </w:rPr>
        <w:t>A．事务中包括的所有操作要么都做，要么都不做B．事务一旦提交，对数据库的改变是永久的C．一个事务内部的操作及使用的数据对并发的其他事务是隔离的D．事务必须是使数据库从一个一致性状态变到另一个一致性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P1201] （日志文件）用来记录对数据库中数据进行的每一次更新操作。</w:t>
      </w:r>
    </w:p>
    <w:p>
      <w:pPr>
        <w:rPr>
          <w:rFonts w:hint="eastAsia" w:eastAsia="宋体"/>
          <w:lang w:val="en-US" w:eastAsia="zh-CN"/>
        </w:rPr>
      </w:pPr>
      <w:r>
        <w:rPr>
          <w:rFonts w:hint="eastAsia" w:eastAsia="宋体"/>
          <w:lang w:val="en-US" w:eastAsia="zh-CN"/>
        </w:rPr>
        <w:t>A．后援副本  B．日志文件  C．数据库  D．缓冲区</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P1203] 对现实世界进行第二层抽象的模型是（ ）</w:t>
      </w:r>
    </w:p>
    <w:p>
      <w:pPr>
        <w:rPr>
          <w:rFonts w:hint="eastAsia" w:eastAsia="宋体"/>
          <w:lang w:val="en-US" w:eastAsia="zh-CN"/>
        </w:rPr>
      </w:pPr>
      <w:r>
        <w:rPr>
          <w:rFonts w:hint="eastAsia" w:eastAsia="宋体"/>
          <w:lang w:val="en-US" w:eastAsia="zh-CN"/>
        </w:rPr>
        <w:t>A. 概念数据模型B. 用户数据模型 C. 结构数据模型D. 物理数据模型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P1204] 候选码中的属性称为（ ）。</w:t>
      </w:r>
    </w:p>
    <w:p>
      <w:pPr>
        <w:rPr>
          <w:rFonts w:hint="eastAsia" w:eastAsia="宋体"/>
          <w:lang w:val="en-US" w:eastAsia="zh-CN"/>
        </w:rPr>
      </w:pPr>
      <w:r>
        <w:rPr>
          <w:rFonts w:hint="eastAsia" w:eastAsia="宋体"/>
          <w:lang w:val="en-US" w:eastAsia="zh-CN"/>
        </w:rPr>
        <w:t>A. 非主属性B. 主属性C. 复合属性D. 关键属性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P1205] 取出关系中的某些列，并消去重复元组的关系代数运算称为（ ）。</w:t>
      </w:r>
    </w:p>
    <w:p>
      <w:pPr>
        <w:rPr>
          <w:rFonts w:hint="eastAsia" w:eastAsia="宋体"/>
          <w:lang w:val="en-US" w:eastAsia="zh-CN"/>
        </w:rPr>
      </w:pPr>
      <w:r>
        <w:rPr>
          <w:rFonts w:hint="eastAsia" w:eastAsia="宋体"/>
          <w:lang w:val="en-US" w:eastAsia="zh-CN"/>
        </w:rPr>
        <w:t>A. 取列运算B. 投影运算C. 连接运算 D. 选择运算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P1206] 候选码中的属性可以有（ ）。</w:t>
      </w:r>
    </w:p>
    <w:p>
      <w:pPr>
        <w:rPr>
          <w:rFonts w:hint="eastAsia" w:eastAsia="宋体"/>
          <w:lang w:val="en-US" w:eastAsia="zh-CN"/>
        </w:rPr>
      </w:pPr>
      <w:r>
        <w:rPr>
          <w:rFonts w:hint="eastAsia" w:eastAsia="宋体"/>
          <w:lang w:val="en-US" w:eastAsia="zh-CN"/>
        </w:rPr>
        <w:t>A. 0个B. 1个C. 1个或多个D.多个</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P1207] 数据库管理系统能实现对数据库中数据的查询、插入、修改和删除，这类功能称为（）。</w:t>
      </w:r>
    </w:p>
    <w:p>
      <w:pPr>
        <w:rPr>
          <w:rFonts w:hint="eastAsia" w:eastAsia="宋体"/>
          <w:lang w:val="en-US" w:eastAsia="zh-CN"/>
        </w:rPr>
      </w:pPr>
      <w:r>
        <w:rPr>
          <w:rFonts w:hint="eastAsia" w:eastAsia="宋体"/>
          <w:lang w:val="en-US" w:eastAsia="zh-CN"/>
        </w:rPr>
        <w:t>A. 数据定义功能B.数据管理功能C. 数据操纵功能D.数据控制功能</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P1208] 下面关于关系性质的叙述中，不正确的是（ ）。</w:t>
      </w:r>
    </w:p>
    <w:p>
      <w:pPr>
        <w:rPr>
          <w:rFonts w:hint="eastAsia" w:eastAsia="宋体"/>
          <w:lang w:val="en-US" w:eastAsia="zh-CN"/>
        </w:rPr>
      </w:pPr>
      <w:r>
        <w:rPr>
          <w:rFonts w:hint="eastAsia" w:eastAsia="宋体"/>
          <w:lang w:val="en-US" w:eastAsia="zh-CN"/>
        </w:rPr>
        <w:t>A. 关系中元组的次序不重要B. 关系中列的次序不重要C. 关系中元组不可以重复D. 关系不可以为空关系D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P1209] 关系模型中3NF是指（ ）。</w:t>
      </w:r>
    </w:p>
    <w:p>
      <w:pPr>
        <w:rPr>
          <w:rFonts w:hint="eastAsia" w:eastAsia="宋体"/>
          <w:lang w:val="en-US" w:eastAsia="zh-CN"/>
        </w:rPr>
      </w:pPr>
      <w:r>
        <w:rPr>
          <w:rFonts w:hint="eastAsia" w:eastAsia="宋体"/>
          <w:lang w:val="en-US" w:eastAsia="zh-CN"/>
        </w:rPr>
        <w:t>A.满足2NF且不存在传递依赖现象B.满足2NF且不存在部分依赖现象C.满足2NF且不存在非主属性D.满足2NF且不存在组合属性</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P1210] 现实世界“特征” 术语,  对应于数据世界的（ ）。</w:t>
      </w:r>
    </w:p>
    <w:p>
      <w:pPr>
        <w:rPr>
          <w:rFonts w:hint="eastAsia" w:eastAsia="宋体"/>
          <w:lang w:val="en-US" w:eastAsia="zh-CN"/>
        </w:rPr>
      </w:pPr>
      <w:r>
        <w:rPr>
          <w:rFonts w:hint="eastAsia" w:eastAsia="宋体"/>
          <w:lang w:val="en-US" w:eastAsia="zh-CN"/>
        </w:rPr>
        <w:t>A．属性B. 联系C. 记录D. 数据项</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P1211] 下列哪些运算是关系代数的基本运算（ ）。</w:t>
      </w:r>
    </w:p>
    <w:p>
      <w:pPr>
        <w:rPr>
          <w:rFonts w:hint="eastAsia" w:eastAsia="宋体"/>
          <w:lang w:val="en-US" w:eastAsia="zh-CN"/>
        </w:rPr>
      </w:pPr>
      <w:r>
        <w:rPr>
          <w:rFonts w:hint="eastAsia" w:eastAsia="宋体"/>
          <w:lang w:val="en-US" w:eastAsia="zh-CN"/>
        </w:rPr>
        <w:t>A. 交、并、差B. 投影、选取、除、联结C. 联结、自然联结、笛卡尔乘积D. 投影、选取、笛卡尔乘积、差运算</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P1212] 事务的原子性是指（ ）。</w:t>
      </w:r>
    </w:p>
    <w:p>
      <w:pPr>
        <w:rPr>
          <w:rFonts w:hint="eastAsia" w:eastAsia="宋体"/>
          <w:lang w:val="en-US" w:eastAsia="zh-CN"/>
        </w:rPr>
      </w:pPr>
      <w:r>
        <w:rPr>
          <w:rFonts w:hint="eastAsia" w:eastAsia="宋体"/>
          <w:lang w:val="en-US" w:eastAsia="zh-CN"/>
        </w:rPr>
        <w:t>A. 事务一旦提交，对数据库的改变是永久的B. 事务中包括的所有操作要么都做，要么都不做C. 一个事务内部的操作及使用的数据对并发的其他事务是隔离的D. 事务必须使数据库从一个一致性状态变到另一个一致性状态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P1213] 保护数据库，防止未经授权或不合法的使用造成的数据泄漏、非法更改或破坏。这是指数据的（ ）。</w:t>
      </w:r>
    </w:p>
    <w:p>
      <w:pPr>
        <w:rPr>
          <w:rFonts w:hint="eastAsia" w:eastAsia="宋体"/>
          <w:lang w:val="en-US" w:eastAsia="zh-CN"/>
        </w:rPr>
      </w:pPr>
      <w:r>
        <w:rPr>
          <w:rFonts w:hint="eastAsia" w:eastAsia="宋体"/>
          <w:lang w:val="en-US" w:eastAsia="zh-CN"/>
        </w:rPr>
        <w:t>A. 安全性B.完整性C.并发控制D.恢复</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P1214] 以下四个叙述中，哪一个不是对关系模式进行规X化的主要目的（ ）。</w:t>
      </w:r>
    </w:p>
    <w:p>
      <w:pPr>
        <w:rPr>
          <w:rFonts w:hint="eastAsia" w:eastAsia="宋体"/>
          <w:lang w:val="en-US" w:eastAsia="zh-CN"/>
        </w:rPr>
      </w:pPr>
      <w:r>
        <w:rPr>
          <w:rFonts w:hint="eastAsia" w:eastAsia="宋体"/>
          <w:lang w:val="en-US" w:eastAsia="zh-CN"/>
        </w:rPr>
        <w:t>A. 减少数据冗余 B. 解决更新异常问题C. 加快查询速度D. 提高存储空间效率</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P1215] 下面的两个关系中，职工号和设备号分别为职工关系和设备关系的关键字： 职工（职工号，职工名，部门号，职</w:t>
      </w:r>
    </w:p>
    <w:p>
      <w:pPr>
        <w:rPr>
          <w:rFonts w:hint="eastAsia" w:eastAsia="宋体"/>
          <w:lang w:val="en-US" w:eastAsia="zh-CN"/>
        </w:rPr>
      </w:pPr>
      <w:r>
        <w:rPr>
          <w:rFonts w:hint="eastAsia" w:eastAsia="宋体"/>
          <w:lang w:val="en-US" w:eastAsia="zh-CN"/>
        </w:rPr>
        <w:t>下面的两个关系中，职工号和设备号分别为职工关系和设备关系的关键字：</w:t>
      </w:r>
    </w:p>
    <w:p>
      <w:pPr>
        <w:rPr>
          <w:rFonts w:hint="eastAsia" w:eastAsia="宋体"/>
          <w:lang w:val="en-US" w:eastAsia="zh-CN"/>
        </w:rPr>
      </w:pPr>
      <w:r>
        <w:rPr>
          <w:rFonts w:hint="eastAsia" w:eastAsia="宋体"/>
          <w:lang w:val="en-US" w:eastAsia="zh-CN"/>
        </w:rPr>
        <w:t>职工（职工号，职工名，部门号，职务，工资）</w:t>
      </w:r>
    </w:p>
    <w:p>
      <w:pPr>
        <w:rPr>
          <w:rFonts w:hint="eastAsia" w:eastAsia="宋体"/>
          <w:lang w:val="en-US" w:eastAsia="zh-CN"/>
        </w:rPr>
      </w:pPr>
    </w:p>
    <w:p>
      <w:pPr>
        <w:rPr>
          <w:rFonts w:hint="eastAsia" w:eastAsia="宋体"/>
          <w:lang w:val="en-US" w:eastAsia="zh-CN"/>
        </w:rPr>
      </w:pPr>
      <w:r>
        <w:rPr>
          <w:rFonts w:hint="eastAsia" w:eastAsia="宋体"/>
          <w:lang w:val="en-US" w:eastAsia="zh-CN"/>
        </w:rPr>
        <w:t>设备（设备号，职工号，设备名，数量）</w:t>
      </w:r>
    </w:p>
    <w:p>
      <w:pPr>
        <w:rPr>
          <w:rFonts w:hint="eastAsia" w:eastAsia="宋体"/>
          <w:lang w:val="en-US" w:eastAsia="zh-CN"/>
        </w:rPr>
      </w:pPr>
      <w:r>
        <w:rPr>
          <w:rFonts w:hint="eastAsia" w:eastAsia="宋体"/>
          <w:lang w:val="en-US" w:eastAsia="zh-CN"/>
        </w:rPr>
        <w:t>两个关系的属性中，存在一个外关键字为（ ）。</w:t>
      </w:r>
    </w:p>
    <w:p>
      <w:pPr>
        <w:rPr>
          <w:rFonts w:hint="eastAsia" w:eastAsia="宋体"/>
          <w:lang w:val="en-US" w:eastAsia="zh-CN"/>
        </w:rPr>
      </w:pPr>
      <w:r>
        <w:rPr>
          <w:rFonts w:hint="eastAsia" w:eastAsia="宋体"/>
          <w:lang w:val="en-US" w:eastAsia="zh-CN"/>
        </w:rPr>
        <w:t>A. 职工关系的“职工号”B. 职工关系的“设备号”C. 设备关系的“职工号”D. 设备关系的“设备号”</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P1216] 关系模式的任何属性（）。</w:t>
      </w:r>
    </w:p>
    <w:p>
      <w:pPr>
        <w:rPr>
          <w:rFonts w:hint="eastAsia" w:eastAsia="宋体"/>
          <w:lang w:val="en-US" w:eastAsia="zh-CN"/>
        </w:rPr>
      </w:pPr>
      <w:r>
        <w:rPr>
          <w:rFonts w:hint="eastAsia" w:eastAsia="宋体"/>
          <w:lang w:val="en-US" w:eastAsia="zh-CN"/>
        </w:rPr>
        <w:t>A. 不可再分B. 可再分C. 命名在该关系模式中可以不惟一D.以上都不是</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P1219] 数据库三级视图，反映了三种不同角度看待数据库的观点，用户眼中的数据库称为（）。数据库三级视图，反映了</w:t>
      </w:r>
    </w:p>
    <w:p>
      <w:pPr>
        <w:rPr>
          <w:rFonts w:hint="eastAsia" w:eastAsia="宋体"/>
          <w:lang w:val="en-US" w:eastAsia="zh-CN"/>
        </w:rPr>
      </w:pPr>
      <w:r>
        <w:rPr>
          <w:rFonts w:hint="eastAsia" w:eastAsia="宋体"/>
          <w:lang w:val="en-US" w:eastAsia="zh-CN"/>
        </w:rPr>
        <w:t>A. 存储视图B. 概念视图C. 内部视图D. 外部视图</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P1220] 在数据管理技术的发展过程中，经历了人工管理阶段、文件系统阶段和数据库系统阶段。 在这几个阶段中，数据</w:t>
      </w:r>
    </w:p>
    <w:p>
      <w:pPr>
        <w:rPr>
          <w:rFonts w:hint="eastAsia" w:eastAsia="宋体"/>
          <w:lang w:val="en-US" w:eastAsia="zh-CN"/>
        </w:rPr>
      </w:pPr>
      <w:r>
        <w:rPr>
          <w:rFonts w:hint="eastAsia" w:eastAsia="宋体"/>
          <w:lang w:val="en-US" w:eastAsia="zh-CN"/>
        </w:rPr>
        <w:t>A. 数据库系统B. 文件系统C. 人工管理 D.数据项管理</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P1221] 下列四项中，不属于数据库系统的特点的是（  ）（和数据库管理系统区分）</w:t>
      </w:r>
    </w:p>
    <w:p>
      <w:pPr>
        <w:rPr>
          <w:rFonts w:hint="eastAsia" w:eastAsia="宋体"/>
          <w:lang w:val="en-US" w:eastAsia="zh-CN"/>
        </w:rPr>
      </w:pPr>
      <w:r>
        <w:rPr>
          <w:rFonts w:hint="eastAsia" w:eastAsia="宋体"/>
          <w:lang w:val="en-US" w:eastAsia="zh-CN"/>
        </w:rPr>
        <w:t>下列四项中，不属于数据库系统的特点的是（  ）（和数据库管理系统区分）</w:t>
      </w:r>
    </w:p>
    <w:p>
      <w:pPr>
        <w:rPr>
          <w:rFonts w:hint="eastAsia" w:eastAsia="宋体"/>
          <w:lang w:val="en-US" w:eastAsia="zh-CN"/>
        </w:rPr>
      </w:pPr>
      <w:r>
        <w:rPr>
          <w:rFonts w:hint="eastAsia" w:eastAsia="宋体"/>
          <w:lang w:val="en-US" w:eastAsia="zh-CN"/>
        </w:rPr>
        <w:t>A．数据结构化 B．数据由DBMS统一管理和控制 C．数据冗余度大 D．数据独立性高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P1222] 概念模型是现实世界的第一层抽象，这一类模型中最著名的模型是()</w:t>
      </w:r>
    </w:p>
    <w:p>
      <w:pPr>
        <w:rPr>
          <w:rFonts w:hint="eastAsia" w:eastAsia="宋体"/>
          <w:lang w:val="en-US" w:eastAsia="zh-CN"/>
        </w:rPr>
      </w:pPr>
      <w:r>
        <w:rPr>
          <w:rFonts w:hint="eastAsia" w:eastAsia="宋体"/>
          <w:lang w:val="en-US" w:eastAsia="zh-CN"/>
        </w:rPr>
        <w:t>概念模型是现实世界的第一层抽象，这一类模型中最著名的模型是()</w:t>
      </w:r>
    </w:p>
    <w:p>
      <w:pPr>
        <w:rPr>
          <w:rFonts w:hint="eastAsia" w:eastAsia="宋体"/>
          <w:lang w:val="en-US" w:eastAsia="zh-CN"/>
        </w:rPr>
      </w:pPr>
      <w:r>
        <w:rPr>
          <w:rFonts w:hint="eastAsia" w:eastAsia="宋体"/>
          <w:lang w:val="en-US" w:eastAsia="zh-CN"/>
        </w:rPr>
        <w:t>A．层次模型 B．关系模型 C．网状模型 D．实体-联系模型（E-R图）</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P1223] 要保证数据库的逻辑数据独立性，需要修改的是（ ）</w:t>
      </w:r>
    </w:p>
    <w:p>
      <w:pPr>
        <w:rPr>
          <w:rFonts w:hint="eastAsia" w:eastAsia="宋体"/>
          <w:lang w:val="en-US" w:eastAsia="zh-CN"/>
        </w:rPr>
      </w:pPr>
      <w:r>
        <w:rPr>
          <w:rFonts w:hint="eastAsia" w:eastAsia="宋体"/>
          <w:lang w:val="en-US" w:eastAsia="zh-CN"/>
        </w:rPr>
        <w:t>要保证数据库的逻辑数据独立性，需要修改的是（ ）</w:t>
      </w:r>
    </w:p>
    <w:p>
      <w:pPr>
        <w:rPr>
          <w:rFonts w:hint="eastAsia" w:eastAsia="宋体"/>
          <w:lang w:val="en-US" w:eastAsia="zh-CN"/>
        </w:rPr>
      </w:pPr>
      <w:r>
        <w:rPr>
          <w:rFonts w:hint="eastAsia" w:eastAsia="宋体"/>
          <w:lang w:val="en-US" w:eastAsia="zh-CN"/>
        </w:rPr>
        <w:t>A．模式与外模式之间的映象 B．模式与内模式之间的映象 （物理） C．模式 D．三级模式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P1224] 关系数据模型的基本数据结构是（  ）</w:t>
      </w:r>
    </w:p>
    <w:p>
      <w:pPr>
        <w:rPr>
          <w:rFonts w:hint="eastAsia" w:eastAsia="宋体"/>
          <w:lang w:val="en-US" w:eastAsia="zh-CN"/>
        </w:rPr>
      </w:pPr>
      <w:r>
        <w:rPr>
          <w:rFonts w:hint="eastAsia" w:eastAsia="宋体"/>
          <w:lang w:val="en-US" w:eastAsia="zh-CN"/>
        </w:rPr>
        <w:t>A．树 B．图 C．索引 D．关系D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P1225] 有一名为“列车运营”实体，含有：车次、日期、实际发车时间、实际抵达时间、情况摘要等属性，该实体主码是（）。</w:t>
      </w:r>
    </w:p>
    <w:p>
      <w:pPr>
        <w:rPr>
          <w:rFonts w:hint="eastAsia" w:eastAsia="宋体"/>
          <w:lang w:val="en-US" w:eastAsia="zh-CN"/>
        </w:rPr>
      </w:pPr>
      <w:r>
        <w:rPr>
          <w:rFonts w:hint="eastAsia" w:eastAsia="宋体"/>
          <w:lang w:val="en-US" w:eastAsia="zh-CN"/>
        </w:rPr>
        <w:t>A．车次 B．日期 C．车次+日期 D．车次+情况摘要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r>
        <w:rPr>
          <w:rFonts w:hint="eastAsia" w:eastAsia="宋体"/>
          <w:lang w:val="en-US" w:eastAsia="zh-CN"/>
        </w:rPr>
        <w:t>[数据库 P1226] 己知关系R和S，R∩S等价于（  ）（画图运算）</w:t>
      </w:r>
    </w:p>
    <w:p>
      <w:pPr>
        <w:rPr>
          <w:rFonts w:hint="eastAsia" w:eastAsia="宋体"/>
          <w:lang w:val="en-US" w:eastAsia="zh-CN"/>
        </w:rPr>
      </w:pPr>
      <w:r>
        <w:rPr>
          <w:rFonts w:hint="eastAsia" w:eastAsia="宋体"/>
          <w:lang w:val="en-US" w:eastAsia="zh-CN"/>
        </w:rPr>
        <w:t>A. (R-S)-S   B. S-(S-R)   C. (S-R)-R   D. S-(R-S)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P1228] 用下面的T-SQL语句建立一个基本表： CREATE TABLE Student(Sno CHAR(</w:t>
      </w:r>
    </w:p>
    <w:p>
      <w:pPr>
        <w:rPr>
          <w:rFonts w:hint="eastAsia" w:eastAsia="宋体"/>
          <w:lang w:val="en-US" w:eastAsia="zh-CN"/>
        </w:rPr>
      </w:pPr>
      <w:r>
        <w:rPr>
          <w:rFonts w:hint="eastAsia" w:eastAsia="宋体"/>
          <w:lang w:val="en-US" w:eastAsia="zh-CN"/>
        </w:rPr>
        <w:t>用下面的T-SQL语句建立一个基本表：</w:t>
      </w:r>
    </w:p>
    <w:p>
      <w:pPr>
        <w:rPr>
          <w:rFonts w:hint="eastAsia" w:eastAsia="宋体"/>
          <w:lang w:val="en-US" w:eastAsia="zh-CN"/>
        </w:rPr>
      </w:pPr>
      <w:r>
        <w:rPr>
          <w:rFonts w:hint="eastAsia" w:eastAsia="宋体"/>
          <w:lang w:val="en-US" w:eastAsia="zh-CN"/>
        </w:rPr>
        <w:t>CREATE TABLE Student(Sno CHAR(4) PRIMARY KEY,</w:t>
      </w:r>
    </w:p>
    <w:p>
      <w:pPr>
        <w:rPr>
          <w:rFonts w:hint="eastAsia" w:eastAsia="宋体"/>
          <w:lang w:val="en-US" w:eastAsia="zh-CN"/>
        </w:rPr>
      </w:pPr>
      <w:r>
        <w:rPr>
          <w:rFonts w:hint="eastAsia" w:eastAsia="宋体"/>
          <w:lang w:val="en-US" w:eastAsia="zh-CN"/>
        </w:rPr>
        <w:t>Sname CHAR(8) NOT NULL,</w:t>
      </w:r>
    </w:p>
    <w:p>
      <w:pPr>
        <w:rPr>
          <w:rFonts w:hint="eastAsia" w:eastAsia="宋体"/>
          <w:lang w:val="en-US" w:eastAsia="zh-CN"/>
        </w:rPr>
      </w:pPr>
      <w:r>
        <w:rPr>
          <w:rFonts w:hint="eastAsia" w:eastAsia="宋体"/>
          <w:lang w:val="en-US" w:eastAsia="zh-CN"/>
        </w:rPr>
        <w:t>Sex CHAR(2),</w:t>
      </w:r>
    </w:p>
    <w:p>
      <w:pPr>
        <w:rPr>
          <w:rFonts w:hint="eastAsia" w:eastAsia="宋体"/>
          <w:lang w:val="en-US" w:eastAsia="zh-CN"/>
        </w:rPr>
      </w:pPr>
      <w:r>
        <w:rPr>
          <w:rFonts w:hint="eastAsia" w:eastAsia="宋体"/>
          <w:lang w:val="en-US" w:eastAsia="zh-CN"/>
        </w:rPr>
        <w:t>Age INT)</w:t>
      </w:r>
    </w:p>
    <w:p>
      <w:pPr>
        <w:rPr>
          <w:rFonts w:hint="eastAsia" w:eastAsia="宋体"/>
          <w:lang w:val="en-US" w:eastAsia="zh-CN"/>
        </w:rPr>
      </w:pPr>
      <w:r>
        <w:rPr>
          <w:rFonts w:hint="eastAsia" w:eastAsia="宋体"/>
          <w:lang w:val="en-US" w:eastAsia="zh-CN"/>
        </w:rPr>
        <w:t>可以插入到表中的元组是（  ）</w:t>
      </w:r>
    </w:p>
    <w:p>
      <w:pPr>
        <w:rPr>
          <w:rFonts w:hint="eastAsia" w:eastAsia="宋体"/>
          <w:lang w:val="en-US" w:eastAsia="zh-CN"/>
        </w:rPr>
      </w:pPr>
    </w:p>
    <w:p>
      <w:pPr>
        <w:rPr>
          <w:rFonts w:hint="eastAsia" w:eastAsia="宋体"/>
          <w:lang w:val="en-US" w:eastAsia="zh-CN"/>
        </w:rPr>
      </w:pPr>
      <w:r>
        <w:rPr>
          <w:rFonts w:hint="eastAsia" w:eastAsia="宋体"/>
          <w:lang w:val="en-US" w:eastAsia="zh-CN"/>
        </w:rPr>
        <w:t>A. ‘5021’，‘刘祥’，男，21</w:t>
      </w:r>
    </w:p>
    <w:p>
      <w:pPr>
        <w:rPr>
          <w:rFonts w:hint="eastAsia" w:eastAsia="宋体"/>
          <w:lang w:val="en-US" w:eastAsia="zh-CN"/>
        </w:rPr>
      </w:pPr>
    </w:p>
    <w:p>
      <w:pPr>
        <w:rPr>
          <w:rFonts w:hint="eastAsia" w:eastAsia="宋体"/>
          <w:lang w:val="en-US" w:eastAsia="zh-CN"/>
        </w:rPr>
      </w:pPr>
      <w:r>
        <w:rPr>
          <w:rFonts w:hint="eastAsia" w:eastAsia="宋体"/>
          <w:lang w:val="en-US" w:eastAsia="zh-CN"/>
        </w:rPr>
        <w:t>B. NULL，‘刘祥’，NULL，21</w:t>
      </w:r>
    </w:p>
    <w:p>
      <w:pPr>
        <w:rPr>
          <w:rFonts w:hint="eastAsia" w:eastAsia="宋体"/>
          <w:lang w:val="en-US" w:eastAsia="zh-CN"/>
        </w:rPr>
      </w:pPr>
    </w:p>
    <w:p>
      <w:pPr>
        <w:rPr>
          <w:rFonts w:hint="eastAsia" w:eastAsia="宋体"/>
          <w:lang w:val="en-US" w:eastAsia="zh-CN"/>
        </w:rPr>
      </w:pPr>
      <w:r>
        <w:rPr>
          <w:rFonts w:hint="eastAsia" w:eastAsia="宋体"/>
          <w:lang w:val="en-US" w:eastAsia="zh-CN"/>
        </w:rPr>
        <w:t>C. ‘5021’，NULL，男，21</w:t>
      </w:r>
    </w:p>
    <w:p>
      <w:pPr>
        <w:rPr>
          <w:rFonts w:hint="eastAsia" w:eastAsia="宋体"/>
          <w:lang w:val="en-US" w:eastAsia="zh-CN"/>
        </w:rPr>
      </w:pPr>
    </w:p>
    <w:p>
      <w:pPr>
        <w:rPr>
          <w:rFonts w:hint="eastAsia" w:eastAsia="宋体"/>
          <w:lang w:val="en-US" w:eastAsia="zh-CN"/>
        </w:rPr>
      </w:pPr>
      <w:r>
        <w:rPr>
          <w:rFonts w:hint="eastAsia" w:eastAsia="宋体"/>
          <w:lang w:val="en-US" w:eastAsia="zh-CN"/>
        </w:rPr>
        <w:t>D. ‘5021’，‘刘祥’，NULL，NULLD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P1229] 把对关系SPJ的属性QTY的修改权授予用户李勇的T-SQL语句是（  ）</w:t>
      </w:r>
    </w:p>
    <w:p>
      <w:pPr>
        <w:rPr>
          <w:rFonts w:hint="eastAsia" w:eastAsia="宋体"/>
          <w:lang w:val="en-US" w:eastAsia="zh-CN"/>
        </w:rPr>
      </w:pPr>
      <w:r>
        <w:rPr>
          <w:rFonts w:hint="eastAsia" w:eastAsia="宋体"/>
          <w:lang w:val="en-US" w:eastAsia="zh-CN"/>
        </w:rPr>
        <w:t>A. GRANT 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B. GRANT UPDATE(QTY)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C. GRANT UPDATE(QTY)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D. GRANT UPDATE ON SPJ (QTY) TO 李勇</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P1230] 关系规范化中的插入操作异常是指 (  )</w:t>
      </w:r>
    </w:p>
    <w:p>
      <w:pPr>
        <w:rPr>
          <w:rFonts w:hint="eastAsia" w:eastAsia="宋体"/>
          <w:lang w:val="en-US" w:eastAsia="zh-CN"/>
        </w:rPr>
      </w:pPr>
      <w:r>
        <w:rPr>
          <w:rFonts w:hint="eastAsia" w:eastAsia="宋体"/>
          <w:lang w:val="en-US" w:eastAsia="zh-CN"/>
        </w:rPr>
        <w:t>A．不该删除的数据被删除</w:t>
      </w:r>
    </w:p>
    <w:p>
      <w:pPr>
        <w:rPr>
          <w:rFonts w:hint="eastAsia" w:eastAsia="宋体"/>
          <w:lang w:val="en-US" w:eastAsia="zh-CN"/>
        </w:rPr>
      </w:pPr>
    </w:p>
    <w:p>
      <w:pPr>
        <w:rPr>
          <w:rFonts w:hint="eastAsia" w:eastAsia="宋体"/>
          <w:lang w:val="en-US" w:eastAsia="zh-CN"/>
        </w:rPr>
      </w:pPr>
      <w:r>
        <w:rPr>
          <w:rFonts w:hint="eastAsia" w:eastAsia="宋体"/>
          <w:lang w:val="en-US" w:eastAsia="zh-CN"/>
        </w:rPr>
        <w:t>B．不该插入的数据被插入（易错）</w:t>
      </w:r>
    </w:p>
    <w:p>
      <w:pPr>
        <w:rPr>
          <w:rFonts w:hint="eastAsia" w:eastAsia="宋体"/>
          <w:lang w:val="en-US" w:eastAsia="zh-CN"/>
        </w:rPr>
      </w:pPr>
    </w:p>
    <w:p>
      <w:pPr>
        <w:rPr>
          <w:rFonts w:hint="eastAsia" w:eastAsia="宋体"/>
          <w:lang w:val="en-US" w:eastAsia="zh-CN"/>
        </w:rPr>
      </w:pPr>
      <w:r>
        <w:rPr>
          <w:rFonts w:hint="eastAsia" w:eastAsia="宋体"/>
          <w:lang w:val="en-US" w:eastAsia="zh-CN"/>
        </w:rPr>
        <w:t>C．应该删除的数据未被删除</w:t>
      </w:r>
    </w:p>
    <w:p>
      <w:pPr>
        <w:rPr>
          <w:rFonts w:hint="eastAsia" w:eastAsia="宋体"/>
          <w:lang w:val="en-US" w:eastAsia="zh-CN"/>
        </w:rPr>
      </w:pPr>
    </w:p>
    <w:p>
      <w:pPr>
        <w:rPr>
          <w:rFonts w:hint="eastAsia" w:eastAsia="宋体"/>
          <w:lang w:val="en-US" w:eastAsia="zh-CN"/>
        </w:rPr>
      </w:pPr>
      <w:r>
        <w:rPr>
          <w:rFonts w:hint="eastAsia" w:eastAsia="宋体"/>
          <w:lang w:val="en-US" w:eastAsia="zh-CN"/>
        </w:rPr>
        <w:t>D．应该插入的数据未被插入D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P1231] 在关系数据库设计中，设计关系模式是数据库设计中（  ）阶段的任务</w:t>
      </w:r>
    </w:p>
    <w:p>
      <w:pPr>
        <w:rPr>
          <w:rFonts w:hint="eastAsia" w:eastAsia="宋体"/>
          <w:lang w:val="en-US" w:eastAsia="zh-CN"/>
        </w:rPr>
      </w:pPr>
      <w:r>
        <w:rPr>
          <w:rFonts w:hint="eastAsia" w:eastAsia="宋体"/>
          <w:lang w:val="en-US" w:eastAsia="zh-CN"/>
        </w:rPr>
        <w:t>A．逻辑设计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C．需求分析</w:t>
      </w:r>
    </w:p>
    <w:p>
      <w:pPr>
        <w:rPr>
          <w:rFonts w:hint="eastAsia" w:eastAsia="宋体"/>
          <w:lang w:val="en-US" w:eastAsia="zh-CN"/>
        </w:rPr>
      </w:pPr>
    </w:p>
    <w:p>
      <w:pPr>
        <w:rPr>
          <w:rFonts w:hint="eastAsia" w:eastAsia="宋体"/>
          <w:lang w:val="en-US" w:eastAsia="zh-CN"/>
        </w:rPr>
      </w:pPr>
      <w:r>
        <w:rPr>
          <w:rFonts w:hint="eastAsia" w:eastAsia="宋体"/>
          <w:lang w:val="en-US" w:eastAsia="zh-CN"/>
        </w:rPr>
        <w:t>D．概念设计</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P1232] 在E-R模型中，如果有3个不同的实体型，3个m:n联系，根据E-R模型转换为关系模型的规则，转换后关</w:t>
      </w:r>
    </w:p>
    <w:p>
      <w:pPr>
        <w:rPr>
          <w:rFonts w:hint="eastAsia" w:eastAsia="宋体"/>
          <w:lang w:val="en-US" w:eastAsia="zh-CN"/>
        </w:rPr>
      </w:pPr>
      <w:r>
        <w:rPr>
          <w:rFonts w:hint="eastAsia" w:eastAsia="宋体"/>
          <w:lang w:val="en-US" w:eastAsia="zh-CN"/>
        </w:rPr>
        <w:t>A．4</w:t>
      </w:r>
    </w:p>
    <w:p>
      <w:pPr>
        <w:rPr>
          <w:rFonts w:hint="eastAsia" w:eastAsia="宋体"/>
          <w:lang w:val="en-US" w:eastAsia="zh-CN"/>
        </w:rPr>
      </w:pPr>
    </w:p>
    <w:p>
      <w:pPr>
        <w:rPr>
          <w:rFonts w:hint="eastAsia" w:eastAsia="宋体"/>
          <w:lang w:val="en-US" w:eastAsia="zh-CN"/>
        </w:rPr>
      </w:pPr>
      <w:r>
        <w:rPr>
          <w:rFonts w:hint="eastAsia" w:eastAsia="宋体"/>
          <w:lang w:val="en-US" w:eastAsia="zh-CN"/>
        </w:rPr>
        <w:t>B．5</w:t>
      </w:r>
    </w:p>
    <w:p>
      <w:pPr>
        <w:rPr>
          <w:rFonts w:hint="eastAsia" w:eastAsia="宋体"/>
          <w:lang w:val="en-US" w:eastAsia="zh-CN"/>
        </w:rPr>
      </w:pPr>
    </w:p>
    <w:p>
      <w:pPr>
        <w:rPr>
          <w:rFonts w:hint="eastAsia" w:eastAsia="宋体"/>
          <w:lang w:val="en-US" w:eastAsia="zh-CN"/>
        </w:rPr>
      </w:pPr>
      <w:r>
        <w:rPr>
          <w:rFonts w:hint="eastAsia" w:eastAsia="宋体"/>
          <w:lang w:val="en-US" w:eastAsia="zh-CN"/>
        </w:rPr>
        <w:t>C．6</w:t>
      </w:r>
    </w:p>
    <w:p>
      <w:pPr>
        <w:rPr>
          <w:rFonts w:hint="eastAsia" w:eastAsia="宋体"/>
          <w:lang w:val="en-US" w:eastAsia="zh-CN"/>
        </w:rPr>
      </w:pPr>
    </w:p>
    <w:p>
      <w:pPr>
        <w:rPr>
          <w:rFonts w:hint="eastAsia" w:eastAsia="宋体"/>
          <w:lang w:val="en-US" w:eastAsia="zh-CN"/>
        </w:rPr>
      </w:pPr>
      <w:r>
        <w:rPr>
          <w:rFonts w:hint="eastAsia" w:eastAsia="宋体"/>
          <w:lang w:val="en-US" w:eastAsia="zh-CN"/>
        </w:rPr>
        <w:t>D．7</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P1233] 事务的隔离性是指（  ）。</w:t>
      </w:r>
    </w:p>
    <w:p>
      <w:pPr>
        <w:rPr>
          <w:rFonts w:hint="eastAsia" w:eastAsia="宋体"/>
          <w:lang w:val="en-US" w:eastAsia="zh-CN"/>
        </w:rPr>
      </w:pPr>
      <w:r>
        <w:rPr>
          <w:rFonts w:hint="eastAsia" w:eastAsia="宋体"/>
          <w:lang w:val="en-US" w:eastAsia="zh-CN"/>
        </w:rPr>
        <w:t>A．一个事务内部的操作及使用的数据对并发的其他事务是隔离的</w:t>
      </w:r>
    </w:p>
    <w:p>
      <w:pPr>
        <w:rPr>
          <w:rFonts w:hint="eastAsia" w:eastAsia="宋体"/>
          <w:lang w:val="en-US" w:eastAsia="zh-CN"/>
        </w:rPr>
      </w:pPr>
    </w:p>
    <w:p>
      <w:pPr>
        <w:rPr>
          <w:rFonts w:hint="eastAsia" w:eastAsia="宋体"/>
          <w:lang w:val="en-US" w:eastAsia="zh-CN"/>
        </w:rPr>
      </w:pPr>
      <w:r>
        <w:rPr>
          <w:rFonts w:hint="eastAsia" w:eastAsia="宋体"/>
          <w:lang w:val="en-US" w:eastAsia="zh-CN"/>
        </w:rPr>
        <w:t>B．事务一旦提交，对数据库的改变是永久的</w:t>
      </w:r>
    </w:p>
    <w:p>
      <w:pPr>
        <w:rPr>
          <w:rFonts w:hint="eastAsia" w:eastAsia="宋体"/>
          <w:lang w:val="en-US" w:eastAsia="zh-CN"/>
        </w:rPr>
      </w:pPr>
    </w:p>
    <w:p>
      <w:pPr>
        <w:rPr>
          <w:rFonts w:hint="eastAsia" w:eastAsia="宋体"/>
          <w:lang w:val="en-US" w:eastAsia="zh-CN"/>
        </w:rPr>
      </w:pPr>
      <w:r>
        <w:rPr>
          <w:rFonts w:hint="eastAsia" w:eastAsia="宋体"/>
          <w:lang w:val="en-US" w:eastAsia="zh-CN"/>
        </w:rPr>
        <w:t>C．事务中包括的所有操作要么都做，要么都不做</w:t>
      </w:r>
    </w:p>
    <w:p>
      <w:pPr>
        <w:rPr>
          <w:rFonts w:hint="eastAsia" w:eastAsia="宋体"/>
          <w:lang w:val="en-US" w:eastAsia="zh-CN"/>
        </w:rPr>
      </w:pPr>
    </w:p>
    <w:p>
      <w:pPr>
        <w:rPr>
          <w:rFonts w:hint="eastAsia" w:eastAsia="宋体"/>
          <w:lang w:val="en-US" w:eastAsia="zh-CN"/>
        </w:rPr>
      </w:pPr>
      <w:r>
        <w:rPr>
          <w:rFonts w:hint="eastAsia" w:eastAsia="宋体"/>
          <w:lang w:val="en-US" w:eastAsia="zh-CN"/>
        </w:rPr>
        <w:t>D．事务必须是使数据库从一个一致性状态变到另一个一致性状态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P1234] 数据库恢复的基础是利用转储的冗余数据。这些转储的冗余数据是指（  ）</w:t>
      </w:r>
    </w:p>
    <w:p>
      <w:pPr>
        <w:rPr>
          <w:rFonts w:hint="eastAsia" w:eastAsia="宋体"/>
          <w:lang w:val="en-US" w:eastAsia="zh-CN"/>
        </w:rPr>
      </w:pPr>
      <w:r>
        <w:rPr>
          <w:rFonts w:hint="eastAsia" w:eastAsia="宋体"/>
          <w:lang w:val="en-US" w:eastAsia="zh-CN"/>
        </w:rPr>
        <w:t>A. 数据字典、应用程序、审计档案、数据库后备副本</w:t>
      </w:r>
    </w:p>
    <w:p>
      <w:pPr>
        <w:rPr>
          <w:rFonts w:hint="eastAsia" w:eastAsia="宋体"/>
          <w:lang w:val="en-US" w:eastAsia="zh-CN"/>
        </w:rPr>
      </w:pPr>
    </w:p>
    <w:p>
      <w:pPr>
        <w:rPr>
          <w:rFonts w:hint="eastAsia" w:eastAsia="宋体"/>
          <w:lang w:val="en-US" w:eastAsia="zh-CN"/>
        </w:rPr>
      </w:pPr>
      <w:r>
        <w:rPr>
          <w:rFonts w:hint="eastAsia" w:eastAsia="宋体"/>
          <w:lang w:val="en-US" w:eastAsia="zh-CN"/>
        </w:rPr>
        <w:t>B. 数据字典、应用程序、日志文件、审计档案</w:t>
      </w:r>
    </w:p>
    <w:p>
      <w:pPr>
        <w:rPr>
          <w:rFonts w:hint="eastAsia" w:eastAsia="宋体"/>
          <w:lang w:val="en-US" w:eastAsia="zh-CN"/>
        </w:rPr>
      </w:pPr>
    </w:p>
    <w:p>
      <w:pPr>
        <w:rPr>
          <w:rFonts w:hint="eastAsia" w:eastAsia="宋体"/>
          <w:lang w:val="en-US" w:eastAsia="zh-CN"/>
        </w:rPr>
      </w:pPr>
      <w:r>
        <w:rPr>
          <w:rFonts w:hint="eastAsia" w:eastAsia="宋体"/>
          <w:lang w:val="en-US" w:eastAsia="zh-CN"/>
        </w:rPr>
        <w:t>C. 日志文件、数据库后备副本</w:t>
      </w:r>
    </w:p>
    <w:p>
      <w:pPr>
        <w:rPr>
          <w:rFonts w:hint="eastAsia" w:eastAsia="宋体"/>
          <w:lang w:val="en-US" w:eastAsia="zh-CN"/>
        </w:rPr>
      </w:pPr>
    </w:p>
    <w:p>
      <w:pPr>
        <w:rPr>
          <w:rFonts w:hint="eastAsia" w:eastAsia="宋体"/>
          <w:lang w:val="en-US" w:eastAsia="zh-CN"/>
        </w:rPr>
      </w:pPr>
      <w:r>
        <w:rPr>
          <w:rFonts w:hint="eastAsia" w:eastAsia="宋体"/>
          <w:lang w:val="en-US" w:eastAsia="zh-CN"/>
        </w:rPr>
        <w:t>D. 数据字典、应用程序、数据库后备副本</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P1235] 若事务T对数据对象A加上S锁，则（  ）。</w:t>
      </w:r>
    </w:p>
    <w:p>
      <w:pPr>
        <w:rPr>
          <w:rFonts w:hint="eastAsia" w:eastAsia="宋体"/>
          <w:lang w:val="en-US" w:eastAsia="zh-CN"/>
        </w:rPr>
      </w:pPr>
      <w:r>
        <w:rPr>
          <w:rFonts w:hint="eastAsia" w:eastAsia="宋体"/>
          <w:lang w:val="en-US" w:eastAsia="zh-CN"/>
        </w:rPr>
        <w:t>A．事务T可以读A和修改A，其它事务只能再对A加S锁，而不能加X 锁。</w:t>
      </w:r>
    </w:p>
    <w:p>
      <w:pPr>
        <w:rPr>
          <w:rFonts w:hint="eastAsia" w:eastAsia="宋体"/>
          <w:lang w:val="en-US" w:eastAsia="zh-CN"/>
        </w:rPr>
      </w:pPr>
    </w:p>
    <w:p>
      <w:pPr>
        <w:rPr>
          <w:rFonts w:hint="eastAsia" w:eastAsia="宋体"/>
          <w:lang w:val="en-US" w:eastAsia="zh-CN"/>
        </w:rPr>
      </w:pPr>
      <w:r>
        <w:rPr>
          <w:rFonts w:hint="eastAsia" w:eastAsia="宋体"/>
          <w:lang w:val="en-US" w:eastAsia="zh-CN"/>
        </w:rPr>
        <w:t>B．事务T可以读A但不能修改A，其它事务只能再对A加S锁，而不能加X 锁。</w:t>
      </w:r>
    </w:p>
    <w:p>
      <w:pPr>
        <w:rPr>
          <w:rFonts w:hint="eastAsia" w:eastAsia="宋体"/>
          <w:lang w:val="en-US" w:eastAsia="zh-CN"/>
        </w:rPr>
      </w:pPr>
    </w:p>
    <w:p>
      <w:pPr>
        <w:rPr>
          <w:rFonts w:hint="eastAsia" w:eastAsia="宋体"/>
          <w:lang w:val="en-US" w:eastAsia="zh-CN"/>
        </w:rPr>
      </w:pPr>
      <w:r>
        <w:rPr>
          <w:rFonts w:hint="eastAsia" w:eastAsia="宋体"/>
          <w:lang w:val="en-US" w:eastAsia="zh-CN"/>
        </w:rPr>
        <w:t>C．事务T可以读A但不能修改A，其它事务能对A加S锁和X锁。</w:t>
      </w:r>
    </w:p>
    <w:p>
      <w:pPr>
        <w:rPr>
          <w:rFonts w:hint="eastAsia" w:eastAsia="宋体"/>
          <w:lang w:val="en-US" w:eastAsia="zh-CN"/>
        </w:rPr>
      </w:pPr>
    </w:p>
    <w:p>
      <w:pPr>
        <w:rPr>
          <w:rFonts w:hint="eastAsia" w:eastAsia="宋体"/>
          <w:lang w:val="en-US" w:eastAsia="zh-CN"/>
        </w:rPr>
      </w:pPr>
      <w:r>
        <w:rPr>
          <w:rFonts w:hint="eastAsia" w:eastAsia="宋体"/>
          <w:lang w:val="en-US" w:eastAsia="zh-CN"/>
        </w:rPr>
        <w:t>D．事务T可以读A和修改A，其它事务能对A加S锁和X锁。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P1236] 设有两个事务T1、T2，其并发操作如图2所示，下面评价正确的是(  )</w:t>
      </w:r>
    </w:p>
    <w:p>
      <w:pPr>
        <w:rPr>
          <w:rFonts w:hint="eastAsia" w:eastAsia="宋体"/>
          <w:lang w:val="en-US" w:eastAsia="zh-CN"/>
        </w:rPr>
      </w:pPr>
      <w:r>
        <w:rPr>
          <w:rFonts w:hint="eastAsia" w:eastAsia="宋体"/>
          <w:lang w:val="en-US" w:eastAsia="zh-CN"/>
        </w:rPr>
        <w:t>A. 该操作不存在问题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B. 该操作丢失修改</w:t>
      </w:r>
    </w:p>
    <w:p>
      <w:pPr>
        <w:rPr>
          <w:rFonts w:hint="eastAsia" w:eastAsia="宋体"/>
          <w:lang w:val="en-US" w:eastAsia="zh-CN"/>
        </w:rPr>
      </w:pPr>
    </w:p>
    <w:p>
      <w:pPr>
        <w:rPr>
          <w:rFonts w:hint="eastAsia" w:eastAsia="宋体"/>
          <w:lang w:val="en-US" w:eastAsia="zh-CN"/>
        </w:rPr>
      </w:pPr>
      <w:r>
        <w:rPr>
          <w:rFonts w:hint="eastAsia" w:eastAsia="宋体"/>
          <w:lang w:val="en-US" w:eastAsia="zh-CN"/>
        </w:rPr>
        <w:t>C. 该操作不能重复读</w:t>
      </w:r>
    </w:p>
    <w:p>
      <w:pPr>
        <w:rPr>
          <w:rFonts w:hint="eastAsia" w:eastAsia="宋体"/>
          <w:lang w:val="en-US" w:eastAsia="zh-CN"/>
        </w:rPr>
      </w:pPr>
    </w:p>
    <w:p>
      <w:pPr>
        <w:rPr>
          <w:rFonts w:hint="eastAsia" w:eastAsia="宋体"/>
          <w:lang w:val="en-US" w:eastAsia="zh-CN"/>
        </w:rPr>
      </w:pPr>
      <w:r>
        <w:rPr>
          <w:rFonts w:hint="eastAsia" w:eastAsia="宋体"/>
          <w:lang w:val="en-US" w:eastAsia="zh-CN"/>
        </w:rPr>
        <w:t>D. 该操作读“脏”数据</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P1237] 以下（ ）封锁违反两段锁协议。</w:t>
      </w:r>
    </w:p>
    <w:p>
      <w:pPr>
        <w:rPr>
          <w:rFonts w:hint="eastAsia" w:eastAsia="宋体"/>
          <w:lang w:val="en-US" w:eastAsia="zh-CN"/>
        </w:rPr>
      </w:pPr>
      <w:r>
        <w:rPr>
          <w:rFonts w:hint="eastAsia" w:eastAsia="宋体"/>
          <w:lang w:val="en-US" w:eastAsia="zh-CN"/>
        </w:rPr>
        <w:t>A. Slock A … Slock B … Xlock C ………Unlock A … Unlock B … Unlock C</w:t>
      </w:r>
    </w:p>
    <w:p>
      <w:pPr>
        <w:rPr>
          <w:rFonts w:hint="eastAsia" w:eastAsia="宋体"/>
          <w:lang w:val="en-US" w:eastAsia="zh-CN"/>
        </w:rPr>
      </w:pPr>
    </w:p>
    <w:p>
      <w:pPr>
        <w:rPr>
          <w:rFonts w:hint="eastAsia" w:eastAsia="宋体"/>
          <w:lang w:val="en-US" w:eastAsia="zh-CN"/>
        </w:rPr>
      </w:pPr>
      <w:r>
        <w:rPr>
          <w:rFonts w:hint="eastAsia" w:eastAsia="宋体"/>
          <w:lang w:val="en-US" w:eastAsia="zh-CN"/>
        </w:rPr>
        <w:t>B. Slock A … Slock B … Xlock C ………Unlock C … Unlock B … Unlock A</w:t>
      </w:r>
    </w:p>
    <w:p>
      <w:pPr>
        <w:rPr>
          <w:rFonts w:hint="eastAsia" w:eastAsia="宋体"/>
          <w:lang w:val="en-US" w:eastAsia="zh-CN"/>
        </w:rPr>
      </w:pPr>
    </w:p>
    <w:p>
      <w:pPr>
        <w:rPr>
          <w:rFonts w:hint="eastAsia" w:eastAsia="宋体"/>
          <w:lang w:val="en-US" w:eastAsia="zh-CN"/>
        </w:rPr>
      </w:pPr>
      <w:r>
        <w:rPr>
          <w:rFonts w:hint="eastAsia" w:eastAsia="宋体"/>
          <w:lang w:val="en-US" w:eastAsia="zh-CN"/>
        </w:rPr>
        <w:t>C. Slock A … Slock B … Xlock C ………Unlock B … Unlock C … Unlock A</w:t>
      </w:r>
    </w:p>
    <w:p>
      <w:pPr>
        <w:rPr>
          <w:rFonts w:hint="eastAsia" w:eastAsia="宋体"/>
          <w:lang w:val="en-US" w:eastAsia="zh-CN"/>
        </w:rPr>
      </w:pPr>
    </w:p>
    <w:p>
      <w:pPr>
        <w:rPr>
          <w:rFonts w:hint="eastAsia" w:eastAsia="宋体"/>
          <w:lang w:val="en-US" w:eastAsia="zh-CN"/>
        </w:rPr>
      </w:pPr>
      <w:r>
        <w:rPr>
          <w:rFonts w:hint="eastAsia" w:eastAsia="宋体"/>
          <w:lang w:val="en-US" w:eastAsia="zh-CN"/>
        </w:rPr>
        <w:t>D. Slock A …Unlock A ……Slock B … Xlock C ………Unlock B … UnlockCD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P1238] 下列四项中，不属于数据库系统的主要特点的是（  ）。</w:t>
      </w:r>
    </w:p>
    <w:p>
      <w:pPr>
        <w:rPr>
          <w:rFonts w:hint="eastAsia" w:eastAsia="宋体"/>
          <w:lang w:val="en-US" w:eastAsia="zh-CN"/>
        </w:rPr>
      </w:pPr>
      <w:r>
        <w:rPr>
          <w:rFonts w:hint="eastAsia" w:eastAsia="宋体"/>
          <w:lang w:val="en-US" w:eastAsia="zh-CN"/>
        </w:rPr>
        <w:t>A．数据结构化 B．数据的冗余度小</w:t>
      </w:r>
    </w:p>
    <w:p>
      <w:pPr>
        <w:rPr>
          <w:rFonts w:hint="eastAsia" w:eastAsia="宋体"/>
          <w:lang w:val="en-US" w:eastAsia="zh-CN"/>
        </w:rPr>
      </w:pPr>
    </w:p>
    <w:p>
      <w:pPr>
        <w:rPr>
          <w:rFonts w:hint="eastAsia" w:eastAsia="宋体"/>
          <w:lang w:val="en-US" w:eastAsia="zh-CN"/>
        </w:rPr>
      </w:pPr>
      <w:r>
        <w:rPr>
          <w:rFonts w:hint="eastAsia" w:eastAsia="宋体"/>
          <w:lang w:val="en-US" w:eastAsia="zh-CN"/>
        </w:rPr>
        <w:t>C．较高的数据独立性 D．程序的标准化D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P1239] 数据的逻辑独立性是指（  ）</w:t>
      </w:r>
    </w:p>
    <w:p>
      <w:pPr>
        <w:rPr>
          <w:rFonts w:hint="eastAsia" w:eastAsia="宋体"/>
          <w:lang w:val="en-US" w:eastAsia="zh-CN"/>
        </w:rPr>
      </w:pPr>
      <w:r>
        <w:rPr>
          <w:rFonts w:hint="eastAsia" w:eastAsia="宋体"/>
          <w:lang w:val="en-US" w:eastAsia="zh-CN"/>
        </w:rPr>
        <w:t>A．内模式改变，模式不变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B．模式改变，内模式不变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C．模式改变，外模式和应用程序不变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D．内模式改变，外模式和应用程序不变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P1240] 在关系代数中，对一个关系做投影操作后，新关系的元组个数（ ）原来关系的元组个数。</w:t>
      </w:r>
    </w:p>
    <w:p>
      <w:pPr>
        <w:rPr>
          <w:rFonts w:hint="eastAsia" w:eastAsia="宋体"/>
          <w:lang w:val="en-US" w:eastAsia="zh-CN"/>
        </w:rPr>
      </w:pPr>
      <w:r>
        <w:rPr>
          <w:rFonts w:hint="eastAsia" w:eastAsia="宋体"/>
          <w:lang w:val="en-US" w:eastAsia="zh-CN"/>
        </w:rPr>
        <w:t>A.小于</w:t>
      </w:r>
    </w:p>
    <w:p>
      <w:pPr>
        <w:rPr>
          <w:rFonts w:hint="eastAsia" w:eastAsia="宋体"/>
          <w:lang w:val="en-US" w:eastAsia="zh-CN"/>
        </w:rPr>
      </w:pPr>
    </w:p>
    <w:p>
      <w:pPr>
        <w:rPr>
          <w:rFonts w:hint="eastAsia" w:eastAsia="宋体"/>
          <w:lang w:val="en-US" w:eastAsia="zh-CN"/>
        </w:rPr>
      </w:pPr>
      <w:r>
        <w:rPr>
          <w:rFonts w:hint="eastAsia" w:eastAsia="宋体"/>
          <w:lang w:val="en-US" w:eastAsia="zh-CN"/>
        </w:rPr>
        <w:t>B.小于或等于</w:t>
      </w:r>
    </w:p>
    <w:p>
      <w:pPr>
        <w:rPr>
          <w:rFonts w:hint="eastAsia" w:eastAsia="宋体"/>
          <w:lang w:val="en-US" w:eastAsia="zh-CN"/>
        </w:rPr>
      </w:pPr>
    </w:p>
    <w:p>
      <w:pPr>
        <w:rPr>
          <w:rFonts w:hint="eastAsia" w:eastAsia="宋体"/>
          <w:lang w:val="en-US" w:eastAsia="zh-CN"/>
        </w:rPr>
      </w:pPr>
      <w:r>
        <w:rPr>
          <w:rFonts w:hint="eastAsia" w:eastAsia="宋体"/>
          <w:lang w:val="en-US" w:eastAsia="zh-CN"/>
        </w:rPr>
        <w:t>C.等于</w:t>
      </w:r>
    </w:p>
    <w:p>
      <w:pPr>
        <w:rPr>
          <w:rFonts w:hint="eastAsia" w:eastAsia="宋体"/>
          <w:lang w:val="en-US" w:eastAsia="zh-CN"/>
        </w:rPr>
      </w:pPr>
    </w:p>
    <w:p>
      <w:pPr>
        <w:rPr>
          <w:rFonts w:hint="eastAsia" w:eastAsia="宋体"/>
          <w:lang w:val="en-US" w:eastAsia="zh-CN"/>
        </w:rPr>
      </w:pPr>
      <w:r>
        <w:rPr>
          <w:rFonts w:hint="eastAsia" w:eastAsia="宋体"/>
          <w:lang w:val="en-US" w:eastAsia="zh-CN"/>
        </w:rPr>
        <w:t>D.大于</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P1241] 相对于非关系模型，关系数据模型的缺点之一是（）。</w:t>
      </w:r>
    </w:p>
    <w:p>
      <w:pPr>
        <w:rPr>
          <w:rFonts w:hint="eastAsia" w:eastAsia="宋体"/>
          <w:lang w:val="en-US" w:eastAsia="zh-CN"/>
        </w:rPr>
      </w:pPr>
      <w:r>
        <w:rPr>
          <w:rFonts w:hint="eastAsia" w:eastAsia="宋体"/>
          <w:lang w:val="en-US" w:eastAsia="zh-CN"/>
        </w:rPr>
        <w:t>A．存取路径对用户透明，需查询优化 B．数据结构简单</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C．数据独立性高 D．有严格的数学基础</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P1242] 现有关系表：学生（宿舍编号，宿舍地址，学号，姓名，性别，专业，出生日期）的主码是（  ）。</w:t>
      </w:r>
    </w:p>
    <w:p>
      <w:pPr>
        <w:rPr>
          <w:rFonts w:hint="eastAsia" w:eastAsia="宋体"/>
          <w:lang w:val="en-US" w:eastAsia="zh-CN"/>
        </w:rPr>
      </w:pPr>
      <w:r>
        <w:rPr>
          <w:rFonts w:hint="eastAsia" w:eastAsia="宋体"/>
          <w:lang w:val="en-US" w:eastAsia="zh-CN"/>
        </w:rPr>
        <w:t>A．宿舍编号</w:t>
      </w:r>
    </w:p>
    <w:p>
      <w:pPr>
        <w:rPr>
          <w:rFonts w:hint="eastAsia" w:eastAsia="宋体"/>
          <w:lang w:val="en-US" w:eastAsia="zh-CN"/>
        </w:rPr>
      </w:pPr>
    </w:p>
    <w:p>
      <w:pPr>
        <w:rPr>
          <w:rFonts w:hint="eastAsia" w:eastAsia="宋体"/>
          <w:lang w:val="en-US" w:eastAsia="zh-CN"/>
        </w:rPr>
      </w:pPr>
      <w:r>
        <w:rPr>
          <w:rFonts w:hint="eastAsia" w:eastAsia="宋体"/>
          <w:lang w:val="en-US" w:eastAsia="zh-CN"/>
        </w:rPr>
        <w:t>B．学号</w:t>
      </w:r>
    </w:p>
    <w:p>
      <w:pPr>
        <w:rPr>
          <w:rFonts w:hint="eastAsia" w:eastAsia="宋体"/>
          <w:lang w:val="en-US" w:eastAsia="zh-CN"/>
        </w:rPr>
      </w:pPr>
    </w:p>
    <w:p>
      <w:pPr>
        <w:rPr>
          <w:rFonts w:hint="eastAsia" w:eastAsia="宋体"/>
          <w:lang w:val="en-US" w:eastAsia="zh-CN"/>
        </w:rPr>
      </w:pPr>
      <w:r>
        <w:rPr>
          <w:rFonts w:hint="eastAsia" w:eastAsia="宋体"/>
          <w:lang w:val="en-US" w:eastAsia="zh-CN"/>
        </w:rPr>
        <w:t>C．宿舍地址，姓名</w:t>
      </w:r>
    </w:p>
    <w:p>
      <w:pPr>
        <w:rPr>
          <w:rFonts w:hint="eastAsia" w:eastAsia="宋体"/>
          <w:lang w:val="en-US" w:eastAsia="zh-CN"/>
        </w:rPr>
      </w:pPr>
    </w:p>
    <w:p>
      <w:pPr>
        <w:rPr>
          <w:rFonts w:hint="eastAsia" w:eastAsia="宋体"/>
          <w:lang w:val="en-US" w:eastAsia="zh-CN"/>
        </w:rPr>
      </w:pPr>
      <w:r>
        <w:rPr>
          <w:rFonts w:hint="eastAsia" w:eastAsia="宋体"/>
          <w:lang w:val="en-US" w:eastAsia="zh-CN"/>
        </w:rPr>
        <w:t>D．宿舍编号，学号</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P1243] 自然连接是构成新关系的有效方法。一般情况下，当对关系R和S使用自然连接时，要求R和S含有一个或多个共有的（）。</w:t>
      </w:r>
    </w:p>
    <w:p>
      <w:pPr>
        <w:rPr>
          <w:rFonts w:hint="eastAsia" w:eastAsia="宋体"/>
          <w:lang w:val="en-US" w:eastAsia="zh-CN"/>
        </w:rPr>
      </w:pPr>
      <w:r>
        <w:rPr>
          <w:rFonts w:hint="eastAsia" w:eastAsia="宋体"/>
          <w:lang w:val="en-US" w:eastAsia="zh-CN"/>
        </w:rPr>
        <w:t>A．元组 B．行 C．记录 D．属性D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P1244] 下列关系运算中，（  ）运算不属于专门的关系运算。</w:t>
      </w:r>
    </w:p>
    <w:p>
      <w:pPr>
        <w:rPr>
          <w:rFonts w:hint="eastAsia" w:eastAsia="宋体"/>
          <w:lang w:val="en-US" w:eastAsia="zh-CN"/>
        </w:rPr>
      </w:pPr>
      <w:r>
        <w:rPr>
          <w:rFonts w:hint="eastAsia" w:eastAsia="宋体"/>
          <w:lang w:val="en-US" w:eastAsia="zh-CN"/>
        </w:rPr>
        <w:t>A．选择 B．连接</w:t>
      </w:r>
    </w:p>
    <w:p>
      <w:pPr>
        <w:rPr>
          <w:rFonts w:hint="eastAsia" w:eastAsia="宋体"/>
          <w:lang w:val="en-US" w:eastAsia="zh-CN"/>
        </w:rPr>
      </w:pPr>
      <w:r>
        <w:rPr>
          <w:rFonts w:hint="eastAsia" w:eastAsia="宋体"/>
          <w:lang w:val="en-US" w:eastAsia="zh-CN"/>
        </w:rPr>
        <w:t>C．广义笛卡尔积 D．投影</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P1245] SQL语言具有（  ）的功能。</w:t>
      </w:r>
    </w:p>
    <w:p>
      <w:pPr>
        <w:rPr>
          <w:rFonts w:hint="eastAsia" w:eastAsia="宋体"/>
          <w:lang w:val="en-US" w:eastAsia="zh-CN"/>
        </w:rPr>
      </w:pPr>
      <w:r>
        <w:rPr>
          <w:rFonts w:hint="eastAsia" w:eastAsia="宋体"/>
          <w:lang w:val="en-US" w:eastAsia="zh-CN"/>
        </w:rPr>
        <w:t>A．关系规范化、数据操纵、数据控制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B．数据定义、数据操纵、数据控制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C．数据定义、关系规范化、数据控制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D．数据定义、关系规范化、数据操纵</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P1246] 从E-R模型关系向关系模型转换时，一个M:N联系转换为关系模式时，该关系模式的关键字是（  ）。</w:t>
      </w:r>
    </w:p>
    <w:p>
      <w:pPr>
        <w:rPr>
          <w:rFonts w:hint="eastAsia" w:eastAsia="宋体"/>
          <w:lang w:val="en-US" w:eastAsia="zh-CN"/>
        </w:rPr>
      </w:pPr>
      <w:r>
        <w:rPr>
          <w:rFonts w:hint="eastAsia" w:eastAsia="宋体"/>
          <w:lang w:val="en-US" w:eastAsia="zh-CN"/>
        </w:rPr>
        <w:t>A．M端实体的关键字 B．N端实体的关键字</w:t>
      </w:r>
    </w:p>
    <w:p>
      <w:pPr>
        <w:rPr>
          <w:rFonts w:hint="eastAsia" w:eastAsia="宋体"/>
          <w:lang w:val="en-US" w:eastAsia="zh-CN"/>
        </w:rPr>
      </w:pPr>
    </w:p>
    <w:p>
      <w:pPr>
        <w:rPr>
          <w:rFonts w:hint="eastAsia" w:eastAsia="宋体"/>
          <w:lang w:val="en-US" w:eastAsia="zh-CN"/>
        </w:rPr>
      </w:pPr>
      <w:r>
        <w:rPr>
          <w:rFonts w:hint="eastAsia" w:eastAsia="宋体"/>
          <w:lang w:val="en-US" w:eastAsia="zh-CN"/>
        </w:rPr>
        <w:t>C．M端实体关键字与N端实体关键字组合 D．重新选取其他属性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P1247] SQL语言中，删除一个表的命令是（ ）</w:t>
      </w:r>
    </w:p>
    <w:p>
      <w:pPr>
        <w:rPr>
          <w:rFonts w:hint="eastAsia" w:eastAsia="宋体"/>
          <w:lang w:val="en-US" w:eastAsia="zh-CN"/>
        </w:rPr>
      </w:pPr>
      <w:r>
        <w:rPr>
          <w:rFonts w:hint="eastAsia" w:eastAsia="宋体"/>
          <w:lang w:val="en-US" w:eastAsia="zh-CN"/>
        </w:rPr>
        <w:t>A. DELETE B. DROP</w:t>
      </w:r>
    </w:p>
    <w:p>
      <w:pPr>
        <w:rPr>
          <w:rFonts w:hint="eastAsia" w:eastAsia="宋体"/>
          <w:lang w:val="en-US" w:eastAsia="zh-CN"/>
        </w:rPr>
      </w:pPr>
    </w:p>
    <w:p>
      <w:pPr>
        <w:rPr>
          <w:rFonts w:hint="eastAsia" w:eastAsia="宋体"/>
          <w:lang w:val="en-US" w:eastAsia="zh-CN"/>
        </w:rPr>
      </w:pPr>
      <w:r>
        <w:rPr>
          <w:rFonts w:hint="eastAsia" w:eastAsia="宋体"/>
          <w:lang w:val="en-US" w:eastAsia="zh-CN"/>
        </w:rPr>
        <w:t>C. CLEAR D. REMOVE</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P1248] 有关系模式A(S，C，M)，其中各属性的含义是：S：学生；C ：课程；M：名次，其语义是：每一个学生选修每门课程的成绩有一定的名次，每门课程中每一名次只有一个学生（即没有并列名次），则关系模式A最高达到（  ）</w:t>
      </w:r>
    </w:p>
    <w:p>
      <w:pPr>
        <w:rPr>
          <w:rFonts w:hint="eastAsia" w:eastAsia="宋体"/>
          <w:lang w:val="en-US" w:eastAsia="zh-CN"/>
        </w:rPr>
      </w:pPr>
      <w:r>
        <w:rPr>
          <w:rFonts w:hint="eastAsia" w:eastAsia="宋体"/>
          <w:lang w:val="en-US" w:eastAsia="zh-CN"/>
        </w:rPr>
        <w:t>A．1NF B．2NF</w:t>
      </w:r>
    </w:p>
    <w:p>
      <w:pPr>
        <w:rPr>
          <w:rFonts w:hint="eastAsia" w:eastAsia="宋体"/>
          <w:lang w:val="en-US" w:eastAsia="zh-CN"/>
        </w:rPr>
      </w:pPr>
    </w:p>
    <w:p>
      <w:pPr>
        <w:rPr>
          <w:rFonts w:hint="eastAsia" w:eastAsia="宋体"/>
          <w:lang w:val="en-US" w:eastAsia="zh-CN"/>
        </w:rPr>
      </w:pPr>
      <w:r>
        <w:rPr>
          <w:rFonts w:hint="eastAsia" w:eastAsia="宋体"/>
          <w:lang w:val="en-US" w:eastAsia="zh-CN"/>
        </w:rPr>
        <w:t>C．3NF D．BCNFD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P1249] 关系规范化中的删除异常是指 (  )</w:t>
      </w:r>
    </w:p>
    <w:p>
      <w:pPr>
        <w:rPr>
          <w:rFonts w:hint="eastAsia" w:eastAsia="宋体"/>
          <w:lang w:val="en-US" w:eastAsia="zh-CN"/>
        </w:rPr>
      </w:pPr>
      <w:r>
        <w:rPr>
          <w:rFonts w:hint="eastAsia" w:eastAsia="宋体"/>
          <w:lang w:val="en-US" w:eastAsia="zh-CN"/>
        </w:rPr>
        <w:t>A．不该删除的数据被删除 B．不该插入的数据被插入C．应该删除的数据未被删除D．应该插入的数据未被插入</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P1250] 在数据库设计中， E－R图产生于（ ）</w:t>
      </w:r>
    </w:p>
    <w:p>
      <w:pPr>
        <w:rPr>
          <w:rFonts w:hint="eastAsia" w:eastAsia="宋体"/>
          <w:lang w:val="en-US" w:eastAsia="zh-CN"/>
        </w:rPr>
      </w:pPr>
      <w:r>
        <w:rPr>
          <w:rFonts w:hint="eastAsia" w:eastAsia="宋体"/>
          <w:lang w:val="en-US" w:eastAsia="zh-CN"/>
        </w:rPr>
        <w:t>A． 需求分析阶段 B．物理设计阶段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C．逻辑设计阶段 D．概念设计阶段D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P1251] 有一个关系：学生（学号，姓名，系别），规定学号的值域是8个数字组成的字符串，这一规则属于（ ）。</w:t>
      </w:r>
    </w:p>
    <w:p>
      <w:pPr>
        <w:rPr>
          <w:rFonts w:hint="eastAsia" w:eastAsia="宋体"/>
          <w:lang w:val="en-US" w:eastAsia="zh-CN"/>
        </w:rPr>
      </w:pPr>
      <w:r>
        <w:rPr>
          <w:rFonts w:hint="eastAsia" w:eastAsia="宋体"/>
          <w:lang w:val="en-US" w:eastAsia="zh-CN"/>
        </w:rPr>
        <w:t>A．实体完整性约束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B．参照完整性约束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C．用户自定义完整性约束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D．关键字完整性约束</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P1253] （  ）用来记录对数据库中数据进行的每一次更新操作。</w:t>
      </w:r>
    </w:p>
    <w:p>
      <w:pPr>
        <w:rPr>
          <w:rFonts w:hint="eastAsia" w:eastAsia="宋体"/>
          <w:lang w:val="en-US" w:eastAsia="zh-CN"/>
        </w:rPr>
      </w:pPr>
      <w:r>
        <w:rPr>
          <w:rFonts w:hint="eastAsia" w:eastAsia="宋体"/>
          <w:lang w:val="en-US" w:eastAsia="zh-CN"/>
        </w:rPr>
        <w:t>A．后援副本 B．日志文件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 D．缓冲区</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P1254] 在并发控制技术中，最常用的是封锁机制，基本的封锁类型有排它锁X和共享锁S，下列关于两种锁的相容性描述</w:t>
      </w:r>
    </w:p>
    <w:p>
      <w:pPr>
        <w:rPr>
          <w:rFonts w:hint="eastAsia" w:eastAsia="宋体"/>
          <w:lang w:val="en-US" w:eastAsia="zh-CN"/>
        </w:rPr>
      </w:pPr>
      <w:r>
        <w:rPr>
          <w:rFonts w:hint="eastAsia" w:eastAsia="宋体"/>
          <w:lang w:val="en-US" w:eastAsia="zh-CN"/>
        </w:rPr>
        <w:t>A. X/X ：TRUE</w:t>
      </w:r>
    </w:p>
    <w:p>
      <w:pPr>
        <w:rPr>
          <w:rFonts w:hint="eastAsia" w:eastAsia="宋体"/>
          <w:lang w:val="en-US" w:eastAsia="zh-CN"/>
        </w:rPr>
      </w:pPr>
    </w:p>
    <w:p>
      <w:pPr>
        <w:rPr>
          <w:rFonts w:hint="eastAsia" w:eastAsia="宋体"/>
          <w:lang w:val="en-US" w:eastAsia="zh-CN"/>
        </w:rPr>
      </w:pPr>
      <w:r>
        <w:rPr>
          <w:rFonts w:hint="eastAsia" w:eastAsia="宋体"/>
          <w:lang w:val="en-US" w:eastAsia="zh-CN"/>
        </w:rPr>
        <w:t>B. S/S：TRUE</w:t>
      </w:r>
    </w:p>
    <w:p>
      <w:pPr>
        <w:rPr>
          <w:rFonts w:hint="eastAsia" w:eastAsia="宋体"/>
          <w:lang w:val="en-US" w:eastAsia="zh-CN"/>
        </w:rPr>
      </w:pPr>
    </w:p>
    <w:p>
      <w:pPr>
        <w:rPr>
          <w:rFonts w:hint="eastAsia" w:eastAsia="宋体"/>
          <w:lang w:val="en-US" w:eastAsia="zh-CN"/>
        </w:rPr>
      </w:pPr>
      <w:r>
        <w:rPr>
          <w:rFonts w:hint="eastAsia" w:eastAsia="宋体"/>
          <w:lang w:val="en-US" w:eastAsia="zh-CN"/>
        </w:rPr>
        <w:t>C. S/X：FALSE</w:t>
      </w:r>
    </w:p>
    <w:p>
      <w:pPr>
        <w:rPr>
          <w:rFonts w:hint="eastAsia" w:eastAsia="宋体"/>
          <w:lang w:val="en-US" w:eastAsia="zh-CN"/>
        </w:rPr>
      </w:pPr>
    </w:p>
    <w:p>
      <w:pPr>
        <w:rPr>
          <w:rFonts w:hint="eastAsia" w:eastAsia="宋体"/>
          <w:lang w:val="en-US" w:eastAsia="zh-CN"/>
        </w:rPr>
      </w:pPr>
      <w:r>
        <w:rPr>
          <w:rFonts w:hint="eastAsia" w:eastAsia="宋体"/>
          <w:lang w:val="en-US" w:eastAsia="zh-CN"/>
        </w:rPr>
        <w:t>D. X/S：FALSE</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P1255] 设有两个事务T1、T2，其并发操作如图1所示，下面评价正确的是(  )</w:t>
      </w:r>
    </w:p>
    <w:p>
      <w:pPr>
        <w:rPr>
          <w:rFonts w:hint="eastAsia" w:eastAsia="宋体"/>
          <w:lang w:val="en-US" w:eastAsia="zh-CN"/>
        </w:rPr>
      </w:pPr>
      <w:r>
        <w:rPr>
          <w:rFonts w:hint="eastAsia" w:eastAsia="宋体"/>
          <w:lang w:val="en-US" w:eastAsia="zh-CN"/>
        </w:rPr>
        <w:t>A. 该操作不存在问题 B. 该操作丢失修改</w:t>
      </w:r>
    </w:p>
    <w:p>
      <w:pPr>
        <w:rPr>
          <w:rFonts w:hint="eastAsia" w:eastAsia="宋体"/>
          <w:lang w:val="en-US" w:eastAsia="zh-CN"/>
        </w:rPr>
      </w:pPr>
    </w:p>
    <w:p>
      <w:pPr>
        <w:rPr>
          <w:rFonts w:hint="eastAsia" w:eastAsia="宋体"/>
          <w:lang w:val="en-US" w:eastAsia="zh-CN"/>
        </w:rPr>
      </w:pPr>
      <w:r>
        <w:rPr>
          <w:rFonts w:hint="eastAsia" w:eastAsia="宋体"/>
          <w:lang w:val="en-US" w:eastAsia="zh-CN"/>
        </w:rPr>
        <w:t>C. 该操作不能重复读 D. 该操作读“脏”数据</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P1256] 已知事务T1的封锁序列为：LOCK S(A)…LOCK S(B)…LOCK X(C )</w:t>
      </w:r>
    </w:p>
    <w:p>
      <w:pPr>
        <w:rPr>
          <w:rFonts w:hint="eastAsia" w:eastAsia="宋体"/>
          <w:lang w:val="en-US" w:eastAsia="zh-CN"/>
        </w:rPr>
      </w:pPr>
      <w:r>
        <w:rPr>
          <w:rFonts w:hint="eastAsia" w:eastAsia="宋体"/>
          <w:lang w:val="en-US" w:eastAsia="zh-CN"/>
        </w:rPr>
        <w:t>…UNLOCK(B) …UNLOCK (A) …UNLOCK ( C)</w:t>
      </w:r>
    </w:p>
    <w:p>
      <w:pPr>
        <w:rPr>
          <w:rFonts w:hint="eastAsia" w:eastAsia="宋体"/>
          <w:lang w:val="en-US" w:eastAsia="zh-CN"/>
        </w:rPr>
      </w:pPr>
      <w:r>
        <w:rPr>
          <w:rFonts w:hint="eastAsia" w:eastAsia="宋体"/>
          <w:lang w:val="en-US" w:eastAsia="zh-CN"/>
        </w:rPr>
        <w:t>事务T2的封锁序列为：LOCK S(A) …UNLOCK (A) …LOCK S(B)</w:t>
      </w:r>
    </w:p>
    <w:p>
      <w:pPr>
        <w:rPr>
          <w:rFonts w:hint="eastAsia" w:eastAsia="宋体"/>
          <w:lang w:val="en-US" w:eastAsia="zh-CN"/>
        </w:rPr>
      </w:pPr>
      <w:r>
        <w:rPr>
          <w:rFonts w:hint="eastAsia" w:eastAsia="宋体"/>
          <w:lang w:val="en-US" w:eastAsia="zh-CN"/>
        </w:rPr>
        <w:t>…LOCK X(C ) …UNLOCK (C ) …UNLOCK (B)</w:t>
      </w:r>
    </w:p>
    <w:p>
      <w:pPr>
        <w:rPr>
          <w:rFonts w:hint="eastAsia" w:eastAsia="宋体"/>
          <w:lang w:val="en-US" w:eastAsia="zh-CN"/>
        </w:rPr>
      </w:pPr>
      <w:r>
        <w:rPr>
          <w:rFonts w:hint="eastAsia" w:eastAsia="宋体"/>
          <w:lang w:val="en-US" w:eastAsia="zh-CN"/>
        </w:rPr>
        <w:t>则遵守两段封锁协议的事务是（ 　）</w:t>
      </w:r>
    </w:p>
    <w:p>
      <w:pPr>
        <w:rPr>
          <w:rFonts w:hint="eastAsia" w:eastAsia="宋体"/>
          <w:lang w:val="en-US" w:eastAsia="zh-CN"/>
        </w:rPr>
      </w:pPr>
      <w:r>
        <w:rPr>
          <w:rFonts w:hint="eastAsia" w:eastAsia="宋体"/>
          <w:lang w:val="en-US" w:eastAsia="zh-CN"/>
        </w:rPr>
        <w:t>A.T1 B.T2 C.T1和T2 D.没有</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P1257] 下列不是目前数据库领域中最常用的逻辑数据模型的是______。</w:t>
      </w:r>
    </w:p>
    <w:p>
      <w:pPr>
        <w:rPr>
          <w:rFonts w:hint="eastAsia" w:eastAsia="宋体"/>
          <w:lang w:val="en-US" w:eastAsia="zh-CN"/>
        </w:rPr>
      </w:pPr>
      <w:r>
        <w:rPr>
          <w:rFonts w:hint="eastAsia" w:eastAsia="宋体"/>
          <w:lang w:val="en-US" w:eastAsia="zh-CN"/>
        </w:rPr>
        <w:t>A 概念模型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B 关系模型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C 层次模型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D 面向对象模型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P1258] 下列不属于关系模型优点的是______。</w:t>
      </w:r>
    </w:p>
    <w:p>
      <w:pPr>
        <w:rPr>
          <w:rFonts w:hint="eastAsia" w:eastAsia="宋体"/>
          <w:lang w:val="en-US" w:eastAsia="zh-CN"/>
        </w:rPr>
      </w:pPr>
      <w:r>
        <w:rPr>
          <w:rFonts w:hint="eastAsia" w:eastAsia="宋体"/>
          <w:lang w:val="en-US" w:eastAsia="zh-CN"/>
        </w:rPr>
        <w:t>A 建立在严格的数学概念的基础之上</w:t>
      </w:r>
    </w:p>
    <w:p>
      <w:pPr>
        <w:rPr>
          <w:rFonts w:hint="eastAsia" w:eastAsia="宋体"/>
          <w:lang w:val="en-US" w:eastAsia="zh-CN"/>
        </w:rPr>
      </w:pPr>
    </w:p>
    <w:p>
      <w:pPr>
        <w:rPr>
          <w:rFonts w:hint="eastAsia" w:eastAsia="宋体"/>
          <w:lang w:val="en-US" w:eastAsia="zh-CN"/>
        </w:rPr>
      </w:pPr>
      <w:r>
        <w:rPr>
          <w:rFonts w:hint="eastAsia" w:eastAsia="宋体"/>
          <w:lang w:val="en-US" w:eastAsia="zh-CN"/>
        </w:rPr>
        <w:t>B 概念单一，实体和实体间联系都用关系来表示</w:t>
      </w:r>
    </w:p>
    <w:p>
      <w:pPr>
        <w:rPr>
          <w:rFonts w:hint="eastAsia" w:eastAsia="宋体"/>
          <w:lang w:val="en-US" w:eastAsia="zh-CN"/>
        </w:rPr>
      </w:pPr>
    </w:p>
    <w:p>
      <w:pPr>
        <w:rPr>
          <w:rFonts w:hint="eastAsia" w:eastAsia="宋体"/>
          <w:lang w:val="en-US" w:eastAsia="zh-CN"/>
        </w:rPr>
      </w:pPr>
      <w:r>
        <w:rPr>
          <w:rFonts w:hint="eastAsia" w:eastAsia="宋体"/>
          <w:lang w:val="en-US" w:eastAsia="zh-CN"/>
        </w:rPr>
        <w:t>C 存取路径对用户透明，具备更高的数据独立性</w:t>
      </w:r>
    </w:p>
    <w:p>
      <w:pPr>
        <w:rPr>
          <w:rFonts w:hint="eastAsia" w:eastAsia="宋体"/>
          <w:lang w:val="en-US" w:eastAsia="zh-CN"/>
        </w:rPr>
      </w:pPr>
    </w:p>
    <w:p>
      <w:pPr>
        <w:rPr>
          <w:rFonts w:hint="eastAsia" w:eastAsia="宋体"/>
          <w:lang w:val="en-US" w:eastAsia="zh-CN"/>
        </w:rPr>
      </w:pPr>
      <w:r>
        <w:rPr>
          <w:rFonts w:hint="eastAsia" w:eastAsia="宋体"/>
          <w:lang w:val="en-US" w:eastAsia="zh-CN"/>
        </w:rPr>
        <w:t>D 查询效率高D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P1259] 关系的完整性约束不包括______。</w:t>
      </w:r>
    </w:p>
    <w:p>
      <w:pPr>
        <w:rPr>
          <w:rFonts w:hint="eastAsia" w:eastAsia="宋体"/>
          <w:lang w:val="en-US" w:eastAsia="zh-CN"/>
        </w:rPr>
      </w:pPr>
      <w:r>
        <w:rPr>
          <w:rFonts w:hint="eastAsia" w:eastAsia="宋体"/>
          <w:lang w:val="en-US" w:eastAsia="zh-CN"/>
        </w:rPr>
        <w:t>A 实体完整性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B 参照完整性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C 安全完整性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D 用户定义的完整性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P1260] 关于存取控制的说法，错误的是______。</w:t>
      </w:r>
    </w:p>
    <w:p>
      <w:pPr>
        <w:rPr>
          <w:rFonts w:hint="eastAsia" w:eastAsia="宋体"/>
          <w:lang w:val="en-US" w:eastAsia="zh-CN"/>
        </w:rPr>
      </w:pPr>
      <w:r>
        <w:rPr>
          <w:rFonts w:hint="eastAsia" w:eastAsia="宋体"/>
          <w:lang w:val="en-US" w:eastAsia="zh-CN"/>
        </w:rPr>
        <w:t>A 存取控制机制包括定义用户权限和合法权限检查</w:t>
      </w:r>
    </w:p>
    <w:p>
      <w:pPr>
        <w:rPr>
          <w:rFonts w:hint="eastAsia" w:eastAsia="宋体"/>
          <w:lang w:val="en-US" w:eastAsia="zh-CN"/>
        </w:rPr>
      </w:pPr>
    </w:p>
    <w:p>
      <w:pPr>
        <w:rPr>
          <w:rFonts w:hint="eastAsia" w:eastAsia="宋体"/>
          <w:lang w:val="en-US" w:eastAsia="zh-CN"/>
        </w:rPr>
      </w:pPr>
      <w:r>
        <w:rPr>
          <w:rFonts w:hint="eastAsia" w:eastAsia="宋体"/>
          <w:lang w:val="en-US" w:eastAsia="zh-CN"/>
        </w:rPr>
        <w:t>B 在 MAC（强制存取控制）机制中，仅当主体的许可证级别大于或等于客体的密</w:t>
      </w:r>
    </w:p>
    <w:p>
      <w:pPr>
        <w:rPr>
          <w:rFonts w:hint="eastAsia" w:eastAsia="宋体"/>
          <w:lang w:val="en-US" w:eastAsia="zh-CN"/>
        </w:rPr>
      </w:pPr>
    </w:p>
    <w:p>
      <w:pPr>
        <w:rPr>
          <w:rFonts w:hint="eastAsia" w:eastAsia="宋体"/>
          <w:lang w:val="en-US" w:eastAsia="zh-CN"/>
        </w:rPr>
      </w:pPr>
      <w:r>
        <w:rPr>
          <w:rFonts w:hint="eastAsia" w:eastAsia="宋体"/>
          <w:lang w:val="en-US" w:eastAsia="zh-CN"/>
        </w:rPr>
        <w:t>级时，该主体才可以写相应的客体。</w:t>
      </w:r>
    </w:p>
    <w:p>
      <w:pPr>
        <w:rPr>
          <w:rFonts w:hint="eastAsia" w:eastAsia="宋体"/>
          <w:lang w:val="en-US" w:eastAsia="zh-CN"/>
        </w:rPr>
      </w:pPr>
    </w:p>
    <w:p>
      <w:pPr>
        <w:rPr>
          <w:rFonts w:hint="eastAsia" w:eastAsia="宋体"/>
          <w:lang w:val="en-US" w:eastAsia="zh-CN"/>
        </w:rPr>
      </w:pPr>
      <w:r>
        <w:rPr>
          <w:rFonts w:hint="eastAsia" w:eastAsia="宋体"/>
          <w:lang w:val="en-US" w:eastAsia="zh-CN"/>
        </w:rPr>
        <w:t>C 在 DAC（自主存取控制）机制中，同一用户对于不同的数据库对象可以有不同</w:t>
      </w:r>
    </w:p>
    <w:p>
      <w:pPr>
        <w:rPr>
          <w:rFonts w:hint="eastAsia" w:eastAsia="宋体"/>
          <w:lang w:val="en-US" w:eastAsia="zh-CN"/>
        </w:rPr>
      </w:pPr>
    </w:p>
    <w:p>
      <w:pPr>
        <w:rPr>
          <w:rFonts w:hint="eastAsia" w:eastAsia="宋体"/>
          <w:lang w:val="en-US" w:eastAsia="zh-CN"/>
        </w:rPr>
      </w:pPr>
      <w:r>
        <w:rPr>
          <w:rFonts w:hint="eastAsia" w:eastAsia="宋体"/>
          <w:lang w:val="en-US" w:eastAsia="zh-CN"/>
        </w:rPr>
        <w:t>的权限，不同的用户对同一数据库对象也可以有不同的权限。</w:t>
      </w:r>
    </w:p>
    <w:p>
      <w:pPr>
        <w:rPr>
          <w:rFonts w:hint="eastAsia" w:eastAsia="宋体"/>
          <w:lang w:val="en-US" w:eastAsia="zh-CN"/>
        </w:rPr>
      </w:pPr>
    </w:p>
    <w:p>
      <w:pPr>
        <w:rPr>
          <w:rFonts w:hint="eastAsia" w:eastAsia="宋体"/>
          <w:lang w:val="en-US" w:eastAsia="zh-CN"/>
        </w:rPr>
      </w:pPr>
      <w:r>
        <w:rPr>
          <w:rFonts w:hint="eastAsia" w:eastAsia="宋体"/>
          <w:lang w:val="en-US" w:eastAsia="zh-CN"/>
        </w:rPr>
        <w:t>D 在 DAC 机制中可能会存在数据“无意泄露”问题。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 </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P1261] 对于规范程度不高的关系模式，下列哪项不是其主要存在的问题______。</w:t>
      </w:r>
    </w:p>
    <w:p>
      <w:pPr>
        <w:rPr>
          <w:rFonts w:hint="eastAsia" w:eastAsia="宋体"/>
          <w:lang w:val="en-US" w:eastAsia="zh-CN"/>
        </w:rPr>
      </w:pPr>
      <w:r>
        <w:rPr>
          <w:rFonts w:hint="eastAsia" w:eastAsia="宋体"/>
          <w:lang w:val="en-US" w:eastAsia="zh-CN"/>
        </w:rPr>
        <w:t>A 不能创建索引</w:t>
      </w:r>
    </w:p>
    <w:p>
      <w:pPr>
        <w:rPr>
          <w:rFonts w:hint="eastAsia" w:eastAsia="宋体"/>
          <w:lang w:val="en-US" w:eastAsia="zh-CN"/>
        </w:rPr>
      </w:pPr>
    </w:p>
    <w:p>
      <w:pPr>
        <w:rPr>
          <w:rFonts w:hint="eastAsia" w:eastAsia="宋体"/>
          <w:lang w:val="en-US" w:eastAsia="zh-CN"/>
        </w:rPr>
      </w:pPr>
      <w:r>
        <w:rPr>
          <w:rFonts w:hint="eastAsia" w:eastAsia="宋体"/>
          <w:lang w:val="en-US" w:eastAsia="zh-CN"/>
        </w:rPr>
        <w:t>B 数据冗余大</w:t>
      </w:r>
    </w:p>
    <w:p>
      <w:pPr>
        <w:rPr>
          <w:rFonts w:hint="eastAsia" w:eastAsia="宋体"/>
          <w:lang w:val="en-US" w:eastAsia="zh-CN"/>
        </w:rPr>
      </w:pPr>
    </w:p>
    <w:p>
      <w:pPr>
        <w:rPr>
          <w:rFonts w:hint="eastAsia" w:eastAsia="宋体"/>
          <w:lang w:val="en-US" w:eastAsia="zh-CN"/>
        </w:rPr>
      </w:pPr>
      <w:r>
        <w:rPr>
          <w:rFonts w:hint="eastAsia" w:eastAsia="宋体"/>
          <w:lang w:val="en-US" w:eastAsia="zh-CN"/>
        </w:rPr>
        <w:t>C 更新异常</w:t>
      </w:r>
    </w:p>
    <w:p>
      <w:pPr>
        <w:rPr>
          <w:rFonts w:hint="eastAsia" w:eastAsia="宋体"/>
          <w:lang w:val="en-US" w:eastAsia="zh-CN"/>
        </w:rPr>
      </w:pPr>
    </w:p>
    <w:p>
      <w:pPr>
        <w:rPr>
          <w:rFonts w:hint="eastAsia" w:eastAsia="宋体"/>
          <w:lang w:val="en-US" w:eastAsia="zh-CN"/>
        </w:rPr>
      </w:pPr>
      <w:r>
        <w:rPr>
          <w:rFonts w:hint="eastAsia" w:eastAsia="宋体"/>
          <w:lang w:val="en-US" w:eastAsia="zh-CN"/>
        </w:rPr>
        <w:t>D 删除异常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P1262] 关于可串行化调度，错误的说法是______。</w:t>
      </w:r>
    </w:p>
    <w:p>
      <w:pPr>
        <w:rPr>
          <w:rFonts w:hint="eastAsia" w:eastAsia="宋体"/>
          <w:lang w:val="en-US" w:eastAsia="zh-CN"/>
        </w:rPr>
      </w:pPr>
      <w:r>
        <w:rPr>
          <w:rFonts w:hint="eastAsia" w:eastAsia="宋体"/>
          <w:lang w:val="en-US" w:eastAsia="zh-CN"/>
        </w:rPr>
        <w:t>A 一个并发调度策略，如果其执行结果与任意一个串行结果相同，则该策略是可串行化调度。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B 一个并发调度策略，如果遵循了顺序封锁方法，则该策略是可串行化调度。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C 一个并发调度策略，如果遵循了两段锁协议，则该策略是可串行化调度。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D 一个并发调度策略，如果其满足冲突可串行化调度，则该策略是可串行化调度。</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P1263] 对于实体型间的联系转化为关系模式时，下列说法错误的是_______。</w:t>
      </w:r>
    </w:p>
    <w:p>
      <w:pPr>
        <w:rPr>
          <w:rFonts w:hint="eastAsia" w:eastAsia="宋体"/>
          <w:lang w:val="en-US" w:eastAsia="zh-CN"/>
        </w:rPr>
      </w:pPr>
      <w:r>
        <w:rPr>
          <w:rFonts w:hint="eastAsia" w:eastAsia="宋体"/>
          <w:lang w:val="en-US" w:eastAsia="zh-CN"/>
        </w:rPr>
        <w:t>A 一个 1：1 的联系可以转化为一个独立的关系模式，也可以与任意一端对应的关系模式合并。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B 一个 1：n 的联系可以转化为一个独立的关系模式，也可以与 n 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C 一个 m：n 的联系可以转化为一个独立的关系模式，也可以与任意一端对应的关系模式合并。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D 具有相同码的关系模式可以合并。</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P1264] 数据管理技术经历了若干阶段，其中人工管理阶段和文件系统阶段相比文件系统的一个显著优势是（）。</w:t>
      </w:r>
    </w:p>
    <w:p>
      <w:pPr>
        <w:rPr>
          <w:rFonts w:hint="eastAsia" w:eastAsia="宋体"/>
          <w:lang w:val="en-US" w:eastAsia="zh-CN"/>
        </w:rPr>
      </w:pPr>
      <w:r>
        <w:rPr>
          <w:rFonts w:hint="eastAsia" w:eastAsia="宋体"/>
          <w:lang w:val="en-US" w:eastAsia="zh-CN"/>
        </w:rPr>
        <w:t>A.数据可以长期保存</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B.数据共享性很强</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C.数据独立性很好</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D.数据整体结构化</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P1265] 关于网状数据库，以下说法正确的是（）</w:t>
      </w:r>
    </w:p>
    <w:p>
      <w:pPr>
        <w:rPr>
          <w:rFonts w:hint="eastAsia" w:eastAsia="宋体"/>
          <w:lang w:val="en-US" w:eastAsia="zh-CN"/>
        </w:rPr>
      </w:pPr>
      <w:r>
        <w:rPr>
          <w:rFonts w:hint="eastAsia" w:eastAsia="宋体"/>
          <w:lang w:val="en-US" w:eastAsia="zh-CN"/>
        </w:rPr>
        <w:t>A.只有一个结点可以无双亲</w:t>
      </w:r>
    </w:p>
    <w:p>
      <w:pPr>
        <w:rPr>
          <w:rFonts w:hint="eastAsia" w:eastAsia="宋体"/>
          <w:lang w:val="en-US" w:eastAsia="zh-CN"/>
        </w:rPr>
      </w:pPr>
    </w:p>
    <w:p>
      <w:pPr>
        <w:rPr>
          <w:rFonts w:hint="eastAsia" w:eastAsia="宋体"/>
          <w:lang w:val="en-US" w:eastAsia="zh-CN"/>
        </w:rPr>
      </w:pPr>
      <w:r>
        <w:rPr>
          <w:rFonts w:hint="eastAsia" w:eastAsia="宋体"/>
          <w:lang w:val="en-US" w:eastAsia="zh-CN"/>
        </w:rPr>
        <w:t>B.一个结点可以有多于一个的双亲</w:t>
      </w:r>
    </w:p>
    <w:p>
      <w:pPr>
        <w:rPr>
          <w:rFonts w:hint="eastAsia" w:eastAsia="宋体"/>
          <w:lang w:val="en-US" w:eastAsia="zh-CN"/>
        </w:rPr>
      </w:pPr>
    </w:p>
    <w:p>
      <w:pPr>
        <w:rPr>
          <w:rFonts w:hint="eastAsia" w:eastAsia="宋体"/>
          <w:lang w:val="en-US" w:eastAsia="zh-CN"/>
        </w:rPr>
      </w:pPr>
      <w:r>
        <w:rPr>
          <w:rFonts w:hint="eastAsia" w:eastAsia="宋体"/>
          <w:lang w:val="en-US" w:eastAsia="zh-CN"/>
        </w:rPr>
        <w:t>C.两个结点之间只能有一种联系</w:t>
      </w:r>
    </w:p>
    <w:p>
      <w:pPr>
        <w:rPr>
          <w:rFonts w:hint="eastAsia" w:eastAsia="宋体"/>
          <w:lang w:val="en-US" w:eastAsia="zh-CN"/>
        </w:rPr>
      </w:pPr>
    </w:p>
    <w:p>
      <w:pPr>
        <w:rPr>
          <w:rFonts w:hint="eastAsia" w:eastAsia="宋体"/>
          <w:lang w:val="en-US" w:eastAsia="zh-CN"/>
        </w:rPr>
      </w:pPr>
      <w:r>
        <w:rPr>
          <w:rFonts w:hint="eastAsia" w:eastAsia="宋体"/>
          <w:lang w:val="en-US" w:eastAsia="zh-CN"/>
        </w:rPr>
        <w:t>D.每个结点有且只有一个双亲</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P1266] 下列说法中，正确的是（）。</w:t>
      </w:r>
    </w:p>
    <w:p>
      <w:pPr>
        <w:rPr>
          <w:rFonts w:hint="eastAsia" w:eastAsia="宋体"/>
          <w:lang w:val="en-US" w:eastAsia="zh-CN"/>
        </w:rPr>
      </w:pPr>
      <w:r>
        <w:rPr>
          <w:rFonts w:hint="eastAsia" w:eastAsia="宋体"/>
          <w:lang w:val="en-US" w:eastAsia="zh-CN"/>
        </w:rPr>
        <w:t>A.数据库的概念模型与具体的DBMS有关</w:t>
      </w:r>
    </w:p>
    <w:p>
      <w:pPr>
        <w:rPr>
          <w:rFonts w:hint="eastAsia" w:eastAsia="宋体"/>
          <w:lang w:val="en-US" w:eastAsia="zh-CN"/>
        </w:rPr>
      </w:pPr>
    </w:p>
    <w:p>
      <w:pPr>
        <w:rPr>
          <w:rFonts w:hint="eastAsia" w:eastAsia="宋体"/>
          <w:lang w:val="en-US" w:eastAsia="zh-CN"/>
        </w:rPr>
      </w:pPr>
      <w:r>
        <w:rPr>
          <w:rFonts w:hint="eastAsia" w:eastAsia="宋体"/>
          <w:lang w:val="en-US" w:eastAsia="zh-CN"/>
        </w:rPr>
        <w:t>B.三级模式中描述全体数据的逻辑结构和特征的是外模式</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C.数据库管理员负责设计和编写应用系统的程序模块</w:t>
      </w:r>
    </w:p>
    <w:p>
      <w:pPr>
        <w:rPr>
          <w:rFonts w:hint="eastAsia" w:eastAsia="宋体"/>
          <w:lang w:val="en-US" w:eastAsia="zh-CN"/>
        </w:rPr>
      </w:pPr>
    </w:p>
    <w:p>
      <w:pPr>
        <w:rPr>
          <w:rFonts w:hint="eastAsia" w:eastAsia="宋体"/>
          <w:lang w:val="en-US" w:eastAsia="zh-CN"/>
        </w:rPr>
      </w:pPr>
      <w:r>
        <w:rPr>
          <w:rFonts w:hint="eastAsia" w:eastAsia="宋体"/>
          <w:lang w:val="en-US" w:eastAsia="zh-CN"/>
        </w:rPr>
        <w:t>D.从逻辑模型到物理模型的转换一般是由DBMS完成的D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P1267] 长期存储在计算机内，有组织的、共享的大量数据的集合是（）。</w:t>
      </w:r>
    </w:p>
    <w:p>
      <w:pPr>
        <w:rPr>
          <w:rFonts w:hint="eastAsia" w:eastAsia="宋体"/>
          <w:lang w:val="en-US" w:eastAsia="zh-CN"/>
        </w:rPr>
      </w:pPr>
      <w:r>
        <w:rPr>
          <w:rFonts w:hint="eastAsia" w:eastAsia="宋体"/>
          <w:lang w:val="en-US" w:eastAsia="zh-CN"/>
        </w:rPr>
        <w:t>A.数据（Data）</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B.数据库（DataBase）</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C.数据库管理系统（DBMS）</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D.数据库系统（DBS）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P1268] 在数据管理技术发展过程中，需要应用程序管理数据的是（）</w:t>
      </w:r>
    </w:p>
    <w:p>
      <w:pPr>
        <w:rPr>
          <w:rFonts w:hint="eastAsia" w:eastAsia="宋体"/>
          <w:lang w:val="en-US" w:eastAsia="zh-CN"/>
        </w:rPr>
      </w:pPr>
      <w:r>
        <w:rPr>
          <w:rFonts w:hint="eastAsia" w:eastAsia="宋体"/>
          <w:lang w:val="en-US" w:eastAsia="zh-CN"/>
        </w:rPr>
        <w:t>A.人工管理阶段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B.人工管理阶段和文件系统阶段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C.文件系统阶段和数据库系统阶段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D.数据库系统阶段</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P1269] 关于关系模型，下列叙述不正确的是（）</w:t>
      </w:r>
    </w:p>
    <w:p>
      <w:pPr>
        <w:rPr>
          <w:rFonts w:hint="eastAsia" w:eastAsia="宋体"/>
          <w:lang w:val="en-US" w:eastAsia="zh-CN"/>
        </w:rPr>
      </w:pPr>
      <w:r>
        <w:rPr>
          <w:rFonts w:hint="eastAsia" w:eastAsia="宋体"/>
          <w:lang w:val="en-US" w:eastAsia="zh-CN"/>
        </w:rPr>
        <w:t>A.一个关系至少要有一个候选码</w:t>
      </w:r>
    </w:p>
    <w:p>
      <w:pPr>
        <w:rPr>
          <w:rFonts w:hint="eastAsia" w:eastAsia="宋体"/>
          <w:lang w:val="en-US" w:eastAsia="zh-CN"/>
        </w:rPr>
      </w:pPr>
    </w:p>
    <w:p>
      <w:pPr>
        <w:rPr>
          <w:rFonts w:hint="eastAsia" w:eastAsia="宋体"/>
          <w:lang w:val="en-US" w:eastAsia="zh-CN"/>
        </w:rPr>
      </w:pPr>
      <w:r>
        <w:rPr>
          <w:rFonts w:hint="eastAsia" w:eastAsia="宋体"/>
          <w:lang w:val="en-US" w:eastAsia="zh-CN"/>
        </w:rPr>
        <w:t>B.列的次序可以任意交换</w:t>
      </w:r>
    </w:p>
    <w:p>
      <w:pPr>
        <w:rPr>
          <w:rFonts w:hint="eastAsia" w:eastAsia="宋体"/>
          <w:lang w:val="en-US" w:eastAsia="zh-CN"/>
        </w:rPr>
      </w:pPr>
    </w:p>
    <w:p>
      <w:pPr>
        <w:rPr>
          <w:rFonts w:hint="eastAsia" w:eastAsia="宋体"/>
          <w:lang w:val="en-US" w:eastAsia="zh-CN"/>
        </w:rPr>
      </w:pPr>
      <w:r>
        <w:rPr>
          <w:rFonts w:hint="eastAsia" w:eastAsia="宋体"/>
          <w:lang w:val="en-US" w:eastAsia="zh-CN"/>
        </w:rPr>
        <w:t>C.行的次序可以任意交换</w:t>
      </w:r>
    </w:p>
    <w:p>
      <w:pPr>
        <w:rPr>
          <w:rFonts w:hint="eastAsia" w:eastAsia="宋体"/>
          <w:lang w:val="en-US" w:eastAsia="zh-CN"/>
        </w:rPr>
      </w:pPr>
    </w:p>
    <w:p>
      <w:pPr>
        <w:rPr>
          <w:rFonts w:hint="eastAsia" w:eastAsia="宋体"/>
          <w:lang w:val="en-US" w:eastAsia="zh-CN"/>
        </w:rPr>
      </w:pPr>
      <w:r>
        <w:rPr>
          <w:rFonts w:hint="eastAsia" w:eastAsia="宋体"/>
          <w:lang w:val="en-US" w:eastAsia="zh-CN"/>
        </w:rPr>
        <w:t>D.一个列的值可以来自不同的域D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P1270] 下列说法正确的是（）。</w:t>
      </w:r>
    </w:p>
    <w:p>
      <w:pPr>
        <w:rPr>
          <w:rFonts w:hint="eastAsia" w:eastAsia="宋体"/>
          <w:lang w:val="en-US" w:eastAsia="zh-CN"/>
        </w:rPr>
      </w:pPr>
      <w:r>
        <w:rPr>
          <w:rFonts w:hint="eastAsia" w:eastAsia="宋体"/>
          <w:lang w:val="en-US" w:eastAsia="zh-CN"/>
        </w:rPr>
        <w:t>A.候选码都可以唯一地标识一个元组</w:t>
      </w:r>
    </w:p>
    <w:p>
      <w:pPr>
        <w:rPr>
          <w:rFonts w:hint="eastAsia" w:eastAsia="宋体"/>
          <w:lang w:val="en-US" w:eastAsia="zh-CN"/>
        </w:rPr>
      </w:pPr>
    </w:p>
    <w:p>
      <w:pPr>
        <w:rPr>
          <w:rFonts w:hint="eastAsia" w:eastAsia="宋体"/>
          <w:lang w:val="en-US" w:eastAsia="zh-CN"/>
        </w:rPr>
      </w:pPr>
      <w:r>
        <w:rPr>
          <w:rFonts w:hint="eastAsia" w:eastAsia="宋体"/>
          <w:lang w:val="en-US" w:eastAsia="zh-CN"/>
        </w:rPr>
        <w:t>B.候选码中只能包含一个属性</w:t>
      </w:r>
    </w:p>
    <w:p>
      <w:pPr>
        <w:rPr>
          <w:rFonts w:hint="eastAsia" w:eastAsia="宋体"/>
          <w:lang w:val="en-US" w:eastAsia="zh-CN"/>
        </w:rPr>
      </w:pPr>
    </w:p>
    <w:p>
      <w:pPr>
        <w:rPr>
          <w:rFonts w:hint="eastAsia" w:eastAsia="宋体"/>
          <w:lang w:val="en-US" w:eastAsia="zh-CN"/>
        </w:rPr>
      </w:pPr>
      <w:r>
        <w:rPr>
          <w:rFonts w:hint="eastAsia" w:eastAsia="宋体"/>
          <w:lang w:val="en-US" w:eastAsia="zh-CN"/>
        </w:rPr>
        <w:t>C.主属性可以取空值</w:t>
      </w:r>
    </w:p>
    <w:p>
      <w:pPr>
        <w:rPr>
          <w:rFonts w:hint="eastAsia" w:eastAsia="宋体"/>
          <w:lang w:val="en-US" w:eastAsia="zh-CN"/>
        </w:rPr>
      </w:pPr>
    </w:p>
    <w:p>
      <w:pPr>
        <w:rPr>
          <w:rFonts w:hint="eastAsia" w:eastAsia="宋体"/>
          <w:lang w:val="en-US" w:eastAsia="zh-CN"/>
        </w:rPr>
      </w:pPr>
      <w:r>
        <w:rPr>
          <w:rFonts w:hint="eastAsia" w:eastAsia="宋体"/>
          <w:lang w:val="en-US" w:eastAsia="zh-CN"/>
        </w:rPr>
        <w:t>D.关系的外码不可以取空值</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P1271] 关系操作中，操作的对象和结果都是（）。</w:t>
      </w:r>
    </w:p>
    <w:p>
      <w:pPr>
        <w:rPr>
          <w:rFonts w:hint="eastAsia" w:eastAsia="宋体"/>
          <w:lang w:val="en-US" w:eastAsia="zh-CN"/>
        </w:rPr>
      </w:pPr>
      <w:r>
        <w:rPr>
          <w:rFonts w:hint="eastAsia" w:eastAsia="宋体"/>
          <w:lang w:val="en-US" w:eastAsia="zh-CN"/>
        </w:rPr>
        <w:t>A.记录</w:t>
      </w:r>
    </w:p>
    <w:p>
      <w:pPr>
        <w:rPr>
          <w:rFonts w:hint="eastAsia" w:eastAsia="宋体"/>
          <w:lang w:val="en-US" w:eastAsia="zh-CN"/>
        </w:rPr>
      </w:pPr>
    </w:p>
    <w:p>
      <w:pPr>
        <w:rPr>
          <w:rFonts w:hint="eastAsia" w:eastAsia="宋体"/>
          <w:lang w:val="en-US" w:eastAsia="zh-CN"/>
        </w:rPr>
      </w:pPr>
      <w:r>
        <w:rPr>
          <w:rFonts w:hint="eastAsia" w:eastAsia="宋体"/>
          <w:lang w:val="en-US" w:eastAsia="zh-CN"/>
        </w:rPr>
        <w:t>B.集合</w:t>
      </w:r>
    </w:p>
    <w:p>
      <w:pPr>
        <w:rPr>
          <w:rFonts w:hint="eastAsia" w:eastAsia="宋体"/>
          <w:lang w:val="en-US" w:eastAsia="zh-CN"/>
        </w:rPr>
      </w:pPr>
    </w:p>
    <w:p>
      <w:pPr>
        <w:rPr>
          <w:rFonts w:hint="eastAsia" w:eastAsia="宋体"/>
          <w:lang w:val="en-US" w:eastAsia="zh-CN"/>
        </w:rPr>
      </w:pPr>
      <w:r>
        <w:rPr>
          <w:rFonts w:hint="eastAsia" w:eastAsia="宋体"/>
          <w:lang w:val="en-US" w:eastAsia="zh-CN"/>
        </w:rPr>
        <w:t>C.元组</w:t>
      </w:r>
    </w:p>
    <w:p>
      <w:pPr>
        <w:rPr>
          <w:rFonts w:hint="eastAsia" w:eastAsia="宋体"/>
          <w:lang w:val="en-US" w:eastAsia="zh-CN"/>
        </w:rPr>
      </w:pPr>
    </w:p>
    <w:p>
      <w:pPr>
        <w:rPr>
          <w:rFonts w:hint="eastAsia" w:eastAsia="宋体"/>
          <w:lang w:val="en-US" w:eastAsia="zh-CN"/>
        </w:rPr>
      </w:pPr>
      <w:r>
        <w:rPr>
          <w:rFonts w:hint="eastAsia" w:eastAsia="宋体"/>
          <w:lang w:val="en-US" w:eastAsia="zh-CN"/>
        </w:rPr>
        <w:t>D.列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P1272] 假设存在一张职工表，包含“性别”属性，要求这个属性的值只能取“男”或“女”，这属于（）。</w:t>
      </w:r>
    </w:p>
    <w:p>
      <w:pPr>
        <w:rPr>
          <w:rFonts w:hint="eastAsia" w:eastAsia="宋体"/>
          <w:lang w:val="en-US" w:eastAsia="zh-CN"/>
        </w:rPr>
      </w:pPr>
      <w:r>
        <w:rPr>
          <w:rFonts w:hint="eastAsia" w:eastAsia="宋体"/>
          <w:lang w:val="en-US" w:eastAsia="zh-CN"/>
        </w:rPr>
        <w:t>A.实体完整性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B.参照完整性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C.用户定义的完整性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D.关系不变性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P1273] 有两个关系R（A，B，C）和S（B，C，D），将R和S进行自然连接，得到的结果包含几个列（）。</w:t>
      </w:r>
    </w:p>
    <w:p>
      <w:pPr>
        <w:rPr>
          <w:rFonts w:hint="eastAsia" w:eastAsia="宋体"/>
          <w:lang w:val="en-US" w:eastAsia="zh-CN"/>
        </w:rPr>
      </w:pPr>
      <w:r>
        <w:rPr>
          <w:rFonts w:hint="eastAsia" w:eastAsia="宋体"/>
          <w:lang w:val="en-US" w:eastAsia="zh-CN"/>
        </w:rPr>
        <w:t>A.6</w:t>
      </w:r>
    </w:p>
    <w:p>
      <w:pPr>
        <w:rPr>
          <w:rFonts w:hint="eastAsia" w:eastAsia="宋体"/>
          <w:lang w:val="en-US" w:eastAsia="zh-CN"/>
        </w:rPr>
      </w:pPr>
    </w:p>
    <w:p>
      <w:pPr>
        <w:rPr>
          <w:rFonts w:hint="eastAsia" w:eastAsia="宋体"/>
          <w:lang w:val="en-US" w:eastAsia="zh-CN"/>
        </w:rPr>
      </w:pPr>
      <w:r>
        <w:rPr>
          <w:rFonts w:hint="eastAsia" w:eastAsia="宋体"/>
          <w:lang w:val="en-US" w:eastAsia="zh-CN"/>
        </w:rPr>
        <w:t>B.4</w:t>
      </w:r>
    </w:p>
    <w:p>
      <w:pPr>
        <w:rPr>
          <w:rFonts w:hint="eastAsia" w:eastAsia="宋体"/>
          <w:lang w:val="en-US" w:eastAsia="zh-CN"/>
        </w:rPr>
      </w:pPr>
    </w:p>
    <w:p>
      <w:pPr>
        <w:rPr>
          <w:rFonts w:hint="eastAsia" w:eastAsia="宋体"/>
          <w:lang w:val="en-US" w:eastAsia="zh-CN"/>
        </w:rPr>
      </w:pPr>
      <w:r>
        <w:rPr>
          <w:rFonts w:hint="eastAsia" w:eastAsia="宋体"/>
          <w:lang w:val="en-US" w:eastAsia="zh-CN"/>
        </w:rPr>
        <w:t>C.5</w:t>
      </w:r>
    </w:p>
    <w:p>
      <w:pPr>
        <w:rPr>
          <w:rFonts w:hint="eastAsia" w:eastAsia="宋体"/>
          <w:lang w:val="en-US" w:eastAsia="zh-CN"/>
        </w:rPr>
      </w:pPr>
    </w:p>
    <w:p>
      <w:pPr>
        <w:rPr>
          <w:rFonts w:hint="eastAsia" w:eastAsia="宋体"/>
          <w:lang w:val="en-US" w:eastAsia="zh-CN"/>
        </w:rPr>
      </w:pPr>
      <w:r>
        <w:rPr>
          <w:rFonts w:hint="eastAsia" w:eastAsia="宋体"/>
          <w:lang w:val="en-US" w:eastAsia="zh-CN"/>
        </w:rPr>
        <w:t>D.2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P1274] 关于SQL语言，下列说法正确的是</w:t>
      </w:r>
    </w:p>
    <w:p>
      <w:pPr>
        <w:rPr>
          <w:rFonts w:hint="eastAsia" w:eastAsia="宋体"/>
          <w:lang w:val="en-US" w:eastAsia="zh-CN"/>
        </w:rPr>
      </w:pPr>
      <w:r>
        <w:rPr>
          <w:rFonts w:hint="eastAsia" w:eastAsia="宋体"/>
          <w:lang w:val="en-US" w:eastAsia="zh-CN"/>
        </w:rPr>
        <w:t>A.数据控制功能不是SQL语言的功能之一</w:t>
      </w:r>
    </w:p>
    <w:p>
      <w:pPr>
        <w:rPr>
          <w:rFonts w:hint="eastAsia" w:eastAsia="宋体"/>
          <w:lang w:val="en-US" w:eastAsia="zh-CN"/>
        </w:rPr>
      </w:pPr>
    </w:p>
    <w:p>
      <w:pPr>
        <w:rPr>
          <w:rFonts w:hint="eastAsia" w:eastAsia="宋体"/>
          <w:lang w:val="en-US" w:eastAsia="zh-CN"/>
        </w:rPr>
      </w:pPr>
      <w:r>
        <w:rPr>
          <w:rFonts w:hint="eastAsia" w:eastAsia="宋体"/>
          <w:lang w:val="en-US" w:eastAsia="zh-CN"/>
        </w:rPr>
        <w:t>B.SQL采用的是面向记录的操作方式，以记录为单位进行操作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C.SQL是非过程化的语言用户无须指定存取路径</w:t>
      </w:r>
    </w:p>
    <w:p>
      <w:pPr>
        <w:rPr>
          <w:rFonts w:hint="eastAsia" w:eastAsia="宋体"/>
          <w:lang w:val="en-US" w:eastAsia="zh-CN"/>
        </w:rPr>
      </w:pPr>
    </w:p>
    <w:p>
      <w:pPr>
        <w:rPr>
          <w:rFonts w:hint="eastAsia" w:eastAsia="宋体"/>
          <w:lang w:val="en-US" w:eastAsia="zh-CN"/>
        </w:rPr>
      </w:pPr>
      <w:r>
        <w:rPr>
          <w:rFonts w:hint="eastAsia" w:eastAsia="宋体"/>
          <w:lang w:val="en-US" w:eastAsia="zh-CN"/>
        </w:rPr>
        <w:t>D.SQL作为嵌入式语言语法与独立的语言有较大差别</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r>
        <w:rPr>
          <w:rFonts w:hint="eastAsia" w:eastAsia="宋体"/>
          <w:lang w:val="en-US" w:eastAsia="zh-CN"/>
        </w:rPr>
        <w:t>[数据库 P1275] 对表中数据进行删除的操作是</w:t>
      </w:r>
    </w:p>
    <w:p>
      <w:pPr>
        <w:rPr>
          <w:rFonts w:hint="eastAsia" w:eastAsia="宋体"/>
          <w:lang w:val="en-US" w:eastAsia="zh-CN"/>
        </w:rPr>
      </w:pPr>
      <w:r>
        <w:rPr>
          <w:rFonts w:hint="eastAsia" w:eastAsia="宋体"/>
          <w:lang w:val="en-US" w:eastAsia="zh-CN"/>
        </w:rPr>
        <w:t>A. DELETE B. DROP C. ALTER D. UPDATE</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P1276] 数据库中建立索引的目的是为了（）。</w:t>
      </w:r>
    </w:p>
    <w:p>
      <w:pPr>
        <w:rPr>
          <w:rFonts w:hint="eastAsia" w:eastAsia="宋体"/>
          <w:lang w:val="en-US" w:eastAsia="zh-CN"/>
        </w:rPr>
      </w:pPr>
      <w:r>
        <w:rPr>
          <w:rFonts w:hint="eastAsia" w:eastAsia="宋体"/>
          <w:lang w:val="en-US" w:eastAsia="zh-CN"/>
        </w:rPr>
        <w:t>A.加快建表速度 B.加快存取速度 C.提高安全性 D.节省存储空间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P1277] 视图是数据库系统级模式中的（）</w:t>
      </w:r>
    </w:p>
    <w:p>
      <w:pPr>
        <w:rPr>
          <w:rFonts w:hint="eastAsia" w:eastAsia="宋体"/>
          <w:lang w:val="en-US" w:eastAsia="zh-CN"/>
        </w:rPr>
      </w:pPr>
      <w:r>
        <w:rPr>
          <w:rFonts w:hint="eastAsia" w:eastAsia="宋体"/>
          <w:lang w:val="en-US" w:eastAsia="zh-CN"/>
        </w:rPr>
        <w:t>A.外模式 B.模式 C内模式 D.模式映像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P1278]下列说法不正确的是</w:t>
      </w:r>
    </w:p>
    <w:p>
      <w:pPr>
        <w:rPr>
          <w:rFonts w:hint="eastAsia" w:eastAsia="宋体"/>
          <w:lang w:val="en-US" w:eastAsia="zh-CN"/>
        </w:rPr>
      </w:pPr>
      <w:r>
        <w:rPr>
          <w:rFonts w:hint="eastAsia" w:eastAsia="宋体"/>
          <w:lang w:val="en-US" w:eastAsia="zh-CN"/>
        </w:rPr>
        <w:t>A.基本表和视图一样，都是关系</w:t>
      </w:r>
    </w:p>
    <w:p>
      <w:pPr>
        <w:rPr>
          <w:rFonts w:hint="eastAsia" w:eastAsia="宋体"/>
          <w:lang w:val="en-US" w:eastAsia="zh-CN"/>
        </w:rPr>
      </w:pPr>
    </w:p>
    <w:p>
      <w:pPr>
        <w:rPr>
          <w:rFonts w:hint="eastAsia" w:eastAsia="宋体"/>
          <w:lang w:val="en-US" w:eastAsia="zh-CN"/>
        </w:rPr>
      </w:pPr>
      <w:r>
        <w:rPr>
          <w:rFonts w:hint="eastAsia" w:eastAsia="宋体"/>
          <w:lang w:val="en-US" w:eastAsia="zh-CN"/>
        </w:rPr>
        <w:t>B.可以使用SQL对基本表和视图进行操作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C.可以从基本表或视图上定义视图</w:t>
      </w:r>
    </w:p>
    <w:p>
      <w:pPr>
        <w:rPr>
          <w:rFonts w:hint="eastAsia" w:eastAsia="宋体"/>
          <w:lang w:val="en-US" w:eastAsia="zh-CN"/>
        </w:rPr>
      </w:pPr>
    </w:p>
    <w:p>
      <w:pPr>
        <w:rPr>
          <w:rFonts w:hint="eastAsia" w:eastAsia="宋体"/>
          <w:lang w:val="en-US" w:eastAsia="zh-CN"/>
        </w:rPr>
      </w:pPr>
      <w:r>
        <w:rPr>
          <w:rFonts w:hint="eastAsia" w:eastAsia="宋体"/>
          <w:lang w:val="en-US" w:eastAsia="zh-CN"/>
        </w:rPr>
        <w:t>D.基本表和视图中都存储数据D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P1279] 强制存取控制策略是TCSEC/TDI哪一级安全级别的特色（）</w:t>
      </w:r>
    </w:p>
    <w:p>
      <w:pPr>
        <w:rPr>
          <w:rFonts w:hint="eastAsia" w:eastAsia="宋体"/>
          <w:lang w:val="en-US" w:eastAsia="zh-CN"/>
        </w:rPr>
      </w:pPr>
      <w:r>
        <w:rPr>
          <w:rFonts w:hint="eastAsia" w:eastAsia="宋体"/>
          <w:lang w:val="en-US" w:eastAsia="zh-CN"/>
        </w:rPr>
        <w:t>A.C1</w:t>
      </w:r>
    </w:p>
    <w:p>
      <w:pPr>
        <w:rPr>
          <w:rFonts w:hint="eastAsia" w:eastAsia="宋体"/>
          <w:lang w:val="en-US" w:eastAsia="zh-CN"/>
        </w:rPr>
      </w:pPr>
    </w:p>
    <w:p>
      <w:pPr>
        <w:rPr>
          <w:rFonts w:hint="eastAsia" w:eastAsia="宋体"/>
          <w:lang w:val="en-US" w:eastAsia="zh-CN"/>
        </w:rPr>
      </w:pPr>
      <w:r>
        <w:rPr>
          <w:rFonts w:hint="eastAsia" w:eastAsia="宋体"/>
          <w:lang w:val="en-US" w:eastAsia="zh-CN"/>
        </w:rPr>
        <w:t>B.C2</w:t>
      </w:r>
    </w:p>
    <w:p>
      <w:pPr>
        <w:rPr>
          <w:rFonts w:hint="eastAsia" w:eastAsia="宋体"/>
          <w:lang w:val="en-US" w:eastAsia="zh-CN"/>
        </w:rPr>
      </w:pPr>
    </w:p>
    <w:p>
      <w:pPr>
        <w:rPr>
          <w:rFonts w:hint="eastAsia" w:eastAsia="宋体"/>
          <w:lang w:val="en-US" w:eastAsia="zh-CN"/>
        </w:rPr>
      </w:pPr>
      <w:r>
        <w:rPr>
          <w:rFonts w:hint="eastAsia" w:eastAsia="宋体"/>
          <w:lang w:val="en-US" w:eastAsia="zh-CN"/>
        </w:rPr>
        <w:t>C.B1</w:t>
      </w:r>
    </w:p>
    <w:p>
      <w:pPr>
        <w:rPr>
          <w:rFonts w:hint="eastAsia" w:eastAsia="宋体"/>
          <w:lang w:val="en-US" w:eastAsia="zh-CN"/>
        </w:rPr>
      </w:pPr>
    </w:p>
    <w:p>
      <w:pPr>
        <w:rPr>
          <w:rFonts w:hint="eastAsia" w:eastAsia="宋体"/>
          <w:lang w:val="en-US" w:eastAsia="zh-CN"/>
        </w:rPr>
      </w:pPr>
      <w:r>
        <w:rPr>
          <w:rFonts w:hint="eastAsia" w:eastAsia="宋体"/>
          <w:lang w:val="en-US" w:eastAsia="zh-CN"/>
        </w:rPr>
        <w:t>D.B2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P1280]SQL的GRANT和 REVOKE语句可以用来实现（）</w:t>
      </w:r>
    </w:p>
    <w:p>
      <w:pPr>
        <w:rPr>
          <w:rFonts w:hint="eastAsia" w:eastAsia="宋体"/>
          <w:lang w:val="en-US" w:eastAsia="zh-CN"/>
        </w:rPr>
      </w:pPr>
      <w:r>
        <w:rPr>
          <w:rFonts w:hint="eastAsia" w:eastAsia="宋体"/>
          <w:lang w:val="en-US" w:eastAsia="zh-CN"/>
        </w:rPr>
        <w:t>A自主存取控制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B强制存取控制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C数据库角色创建</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D数据库审计</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P1281] 在强制存取控制机制体的许可证级别等客体的密级时，主体可以对客体进行如下（）操作</w:t>
      </w:r>
    </w:p>
    <w:p>
      <w:pPr>
        <w:rPr>
          <w:rFonts w:hint="eastAsia" w:eastAsia="宋体"/>
          <w:lang w:val="en-US" w:eastAsia="zh-CN"/>
        </w:rPr>
      </w:pPr>
      <w:r>
        <w:rPr>
          <w:rFonts w:hint="eastAsia" w:eastAsia="宋体"/>
          <w:lang w:val="en-US" w:eastAsia="zh-CN"/>
        </w:rPr>
        <w:t>A.读取</w:t>
      </w:r>
    </w:p>
    <w:p>
      <w:pPr>
        <w:rPr>
          <w:rFonts w:hint="eastAsia" w:eastAsia="宋体"/>
          <w:lang w:val="en-US" w:eastAsia="zh-CN"/>
        </w:rPr>
      </w:pPr>
    </w:p>
    <w:p>
      <w:pPr>
        <w:rPr>
          <w:rFonts w:hint="eastAsia" w:eastAsia="宋体"/>
          <w:lang w:val="en-US" w:eastAsia="zh-CN"/>
        </w:rPr>
      </w:pPr>
      <w:r>
        <w:rPr>
          <w:rFonts w:hint="eastAsia" w:eastAsia="宋体"/>
          <w:lang w:val="en-US" w:eastAsia="zh-CN"/>
        </w:rPr>
        <w:t>B.写入</w:t>
      </w:r>
    </w:p>
    <w:p>
      <w:pPr>
        <w:rPr>
          <w:rFonts w:hint="eastAsia" w:eastAsia="宋体"/>
          <w:lang w:val="en-US" w:eastAsia="zh-CN"/>
        </w:rPr>
      </w:pPr>
    </w:p>
    <w:p>
      <w:pPr>
        <w:rPr>
          <w:rFonts w:hint="eastAsia" w:eastAsia="宋体"/>
          <w:lang w:val="en-US" w:eastAsia="zh-CN"/>
        </w:rPr>
      </w:pPr>
      <w:r>
        <w:rPr>
          <w:rFonts w:hint="eastAsia" w:eastAsia="宋体"/>
          <w:lang w:val="en-US" w:eastAsia="zh-CN"/>
        </w:rPr>
        <w:t>C.不可操作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D.读取写入</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P1282] 定义关系的主码意味着主码属性（）</w:t>
      </w:r>
    </w:p>
    <w:p>
      <w:pPr>
        <w:rPr>
          <w:rFonts w:hint="eastAsia" w:eastAsia="宋体"/>
          <w:lang w:val="en-US" w:eastAsia="zh-CN"/>
        </w:rPr>
      </w:pPr>
      <w:r>
        <w:rPr>
          <w:rFonts w:hint="eastAsia" w:eastAsia="宋体"/>
          <w:lang w:val="en-US" w:eastAsia="zh-CN"/>
        </w:rPr>
        <w:t>A.必须唯一</w:t>
      </w:r>
    </w:p>
    <w:p>
      <w:pPr>
        <w:rPr>
          <w:rFonts w:hint="eastAsia" w:eastAsia="宋体"/>
          <w:lang w:val="en-US" w:eastAsia="zh-CN"/>
        </w:rPr>
      </w:pPr>
    </w:p>
    <w:p>
      <w:pPr>
        <w:rPr>
          <w:rFonts w:hint="eastAsia" w:eastAsia="宋体"/>
          <w:lang w:val="en-US" w:eastAsia="zh-CN"/>
        </w:rPr>
      </w:pPr>
      <w:r>
        <w:rPr>
          <w:rFonts w:hint="eastAsia" w:eastAsia="宋体"/>
          <w:lang w:val="en-US" w:eastAsia="zh-CN"/>
        </w:rPr>
        <w:t>B.不能为空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C.唯一且部分主码属性不为空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D.唯一且所有主码属性不为空D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P1283] 关于语句CREATE TABLE R(no int,sum int CHECK(sum&gt;0))和CR</w:t>
      </w:r>
    </w:p>
    <w:p>
      <w:pPr>
        <w:rPr>
          <w:rFonts w:hint="eastAsia" w:eastAsia="宋体"/>
          <w:lang w:val="en-US" w:eastAsia="zh-CN"/>
        </w:rPr>
      </w:pPr>
      <w:r>
        <w:rPr>
          <w:rFonts w:hint="eastAsia" w:eastAsia="宋体"/>
          <w:lang w:val="en-US" w:eastAsia="zh-CN"/>
        </w:rPr>
        <w:t>关于语句CREATE TABLE R(no int,sum int CHECK(sum&gt;0))和CREATE TABLE R(no int,sum int,CHECK(sum&gt;0))，以下说法不正确的是（）</w:t>
      </w:r>
    </w:p>
    <w:p>
      <w:pPr>
        <w:rPr>
          <w:rFonts w:hint="eastAsia" w:eastAsia="宋体"/>
          <w:lang w:val="en-US" w:eastAsia="zh-CN"/>
        </w:rPr>
      </w:pPr>
      <w:r>
        <w:rPr>
          <w:rFonts w:hint="eastAsia" w:eastAsia="宋体"/>
          <w:lang w:val="en-US" w:eastAsia="zh-CN"/>
        </w:rPr>
        <w:t>A.两条语句都是合法的</w:t>
      </w:r>
    </w:p>
    <w:p>
      <w:pPr>
        <w:rPr>
          <w:rFonts w:hint="eastAsia" w:eastAsia="宋体"/>
          <w:lang w:val="en-US" w:eastAsia="zh-CN"/>
        </w:rPr>
      </w:pPr>
    </w:p>
    <w:p>
      <w:pPr>
        <w:rPr>
          <w:rFonts w:hint="eastAsia" w:eastAsia="宋体"/>
          <w:lang w:val="en-US" w:eastAsia="zh-CN"/>
        </w:rPr>
      </w:pPr>
      <w:r>
        <w:rPr>
          <w:rFonts w:hint="eastAsia" w:eastAsia="宋体"/>
          <w:lang w:val="en-US" w:eastAsia="zh-CN"/>
        </w:rPr>
        <w:t>B.前者定义了属性上的约束条件，后者定义了元组上的约束条件</w:t>
      </w:r>
    </w:p>
    <w:p>
      <w:pPr>
        <w:rPr>
          <w:rFonts w:hint="eastAsia" w:eastAsia="宋体"/>
          <w:lang w:val="en-US" w:eastAsia="zh-CN"/>
        </w:rPr>
      </w:pPr>
    </w:p>
    <w:p>
      <w:pPr>
        <w:rPr>
          <w:rFonts w:hint="eastAsia" w:eastAsia="宋体"/>
          <w:lang w:val="en-US" w:eastAsia="zh-CN"/>
        </w:rPr>
      </w:pPr>
      <w:r>
        <w:rPr>
          <w:rFonts w:hint="eastAsia" w:eastAsia="宋体"/>
          <w:lang w:val="en-US" w:eastAsia="zh-CN"/>
        </w:rPr>
        <w:t>C.两条语句的约束效果不一样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D.当sum属性改变时检CHECK查，上述两种约束都要被检查</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P1284] 下列说法正确的是（)</w:t>
      </w:r>
    </w:p>
    <w:p>
      <w:pPr>
        <w:rPr>
          <w:rFonts w:hint="eastAsia" w:eastAsia="宋体"/>
          <w:lang w:val="en-US" w:eastAsia="zh-CN"/>
        </w:rPr>
      </w:pPr>
      <w:r>
        <w:rPr>
          <w:rFonts w:hint="eastAsia" w:eastAsia="宋体"/>
          <w:lang w:val="en-US" w:eastAsia="zh-CN"/>
        </w:rPr>
        <w:t>A.使用 ALTER TABLE ADD CONSTRAINT可以增加基于元组的约束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B.如果属性A上定义了UNIQUE约束，则A不可以为空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C.如果属性A上定义了外码约束，则A不可以为空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D.不能使用 ALTER TABLE ADD CONSTRAINT增加主码约束</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P1285] 数据库外模式是在下列哪个阶段设计（）。</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P1286] 生成DBMS系统支持的数据模型是在下列哪个阶段完成（）。</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P1287] 根据应用需求建立索引是在下列哪个阶段完成（）。</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P1288] 员工性别的取值，有的为“男”“女”，有的为“1”“0”，这种情况属于（）</w:t>
      </w:r>
    </w:p>
    <w:p>
      <w:pPr>
        <w:rPr>
          <w:rFonts w:hint="eastAsia" w:eastAsia="宋体"/>
          <w:lang w:val="en-US" w:eastAsia="zh-CN"/>
        </w:rPr>
      </w:pPr>
      <w:r>
        <w:rPr>
          <w:rFonts w:hint="eastAsia" w:eastAsia="宋体"/>
          <w:lang w:val="en-US" w:eastAsia="zh-CN"/>
        </w:rPr>
        <w:t>A.属性冲突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B.命名冲突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C.结构冲突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D.数据冗余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P1493] 已知两个长度分别为 m 和 n 的升序链表，若将它们合并为一个长度为 m+n 的降序链表，则最坏情况</w:t>
      </w:r>
    </w:p>
    <w:p>
      <w:pPr>
        <w:rPr>
          <w:rFonts w:hint="eastAsia" w:eastAsia="宋体"/>
          <w:lang w:val="en-US" w:eastAsia="zh-CN"/>
        </w:rPr>
      </w:pPr>
      <w:r>
        <w:rPr>
          <w:rFonts w:hint="eastAsia" w:eastAsia="宋体"/>
          <w:lang w:val="en-US" w:eastAsia="zh-CN"/>
        </w:rPr>
        <w:t>A. O(n) B. O(m * n)  C. O(min(m, n)) D. O(max(m, n))</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P1494] 求整数 n(n≥0)阶乘的算法如下，其时间复杂度是（）</w:t>
      </w:r>
    </w:p>
    <w:p>
      <w:pPr>
        <w:rPr>
          <w:rFonts w:hint="eastAsia" w:eastAsia="宋体"/>
          <w:lang w:val="en-US" w:eastAsia="zh-CN"/>
        </w:rPr>
      </w:pPr>
      <w:r>
        <w:rPr>
          <w:rFonts w:hint="eastAsia" w:eastAsia="宋体"/>
          <w:lang w:val="en-US" w:eastAsia="zh-CN"/>
        </w:rPr>
        <w:t>参考答案：B参考答案：B</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P1497] 设有一个12 ×12 的对称矩阵M ，将其上三角部分的元素mi,j（ 1≤ i ≤ j ≤1）按行优先存入C语言的一维数组N 中，元素m6, 6 在N 中的下标是。</w:t>
      </w:r>
    </w:p>
    <w:p>
      <w:pPr>
        <w:rPr>
          <w:rFonts w:hint="eastAsia" w:eastAsia="宋体"/>
          <w:lang w:val="en-US" w:eastAsia="zh-CN"/>
        </w:rPr>
      </w:pPr>
      <w:r>
        <w:rPr>
          <w:rFonts w:hint="eastAsia" w:eastAsia="宋体"/>
          <w:lang w:val="en-US" w:eastAsia="zh-CN"/>
        </w:rPr>
        <w:t xml:space="preserve"> A. 50 B. 51 C. 55 D. 66</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P1498] 适用于压缩存储稀疏矩阵的两种存储结构是（）</w:t>
      </w:r>
    </w:p>
    <w:p>
      <w:pPr>
        <w:rPr>
          <w:rFonts w:hint="eastAsia" w:eastAsia="宋体"/>
          <w:lang w:val="en-US" w:eastAsia="zh-CN"/>
        </w:rPr>
      </w:pPr>
      <w:r>
        <w:rPr>
          <w:rFonts w:hint="eastAsia" w:eastAsia="宋体"/>
          <w:lang w:val="en-US" w:eastAsia="zh-CN"/>
        </w:rPr>
        <w:t>A.三元组表和十字链表 B.三元组表和邻接矩阵C.十字链表和二叉链表 D.邻接矩阵和十字链表</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P1502] 若一棵完全二叉树有768个结点，则该二叉树中叶结点的个数是（） </w:t>
      </w:r>
    </w:p>
    <w:p>
      <w:pPr>
        <w:rPr>
          <w:rFonts w:hint="eastAsia" w:eastAsia="宋体"/>
          <w:lang w:val="en-US" w:eastAsia="zh-CN"/>
        </w:rPr>
      </w:pPr>
      <w:r>
        <w:rPr>
          <w:rFonts w:hint="eastAsia" w:eastAsia="宋体"/>
          <w:lang w:val="en-US" w:eastAsia="zh-CN"/>
        </w:rPr>
        <w:t xml:space="preserve">A．257 B．258 C．384 D．385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P1503] 已知一棵完全二叉树的第 6 层（设根为第 1 层）有 8 个叶结点，则该完全二叉树的结点个数最多是（）</w:t>
      </w:r>
    </w:p>
    <w:p>
      <w:pPr>
        <w:rPr>
          <w:rFonts w:hint="eastAsia" w:eastAsia="宋体"/>
          <w:lang w:val="en-US" w:eastAsia="zh-CN"/>
        </w:rPr>
      </w:pPr>
      <w:r>
        <w:rPr>
          <w:rFonts w:hint="eastAsia" w:eastAsia="宋体"/>
          <w:lang w:val="en-US" w:eastAsia="zh-CN"/>
        </w:rPr>
        <w:t>A．39       B．52      C．111     D．119</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P1504]若将一棵树T转化为对应的二又树BT，则下列对BT的遍历中，其遍历序列与T的后根遍历序列相同的是A. 先序遍历      B. 中序遍历      C. 后序遍历      D. 按层遍历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P1505] 要使一颗非空二叉树的先序序列与中序序列相同，其所有非叶节点须满足的条件是（）</w:t>
      </w:r>
    </w:p>
    <w:p>
      <w:pPr>
        <w:rPr>
          <w:rFonts w:hint="eastAsia" w:eastAsia="宋体"/>
          <w:lang w:val="en-US" w:eastAsia="zh-CN"/>
        </w:rPr>
      </w:pPr>
      <w:r>
        <w:rPr>
          <w:rFonts w:hint="eastAsia" w:eastAsia="宋体"/>
          <w:lang w:val="en-US" w:eastAsia="zh-CN"/>
        </w:rPr>
        <w:t>A.只有左子树 B.只有右子树 C.结点的度均为1 D.结点的度均为2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P1506] 已知一颗二叉树的树形如下图所示，其后序序列为e，a，c，b，d，g，f，树中与结点a同层的结点是（）</w:t>
      </w:r>
    </w:p>
    <w:p>
      <w:pPr>
        <w:rPr>
          <w:rFonts w:hint="eastAsia" w:eastAsia="宋体"/>
          <w:lang w:val="en-US" w:eastAsia="zh-CN"/>
        </w:rPr>
      </w:pPr>
      <w:r>
        <w:rPr>
          <w:rFonts w:hint="eastAsia" w:eastAsia="宋体"/>
          <w:lang w:val="en-US" w:eastAsia="zh-CN"/>
        </w:rPr>
        <w:t>A.c     B.d C.f     D.g</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P1507] 先序序列为 a,b,c,d 的不同二叉树的个数是（）。</w:t>
      </w:r>
    </w:p>
    <w:p>
      <w:pPr>
        <w:rPr>
          <w:rFonts w:hint="eastAsia" w:eastAsia="宋体"/>
          <w:lang w:val="en-US" w:eastAsia="zh-CN"/>
        </w:rPr>
      </w:pPr>
      <w:r>
        <w:rPr>
          <w:rFonts w:hint="eastAsia" w:eastAsia="宋体"/>
          <w:lang w:val="en-US" w:eastAsia="zh-CN"/>
        </w:rPr>
        <w:t>A．13    B．14    C．15    D．16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P1508] 已知三叉树 T 中 6 个叶结点的权分别是 2，3，4，5，6，7，T 的带权（外部）路径长度最小是</w:t>
      </w:r>
    </w:p>
    <w:p>
      <w:pPr>
        <w:rPr>
          <w:rFonts w:hint="eastAsia" w:eastAsia="宋体"/>
          <w:lang w:val="en-US" w:eastAsia="zh-CN"/>
        </w:rPr>
      </w:pPr>
      <w:r>
        <w:rPr>
          <w:rFonts w:hint="eastAsia" w:eastAsia="宋体"/>
          <w:lang w:val="en-US" w:eastAsia="zh-CN"/>
        </w:rPr>
        <w:t>A. 27 B. 46 C. 54 D. 56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P1509] 若一棵二叉树的前序遍历序列为 a, e, b, d, c，后序遍历序列为 b, c, d, e, a</w:t>
      </w:r>
    </w:p>
    <w:p>
      <w:pPr>
        <w:rPr>
          <w:rFonts w:hint="eastAsia" w:eastAsia="宋体"/>
          <w:lang w:val="en-US" w:eastAsia="zh-CN"/>
        </w:rPr>
      </w:pPr>
      <w:r>
        <w:rPr>
          <w:rFonts w:hint="eastAsia" w:eastAsia="宋体"/>
          <w:lang w:val="en-US" w:eastAsia="zh-CN"/>
        </w:rPr>
        <w:t xml:space="preserve">A. 只有 e B. 有 e、b C. 有 e、c D. 无法确定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P1510] 最坏情况下 insert sort, quick sort ,merge sort 的复杂度分别是多少（）</w:t>
      </w:r>
    </w:p>
    <w:p>
      <w:pPr>
        <w:rPr>
          <w:rFonts w:hint="eastAsia" w:eastAsia="宋体"/>
          <w:lang w:val="en-US" w:eastAsia="zh-CN"/>
        </w:rPr>
      </w:pPr>
      <w:r>
        <w:rPr>
          <w:rFonts w:hint="eastAsia" w:eastAsia="宋体"/>
          <w:lang w:val="en-US" w:eastAsia="zh-CN"/>
        </w:rPr>
        <w:t>A. O(n*n),O(nlogn),O(n*n) B. O(n*n),O(n*n),O(nlogn) C. O(n*n),O(nlogn),O(nlogn) D. O(nlogn),O(nlogn),O(nlogn)</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P1511] 若一棵二叉树的前序遍历序列和后序遍历序列分别为1,2,3,4和4,3,2,1，则该二叉树的中序遍历为（）。</w:t>
      </w:r>
    </w:p>
    <w:p>
      <w:pPr>
        <w:rPr>
          <w:rFonts w:hint="eastAsia" w:eastAsia="宋体"/>
          <w:lang w:val="en-US" w:eastAsia="zh-CN"/>
        </w:rPr>
      </w:pPr>
      <w:r>
        <w:rPr>
          <w:rFonts w:hint="eastAsia" w:eastAsia="宋体"/>
          <w:lang w:val="en-US" w:eastAsia="zh-CN"/>
        </w:rPr>
        <w:t xml:space="preserve">A．1,2,3,4 B．2,3,4,1 C．3,2,4,1D．4,3,2,1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P1513] 用有向无环图描述表达式(x+y)*((x+y)/x)，需要的顶点个数至少是</w:t>
      </w:r>
    </w:p>
    <w:p>
      <w:pPr>
        <w:rPr>
          <w:rFonts w:hint="eastAsia" w:eastAsia="宋体"/>
          <w:lang w:val="en-US" w:eastAsia="zh-CN"/>
        </w:rPr>
      </w:pPr>
      <w:r>
        <w:rPr>
          <w:rFonts w:hint="eastAsia" w:eastAsia="宋体"/>
          <w:lang w:val="en-US" w:eastAsia="zh-CN"/>
        </w:rPr>
        <w:t>A. 5       B. 6        C. 8       D. 9</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P1515] 若无向图 G=（V, E）中含有 7 个顶点，要保证图 G 在任何情况下都是连通的，则需要的边数最少</w:t>
      </w:r>
    </w:p>
    <w:p>
      <w:pPr>
        <w:rPr>
          <w:rFonts w:hint="eastAsia" w:eastAsia="宋体"/>
          <w:lang w:val="en-US" w:eastAsia="zh-CN"/>
        </w:rPr>
      </w:pPr>
      <w:r>
        <w:rPr>
          <w:rFonts w:hint="eastAsia" w:eastAsia="宋体"/>
          <w:lang w:val="en-US" w:eastAsia="zh-CN"/>
        </w:rPr>
        <w:t xml:space="preserve">A．6  B．15  C．16  D．21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P1516] 八皇后问题是一种递归问题，经常借助（  ）来完成算法。</w:t>
      </w:r>
    </w:p>
    <w:p>
      <w:pPr>
        <w:rPr>
          <w:rFonts w:hint="eastAsia" w:eastAsia="宋体"/>
          <w:lang w:val="en-US" w:eastAsia="zh-CN"/>
        </w:rPr>
      </w:pPr>
      <w:r>
        <w:rPr>
          <w:rFonts w:hint="eastAsia" w:eastAsia="宋体"/>
          <w:lang w:val="en-US" w:eastAsia="zh-CN"/>
        </w:rPr>
        <w:t>A.顺序表    B.栈    C.链表    D.树</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P1517] 设图的邻接矩阵 A 如下所示。各顶点的度依次是（）</w:t>
      </w:r>
    </w:p>
    <w:p>
      <w:pPr>
        <w:rPr>
          <w:rFonts w:hint="eastAsia" w:eastAsia="宋体"/>
          <w:lang w:val="en-US" w:eastAsia="zh-CN"/>
        </w:rPr>
      </w:pPr>
      <w:r>
        <w:rPr>
          <w:rFonts w:hint="eastAsia" w:eastAsia="宋体"/>
          <w:lang w:val="en-US" w:eastAsia="zh-CN"/>
        </w:rPr>
        <w:t>A. 1，2，1，2  B. 2，2，1，1 C. 3，4，2，3  D. 4，4，2，2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P1518] 下列选项中，不是下图深度优先搜索序列的是（）</w:t>
      </w:r>
    </w:p>
    <w:p>
      <w:pPr>
        <w:rPr>
          <w:rFonts w:hint="eastAsia" w:eastAsia="宋体"/>
          <w:lang w:val="en-US" w:eastAsia="zh-CN"/>
        </w:rPr>
      </w:pPr>
      <w:r>
        <w:rPr>
          <w:rFonts w:hint="eastAsia" w:eastAsia="宋体"/>
          <w:lang w:val="en-US" w:eastAsia="zh-CN"/>
        </w:rPr>
        <w:t>A.V1，V5，V4，V3，V2 B.V1，V3，V2，V5，V4C.V1，V2，V5，V4，V3 D.V1，V2，V3，V4，V5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P1520] 若对如下无向图进行遍历，则下列选项中，不是广度优先遍历序列的是（）</w:t>
      </w:r>
    </w:p>
    <w:p>
      <w:pPr>
        <w:rPr>
          <w:rFonts w:hint="eastAsia" w:eastAsia="宋体"/>
          <w:lang w:val="en-US" w:eastAsia="zh-CN"/>
        </w:rPr>
      </w:pPr>
      <w:r>
        <w:rPr>
          <w:rFonts w:hint="eastAsia" w:eastAsia="宋体"/>
          <w:lang w:val="en-US" w:eastAsia="zh-CN"/>
        </w:rPr>
        <w:t>A. h，c，a，b，d，e，g，f B. e，a，f，g，b，h，c，d C. d，b，c，a，h，e，f，g D. a，b，c，d，h，e，f，g</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P1521] 对有 n 个结点、e 条边且使用邻接表存储的有向图进行广度优先遍历，其算法时间复杂度是（）。</w:t>
      </w:r>
    </w:p>
    <w:p>
      <w:pPr>
        <w:rPr>
          <w:rFonts w:hint="eastAsia" w:eastAsia="宋体"/>
          <w:lang w:val="en-US" w:eastAsia="zh-CN"/>
        </w:rPr>
      </w:pPr>
      <w:r>
        <w:rPr>
          <w:rFonts w:hint="eastAsia" w:eastAsia="宋体"/>
          <w:lang w:val="en-US" w:eastAsia="zh-CN"/>
        </w:rPr>
        <w:t xml:space="preserve">A．O(n) B．O(e) C．O(n+e) D．O(n*e)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P1524] 下列选项中，不是如下有向图的拓扑序列的是（）。</w:t>
      </w:r>
    </w:p>
    <w:p>
      <w:pPr>
        <w:rPr>
          <w:rFonts w:hint="eastAsia" w:eastAsia="宋体"/>
          <w:lang w:val="en-US" w:eastAsia="zh-CN"/>
        </w:rPr>
      </w:pPr>
      <w:r>
        <w:rPr>
          <w:rFonts w:hint="eastAsia" w:eastAsia="宋体"/>
          <w:lang w:val="en-US" w:eastAsia="zh-CN"/>
        </w:rPr>
        <w:t>A. 1, 5, 2, 3, 6, 4 B. 5, 1, 2, 6, 3, 4C. 5, 1, 2, 3, 6, 4 D. 5, 2, 1, 6, 3, 4</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P1525] 若将n个顶点e条弧的有向图采用邻接表存储，则拓扑排序算法的时间复杂度是（）。</w:t>
      </w:r>
    </w:p>
    <w:p>
      <w:pPr>
        <w:rPr>
          <w:rFonts w:hint="eastAsia" w:eastAsia="宋体"/>
          <w:lang w:val="en-US" w:eastAsia="zh-CN"/>
        </w:rPr>
      </w:pPr>
      <w:r>
        <w:rPr>
          <w:rFonts w:hint="eastAsia" w:eastAsia="宋体"/>
          <w:lang w:val="en-US" w:eastAsia="zh-CN"/>
        </w:rPr>
        <w:t>A.O(n) B.O(n+e) C.O(n2) D.O(n*e)</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P1526] 对如下所示的有向图进行拓扑排序，得到的拓扑序列可能是（）</w:t>
      </w:r>
    </w:p>
    <w:p>
      <w:pPr>
        <w:rPr>
          <w:rFonts w:hint="eastAsia" w:eastAsia="宋体"/>
          <w:lang w:val="en-US" w:eastAsia="zh-CN"/>
        </w:rPr>
      </w:pPr>
      <w:r>
        <w:rPr>
          <w:rFonts w:hint="eastAsia" w:eastAsia="宋体"/>
          <w:lang w:val="en-US" w:eastAsia="zh-CN"/>
        </w:rPr>
        <w:t>A．3,1,2,4,5,6 B．3,1,2,4,6,5 C．3,1,4,2,5,6 D．3,1,4,2,6,5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P1528] 对下图进行拓扑排序，可以得到不同的拓扑序列的个数是（）。</w:t>
      </w:r>
    </w:p>
    <w:p>
      <w:pPr>
        <w:rPr>
          <w:rFonts w:hint="eastAsia" w:eastAsia="宋体"/>
          <w:lang w:val="en-US" w:eastAsia="zh-CN"/>
        </w:rPr>
      </w:pPr>
      <w:r>
        <w:rPr>
          <w:rFonts w:hint="eastAsia" w:eastAsia="宋体"/>
          <w:lang w:val="en-US" w:eastAsia="zh-CN"/>
        </w:rPr>
        <w:t>A．4 B．3 C．2  D．1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P1529] 下图所示的AOE网表示一项包含8个活动的工程。活动d的最早开始时间和最迟开始时间分别是</w:t>
      </w:r>
    </w:p>
    <w:p>
      <w:pPr>
        <w:rPr>
          <w:rFonts w:hint="eastAsia" w:eastAsia="宋体"/>
          <w:lang w:val="en-US" w:eastAsia="zh-CN"/>
        </w:rPr>
      </w:pPr>
      <w:r>
        <w:rPr>
          <w:rFonts w:hint="eastAsia" w:eastAsia="宋体"/>
          <w:lang w:val="en-US" w:eastAsia="zh-CN"/>
        </w:rPr>
        <w:t>A. 3和7    B. 12和12    C. 12和14   D. 15和15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P1530] 下列 AOE 网表示一项包含 8 个活动的工程。通过同时加快若干活动的进度可以缩短整个工程的工期。</w:t>
      </w:r>
    </w:p>
    <w:p>
      <w:pPr>
        <w:rPr>
          <w:rFonts w:hint="eastAsia" w:eastAsia="宋体"/>
          <w:lang w:val="en-US" w:eastAsia="zh-CN"/>
        </w:rPr>
      </w:pPr>
      <w:r>
        <w:rPr>
          <w:rFonts w:hint="eastAsia" w:eastAsia="宋体"/>
          <w:lang w:val="en-US" w:eastAsia="zh-CN"/>
        </w:rPr>
        <w:t>A. c 和 eB. d 和 eC. f 和 dD. f 和 h</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P1532] 下列选项中，不能构成折半查找中关键字比较序列的是（）。</w:t>
      </w:r>
    </w:p>
    <w:p>
      <w:pPr>
        <w:rPr>
          <w:rFonts w:hint="eastAsia" w:eastAsia="宋体"/>
          <w:lang w:val="en-US" w:eastAsia="zh-CN"/>
        </w:rPr>
      </w:pPr>
      <w:r>
        <w:rPr>
          <w:rFonts w:hint="eastAsia" w:eastAsia="宋体"/>
          <w:lang w:val="en-US" w:eastAsia="zh-CN"/>
        </w:rPr>
        <w:t>A．500,200,450,180B．500,450,200,180C．180,500,200,450D．180,200,500,450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P1534] 高度为5的3阶B树含有的关键字个数至少是（）</w:t>
      </w:r>
    </w:p>
    <w:p>
      <w:pPr>
        <w:rPr>
          <w:rFonts w:hint="eastAsia" w:eastAsia="宋体"/>
          <w:lang w:val="en-US" w:eastAsia="zh-CN"/>
        </w:rPr>
      </w:pPr>
      <w:r>
        <w:rPr>
          <w:rFonts w:hint="eastAsia" w:eastAsia="宋体"/>
          <w:lang w:val="en-US" w:eastAsia="zh-CN"/>
        </w:rPr>
        <w:t xml:space="preserve"> A.15</w:t>
      </w:r>
      <w:r>
        <w:rPr>
          <w:rFonts w:hint="eastAsia" w:eastAsia="宋体"/>
          <w:lang w:val="en-US" w:eastAsia="zh-CN"/>
        </w:rPr>
        <w:tab/>
      </w:r>
      <w:r>
        <w:rPr>
          <w:rFonts w:hint="eastAsia" w:eastAsia="宋体"/>
          <w:lang w:val="en-US" w:eastAsia="zh-CN"/>
        </w:rPr>
        <w:t>B. 31</w:t>
      </w:r>
      <w:r>
        <w:rPr>
          <w:rFonts w:hint="eastAsia" w:eastAsia="宋体"/>
          <w:lang w:val="en-US" w:eastAsia="zh-CN"/>
        </w:rPr>
        <w:tab/>
      </w:r>
      <w:r>
        <w:rPr>
          <w:rFonts w:hint="eastAsia" w:eastAsia="宋体"/>
          <w:lang w:val="en-US" w:eastAsia="zh-CN"/>
        </w:rPr>
        <w:t>C. 62</w:t>
      </w:r>
      <w:r>
        <w:rPr>
          <w:rFonts w:hint="eastAsia" w:eastAsia="宋体"/>
          <w:lang w:val="en-US" w:eastAsia="zh-CN"/>
        </w:rPr>
        <w:tab/>
      </w:r>
      <w:r>
        <w:rPr>
          <w:rFonts w:hint="eastAsia" w:eastAsia="宋体"/>
          <w:lang w:val="en-US" w:eastAsia="zh-CN"/>
        </w:rPr>
        <w:t>D. 242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P1535] 在一棵具有 15 个关键字的 4 阶 B 树中，含关键字的结点个数最多是（） </w:t>
      </w:r>
    </w:p>
    <w:p>
      <w:pPr>
        <w:rPr>
          <w:rFonts w:hint="eastAsia" w:eastAsia="宋体"/>
          <w:lang w:val="en-US" w:eastAsia="zh-CN"/>
        </w:rPr>
      </w:pPr>
      <w:r>
        <w:rPr>
          <w:rFonts w:hint="eastAsia" w:eastAsia="宋体"/>
          <w:lang w:val="en-US" w:eastAsia="zh-CN"/>
        </w:rPr>
        <w:t>A．5 B．6 C．10 D．15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P1536] 在一株高度为 2 的 5 阶 B 树中，所含关键字的个数最少是（）</w:t>
      </w:r>
    </w:p>
    <w:p>
      <w:pPr>
        <w:rPr>
          <w:rFonts w:hint="eastAsia" w:eastAsia="宋体"/>
          <w:lang w:val="en-US" w:eastAsia="zh-CN"/>
        </w:rPr>
      </w:pPr>
      <w:r>
        <w:rPr>
          <w:rFonts w:hint="eastAsia" w:eastAsia="宋体"/>
          <w:lang w:val="en-US" w:eastAsia="zh-CN"/>
        </w:rPr>
        <w:t>A.5 B. 7 C. 8 D. 14</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P1537] 已知一棵 3 阶 B-树，如下图所示。删除关键字 78 得到一棵新 B-树，其最右叶结点中的关键字是（）。</w:t>
      </w:r>
    </w:p>
    <w:p>
      <w:pPr>
        <w:rPr>
          <w:rFonts w:hint="eastAsia" w:eastAsia="宋体"/>
          <w:lang w:val="en-US" w:eastAsia="zh-CN"/>
        </w:rPr>
      </w:pPr>
      <w:r>
        <w:rPr>
          <w:rFonts w:hint="eastAsia" w:eastAsia="宋体"/>
          <w:lang w:val="en-US" w:eastAsia="zh-CN"/>
        </w:rPr>
        <w:t xml:space="preserve"> A．60 B．60, 62 C．62, 65 D．65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P1538] 下列叙述中，不符合 m 阶 B 树定义要求的是（）。</w:t>
      </w:r>
    </w:p>
    <w:p>
      <w:pPr>
        <w:rPr>
          <w:rFonts w:hint="eastAsia" w:eastAsia="宋体"/>
          <w:lang w:val="en-US" w:eastAsia="zh-CN"/>
        </w:rPr>
      </w:pPr>
      <w:r>
        <w:rPr>
          <w:rFonts w:hint="eastAsia" w:eastAsia="宋体"/>
          <w:lang w:val="en-US" w:eastAsia="zh-CN"/>
        </w:rPr>
        <w:t>A．根节点最多有 m 棵子树 B．所有叶结点都在同一层上 C．各结点内关键字均升序或降序排列 D．叶结点之间通过指针链接</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P1539] 下列应用中，适合使用B+树的是（）。</w:t>
      </w:r>
    </w:p>
    <w:p>
      <w:pPr>
        <w:rPr>
          <w:rFonts w:hint="eastAsia" w:eastAsia="宋体"/>
          <w:lang w:val="en-US" w:eastAsia="zh-CN"/>
        </w:rPr>
      </w:pPr>
      <w:r>
        <w:rPr>
          <w:rFonts w:hint="eastAsia" w:eastAsia="宋体"/>
          <w:lang w:val="en-US" w:eastAsia="zh-CN"/>
        </w:rPr>
        <w:t>A.编译器中的词法分析 B.关系数据库系统中的索引C.网络中的路由表快速查找 D.操作系统的磁盘空闲块管理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P1540] B+树不同于B树的特点之一是（）。</w:t>
      </w:r>
    </w:p>
    <w:p>
      <w:pPr>
        <w:rPr>
          <w:rFonts w:hint="eastAsia" w:eastAsia="宋体"/>
          <w:lang w:val="en-US" w:eastAsia="zh-CN"/>
        </w:rPr>
      </w:pPr>
      <w:r>
        <w:rPr>
          <w:rFonts w:hint="eastAsia" w:eastAsia="宋体"/>
          <w:lang w:val="en-US" w:eastAsia="zh-CN"/>
        </w:rPr>
        <w:t>A. 能支持顺序查找B. 结点中含有关键字C. 根结点至少有两个分支D. 所有叶结点都在同一层上</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P1542] 现有长度为7、初始为空的散列表HT ，散列函数H(k) = k % 7，用线性探测再散列法解决冲突的平均查找长度为（）。</w:t>
      </w:r>
    </w:p>
    <w:p>
      <w:pPr>
        <w:rPr>
          <w:rFonts w:hint="eastAsia" w:eastAsia="宋体"/>
          <w:lang w:val="en-US" w:eastAsia="zh-CN"/>
        </w:rPr>
      </w:pPr>
      <w:r>
        <w:rPr>
          <w:rFonts w:hint="eastAsia" w:eastAsia="宋体"/>
          <w:lang w:val="en-US" w:eastAsia="zh-CN"/>
        </w:rPr>
        <w:t>A. 1.5     B. 1.6    C. 2        D. 3</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P1543] 用哈希（散列）方法处理冲突（碰撞）时可能出现堆积（聚集）现象，下列选项中， 会受堆积现象直接影响的是</w:t>
      </w:r>
    </w:p>
    <w:p>
      <w:pPr>
        <w:rPr>
          <w:rFonts w:hint="eastAsia" w:eastAsia="宋体"/>
          <w:lang w:val="en-US" w:eastAsia="zh-CN"/>
        </w:rPr>
      </w:pPr>
      <w:r>
        <w:rPr>
          <w:rFonts w:hint="eastAsia" w:eastAsia="宋体"/>
          <w:lang w:val="en-US" w:eastAsia="zh-CN"/>
        </w:rPr>
        <w:t xml:space="preserve">A．存储效率 B．散列函数 C．装填(装载)因子 D．平均查找长度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P1548] 对一待排序序列分别进行折半插入排序和直接插入排序，两者之间可能的不同之处是（）。 </w:t>
      </w:r>
    </w:p>
    <w:p>
      <w:pPr>
        <w:rPr>
          <w:rFonts w:hint="eastAsia" w:eastAsia="宋体"/>
          <w:lang w:val="en-US" w:eastAsia="zh-CN"/>
        </w:rPr>
      </w:pPr>
      <w:r>
        <w:rPr>
          <w:rFonts w:hint="eastAsia" w:eastAsia="宋体"/>
          <w:lang w:val="en-US" w:eastAsia="zh-CN"/>
        </w:rPr>
        <w:t xml:space="preserve">A．排序的总趟数 B．元素的移动次数 C．使用辅助空间的数量 D．元素之间的比较次数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P1550] 希尔排序的组内排序采用的是（）。</w:t>
      </w:r>
    </w:p>
    <w:p>
      <w:pPr>
        <w:rPr>
          <w:rFonts w:hint="eastAsia" w:eastAsia="宋体"/>
          <w:lang w:val="en-US" w:eastAsia="zh-CN"/>
        </w:rPr>
      </w:pPr>
      <w:r>
        <w:rPr>
          <w:rFonts w:hint="eastAsia" w:eastAsia="宋体"/>
          <w:lang w:val="en-US" w:eastAsia="zh-CN"/>
        </w:rPr>
        <w:t>A．直接插入排序 B．折半插入排序 C．快速排序 D．归并排序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r>
        <w:rPr>
          <w:rFonts w:hint="eastAsia" w:eastAsia="宋体"/>
          <w:lang w:val="en-US" w:eastAsia="zh-CN"/>
        </w:rPr>
        <w:t>[数据结构 P1552] 排序过程中，对尚未确定最终位置的所有元素进行一遍处理称为一“趟”。下列序列中，不可能是快速排序第二趟的是。</w:t>
      </w:r>
    </w:p>
    <w:p>
      <w:pPr>
        <w:rPr>
          <w:rFonts w:hint="eastAsia" w:eastAsia="宋体"/>
          <w:lang w:val="en-US" w:eastAsia="zh-CN"/>
        </w:rPr>
      </w:pPr>
      <w:r>
        <w:rPr>
          <w:rFonts w:hint="eastAsia" w:eastAsia="宋体"/>
          <w:lang w:val="en-US" w:eastAsia="zh-CN"/>
        </w:rPr>
        <w:t>A. 5，2，16，12，28，60，32，72 B. 2，16，5，28，12，60，32，72C. 2，12，16，5，28，32，72，60 D. 5，2，12，28，16，32，72，60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P1553] 下列选项中，不可能是快速排序第2趟排序结果的是（）  A．2,3,5,4,6,7,9  B．2,7,</w:t>
      </w:r>
    </w:p>
    <w:p>
      <w:pPr>
        <w:rPr>
          <w:rFonts w:hint="eastAsia" w:eastAsia="宋体"/>
          <w:lang w:val="en-US" w:eastAsia="zh-CN"/>
        </w:rPr>
      </w:pPr>
      <w:r>
        <w:rPr>
          <w:rFonts w:hint="eastAsia" w:eastAsia="宋体"/>
          <w:lang w:val="en-US" w:eastAsia="zh-CN"/>
        </w:rPr>
        <w:t>A．2,3,5,4,6,7,9 B．2,7,5,6,4,3,9 C．3,2,5,4,7,6,9 D．4,2,3,5,7,6,9</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P1554] 为实现快速排序算法，待排序序列宜采用的存储方式是（）</w:t>
      </w:r>
    </w:p>
    <w:p>
      <w:pPr>
        <w:rPr>
          <w:rFonts w:hint="eastAsia" w:eastAsia="宋体"/>
          <w:lang w:val="en-US" w:eastAsia="zh-CN"/>
        </w:rPr>
      </w:pPr>
      <w:r>
        <w:rPr>
          <w:rFonts w:hint="eastAsia" w:eastAsia="宋体"/>
          <w:lang w:val="en-US" w:eastAsia="zh-CN"/>
        </w:rPr>
        <w:t xml:space="preserve">A．顺序存储 B．散列存储C．链式存储D．索引存储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P1555] 采用递归方式对顺序表进行快速排序。下列关于递归次数的叙述中，正确的是（）。 </w:t>
      </w:r>
    </w:p>
    <w:p>
      <w:pPr>
        <w:rPr>
          <w:rFonts w:hint="eastAsia" w:eastAsia="宋体"/>
          <w:lang w:val="en-US" w:eastAsia="zh-CN"/>
        </w:rPr>
      </w:pPr>
      <w:r>
        <w:rPr>
          <w:rFonts w:hint="eastAsia" w:eastAsia="宋体"/>
          <w:lang w:val="en-US" w:eastAsia="zh-CN"/>
        </w:rPr>
        <w:t>A．递归次数与初始数据的排列次序无关。B．每次划分后，先处理较长的分区可以减少递归次数。C．每次划分后，先处理较短的分区可以减少递归次数。D．递归次数与每次划分后得到的分区的处理顺序无关。</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P1556] 在将数据序列（6, 1, 5, 9, 8, 4, 7) 建成大根堆时，正确的序列变化过程是（）  </w:t>
      </w:r>
    </w:p>
    <w:p>
      <w:pPr>
        <w:rPr>
          <w:rFonts w:hint="eastAsia" w:eastAsia="宋体"/>
          <w:lang w:val="en-US" w:eastAsia="zh-CN"/>
        </w:rPr>
      </w:pPr>
      <w:r>
        <w:rPr>
          <w:rFonts w:hint="eastAsia" w:eastAsia="宋体"/>
          <w:lang w:val="en-US" w:eastAsia="zh-CN"/>
        </w:rPr>
        <w:t>A. 6,1,7,9,8,4,5 → 6,9,7,1,8,4,5 → 9,6,7,1,8,4,5 → 9,8,7,1,6,4,5</w:t>
      </w:r>
    </w:p>
    <w:p>
      <w:pPr>
        <w:rPr>
          <w:rFonts w:hint="eastAsia" w:eastAsia="宋体"/>
          <w:lang w:val="en-US" w:eastAsia="zh-CN"/>
        </w:rPr>
      </w:pPr>
      <w:r>
        <w:rPr>
          <w:rFonts w:hint="eastAsia" w:eastAsia="宋体"/>
          <w:lang w:val="en-US" w:eastAsia="zh-CN"/>
        </w:rPr>
        <w:t>B. 6,9,5,1,8,4,7 → 6,9,7,1,8,4,5 → 9,6,7,1,8,4,5 → 9,8,7,1,6,4,5</w:t>
      </w:r>
    </w:p>
    <w:p>
      <w:pPr>
        <w:rPr>
          <w:rFonts w:hint="eastAsia" w:eastAsia="宋体"/>
          <w:lang w:val="en-US" w:eastAsia="zh-CN"/>
        </w:rPr>
      </w:pPr>
      <w:r>
        <w:rPr>
          <w:rFonts w:hint="eastAsia" w:eastAsia="宋体"/>
          <w:lang w:val="en-US" w:eastAsia="zh-CN"/>
        </w:rPr>
        <w:t>C. 6,9,5,1,8,4,7 → 9,6,5,1,8,4,7 → 9,6,7,1,8,4,5 → 9,8,7,1,6,4,5</w:t>
      </w:r>
    </w:p>
    <w:p>
      <w:pPr>
        <w:rPr>
          <w:rFonts w:hint="eastAsia" w:eastAsia="宋体"/>
          <w:lang w:val="en-US" w:eastAsia="zh-CN"/>
        </w:rPr>
      </w:pPr>
      <w:r>
        <w:rPr>
          <w:rFonts w:hint="eastAsia" w:eastAsia="宋体"/>
          <w:lang w:val="en-US" w:eastAsia="zh-CN"/>
        </w:rPr>
        <w:t>D. 6,1,7,9,8,4,5 → 7,1,6,9,8,4,5 → 7,9,6,1,8,4,5 → 9,7,6,1,8,4,5 → 9,8,6,1,7,4,5</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P1559] 已知关键字序列 5，8，12，19，28，20，15，22 是小根堆（最小堆），插入关键字 3，调整后的序列为（）</w:t>
      </w:r>
    </w:p>
    <w:p>
      <w:pPr>
        <w:rPr>
          <w:rFonts w:hint="eastAsia" w:eastAsia="宋体"/>
          <w:lang w:val="en-US" w:eastAsia="zh-CN"/>
        </w:rPr>
      </w:pPr>
      <w:r>
        <w:rPr>
          <w:rFonts w:hint="eastAsia" w:eastAsia="宋体"/>
          <w:lang w:val="en-US" w:eastAsia="zh-CN"/>
        </w:rPr>
        <w:t>A．3，5，12，8，28，20，15，22，19 B．3，5，12，19，20，15，22，8，28 C．3，8，12，5，20，15，22，28，19 D．3，12，5，8，28，20，15，22，19</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P1560] 对给定的关键字序列 110，119，007，911，114，120，122 进行基数排序，则第 2次排序后的序列为（）</w:t>
      </w:r>
    </w:p>
    <w:p>
      <w:pPr>
        <w:rPr>
          <w:rFonts w:hint="eastAsia" w:eastAsia="宋体"/>
          <w:lang w:val="en-US" w:eastAsia="zh-CN"/>
        </w:rPr>
      </w:pPr>
      <w:r>
        <w:rPr>
          <w:rFonts w:hint="eastAsia" w:eastAsia="宋体"/>
          <w:lang w:val="en-US" w:eastAsia="zh-CN"/>
        </w:rPr>
        <w:t>A. 007，110，119，114，911，120，122B. 007，110，119，114，911，122，120C. 007，110，911，114，119，120，122D. 110，120，911，122，114，007，119</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P1561] 设外存上有120个初始归并段，进行12路归并时，为实现最佳归并，需要补充的虚段个数是。</w:t>
      </w:r>
    </w:p>
    <w:p>
      <w:pPr>
        <w:rPr>
          <w:rFonts w:hint="eastAsia" w:eastAsia="宋体"/>
          <w:lang w:val="en-US" w:eastAsia="zh-CN"/>
        </w:rPr>
      </w:pPr>
      <w:r>
        <w:rPr>
          <w:rFonts w:hint="eastAsia" w:eastAsia="宋体"/>
          <w:lang w:val="en-US" w:eastAsia="zh-CN"/>
        </w:rPr>
        <w:t>A. 1   B. 2   C. 3   D. 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P1564] 下列排序算法中，元素的移动次数与关键字的初始排列次序无关的是（）。</w:t>
      </w:r>
    </w:p>
    <w:p>
      <w:pPr>
        <w:rPr>
          <w:rFonts w:hint="eastAsia" w:eastAsia="宋体"/>
          <w:lang w:val="en-US" w:eastAsia="zh-CN"/>
        </w:rPr>
      </w:pPr>
      <w:r>
        <w:rPr>
          <w:rFonts w:hint="eastAsia" w:eastAsia="宋体"/>
          <w:lang w:val="en-US" w:eastAsia="zh-CN"/>
        </w:rPr>
        <w:t>A．直接插入排序 B．起泡排序 C．基数排序 D．快速排序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P1569] 对10TB的数据文件进行排序，应使用的方法是（） </w:t>
      </w:r>
    </w:p>
    <w:p>
      <w:pPr>
        <w:rPr>
          <w:rFonts w:hint="eastAsia" w:eastAsia="宋体"/>
          <w:lang w:val="en-US" w:eastAsia="zh-CN"/>
        </w:rPr>
      </w:pPr>
      <w:r>
        <w:rPr>
          <w:rFonts w:hint="eastAsia" w:eastAsia="宋体"/>
          <w:lang w:val="en-US" w:eastAsia="zh-CN"/>
        </w:rPr>
        <w:t>A. 希尔排序B. 堆排序C. 快速排序D. 归并排序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P1386] 操作系统是一种（  ）。</w:t>
      </w:r>
    </w:p>
    <w:p>
      <w:pPr>
        <w:rPr>
          <w:rFonts w:hint="eastAsia" w:eastAsia="宋体"/>
          <w:lang w:val="en-US" w:eastAsia="zh-CN"/>
        </w:rPr>
      </w:pPr>
      <w:r>
        <w:rPr>
          <w:rFonts w:hint="eastAsia" w:eastAsia="宋体"/>
          <w:lang w:val="en-US" w:eastAsia="zh-CN"/>
        </w:rPr>
        <w:t>A.通用软件       B.应用软件      C.系统软件       D.软件包</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P1387] 下面（  ）资源不是操作系统应该管理的。</w:t>
      </w:r>
    </w:p>
    <w:p>
      <w:pPr>
        <w:rPr>
          <w:rFonts w:hint="eastAsia" w:eastAsia="宋体"/>
          <w:lang w:val="en-US" w:eastAsia="zh-CN"/>
        </w:rPr>
      </w:pPr>
      <w:r>
        <w:rPr>
          <w:rFonts w:hint="eastAsia" w:eastAsia="宋体"/>
          <w:lang w:val="en-US" w:eastAsia="zh-CN"/>
        </w:rPr>
        <w:t>A.CPU            B.内存          C.外存          D.源程序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P1389] 下列选项中，操作系统提供给应用程序的接口是（  ）。</w:t>
      </w:r>
    </w:p>
    <w:p>
      <w:pPr>
        <w:rPr>
          <w:rFonts w:hint="eastAsia" w:eastAsia="宋体"/>
          <w:lang w:val="en-US" w:eastAsia="zh-CN"/>
        </w:rPr>
      </w:pPr>
      <w:r>
        <w:rPr>
          <w:rFonts w:hint="eastAsia" w:eastAsia="宋体"/>
          <w:lang w:val="en-US" w:eastAsia="zh-CN"/>
        </w:rPr>
        <w:t>A.系统调用      B.中断     C.库函数      D.原语</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P1390] 计算机开机后，操作系统最终被加载到（  ）。</w:t>
      </w:r>
    </w:p>
    <w:p>
      <w:pPr>
        <w:rPr>
          <w:rFonts w:hint="eastAsia" w:eastAsia="宋体"/>
          <w:lang w:val="en-US" w:eastAsia="zh-CN"/>
        </w:rPr>
      </w:pPr>
      <w:r>
        <w:rPr>
          <w:rFonts w:hint="eastAsia" w:eastAsia="宋体"/>
          <w:lang w:val="en-US" w:eastAsia="zh-CN"/>
        </w:rPr>
        <w:t>A.BIOS      B.ROM     C.EPROM      D.RAM</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P1391] 系统调用的目的是（  ）。</w:t>
      </w:r>
    </w:p>
    <w:p>
      <w:pPr>
        <w:rPr>
          <w:rFonts w:hint="eastAsia" w:eastAsia="宋体"/>
          <w:lang w:val="en-US" w:eastAsia="zh-CN"/>
        </w:rPr>
      </w:pPr>
      <w:r>
        <w:rPr>
          <w:rFonts w:hint="eastAsia" w:eastAsia="宋体"/>
          <w:lang w:val="en-US" w:eastAsia="zh-CN"/>
        </w:rPr>
        <w:t>A.请求系统服务      B.中止系统服务    C.申请系统资源      D.释放系统资源</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P1392] 下列选项中，不属于多道程序设计的基本特征是（  ）。</w:t>
      </w:r>
    </w:p>
    <w:p>
      <w:pPr>
        <w:rPr>
          <w:rFonts w:hint="eastAsia" w:eastAsia="宋体"/>
          <w:lang w:val="en-US" w:eastAsia="zh-CN"/>
        </w:rPr>
      </w:pPr>
      <w:r>
        <w:rPr>
          <w:rFonts w:hint="eastAsia" w:eastAsia="宋体"/>
          <w:lang w:val="en-US" w:eastAsia="zh-CN"/>
        </w:rPr>
        <w:t>A.制约性        B.间断性      C.顺序性       D.共享性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P1393] 下列选项中，关于操作系统的叙述中，错误的是（  ）。</w:t>
      </w:r>
    </w:p>
    <w:p>
      <w:pPr>
        <w:rPr>
          <w:rFonts w:hint="eastAsia" w:eastAsia="宋体"/>
          <w:lang w:val="en-US" w:eastAsia="zh-CN"/>
        </w:rPr>
      </w:pPr>
      <w:r>
        <w:rPr>
          <w:rFonts w:hint="eastAsia" w:eastAsia="宋体"/>
          <w:lang w:val="en-US" w:eastAsia="zh-CN"/>
        </w:rPr>
        <w:t>A.操作系统是管理资源的程序        B.操作系统是管理用户程序执行的程序 C.操作系统是能使系统资源提高效率的程序D.操作系统是用来编程的程序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P1394] 关于现代操作系统的基本特征：_______是指两个或两个以上进程在执行时间上有重叠。</w:t>
      </w:r>
    </w:p>
    <w:p>
      <w:pPr>
        <w:rPr>
          <w:rFonts w:hint="eastAsia" w:eastAsia="宋体"/>
          <w:lang w:val="en-US" w:eastAsia="zh-CN"/>
        </w:rPr>
      </w:pPr>
      <w:r>
        <w:rPr>
          <w:rFonts w:hint="eastAsia" w:eastAsia="宋体"/>
          <w:lang w:val="en-US" w:eastAsia="zh-CN"/>
        </w:rPr>
        <w:t xml:space="preserve">A.并发性  B.并行性  C.虚拟性  D.交互性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P1395] 下列关于重定位的说法错误的是（ ）</w:t>
      </w:r>
    </w:p>
    <w:p>
      <w:pPr>
        <w:rPr>
          <w:rFonts w:hint="eastAsia" w:eastAsia="宋体"/>
          <w:lang w:val="en-US" w:eastAsia="zh-CN"/>
        </w:rPr>
      </w:pPr>
      <w:r>
        <w:rPr>
          <w:rFonts w:hint="eastAsia" w:eastAsia="宋体"/>
          <w:lang w:val="en-US" w:eastAsia="zh-CN"/>
        </w:rPr>
        <w:t>A、重定位是指在装入目标程序时将指令和数据的逻辑地址变换为实际物理地址的过程</w:t>
      </w:r>
    </w:p>
    <w:p>
      <w:pPr>
        <w:rPr>
          <w:rFonts w:hint="eastAsia" w:eastAsia="宋体"/>
          <w:lang w:val="en-US" w:eastAsia="zh-CN"/>
        </w:rPr>
      </w:pPr>
    </w:p>
    <w:p>
      <w:pPr>
        <w:rPr>
          <w:rFonts w:hint="eastAsia" w:eastAsia="宋体"/>
          <w:lang w:val="en-US" w:eastAsia="zh-CN"/>
        </w:rPr>
      </w:pPr>
      <w:r>
        <w:rPr>
          <w:rFonts w:hint="eastAsia" w:eastAsia="宋体"/>
          <w:lang w:val="en-US" w:eastAsia="zh-CN"/>
        </w:rPr>
        <w:t>B、程序绝对装入时不需要进行重定位操作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C、目标程序静态重定位后，系统可以在必要时进行内存紧凑操作，以获取更大的空闲区</w:t>
      </w:r>
    </w:p>
    <w:p>
      <w:pPr>
        <w:rPr>
          <w:rFonts w:hint="eastAsia" w:eastAsia="宋体"/>
          <w:lang w:val="en-US" w:eastAsia="zh-CN"/>
        </w:rPr>
      </w:pPr>
    </w:p>
    <w:p>
      <w:pPr>
        <w:rPr>
          <w:rFonts w:hint="eastAsia" w:eastAsia="宋体"/>
          <w:lang w:val="en-US" w:eastAsia="zh-CN"/>
        </w:rPr>
      </w:pPr>
      <w:r>
        <w:rPr>
          <w:rFonts w:hint="eastAsia" w:eastAsia="宋体"/>
          <w:lang w:val="en-US" w:eastAsia="zh-CN"/>
        </w:rPr>
        <w:t>D、动态重定位方式下，目标程序在装入时并不进行重定位操作，只在指令执行时才临时进行地址变换</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P1396] 操作系统的基本类型主要有（  ）。</w:t>
      </w:r>
    </w:p>
    <w:p>
      <w:pPr>
        <w:rPr>
          <w:rFonts w:hint="eastAsia" w:eastAsia="宋体"/>
          <w:lang w:val="en-US" w:eastAsia="zh-CN"/>
        </w:rPr>
      </w:pPr>
      <w:r>
        <w:rPr>
          <w:rFonts w:hint="eastAsia" w:eastAsia="宋体"/>
          <w:lang w:val="en-US" w:eastAsia="zh-CN"/>
        </w:rPr>
        <w:t>A.批处理操作系统、分时操作系统和多任务系统</w:t>
      </w:r>
    </w:p>
    <w:p>
      <w:pPr>
        <w:rPr>
          <w:rFonts w:hint="eastAsia" w:eastAsia="宋体"/>
          <w:lang w:val="en-US" w:eastAsia="zh-CN"/>
        </w:rPr>
      </w:pPr>
      <w:r>
        <w:rPr>
          <w:rFonts w:hint="eastAsia" w:eastAsia="宋体"/>
          <w:lang w:val="en-US" w:eastAsia="zh-CN"/>
        </w:rPr>
        <w:t>B.批处理操作系统、分时操作系统和实时操作系统</w:t>
      </w:r>
    </w:p>
    <w:p>
      <w:pPr>
        <w:rPr>
          <w:rFonts w:hint="eastAsia" w:eastAsia="宋体"/>
          <w:lang w:val="en-US" w:eastAsia="zh-CN"/>
        </w:rPr>
      </w:pPr>
      <w:r>
        <w:rPr>
          <w:rFonts w:hint="eastAsia" w:eastAsia="宋体"/>
          <w:lang w:val="en-US" w:eastAsia="zh-CN"/>
        </w:rPr>
        <w:t>C.单用户系统、多用户系统和批处理操作系统</w:t>
      </w:r>
    </w:p>
    <w:p>
      <w:pPr>
        <w:rPr>
          <w:rFonts w:hint="eastAsia" w:eastAsia="宋体"/>
          <w:lang w:val="en-US" w:eastAsia="zh-CN"/>
        </w:rPr>
      </w:pPr>
      <w:r>
        <w:rPr>
          <w:rFonts w:hint="eastAsia" w:eastAsia="宋体"/>
          <w:lang w:val="en-US" w:eastAsia="zh-CN"/>
        </w:rPr>
        <w:t>D.实时操作系统、分时操作系统和多用户系统</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P1397] 实时操作系统必须在（ ）内处理来自外部的事件。</w:t>
      </w:r>
    </w:p>
    <w:p>
      <w:pPr>
        <w:rPr>
          <w:rFonts w:hint="eastAsia" w:eastAsia="宋体"/>
          <w:lang w:val="en-US" w:eastAsia="zh-CN"/>
        </w:rPr>
      </w:pPr>
      <w:r>
        <w:rPr>
          <w:rFonts w:hint="eastAsia" w:eastAsia="宋体"/>
          <w:lang w:val="en-US" w:eastAsia="zh-CN"/>
        </w:rPr>
        <w:t>A.一个机器周期      B.被控制对象规定时间</w:t>
      </w:r>
    </w:p>
    <w:p>
      <w:pPr>
        <w:rPr>
          <w:rFonts w:hint="eastAsia" w:eastAsia="宋体"/>
          <w:lang w:val="en-US" w:eastAsia="zh-CN"/>
        </w:rPr>
      </w:pPr>
      <w:r>
        <w:rPr>
          <w:rFonts w:hint="eastAsia" w:eastAsia="宋体"/>
          <w:lang w:val="en-US" w:eastAsia="zh-CN"/>
        </w:rPr>
        <w:t>C.周转时间          D.时间片</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P1400] 下列（ ）应用工作最好釆用实时操作系统平台。</w:t>
      </w:r>
    </w:p>
    <w:p>
      <w:pPr>
        <w:rPr>
          <w:rFonts w:hint="eastAsia" w:eastAsia="宋体"/>
          <w:lang w:val="en-US" w:eastAsia="zh-CN"/>
        </w:rPr>
      </w:pPr>
      <w:r>
        <w:rPr>
          <w:rFonts w:hint="eastAsia" w:eastAsia="宋体"/>
          <w:lang w:val="en-US" w:eastAsia="zh-CN"/>
        </w:rPr>
        <w:t>Ⅰ.航空订票    Ⅱ.办公自动化    Ⅲ.机床控制</w:t>
      </w:r>
    </w:p>
    <w:p>
      <w:pPr>
        <w:rPr>
          <w:rFonts w:hint="eastAsia" w:eastAsia="宋体"/>
          <w:lang w:val="en-US" w:eastAsia="zh-CN"/>
        </w:rPr>
      </w:pPr>
      <w:r>
        <w:rPr>
          <w:rFonts w:hint="eastAsia" w:eastAsia="宋体"/>
          <w:lang w:val="en-US" w:eastAsia="zh-CN"/>
        </w:rPr>
        <w:t>Ⅳ. AutoCAD    Ⅴ.工资管理系统    Ⅵ.股票交易系统</w:t>
      </w:r>
    </w:p>
    <w:p>
      <w:pPr>
        <w:rPr>
          <w:rFonts w:hint="eastAsia" w:eastAsia="宋体"/>
          <w:lang w:val="en-US" w:eastAsia="zh-CN"/>
        </w:rPr>
      </w:pPr>
      <w:r>
        <w:rPr>
          <w:rFonts w:hint="eastAsia" w:eastAsia="宋体"/>
          <w:lang w:val="en-US" w:eastAsia="zh-CN"/>
        </w:rPr>
        <w:t>A. Ⅰ、Ⅱ和Ⅲ    B. Ⅰ、Ⅲ和Ⅳ    C. Ⅰ、Ⅴ和Ⅳ    D. Ⅰ、Ⅲ和Ⅵ</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P1401] 分时系统的一个重要性能是系统的响应时间，对操作系统（ ）因素进行改进有利于改善系统的响应时间。</w:t>
      </w:r>
    </w:p>
    <w:p>
      <w:pPr>
        <w:rPr>
          <w:rFonts w:hint="eastAsia" w:eastAsia="宋体"/>
          <w:lang w:val="en-US" w:eastAsia="zh-CN"/>
        </w:rPr>
      </w:pPr>
      <w:r>
        <w:rPr>
          <w:rFonts w:hint="eastAsia" w:eastAsia="宋体"/>
          <w:lang w:val="en-US" w:eastAsia="zh-CN"/>
        </w:rPr>
        <w:t>A.加大时间片                  B.釆用静态页式管理</w:t>
      </w:r>
    </w:p>
    <w:p>
      <w:pPr>
        <w:rPr>
          <w:rFonts w:hint="eastAsia" w:eastAsia="宋体"/>
          <w:lang w:val="en-US" w:eastAsia="zh-CN"/>
        </w:rPr>
      </w:pPr>
      <w:r>
        <w:rPr>
          <w:rFonts w:hint="eastAsia" w:eastAsia="宋体"/>
          <w:lang w:val="en-US" w:eastAsia="zh-CN"/>
        </w:rPr>
        <w:t>C.优先级+非抢占式调度算法        D.代码可重入</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P1402] 分时系统追求的目标是（    ）。</w:t>
      </w:r>
    </w:p>
    <w:p>
      <w:pPr>
        <w:rPr>
          <w:rFonts w:hint="eastAsia" w:eastAsia="宋体"/>
          <w:lang w:val="en-US" w:eastAsia="zh-CN"/>
        </w:rPr>
      </w:pPr>
      <w:r>
        <w:rPr>
          <w:rFonts w:hint="eastAsia" w:eastAsia="宋体"/>
          <w:lang w:val="en-US" w:eastAsia="zh-CN"/>
        </w:rPr>
        <w:t>A.充分利用I/O设备         B.比较快速响应用户</w:t>
      </w:r>
    </w:p>
    <w:p>
      <w:pPr>
        <w:rPr>
          <w:rFonts w:hint="eastAsia" w:eastAsia="宋体"/>
          <w:lang w:val="en-US" w:eastAsia="zh-CN"/>
        </w:rPr>
      </w:pPr>
      <w:r>
        <w:rPr>
          <w:rFonts w:hint="eastAsia" w:eastAsia="宋体"/>
          <w:lang w:val="en-US" w:eastAsia="zh-CN"/>
        </w:rPr>
        <w:t>C.提高系统吞吐率           D.充分利用内存</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P1403] 在分时系统中，为使多个进程能够及时与系统交互，最关键时问题是能在短时间内，使所有就绪进程都能运行。当就绪进程数为100时，为保证响应时间不超过2s,此时的时间片最大应为（ ）。</w:t>
      </w:r>
    </w:p>
    <w:p>
      <w:pPr>
        <w:rPr>
          <w:rFonts w:hint="eastAsia" w:eastAsia="宋体"/>
          <w:lang w:val="en-US" w:eastAsia="zh-CN"/>
        </w:rPr>
      </w:pPr>
      <w:r>
        <w:rPr>
          <w:rFonts w:hint="eastAsia" w:eastAsia="宋体"/>
          <w:lang w:val="en-US" w:eastAsia="zh-CN"/>
        </w:rPr>
        <w:t>A. 10ms    B. 20ms   C. 50ms    D. 100ms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P1405] 下列说法正确的是（ ）。</w:t>
      </w:r>
    </w:p>
    <w:p>
      <w:pPr>
        <w:rPr>
          <w:rFonts w:hint="eastAsia" w:eastAsia="宋体"/>
          <w:lang w:val="en-US" w:eastAsia="zh-CN"/>
        </w:rPr>
      </w:pPr>
      <w:r>
        <w:rPr>
          <w:rFonts w:hint="eastAsia" w:eastAsia="宋体"/>
          <w:lang w:val="en-US" w:eastAsia="zh-CN"/>
        </w:rPr>
        <w:t>Ⅰ.批处理的主要缺点是需要大量内存</w:t>
      </w:r>
    </w:p>
    <w:p>
      <w:pPr>
        <w:rPr>
          <w:rFonts w:hint="eastAsia" w:eastAsia="宋体"/>
          <w:lang w:val="en-US" w:eastAsia="zh-CN"/>
        </w:rPr>
      </w:pPr>
      <w:r>
        <w:rPr>
          <w:rFonts w:hint="eastAsia" w:eastAsia="宋体"/>
          <w:lang w:val="en-US" w:eastAsia="zh-CN"/>
        </w:rPr>
        <w:t>Ⅱ.当计算机提供了核心态和用户态时，输入/输出指令必须在核心态下执行</w:t>
      </w:r>
    </w:p>
    <w:p>
      <w:pPr>
        <w:rPr>
          <w:rFonts w:hint="eastAsia" w:eastAsia="宋体"/>
          <w:lang w:val="en-US" w:eastAsia="zh-CN"/>
        </w:rPr>
      </w:pPr>
      <w:r>
        <w:rPr>
          <w:rFonts w:hint="eastAsia" w:eastAsia="宋体"/>
          <w:lang w:val="en-US" w:eastAsia="zh-CN"/>
        </w:rPr>
        <w:t>Ⅲ.操作系统中釆用多道程序设计技术的最主要原因是为了提髙cpu和外部设备的可靠性    '</w:t>
      </w:r>
    </w:p>
    <w:p>
      <w:pPr>
        <w:rPr>
          <w:rFonts w:hint="eastAsia" w:eastAsia="宋体"/>
          <w:lang w:val="en-US" w:eastAsia="zh-CN"/>
        </w:rPr>
      </w:pPr>
      <w:r>
        <w:rPr>
          <w:rFonts w:hint="eastAsia" w:eastAsia="宋体"/>
          <w:lang w:val="en-US" w:eastAsia="zh-CN"/>
        </w:rPr>
        <w:t>Ⅳ.操作系统中，通道技术是一种硬件技术</w:t>
      </w:r>
    </w:p>
    <w:p>
      <w:pPr>
        <w:rPr>
          <w:rFonts w:hint="eastAsia" w:eastAsia="宋体"/>
          <w:lang w:val="en-US" w:eastAsia="zh-CN"/>
        </w:rPr>
      </w:pPr>
      <w:r>
        <w:rPr>
          <w:rFonts w:hint="eastAsia" w:eastAsia="宋体"/>
          <w:lang w:val="en-US" w:eastAsia="zh-CN"/>
        </w:rPr>
        <w:t>A. Ⅰ、Ⅱ    B. Ⅰ、Ⅲ    C. Ⅱ、Ⅳ    D. Ⅱ、Ⅲ、Ⅳ</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P1406] 下列关于系统调用的说法正确的是（ ）。</w:t>
      </w:r>
    </w:p>
    <w:p>
      <w:pPr>
        <w:rPr>
          <w:rFonts w:hint="eastAsia" w:eastAsia="宋体"/>
          <w:lang w:val="en-US" w:eastAsia="zh-CN"/>
        </w:rPr>
      </w:pPr>
      <w:r>
        <w:rPr>
          <w:rFonts w:hint="eastAsia" w:eastAsia="宋体"/>
          <w:lang w:val="en-US" w:eastAsia="zh-CN"/>
        </w:rPr>
        <w:t>Ⅰ.用户程序设计时，使用系统调用命令，该命令经过编译后，形成若干参数和陷入（trap)指令</w:t>
      </w:r>
    </w:p>
    <w:p>
      <w:pPr>
        <w:rPr>
          <w:rFonts w:hint="eastAsia" w:eastAsia="宋体"/>
          <w:lang w:val="en-US" w:eastAsia="zh-CN"/>
        </w:rPr>
      </w:pPr>
      <w:r>
        <w:rPr>
          <w:rFonts w:hint="eastAsia" w:eastAsia="宋体"/>
          <w:lang w:val="en-US" w:eastAsia="zh-CN"/>
        </w:rPr>
        <w:t>Ⅱ.用户程序设计时，使用系统调用命令，该命令经过编译后，形成若干参数和屏蔽中断指令</w:t>
      </w:r>
    </w:p>
    <w:p>
      <w:pPr>
        <w:rPr>
          <w:rFonts w:hint="eastAsia" w:eastAsia="宋体"/>
          <w:lang w:val="en-US" w:eastAsia="zh-CN"/>
        </w:rPr>
      </w:pPr>
      <w:r>
        <w:rPr>
          <w:rFonts w:hint="eastAsia" w:eastAsia="宋体"/>
          <w:lang w:val="en-US" w:eastAsia="zh-CN"/>
        </w:rPr>
        <w:t>Ⅲ.系统调用功能是操作系统向用户程序提供的接口</w:t>
      </w:r>
    </w:p>
    <w:p>
      <w:pPr>
        <w:rPr>
          <w:rFonts w:hint="eastAsia" w:eastAsia="宋体"/>
          <w:lang w:val="en-US" w:eastAsia="zh-CN"/>
        </w:rPr>
      </w:pPr>
      <w:r>
        <w:rPr>
          <w:rFonts w:hint="eastAsia" w:eastAsia="宋体"/>
          <w:lang w:val="en-US" w:eastAsia="zh-CN"/>
        </w:rPr>
        <w:t>Ⅳ.用户及其应用程序和应用系统是通过系统调用提供的支持和服务来使用系统资源完成其操作的</w:t>
      </w:r>
    </w:p>
    <w:p>
      <w:pPr>
        <w:rPr>
          <w:rFonts w:hint="eastAsia" w:eastAsia="宋体"/>
          <w:lang w:val="en-US" w:eastAsia="zh-CN"/>
        </w:rPr>
      </w:pPr>
      <w:r>
        <w:rPr>
          <w:rFonts w:hint="eastAsia" w:eastAsia="宋体"/>
          <w:lang w:val="en-US" w:eastAsia="zh-CN"/>
        </w:rPr>
        <w:t>A. Ⅰ、Ⅲ    B. Ⅱ、Ⅳ    C. Ⅰ、Ⅲ、Ⅳ    D. Ⅱ、Ⅲ、Ⅳ</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P1407] 下列操作系统的各个功能组成部分中，（ ）可不需要硬件的支持。</w:t>
      </w:r>
    </w:p>
    <w:p>
      <w:pPr>
        <w:rPr>
          <w:rFonts w:hint="eastAsia" w:eastAsia="宋体"/>
          <w:lang w:val="en-US" w:eastAsia="zh-CN"/>
        </w:rPr>
      </w:pPr>
      <w:r>
        <w:rPr>
          <w:rFonts w:hint="eastAsia" w:eastAsia="宋体"/>
          <w:lang w:val="en-US" w:eastAsia="zh-CN"/>
        </w:rPr>
        <w:t>下列操作系统的各个功能组成部分中，（ ）可不需要硬件的支持。</w:t>
      </w:r>
    </w:p>
    <w:p>
      <w:pPr>
        <w:rPr>
          <w:rFonts w:hint="eastAsia" w:eastAsia="宋体"/>
          <w:lang w:val="en-US" w:eastAsia="zh-CN"/>
        </w:rPr>
      </w:pPr>
      <w:r>
        <w:rPr>
          <w:rFonts w:hint="eastAsia" w:eastAsia="宋体"/>
          <w:lang w:val="en-US" w:eastAsia="zh-CN"/>
        </w:rPr>
        <w:t>A.进程调度    B.时钟管理    C.地址映射    D.中断系统</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P1408] 下列选项中，在用户态执行的是（ ）。【2011统考真题】</w:t>
      </w:r>
    </w:p>
    <w:p>
      <w:pPr>
        <w:rPr>
          <w:rFonts w:hint="eastAsia" w:eastAsia="宋体"/>
          <w:lang w:val="en-US" w:eastAsia="zh-CN"/>
        </w:rPr>
      </w:pPr>
      <w:r>
        <w:rPr>
          <w:rFonts w:hint="eastAsia" w:eastAsia="宋体"/>
          <w:lang w:val="en-US" w:eastAsia="zh-CN"/>
        </w:rPr>
        <w:t>A.命令解释程序       B.缺页处理程序</w:t>
      </w:r>
    </w:p>
    <w:p>
      <w:pPr>
        <w:rPr>
          <w:rFonts w:hint="eastAsia" w:eastAsia="宋体"/>
          <w:lang w:val="en-US" w:eastAsia="zh-CN"/>
        </w:rPr>
      </w:pPr>
      <w:r>
        <w:rPr>
          <w:rFonts w:hint="eastAsia" w:eastAsia="宋体"/>
          <w:lang w:val="en-US" w:eastAsia="zh-CN"/>
        </w:rPr>
        <w:t>C.进程调度程序       D.时钟中断处理程序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P1409] 下列选项中，不可能在用户态发生的事件是（ ）。【2012统考真题】</w:t>
      </w:r>
    </w:p>
    <w:p>
      <w:pPr>
        <w:rPr>
          <w:rFonts w:hint="eastAsia" w:eastAsia="宋体"/>
          <w:lang w:val="en-US" w:eastAsia="zh-CN"/>
        </w:rPr>
      </w:pPr>
      <w:r>
        <w:rPr>
          <w:rFonts w:hint="eastAsia" w:eastAsia="宋体"/>
          <w:lang w:val="en-US" w:eastAsia="zh-CN"/>
        </w:rPr>
        <w:t>A.系统调用    B.外部中断    C.进程切换    D.缺页</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P1411] 中断处理和子程序调用都需要压栈以保护现场，中断处理一定会保存而子程序调用不需要保存其内容的是（ ）。【2012统考真题】</w:t>
      </w:r>
    </w:p>
    <w:p>
      <w:pPr>
        <w:rPr>
          <w:rFonts w:hint="eastAsia" w:eastAsia="宋体"/>
          <w:lang w:val="en-US" w:eastAsia="zh-CN"/>
        </w:rPr>
      </w:pPr>
      <w:r>
        <w:rPr>
          <w:rFonts w:hint="eastAsia" w:eastAsia="宋体"/>
          <w:lang w:val="en-US" w:eastAsia="zh-CN"/>
        </w:rPr>
        <w:t>A.程序计数器           B.程序状态字寄存器</w:t>
      </w:r>
    </w:p>
    <w:p>
      <w:pPr>
        <w:rPr>
          <w:rFonts w:hint="eastAsia" w:eastAsia="宋体"/>
          <w:lang w:val="en-US" w:eastAsia="zh-CN"/>
        </w:rPr>
      </w:pPr>
      <w:r>
        <w:rPr>
          <w:rFonts w:hint="eastAsia" w:eastAsia="宋体"/>
          <w:lang w:val="en-US" w:eastAsia="zh-CN"/>
        </w:rPr>
        <w:t>C.通用数据寄存器       D.通用地址寄存器</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P1412] 下列指令中，不能在用户态执行的是（ ）。【2014统考真题】</w:t>
      </w:r>
    </w:p>
    <w:p>
      <w:pPr>
        <w:rPr>
          <w:rFonts w:hint="eastAsia" w:eastAsia="宋体"/>
          <w:lang w:val="en-US" w:eastAsia="zh-CN"/>
        </w:rPr>
      </w:pPr>
      <w:r>
        <w:rPr>
          <w:rFonts w:hint="eastAsia" w:eastAsia="宋体"/>
          <w:lang w:val="en-US" w:eastAsia="zh-CN"/>
        </w:rPr>
        <w:t>A.trap指令                B.跳转指令</w:t>
      </w:r>
    </w:p>
    <w:p>
      <w:pPr>
        <w:rPr>
          <w:rFonts w:hint="eastAsia" w:eastAsia="宋体"/>
          <w:lang w:val="en-US" w:eastAsia="zh-CN"/>
        </w:rPr>
      </w:pPr>
      <w:r>
        <w:rPr>
          <w:rFonts w:hint="eastAsia" w:eastAsia="宋体"/>
          <w:lang w:val="en-US" w:eastAsia="zh-CN"/>
        </w:rPr>
        <w:t>C.压栈指令               D.关中断指令</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P1413] 内部异常（内中断）可分为故障（fault）、陷阱（trap）和终止（abort）三类。下列有关内部异常的叙述中，错误的是（ ）。【2015统考真题】</w:t>
      </w:r>
    </w:p>
    <w:p>
      <w:pPr>
        <w:rPr>
          <w:rFonts w:hint="eastAsia" w:eastAsia="宋体"/>
          <w:lang w:val="en-US" w:eastAsia="zh-CN"/>
        </w:rPr>
      </w:pPr>
      <w:r>
        <w:rPr>
          <w:rFonts w:hint="eastAsia" w:eastAsia="宋体"/>
          <w:lang w:val="en-US" w:eastAsia="zh-CN"/>
        </w:rPr>
        <w:t>A.内部异常的产生与当前执行指令相关 B. 内部异常的检测由CPU内部逻辑实现</w:t>
      </w:r>
    </w:p>
    <w:p>
      <w:pPr>
        <w:rPr>
          <w:rFonts w:hint="eastAsia" w:eastAsia="宋体"/>
          <w:lang w:val="en-US" w:eastAsia="zh-CN"/>
        </w:rPr>
      </w:pPr>
      <w:r>
        <w:rPr>
          <w:rFonts w:hint="eastAsia" w:eastAsia="宋体"/>
          <w:lang w:val="en-US" w:eastAsia="zh-CN"/>
        </w:rPr>
        <w:t>C. 内部异常的响应发生在指令执行过程中D. 内部异常处理后返回到发生异常的指令继续执行</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P1414] 处理外部中断时，应该由操作系统保存的是（ ）。</w:t>
      </w:r>
    </w:p>
    <w:p>
      <w:pPr>
        <w:rPr>
          <w:rFonts w:hint="eastAsia" w:eastAsia="宋体"/>
          <w:lang w:val="en-US" w:eastAsia="zh-CN"/>
        </w:rPr>
      </w:pPr>
      <w:r>
        <w:rPr>
          <w:rFonts w:hint="eastAsia" w:eastAsia="宋体"/>
          <w:lang w:val="en-US" w:eastAsia="zh-CN"/>
        </w:rPr>
        <w:t>A.程序计数器（PC）的内容B.通用寄存器的内容C.块表（TLB）中的内容D.Cache中的内容</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P1416] 异常是指令执行过程中在处理器内部发生的特殊事件中，中断是来自处理器外部的请求事件，下列关于中断或异常情况的叙述中，错误的是（ ）。【2016统考真题】</w:t>
      </w:r>
    </w:p>
    <w:p>
      <w:pPr>
        <w:rPr>
          <w:rFonts w:hint="eastAsia" w:eastAsia="宋体"/>
          <w:lang w:val="en-US" w:eastAsia="zh-CN"/>
        </w:rPr>
      </w:pPr>
      <w:r>
        <w:rPr>
          <w:rFonts w:hint="eastAsia" w:eastAsia="宋体"/>
          <w:lang w:val="en-US" w:eastAsia="zh-CN"/>
        </w:rPr>
        <w:t>A.“访存时缺页”属于中断B. “整数除以0”属于异常</w:t>
      </w:r>
    </w:p>
    <w:p>
      <w:pPr>
        <w:rPr>
          <w:rFonts w:hint="eastAsia" w:eastAsia="宋体"/>
          <w:lang w:val="en-US" w:eastAsia="zh-CN"/>
        </w:rPr>
      </w:pPr>
      <w:r>
        <w:rPr>
          <w:rFonts w:hint="eastAsia" w:eastAsia="宋体"/>
          <w:lang w:val="en-US" w:eastAsia="zh-CN"/>
        </w:rPr>
        <w:t>C. “DMA传送结束”属于中断D. “存储保护错”属于异常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P1421] 一个进程是（ ）。</w:t>
      </w:r>
    </w:p>
    <w:p>
      <w:pPr>
        <w:rPr>
          <w:rFonts w:hint="eastAsia" w:eastAsia="宋体"/>
          <w:lang w:val="en-US" w:eastAsia="zh-CN"/>
        </w:rPr>
      </w:pPr>
      <w:r>
        <w:rPr>
          <w:rFonts w:hint="eastAsia" w:eastAsia="宋体"/>
          <w:lang w:val="en-US" w:eastAsia="zh-CN"/>
        </w:rPr>
        <w:t>A.由协处理器执行的一个程序         B. 一个独立的程序+数据集</w:t>
      </w:r>
    </w:p>
    <w:p>
      <w:pPr>
        <w:rPr>
          <w:rFonts w:hint="eastAsia" w:eastAsia="宋体"/>
          <w:lang w:val="en-US" w:eastAsia="zh-CN"/>
        </w:rPr>
      </w:pPr>
      <w:r>
        <w:rPr>
          <w:rFonts w:hint="eastAsia" w:eastAsia="宋体"/>
          <w:lang w:val="en-US" w:eastAsia="zh-CN"/>
        </w:rPr>
        <w:t>C. PCB结构与程序和数据的组合       D. —个独立的程序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P1422] 下列关于线程的叙述中，正确的是（    ）。</w:t>
      </w:r>
    </w:p>
    <w:p>
      <w:pPr>
        <w:rPr>
          <w:rFonts w:hint="eastAsia" w:eastAsia="宋体"/>
          <w:lang w:val="en-US" w:eastAsia="zh-CN"/>
        </w:rPr>
      </w:pPr>
      <w:r>
        <w:rPr>
          <w:rFonts w:hint="eastAsia" w:eastAsia="宋体"/>
          <w:lang w:val="en-US" w:eastAsia="zh-CN"/>
        </w:rPr>
        <w:t>A.线程包含CPU现场，可以独立执行程序</w:t>
      </w:r>
    </w:p>
    <w:p>
      <w:pPr>
        <w:rPr>
          <w:rFonts w:hint="eastAsia" w:eastAsia="宋体"/>
          <w:lang w:val="en-US" w:eastAsia="zh-CN"/>
        </w:rPr>
      </w:pPr>
      <w:r>
        <w:rPr>
          <w:rFonts w:hint="eastAsia" w:eastAsia="宋体"/>
          <w:lang w:val="en-US" w:eastAsia="zh-CN"/>
        </w:rPr>
        <w:t>B.每个线程有自己独立的地址空间</w:t>
      </w:r>
    </w:p>
    <w:p>
      <w:pPr>
        <w:rPr>
          <w:rFonts w:hint="eastAsia" w:eastAsia="宋体"/>
          <w:lang w:val="en-US" w:eastAsia="zh-CN"/>
        </w:rPr>
      </w:pPr>
      <w:r>
        <w:rPr>
          <w:rFonts w:hint="eastAsia" w:eastAsia="宋体"/>
          <w:lang w:val="en-US" w:eastAsia="zh-CN"/>
        </w:rPr>
        <w:t>C.进程只能包含一个线程</w:t>
      </w:r>
    </w:p>
    <w:p>
      <w:pPr>
        <w:rPr>
          <w:rFonts w:hint="eastAsia" w:eastAsia="宋体"/>
          <w:lang w:val="en-US" w:eastAsia="zh-CN"/>
        </w:rPr>
      </w:pPr>
      <w:r>
        <w:rPr>
          <w:rFonts w:hint="eastAsia" w:eastAsia="宋体"/>
          <w:lang w:val="en-US" w:eastAsia="zh-CN"/>
        </w:rPr>
        <w:t>D.线程之间的通信必须使用系统调用函数</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P1423] 操作系统是根据（ ）来对并发执行的进程进行控制和管理的。</w:t>
      </w:r>
    </w:p>
    <w:p>
      <w:pPr>
        <w:rPr>
          <w:rFonts w:hint="eastAsia" w:eastAsia="宋体"/>
          <w:lang w:val="en-US" w:eastAsia="zh-CN"/>
        </w:rPr>
      </w:pPr>
      <w:r>
        <w:rPr>
          <w:rFonts w:hint="eastAsia" w:eastAsia="宋体"/>
          <w:lang w:val="en-US" w:eastAsia="zh-CN"/>
        </w:rPr>
        <w:t>A.进程的基本状态         B.进程控制块</w:t>
      </w:r>
    </w:p>
    <w:p>
      <w:pPr>
        <w:rPr>
          <w:rFonts w:hint="eastAsia" w:eastAsia="宋体"/>
          <w:lang w:val="en-US" w:eastAsia="zh-CN"/>
        </w:rPr>
      </w:pPr>
      <w:r>
        <w:rPr>
          <w:rFonts w:hint="eastAsia" w:eastAsia="宋体"/>
          <w:lang w:val="en-US" w:eastAsia="zh-CN"/>
        </w:rPr>
        <w:t>C.多道程序设计           D.进程的优先权</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P1424] 并发进程失去封闭性，是指（ ）。</w:t>
      </w:r>
    </w:p>
    <w:p>
      <w:pPr>
        <w:rPr>
          <w:rFonts w:hint="eastAsia" w:eastAsia="宋体"/>
          <w:lang w:val="en-US" w:eastAsia="zh-CN"/>
        </w:rPr>
      </w:pPr>
      <w:r>
        <w:rPr>
          <w:rFonts w:hint="eastAsia" w:eastAsia="宋体"/>
          <w:lang w:val="en-US" w:eastAsia="zh-CN"/>
        </w:rPr>
        <w:t>A.多个相对独立的进程以各自的速度向前推进</w:t>
      </w:r>
    </w:p>
    <w:p>
      <w:pPr>
        <w:rPr>
          <w:rFonts w:hint="eastAsia" w:eastAsia="宋体"/>
          <w:lang w:val="en-US" w:eastAsia="zh-CN"/>
        </w:rPr>
      </w:pPr>
      <w:r>
        <w:rPr>
          <w:rFonts w:hint="eastAsia" w:eastAsia="宋体"/>
          <w:lang w:val="en-US" w:eastAsia="zh-CN"/>
        </w:rPr>
        <w:t>B.并发进程的执行结果与速度无关</w:t>
      </w:r>
    </w:p>
    <w:p>
      <w:pPr>
        <w:rPr>
          <w:rFonts w:hint="eastAsia" w:eastAsia="宋体"/>
          <w:lang w:val="en-US" w:eastAsia="zh-CN"/>
        </w:rPr>
      </w:pPr>
      <w:r>
        <w:rPr>
          <w:rFonts w:hint="eastAsia" w:eastAsia="宋体"/>
          <w:lang w:val="en-US" w:eastAsia="zh-CN"/>
        </w:rPr>
        <w:t>C.并发进程执行时，在不同时刻发生的错误</w:t>
      </w:r>
    </w:p>
    <w:p>
      <w:pPr>
        <w:rPr>
          <w:rFonts w:hint="eastAsia" w:eastAsia="宋体"/>
          <w:lang w:val="en-US" w:eastAsia="zh-CN"/>
        </w:rPr>
      </w:pPr>
      <w:r>
        <w:rPr>
          <w:rFonts w:hint="eastAsia" w:eastAsia="宋体"/>
          <w:lang w:val="en-US" w:eastAsia="zh-CN"/>
        </w:rPr>
        <w:t>D.并发进程共享变量，其执行结果与速度有关</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[操作系统 P1425] 下面说法正确的是（ ）。 </w:t>
      </w:r>
    </w:p>
    <w:p>
      <w:pPr>
        <w:rPr>
          <w:rFonts w:hint="eastAsia" w:eastAsia="宋体"/>
          <w:lang w:val="en-US" w:eastAsia="zh-CN"/>
        </w:rPr>
      </w:pPr>
      <w:r>
        <w:rPr>
          <w:rFonts w:hint="eastAsia" w:eastAsia="宋体"/>
          <w:lang w:val="en-US" w:eastAsia="zh-CN"/>
        </w:rPr>
        <w:t>A.不论是系统支持的线程还是用户级线程，其切换都需要内核的支持</w:t>
      </w:r>
    </w:p>
    <w:p>
      <w:pPr>
        <w:rPr>
          <w:rFonts w:hint="eastAsia" w:eastAsia="宋体"/>
          <w:lang w:val="en-US" w:eastAsia="zh-CN"/>
        </w:rPr>
      </w:pPr>
      <w:r>
        <w:rPr>
          <w:rFonts w:hint="eastAsia" w:eastAsia="宋体"/>
          <w:lang w:val="en-US" w:eastAsia="zh-CN"/>
        </w:rPr>
        <w:t>B.线程是资源分配的单位，进程是调度和分派的单位</w:t>
      </w:r>
    </w:p>
    <w:p>
      <w:pPr>
        <w:rPr>
          <w:rFonts w:hint="eastAsia" w:eastAsia="宋体"/>
          <w:lang w:val="en-US" w:eastAsia="zh-CN"/>
        </w:rPr>
      </w:pPr>
      <w:r>
        <w:rPr>
          <w:rFonts w:hint="eastAsia" w:eastAsia="宋体"/>
          <w:lang w:val="en-US" w:eastAsia="zh-CN"/>
        </w:rPr>
        <w:t>C.不管系统中是否有线程，进程都是拥有资源的独立单位</w:t>
      </w:r>
    </w:p>
    <w:p>
      <w:pPr>
        <w:rPr>
          <w:rFonts w:hint="eastAsia" w:eastAsia="宋体"/>
          <w:lang w:val="en-US" w:eastAsia="zh-CN"/>
        </w:rPr>
      </w:pPr>
      <w:r>
        <w:rPr>
          <w:rFonts w:hint="eastAsia" w:eastAsia="宋体"/>
          <w:lang w:val="en-US" w:eastAsia="zh-CN"/>
        </w:rPr>
        <w:t>D.在引入线程的系统中，进程仍是资源调度和分派的基本单位</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P1426] 系统动态DLL库中的系统线程，被不同的进程所调用，它们是（ ）的线程。</w:t>
      </w:r>
    </w:p>
    <w:p>
      <w:pPr>
        <w:rPr>
          <w:rFonts w:hint="eastAsia" w:eastAsia="宋体"/>
          <w:lang w:val="en-US" w:eastAsia="zh-CN"/>
        </w:rPr>
      </w:pPr>
      <w:r>
        <w:rPr>
          <w:rFonts w:hint="eastAsia" w:eastAsia="宋体"/>
          <w:lang w:val="en-US" w:eastAsia="zh-CN"/>
        </w:rPr>
        <w:t>A.不同    B.相同    C.可能不同，也可能相同    D.不能被调用</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P1427] 下列选项中，导致创建新进程的操作是（ ）。【2010统考真题】</w:t>
      </w:r>
    </w:p>
    <w:p>
      <w:pPr>
        <w:rPr>
          <w:rFonts w:hint="eastAsia" w:eastAsia="宋体"/>
          <w:lang w:val="en-US" w:eastAsia="zh-CN"/>
        </w:rPr>
      </w:pPr>
      <w:r>
        <w:rPr>
          <w:rFonts w:hint="eastAsia" w:eastAsia="宋体"/>
          <w:lang w:val="en-US" w:eastAsia="zh-CN"/>
        </w:rPr>
        <w:t>Ⅰ.用户登录成功    Ⅱ.设备分配    Ⅲ.启动程序执行</w:t>
      </w:r>
    </w:p>
    <w:p>
      <w:pPr>
        <w:rPr>
          <w:rFonts w:hint="eastAsia" w:eastAsia="宋体"/>
          <w:lang w:val="en-US" w:eastAsia="zh-CN"/>
        </w:rPr>
      </w:pPr>
      <w:r>
        <w:rPr>
          <w:rFonts w:hint="eastAsia" w:eastAsia="宋体"/>
          <w:lang w:val="en-US" w:eastAsia="zh-CN"/>
        </w:rPr>
        <w:t>A.仅Ⅰ和Ⅱ    B.仅Ⅱ和Ⅲ    C.仅Ⅰ和Ⅲ    D. Ⅰ、Ⅱ、Ⅲ</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P1428] 下列关于进程和线程的叙述中，正确的是（ ）。【2012统考真题】</w:t>
      </w:r>
    </w:p>
    <w:p>
      <w:pPr>
        <w:rPr>
          <w:rFonts w:hint="eastAsia" w:eastAsia="宋体"/>
          <w:lang w:val="en-US" w:eastAsia="zh-CN"/>
        </w:rPr>
      </w:pPr>
      <w:r>
        <w:rPr>
          <w:rFonts w:hint="eastAsia" w:eastAsia="宋体"/>
          <w:lang w:val="en-US" w:eastAsia="zh-CN"/>
        </w:rPr>
        <w:t>A.不管系统是否支持线程，进程都是资源分配的基本单位</w:t>
      </w:r>
    </w:p>
    <w:p>
      <w:pPr>
        <w:rPr>
          <w:rFonts w:hint="eastAsia" w:eastAsia="宋体"/>
          <w:lang w:val="en-US" w:eastAsia="zh-CN"/>
        </w:rPr>
      </w:pPr>
      <w:r>
        <w:rPr>
          <w:rFonts w:hint="eastAsia" w:eastAsia="宋体"/>
          <w:lang w:val="en-US" w:eastAsia="zh-CN"/>
        </w:rPr>
        <w:t>B.线程是资源分配的基本单位，进程是调度的基本单位</w:t>
      </w:r>
    </w:p>
    <w:p>
      <w:pPr>
        <w:rPr>
          <w:rFonts w:hint="eastAsia" w:eastAsia="宋体"/>
          <w:lang w:val="en-US" w:eastAsia="zh-CN"/>
        </w:rPr>
      </w:pPr>
      <w:r>
        <w:rPr>
          <w:rFonts w:hint="eastAsia" w:eastAsia="宋体"/>
          <w:lang w:val="en-US" w:eastAsia="zh-CN"/>
        </w:rPr>
        <w:t>C.系统级线程和用户级线程的切换都需要内核的支持</w:t>
      </w:r>
    </w:p>
    <w:p>
      <w:pPr>
        <w:rPr>
          <w:rFonts w:hint="eastAsia" w:eastAsia="宋体"/>
          <w:lang w:val="en-US" w:eastAsia="zh-CN"/>
        </w:rPr>
      </w:pPr>
      <w:r>
        <w:rPr>
          <w:rFonts w:hint="eastAsia" w:eastAsia="宋体"/>
          <w:lang w:val="en-US" w:eastAsia="zh-CN"/>
        </w:rPr>
        <w:t>D.同一进程中的各个线程拥有各自不同的地址空间</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P1429] 在支持多线程的系统中，进程P创建的若干线程不能共享的是（ ）。【2014统考真题】</w:t>
      </w:r>
    </w:p>
    <w:p>
      <w:pPr>
        <w:rPr>
          <w:rFonts w:hint="eastAsia" w:eastAsia="宋体"/>
          <w:lang w:val="en-US" w:eastAsia="zh-CN"/>
        </w:rPr>
      </w:pPr>
      <w:r>
        <w:rPr>
          <w:rFonts w:hint="eastAsia" w:eastAsia="宋体"/>
          <w:lang w:val="en-US" w:eastAsia="zh-CN"/>
        </w:rPr>
        <w:t>A.进程P的代码段</w:t>
      </w:r>
    </w:p>
    <w:p>
      <w:pPr>
        <w:rPr>
          <w:rFonts w:hint="eastAsia" w:eastAsia="宋体"/>
          <w:lang w:val="en-US" w:eastAsia="zh-CN"/>
        </w:rPr>
      </w:pPr>
      <w:r>
        <w:rPr>
          <w:rFonts w:hint="eastAsia" w:eastAsia="宋体"/>
          <w:lang w:val="en-US" w:eastAsia="zh-CN"/>
        </w:rPr>
        <w:t>B. 进程P中打开的文件</w:t>
      </w:r>
    </w:p>
    <w:p>
      <w:pPr>
        <w:rPr>
          <w:rFonts w:hint="eastAsia" w:eastAsia="宋体"/>
          <w:lang w:val="en-US" w:eastAsia="zh-CN"/>
        </w:rPr>
      </w:pPr>
      <w:r>
        <w:rPr>
          <w:rFonts w:hint="eastAsia" w:eastAsia="宋体"/>
          <w:lang w:val="en-US" w:eastAsia="zh-CN"/>
        </w:rPr>
        <w:t>C. 进程P的全局变量</w:t>
      </w:r>
    </w:p>
    <w:p>
      <w:pPr>
        <w:rPr>
          <w:rFonts w:hint="eastAsia" w:eastAsia="宋体"/>
          <w:lang w:val="en-US" w:eastAsia="zh-CN"/>
        </w:rPr>
      </w:pPr>
      <w:r>
        <w:rPr>
          <w:rFonts w:hint="eastAsia" w:eastAsia="宋体"/>
          <w:lang w:val="en-US" w:eastAsia="zh-CN"/>
        </w:rPr>
        <w:t>D. 进程P中某线程的栈指针</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P1430] 下列选项中，降低进程优先级的合理时机是（  ）。【2010统考真题】</w:t>
      </w:r>
    </w:p>
    <w:p>
      <w:pPr>
        <w:rPr>
          <w:rFonts w:hint="eastAsia" w:eastAsia="宋体"/>
          <w:lang w:val="en-US" w:eastAsia="zh-CN"/>
        </w:rPr>
      </w:pPr>
      <w:r>
        <w:rPr>
          <w:rFonts w:hint="eastAsia" w:eastAsia="宋体"/>
          <w:lang w:val="en-US" w:eastAsia="zh-CN"/>
        </w:rPr>
        <w:t>A.进程时间片用完</w:t>
      </w:r>
    </w:p>
    <w:p>
      <w:pPr>
        <w:rPr>
          <w:rFonts w:hint="eastAsia" w:eastAsia="宋体"/>
          <w:lang w:val="en-US" w:eastAsia="zh-CN"/>
        </w:rPr>
      </w:pPr>
      <w:r>
        <w:rPr>
          <w:rFonts w:hint="eastAsia" w:eastAsia="宋体"/>
          <w:lang w:val="en-US" w:eastAsia="zh-CN"/>
        </w:rPr>
        <w:t>B.进程刚完成I/O操作，进入就绪队列</w:t>
      </w:r>
    </w:p>
    <w:p>
      <w:pPr>
        <w:rPr>
          <w:rFonts w:hint="eastAsia" w:eastAsia="宋体"/>
          <w:lang w:val="en-US" w:eastAsia="zh-CN"/>
        </w:rPr>
      </w:pPr>
      <w:r>
        <w:rPr>
          <w:rFonts w:hint="eastAsia" w:eastAsia="宋体"/>
          <w:lang w:val="en-US" w:eastAsia="zh-CN"/>
        </w:rPr>
        <w:t>C.进程长期处于就绪队列</w:t>
      </w:r>
    </w:p>
    <w:p>
      <w:pPr>
        <w:rPr>
          <w:rFonts w:hint="eastAsia" w:eastAsia="宋体"/>
          <w:lang w:val="en-US" w:eastAsia="zh-CN"/>
        </w:rPr>
      </w:pPr>
      <w:r>
        <w:rPr>
          <w:rFonts w:hint="eastAsia" w:eastAsia="宋体"/>
          <w:lang w:val="en-US" w:eastAsia="zh-CN"/>
        </w:rPr>
        <w:t>D.进程从就绪状态转为运行状态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P1431] 一个进程的读磁盘操作完成后，操作系统针对该进程必做的是（  ）。【2014统考真题】</w:t>
      </w:r>
    </w:p>
    <w:p>
      <w:pPr>
        <w:rPr>
          <w:rFonts w:hint="eastAsia" w:eastAsia="宋体"/>
          <w:lang w:val="en-US" w:eastAsia="zh-CN"/>
        </w:rPr>
      </w:pPr>
      <w:r>
        <w:rPr>
          <w:rFonts w:hint="eastAsia" w:eastAsia="宋体"/>
          <w:lang w:val="en-US" w:eastAsia="zh-CN"/>
        </w:rPr>
        <w:t>A.修改进程状态为就绪态</w:t>
      </w:r>
    </w:p>
    <w:p>
      <w:pPr>
        <w:rPr>
          <w:rFonts w:hint="eastAsia" w:eastAsia="宋体"/>
          <w:lang w:val="en-US" w:eastAsia="zh-CN"/>
        </w:rPr>
      </w:pPr>
      <w:r>
        <w:rPr>
          <w:rFonts w:hint="eastAsia" w:eastAsia="宋体"/>
          <w:lang w:val="en-US" w:eastAsia="zh-CN"/>
        </w:rPr>
        <w:t>B.降低进程优先级</w:t>
      </w:r>
    </w:p>
    <w:p>
      <w:pPr>
        <w:rPr>
          <w:rFonts w:hint="eastAsia" w:eastAsia="宋体"/>
          <w:lang w:val="en-US" w:eastAsia="zh-CN"/>
        </w:rPr>
      </w:pPr>
      <w:r>
        <w:rPr>
          <w:rFonts w:hint="eastAsia" w:eastAsia="宋体"/>
          <w:lang w:val="en-US" w:eastAsia="zh-CN"/>
        </w:rPr>
        <w:t>C.给进程分配用户内存空间</w:t>
      </w:r>
    </w:p>
    <w:p>
      <w:pPr>
        <w:rPr>
          <w:rFonts w:hint="eastAsia" w:eastAsia="宋体"/>
          <w:lang w:val="en-US" w:eastAsia="zh-CN"/>
        </w:rPr>
      </w:pPr>
      <w:r>
        <w:rPr>
          <w:rFonts w:hint="eastAsia" w:eastAsia="宋体"/>
          <w:lang w:val="en-US" w:eastAsia="zh-CN"/>
        </w:rPr>
        <w:t>D.增加进程时间片大小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P1432] 下列关于管道（Pipe）通信的叙述中，正确的是（  ）。【2014统考真题】</w:t>
      </w:r>
    </w:p>
    <w:p>
      <w:pPr>
        <w:rPr>
          <w:rFonts w:hint="eastAsia" w:eastAsia="宋体"/>
          <w:lang w:val="en-US" w:eastAsia="zh-CN"/>
        </w:rPr>
      </w:pPr>
      <w:r>
        <w:rPr>
          <w:rFonts w:hint="eastAsia" w:eastAsia="宋体"/>
          <w:lang w:val="en-US" w:eastAsia="zh-CN"/>
        </w:rPr>
        <w:t>A.一个管道可实现双向数据传输</w:t>
      </w:r>
    </w:p>
    <w:p>
      <w:pPr>
        <w:rPr>
          <w:rFonts w:hint="eastAsia" w:eastAsia="宋体"/>
          <w:lang w:val="en-US" w:eastAsia="zh-CN"/>
        </w:rPr>
      </w:pPr>
      <w:r>
        <w:rPr>
          <w:rFonts w:hint="eastAsia" w:eastAsia="宋体"/>
          <w:lang w:val="en-US" w:eastAsia="zh-CN"/>
        </w:rPr>
        <w:t xml:space="preserve">B.管道的容量仅受磁盘容量大小限制 </w:t>
      </w:r>
    </w:p>
    <w:p>
      <w:pPr>
        <w:rPr>
          <w:rFonts w:hint="eastAsia" w:eastAsia="宋体"/>
          <w:lang w:val="en-US" w:eastAsia="zh-CN"/>
        </w:rPr>
      </w:pPr>
      <w:r>
        <w:rPr>
          <w:rFonts w:hint="eastAsia" w:eastAsia="宋体"/>
          <w:lang w:val="en-US" w:eastAsia="zh-CN"/>
        </w:rPr>
        <w:t>C.进程对管道进行读操作和写操作都可能被阻塞</w:t>
      </w:r>
    </w:p>
    <w:p>
      <w:pPr>
        <w:rPr>
          <w:rFonts w:hint="eastAsia" w:eastAsia="宋体"/>
          <w:lang w:val="en-US" w:eastAsia="zh-CN"/>
        </w:rPr>
      </w:pPr>
      <w:r>
        <w:rPr>
          <w:rFonts w:hint="eastAsia" w:eastAsia="宋体"/>
          <w:lang w:val="en-US" w:eastAsia="zh-CN"/>
        </w:rPr>
        <w:t>D.一个管道只能有一个读进程或一个写进程对其操作</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P1433] 下列选项中，会导致进程从执行态变为就绪态的事件是（  ）。【2015统考真题】</w:t>
      </w:r>
    </w:p>
    <w:p>
      <w:pPr>
        <w:rPr>
          <w:rFonts w:hint="eastAsia" w:eastAsia="宋体"/>
          <w:lang w:val="en-US" w:eastAsia="zh-CN"/>
        </w:rPr>
      </w:pPr>
      <w:r>
        <w:rPr>
          <w:rFonts w:hint="eastAsia" w:eastAsia="宋体"/>
          <w:lang w:val="en-US" w:eastAsia="zh-CN"/>
        </w:rPr>
        <w:t>A.执行P（wait）操作</w:t>
      </w:r>
    </w:p>
    <w:p>
      <w:pPr>
        <w:rPr>
          <w:rFonts w:hint="eastAsia" w:eastAsia="宋体"/>
          <w:lang w:val="en-US" w:eastAsia="zh-CN"/>
        </w:rPr>
      </w:pPr>
      <w:r>
        <w:rPr>
          <w:rFonts w:hint="eastAsia" w:eastAsia="宋体"/>
          <w:lang w:val="en-US" w:eastAsia="zh-CN"/>
        </w:rPr>
        <w:t xml:space="preserve">B.申请内存失败 </w:t>
      </w:r>
    </w:p>
    <w:p>
      <w:pPr>
        <w:rPr>
          <w:rFonts w:hint="eastAsia" w:eastAsia="宋体"/>
          <w:lang w:val="en-US" w:eastAsia="zh-CN"/>
        </w:rPr>
      </w:pPr>
      <w:r>
        <w:rPr>
          <w:rFonts w:hint="eastAsia" w:eastAsia="宋体"/>
          <w:lang w:val="en-US" w:eastAsia="zh-CN"/>
        </w:rPr>
        <w:t>C.启动I/O设备</w:t>
      </w:r>
    </w:p>
    <w:p>
      <w:pPr>
        <w:rPr>
          <w:rFonts w:hint="eastAsia" w:eastAsia="宋体"/>
          <w:lang w:val="en-US" w:eastAsia="zh-CN"/>
        </w:rPr>
      </w:pPr>
      <w:r>
        <w:rPr>
          <w:rFonts w:hint="eastAsia" w:eastAsia="宋体"/>
          <w:lang w:val="en-US" w:eastAsia="zh-CN"/>
        </w:rPr>
        <w:t>D.被高优先级进程抢占</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P1436] 下列关于线程的描述中，错误的是（  ）。【2019统考真题】</w:t>
      </w:r>
    </w:p>
    <w:p>
      <w:pPr>
        <w:rPr>
          <w:rFonts w:hint="eastAsia" w:eastAsia="宋体"/>
          <w:lang w:val="en-US" w:eastAsia="zh-CN"/>
        </w:rPr>
      </w:pPr>
      <w:r>
        <w:rPr>
          <w:rFonts w:hint="eastAsia" w:eastAsia="宋体"/>
          <w:lang w:val="en-US" w:eastAsia="zh-CN"/>
        </w:rPr>
        <w:t>A.内核级线程的调度由操作系统完成</w:t>
      </w:r>
    </w:p>
    <w:p>
      <w:pPr>
        <w:rPr>
          <w:rFonts w:hint="eastAsia" w:eastAsia="宋体"/>
          <w:lang w:val="en-US" w:eastAsia="zh-CN"/>
        </w:rPr>
      </w:pPr>
      <w:r>
        <w:rPr>
          <w:rFonts w:hint="eastAsia" w:eastAsia="宋体"/>
          <w:lang w:val="en-US" w:eastAsia="zh-CN"/>
        </w:rPr>
        <w:t xml:space="preserve">B.操作系统为每个用户级线程建立一个线程控制块 </w:t>
      </w:r>
    </w:p>
    <w:p>
      <w:pPr>
        <w:rPr>
          <w:rFonts w:hint="eastAsia" w:eastAsia="宋体"/>
          <w:lang w:val="en-US" w:eastAsia="zh-CN"/>
        </w:rPr>
      </w:pPr>
      <w:r>
        <w:rPr>
          <w:rFonts w:hint="eastAsia" w:eastAsia="宋体"/>
          <w:lang w:val="en-US" w:eastAsia="zh-CN"/>
        </w:rPr>
        <w:t>C.用户级线程间的切换比内核级线程间的切换效率高</w:t>
      </w:r>
    </w:p>
    <w:p>
      <w:pPr>
        <w:rPr>
          <w:rFonts w:hint="eastAsia" w:eastAsia="宋体"/>
          <w:lang w:val="en-US" w:eastAsia="zh-CN"/>
        </w:rPr>
      </w:pPr>
      <w:r>
        <w:rPr>
          <w:rFonts w:hint="eastAsia" w:eastAsia="宋体"/>
          <w:lang w:val="en-US" w:eastAsia="zh-CN"/>
        </w:rPr>
        <w:t>D.用户级线程可以在不支持内核级线程的操作系统上实现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P1218] 下列关于冯·诺依曼结构计算机基本思想的叙述中，错误的是</w:t>
      </w:r>
    </w:p>
    <w:p>
      <w:pPr>
        <w:rPr>
          <w:rFonts w:hint="eastAsia" w:eastAsia="宋体"/>
          <w:lang w:val="en-US" w:eastAsia="zh-CN"/>
        </w:rPr>
      </w:pPr>
      <w:r>
        <w:rPr>
          <w:rFonts w:hint="eastAsia" w:eastAsia="宋体"/>
          <w:lang w:val="en-US" w:eastAsia="zh-CN"/>
        </w:rPr>
        <w:t>A.程序的功能都通过中央处理器执行指令实现B.指令和数据都用二进制表示，形式上无差别C.指令按地址访问，数据都在指令中直接给出D.程序执行前，指令和数据需预先存放在存储器中</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P1219] 计算机系统的层次结构可以分为6层，其层次之间的依存关系是（   ）。</w:t>
      </w:r>
    </w:p>
    <w:p>
      <w:pPr>
        <w:rPr>
          <w:rFonts w:hint="eastAsia" w:eastAsia="宋体"/>
          <w:lang w:val="en-US" w:eastAsia="zh-CN"/>
        </w:rPr>
      </w:pPr>
      <w:r>
        <w:rPr>
          <w:rFonts w:hint="eastAsia" w:eastAsia="宋体"/>
          <w:lang w:val="en-US" w:eastAsia="zh-CN"/>
        </w:rPr>
        <w:t>A. 上下层之间相互无关 </w:t>
      </w:r>
    </w:p>
    <w:p>
      <w:pPr>
        <w:rPr>
          <w:rFonts w:hint="eastAsia" w:eastAsia="宋体"/>
          <w:lang w:val="en-US" w:eastAsia="zh-CN"/>
        </w:rPr>
      </w:pPr>
    </w:p>
    <w:p>
      <w:pPr>
        <w:rPr>
          <w:rFonts w:hint="eastAsia" w:eastAsia="宋体"/>
          <w:lang w:val="en-US" w:eastAsia="zh-CN"/>
        </w:rPr>
      </w:pPr>
      <w:r>
        <w:rPr>
          <w:rFonts w:hint="eastAsia" w:eastAsia="宋体"/>
          <w:lang w:val="en-US" w:eastAsia="zh-CN"/>
        </w:rPr>
        <w:t>B. 上层实现对下层的功能扩展，而下层是实现上层的基础。</w:t>
      </w:r>
    </w:p>
    <w:p>
      <w:pPr>
        <w:rPr>
          <w:rFonts w:hint="eastAsia" w:eastAsia="宋体"/>
          <w:lang w:val="en-US" w:eastAsia="zh-CN"/>
        </w:rPr>
      </w:pPr>
    </w:p>
    <w:p>
      <w:pPr>
        <w:rPr>
          <w:rFonts w:hint="eastAsia" w:eastAsia="宋体"/>
          <w:lang w:val="en-US" w:eastAsia="zh-CN"/>
        </w:rPr>
      </w:pPr>
      <w:r>
        <w:rPr>
          <w:rFonts w:hint="eastAsia" w:eastAsia="宋体"/>
          <w:lang w:val="en-US" w:eastAsia="zh-CN"/>
        </w:rPr>
        <w:t>C. 上层实现对下层的扩展作用，而下层对上层有限制作用</w:t>
      </w:r>
    </w:p>
    <w:p>
      <w:pPr>
        <w:rPr>
          <w:rFonts w:hint="eastAsia" w:eastAsia="宋体"/>
          <w:lang w:val="en-US" w:eastAsia="zh-CN"/>
        </w:rPr>
      </w:pPr>
    </w:p>
    <w:p>
      <w:pPr>
        <w:rPr>
          <w:rFonts w:hint="eastAsia" w:eastAsia="宋体"/>
          <w:lang w:val="en-US" w:eastAsia="zh-CN"/>
        </w:rPr>
      </w:pPr>
      <w:r>
        <w:rPr>
          <w:rFonts w:hint="eastAsia" w:eastAsia="宋体"/>
          <w:lang w:val="en-US" w:eastAsia="zh-CN"/>
        </w:rPr>
        <w:t>D.  上层和下层的关系是相互依存、不可分割的</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P1221] 假定基准程序 A 在某计算机上的运行时间为 100 秒，其中 90 秒为 CPU 时间，其余为 I/O 速度不变，则运行基准程序 A 所耗费的时间是 。</w:t>
      </w:r>
    </w:p>
    <w:p>
      <w:pPr>
        <w:rPr>
          <w:rFonts w:hint="eastAsia" w:eastAsia="宋体"/>
          <w:lang w:val="en-US" w:eastAsia="zh-CN"/>
        </w:rPr>
      </w:pPr>
      <w:r>
        <w:rPr>
          <w:rFonts w:hint="eastAsia" w:eastAsia="宋体"/>
          <w:lang w:val="en-US" w:eastAsia="zh-CN"/>
        </w:rPr>
        <w:t>A．55 秒  B．60 秒  C．65 秒  D．70 秒</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P1222] 某机器有一个标志寄存器，其中有进位/借位标志CF、零标志ZF、符号标志SF和溢出标志OF，条件转移指令bgt（无符号整数比较大于时转移）的转移条件是()</w:t>
      </w:r>
    </w:p>
    <w:p>
      <w:pPr>
        <w:rPr>
          <w:rFonts w:hint="eastAsia" w:eastAsia="宋体"/>
          <w:lang w:val="en-US" w:eastAsia="zh-CN"/>
        </w:rPr>
      </w:pPr>
      <w:r>
        <w:rPr>
          <w:rFonts w:hint="eastAsia" w:eastAsia="宋体"/>
          <w:lang w:val="en-US" w:eastAsia="zh-CN"/>
        </w:rPr>
        <w:t>A．CF +  OF = 1    B．（非）SF +  ZF = 1  C．（CF  + ZF）非= 1   D．（CF + SF）非 = 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P1223] 下列选项中，描述浮点数操作速度指标的是()</w:t>
      </w:r>
    </w:p>
    <w:p>
      <w:pPr>
        <w:rPr>
          <w:rFonts w:hint="eastAsia" w:eastAsia="宋体"/>
          <w:lang w:val="en-US" w:eastAsia="zh-CN"/>
        </w:rPr>
      </w:pPr>
      <w:r>
        <w:rPr>
          <w:rFonts w:hint="eastAsia" w:eastAsia="宋体"/>
          <w:lang w:val="en-US" w:eastAsia="zh-CN"/>
        </w:rPr>
        <w:t>A．MIPS          B．CPI        C．IPC           D．MFLOPS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P1225] 已知带符号整数用补码表示，float型数据用IEEE754标准表示，假定变量x的类型只能是int或float。当x的机器数为C8000000H时，x的值可能是：</w:t>
      </w:r>
    </w:p>
    <w:p>
      <w:pPr>
        <w:rPr>
          <w:rFonts w:hint="eastAsia" w:eastAsia="宋体"/>
          <w:lang w:val="en-US" w:eastAsia="zh-CN"/>
        </w:rPr>
      </w:pPr>
      <w:r>
        <w:rPr>
          <w:rFonts w:hint="eastAsia" w:eastAsia="宋体"/>
          <w:lang w:val="en-US" w:eastAsia="zh-CN"/>
        </w:rPr>
        <w:t>A、-7×227;  B、-226;  C、227   D 25×227；</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P1226] 存放欲执行指令的寄存器是（   ）。</w:t>
      </w:r>
    </w:p>
    <w:p>
      <w:pPr>
        <w:rPr>
          <w:rFonts w:hint="eastAsia" w:eastAsia="宋体"/>
          <w:lang w:val="en-US" w:eastAsia="zh-CN"/>
        </w:rPr>
      </w:pPr>
      <w:r>
        <w:rPr>
          <w:rFonts w:hint="eastAsia" w:eastAsia="宋体"/>
          <w:lang w:val="en-US" w:eastAsia="zh-CN"/>
        </w:rPr>
        <w:t>A. MAR </w:t>
      </w:r>
    </w:p>
    <w:p>
      <w:pPr>
        <w:rPr>
          <w:rFonts w:hint="eastAsia" w:eastAsia="宋体"/>
          <w:lang w:val="en-US" w:eastAsia="zh-CN"/>
        </w:rPr>
      </w:pPr>
    </w:p>
    <w:p>
      <w:pPr>
        <w:rPr>
          <w:rFonts w:hint="eastAsia" w:eastAsia="宋体"/>
          <w:lang w:val="en-US" w:eastAsia="zh-CN"/>
        </w:rPr>
      </w:pPr>
      <w:r>
        <w:rPr>
          <w:rFonts w:hint="eastAsia" w:eastAsia="宋体"/>
          <w:lang w:val="en-US" w:eastAsia="zh-CN"/>
        </w:rPr>
        <w:t>B. PC</w:t>
      </w:r>
    </w:p>
    <w:p>
      <w:pPr>
        <w:rPr>
          <w:rFonts w:hint="eastAsia" w:eastAsia="宋体"/>
          <w:lang w:val="en-US" w:eastAsia="zh-CN"/>
        </w:rPr>
      </w:pPr>
    </w:p>
    <w:p>
      <w:pPr>
        <w:rPr>
          <w:rFonts w:hint="eastAsia" w:eastAsia="宋体"/>
          <w:lang w:val="en-US" w:eastAsia="zh-CN"/>
        </w:rPr>
      </w:pPr>
      <w:r>
        <w:rPr>
          <w:rFonts w:hint="eastAsia" w:eastAsia="宋体"/>
          <w:lang w:val="en-US" w:eastAsia="zh-CN"/>
        </w:rPr>
        <w:t>C. MDR </w:t>
      </w:r>
    </w:p>
    <w:p>
      <w:pPr>
        <w:rPr>
          <w:rFonts w:hint="eastAsia" w:eastAsia="宋体"/>
          <w:lang w:val="en-US" w:eastAsia="zh-CN"/>
        </w:rPr>
      </w:pPr>
    </w:p>
    <w:p>
      <w:pPr>
        <w:rPr>
          <w:rFonts w:hint="eastAsia" w:eastAsia="宋体"/>
          <w:lang w:val="en-US" w:eastAsia="zh-CN"/>
        </w:rPr>
      </w:pPr>
      <w:r>
        <w:rPr>
          <w:rFonts w:hint="eastAsia" w:eastAsia="宋体"/>
          <w:lang w:val="en-US" w:eastAsia="zh-CN"/>
        </w:rPr>
        <w:t>D. IRD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P1227] 在CPU中，跟踪下一条要执行的指令的地址的寄存器是（    ）。</w:t>
      </w:r>
    </w:p>
    <w:p>
      <w:pPr>
        <w:rPr>
          <w:rFonts w:hint="eastAsia" w:eastAsia="宋体"/>
          <w:lang w:val="en-US" w:eastAsia="zh-CN"/>
        </w:rPr>
      </w:pPr>
      <w:r>
        <w:rPr>
          <w:rFonts w:hint="eastAsia" w:eastAsia="宋体"/>
          <w:lang w:val="en-US" w:eastAsia="zh-CN"/>
        </w:rPr>
        <w:t>A. PC </w:t>
      </w:r>
    </w:p>
    <w:p>
      <w:pPr>
        <w:rPr>
          <w:rFonts w:hint="eastAsia" w:eastAsia="宋体"/>
          <w:lang w:val="en-US" w:eastAsia="zh-CN"/>
        </w:rPr>
      </w:pPr>
    </w:p>
    <w:p>
      <w:pPr>
        <w:rPr>
          <w:rFonts w:hint="eastAsia" w:eastAsia="宋体"/>
          <w:lang w:val="en-US" w:eastAsia="zh-CN"/>
        </w:rPr>
      </w:pPr>
      <w:r>
        <w:rPr>
          <w:rFonts w:hint="eastAsia" w:eastAsia="宋体"/>
          <w:lang w:val="en-US" w:eastAsia="zh-CN"/>
        </w:rPr>
        <w:t>B. MAR </w:t>
      </w:r>
    </w:p>
    <w:p>
      <w:pPr>
        <w:rPr>
          <w:rFonts w:hint="eastAsia" w:eastAsia="宋体"/>
          <w:lang w:val="en-US" w:eastAsia="zh-CN"/>
        </w:rPr>
      </w:pPr>
    </w:p>
    <w:p>
      <w:pPr>
        <w:rPr>
          <w:rFonts w:hint="eastAsia" w:eastAsia="宋体"/>
          <w:lang w:val="en-US" w:eastAsia="zh-CN"/>
        </w:rPr>
      </w:pPr>
      <w:r>
        <w:rPr>
          <w:rFonts w:hint="eastAsia" w:eastAsia="宋体"/>
          <w:lang w:val="en-US" w:eastAsia="zh-CN"/>
        </w:rPr>
        <w:t>C. MDR   </w:t>
      </w:r>
    </w:p>
    <w:p>
      <w:pPr>
        <w:rPr>
          <w:rFonts w:hint="eastAsia" w:eastAsia="宋体"/>
          <w:lang w:val="en-US" w:eastAsia="zh-CN"/>
        </w:rPr>
      </w:pPr>
    </w:p>
    <w:p>
      <w:pPr>
        <w:rPr>
          <w:rFonts w:hint="eastAsia" w:eastAsia="宋体"/>
          <w:lang w:val="en-US" w:eastAsia="zh-CN"/>
        </w:rPr>
      </w:pPr>
      <w:r>
        <w:rPr>
          <w:rFonts w:hint="eastAsia" w:eastAsia="宋体"/>
          <w:lang w:val="en-US" w:eastAsia="zh-CN"/>
        </w:rPr>
        <w:t>D. IR</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P1231] 由 3 个“1”和 5 个“0”组成的 8 位二进制补码，能表示的最小整数是 。</w:t>
      </w:r>
    </w:p>
    <w:p>
      <w:pPr>
        <w:rPr>
          <w:rFonts w:hint="eastAsia" w:eastAsia="宋体"/>
          <w:lang w:val="en-US" w:eastAsia="zh-CN"/>
        </w:rPr>
      </w:pPr>
      <w:r>
        <w:rPr>
          <w:rFonts w:hint="eastAsia" w:eastAsia="宋体"/>
          <w:lang w:val="en-US" w:eastAsia="zh-CN"/>
        </w:rPr>
        <w:t>A．-126  B．-125  C．-32  D．-3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P1233] 某数采用 IEEE 754 单精度浮点数格式表示为 C640 0000H，则该数的值是</w:t>
      </w:r>
    </w:p>
    <w:p>
      <w:pPr>
        <w:rPr>
          <w:rFonts w:hint="eastAsia" w:eastAsia="宋体"/>
          <w:lang w:val="en-US" w:eastAsia="zh-CN"/>
        </w:rPr>
      </w:pPr>
      <w:r>
        <w:rPr>
          <w:rFonts w:hint="eastAsia" w:eastAsia="宋体"/>
          <w:lang w:val="en-US" w:eastAsia="zh-CN"/>
        </w:rPr>
        <w:t>A.-1.5×213    B.-1.5×212  C.-0.5×213    D.-0.5×212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P1235] 用海明码对长度为 8 位的数据进行检/纠错时，若能纠正一位错。则校验位数至少为 </w:t>
      </w:r>
    </w:p>
    <w:p>
      <w:pPr>
        <w:rPr>
          <w:rFonts w:hint="eastAsia" w:eastAsia="宋体"/>
          <w:lang w:val="en-US" w:eastAsia="zh-CN"/>
        </w:rPr>
      </w:pPr>
      <w:r>
        <w:rPr>
          <w:rFonts w:hint="eastAsia" w:eastAsia="宋体"/>
          <w:lang w:val="en-US" w:eastAsia="zh-CN"/>
        </w:rPr>
        <w:t>A. 2  B. 3  C. 4  D. 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P1237] IEEE 754 单精度浮点格式表示的数中，最小的规格化正数是 。</w:t>
      </w:r>
    </w:p>
    <w:p>
      <w:pPr>
        <w:rPr>
          <w:rFonts w:hint="eastAsia" w:eastAsia="宋体"/>
          <w:lang w:val="en-US" w:eastAsia="zh-CN"/>
        </w:rPr>
      </w:pPr>
      <w:r>
        <w:rPr>
          <w:rFonts w:hint="eastAsia" w:eastAsia="宋体"/>
          <w:lang w:val="en-US" w:eastAsia="zh-CN"/>
        </w:rPr>
        <w:t>A . 1.0 x 2-126   B. 1.0 x 2-127    C. 1.0 x 2-128    D. 1.0 x 2-149</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P1238] 整数 x 的机器数为 1101 1000，分别对 x 进行逻辑右移 1 位和算术右移 1 位操作，得到的数分别为（）</w:t>
      </w:r>
    </w:p>
    <w:p>
      <w:pPr>
        <w:rPr>
          <w:rFonts w:hint="eastAsia" w:eastAsia="宋体"/>
          <w:lang w:val="en-US" w:eastAsia="zh-CN"/>
        </w:rPr>
      </w:pPr>
      <w:r>
        <w:rPr>
          <w:rFonts w:hint="eastAsia" w:eastAsia="宋体"/>
          <w:lang w:val="en-US" w:eastAsia="zh-CN"/>
        </w:rPr>
        <w:t>A . 1110 1100、1110 1100  B. 0110 1100、1110 1100C. 1110 1100、0110 1100  D. 0110 1100、 0110 1100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P1239] 减法指令 sub R1, R2, R3的功能为 （R1）-（ R2）→ R3 ，该指令执行后将生成进位 /借位标志 CF 和溢出标志 OF。若（ R1）= FFFF FFFFH ，（R2）= FFFF FFF0H ，则该减法指令执行后， CF 与 OF 分别为 。</w:t>
      </w:r>
    </w:p>
    <w:p>
      <w:pPr>
        <w:rPr>
          <w:rFonts w:hint="eastAsia" w:eastAsia="宋体"/>
          <w:lang w:val="en-US" w:eastAsia="zh-CN"/>
        </w:rPr>
      </w:pPr>
      <w:r>
        <w:rPr>
          <w:rFonts w:hint="eastAsia" w:eastAsia="宋体"/>
          <w:lang w:val="en-US" w:eastAsia="zh-CN"/>
        </w:rPr>
        <w:t xml:space="preserve">A.CF=0, OF=0  B. CF=1, OF=0C. CF=0, 0F=1  D. CF=1, OF=1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P1240] 假定编译器规定 int 和 short 型长度分别为 32 位和 16 位，执行下列 C 语言语句：</w:t>
      </w:r>
    </w:p>
    <w:p>
      <w:pPr>
        <w:rPr>
          <w:rFonts w:hint="eastAsia" w:eastAsia="宋体"/>
          <w:lang w:val="en-US" w:eastAsia="zh-CN"/>
        </w:rPr>
      </w:pPr>
      <w:r>
        <w:rPr>
          <w:rFonts w:hint="eastAsia" w:eastAsia="宋体"/>
          <w:lang w:val="en-US" w:eastAsia="zh-CN"/>
        </w:rPr>
        <w:t>假定编译器规定 int 和 short 型长度分别为 32 位和 16 位，执行下列 C 语言语句：A．0000 7FFAH  B．0000 FFFAH C．FFFF 7FFAH  D．FFFF FFFAH</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P1242] 若 x=103，y=-25，则下列表达式采用 8 位定点补码运算实现时，会发生溢出的是 。</w:t>
      </w:r>
    </w:p>
    <w:p>
      <w:pPr>
        <w:rPr>
          <w:rFonts w:hint="eastAsia" w:eastAsia="宋体"/>
          <w:lang w:val="en-US" w:eastAsia="zh-CN"/>
        </w:rPr>
      </w:pPr>
      <w:r>
        <w:rPr>
          <w:rFonts w:hint="eastAsia" w:eastAsia="宋体"/>
          <w:lang w:val="en-US" w:eastAsia="zh-CN"/>
        </w:rPr>
        <w:t>A．x+y  B．-x+y  C．x-y  D．-x-y</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P1243] float 型数据据常用 IEEE754 单精度浮点格式表示。假设两个 float 型变量 x 和y分别存放在 32 位寄存器 f1和 f2 中，若(f1)=CC90 0000H，(f2)=B0C0 0000H，则 x 和 y 之间的关系为 。</w:t>
      </w:r>
    </w:p>
    <w:p>
      <w:pPr>
        <w:rPr>
          <w:rFonts w:hint="eastAsia" w:eastAsia="宋体"/>
          <w:lang w:val="en-US" w:eastAsia="zh-CN"/>
        </w:rPr>
      </w:pPr>
      <w:r>
        <w:rPr>
          <w:rFonts w:hint="eastAsia" w:eastAsia="宋体"/>
          <w:lang w:val="en-US" w:eastAsia="zh-CN"/>
        </w:rPr>
        <w:t>A．x &lt; y 且符号相同  B．x &lt; y 且符号不同C．x &gt; y 且符号相同  D．x &gt; y 且符号不同</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P1244] 下列各类存储器中，不采用随机存取方式的是 （ ）</w:t>
      </w:r>
    </w:p>
    <w:p>
      <w:pPr>
        <w:rPr>
          <w:rFonts w:hint="eastAsia" w:eastAsia="宋体"/>
          <w:lang w:val="en-US" w:eastAsia="zh-CN"/>
        </w:rPr>
      </w:pPr>
      <w:r>
        <w:rPr>
          <w:rFonts w:hint="eastAsia" w:eastAsia="宋体"/>
          <w:lang w:val="en-US" w:eastAsia="zh-CN"/>
        </w:rPr>
        <w:t> A．EPROM     B．CDROM         C．DRAM          D．SRAM</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P1245] 某计算机存储器按字节编址，主存地址空间大小为64MB，现用4M×8位的RAM芯片组成32MB的主存储，则存储器地址寄存器MAR的位数至少是（）</w:t>
      </w:r>
    </w:p>
    <w:p>
      <w:pPr>
        <w:rPr>
          <w:rFonts w:hint="eastAsia" w:eastAsia="宋体"/>
          <w:lang w:val="en-US" w:eastAsia="zh-CN"/>
        </w:rPr>
      </w:pPr>
      <w:r>
        <w:rPr>
          <w:rFonts w:hint="eastAsia" w:eastAsia="宋体"/>
          <w:lang w:val="en-US" w:eastAsia="zh-CN"/>
        </w:rPr>
        <w:t xml:space="preserve"> A．22位 B．23位       C．25位          D．26位</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P1247] 下列关于TLB和Cache的叙述中错误的是： </w:t>
      </w:r>
    </w:p>
    <w:p>
      <w:pPr>
        <w:rPr>
          <w:rFonts w:hint="eastAsia" w:eastAsia="宋体"/>
          <w:lang w:val="en-US" w:eastAsia="zh-CN"/>
        </w:rPr>
      </w:pPr>
      <w:r>
        <w:rPr>
          <w:rFonts w:hint="eastAsia" w:eastAsia="宋体"/>
          <w:lang w:val="en-US" w:eastAsia="zh-CN"/>
        </w:rPr>
        <w:t>A、命中率与程序局部性有关；B、缺失后都需要去访问主存；C、缺失处理都可以由硬件实现；D、都由DRAM存储器组成。</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P1248] MAR和MDR的位数分别为（   ）。</w:t>
      </w:r>
    </w:p>
    <w:p>
      <w:pPr>
        <w:rPr>
          <w:rFonts w:hint="eastAsia" w:eastAsia="宋体"/>
          <w:lang w:val="en-US" w:eastAsia="zh-CN"/>
        </w:rPr>
      </w:pPr>
      <w:r>
        <w:rPr>
          <w:rFonts w:hint="eastAsia" w:eastAsia="宋体"/>
          <w:lang w:val="en-US" w:eastAsia="zh-CN"/>
        </w:rPr>
        <w:t>A. 地址码长度、存储字长</w:t>
      </w:r>
    </w:p>
    <w:p>
      <w:pPr>
        <w:rPr>
          <w:rFonts w:hint="eastAsia" w:eastAsia="宋体"/>
          <w:lang w:val="en-US" w:eastAsia="zh-CN"/>
        </w:rPr>
      </w:pPr>
    </w:p>
    <w:p>
      <w:pPr>
        <w:rPr>
          <w:rFonts w:hint="eastAsia" w:eastAsia="宋体"/>
          <w:lang w:val="en-US" w:eastAsia="zh-CN"/>
        </w:rPr>
      </w:pPr>
      <w:r>
        <w:rPr>
          <w:rFonts w:hint="eastAsia" w:eastAsia="宋体"/>
          <w:lang w:val="en-US" w:eastAsia="zh-CN"/>
        </w:rPr>
        <w:t>B.  存储字长、存储字长</w:t>
      </w:r>
    </w:p>
    <w:p>
      <w:pPr>
        <w:rPr>
          <w:rFonts w:hint="eastAsia" w:eastAsia="宋体"/>
          <w:lang w:val="en-US" w:eastAsia="zh-CN"/>
        </w:rPr>
      </w:pPr>
    </w:p>
    <w:p>
      <w:pPr>
        <w:rPr>
          <w:rFonts w:hint="eastAsia" w:eastAsia="宋体"/>
          <w:lang w:val="en-US" w:eastAsia="zh-CN"/>
        </w:rPr>
      </w:pPr>
      <w:r>
        <w:rPr>
          <w:rFonts w:hint="eastAsia" w:eastAsia="宋体"/>
          <w:lang w:val="en-US" w:eastAsia="zh-CN"/>
        </w:rPr>
        <w:t>C. 地址码长度、地址码长度</w:t>
      </w:r>
    </w:p>
    <w:p>
      <w:pPr>
        <w:rPr>
          <w:rFonts w:hint="eastAsia" w:eastAsia="宋体"/>
          <w:lang w:val="en-US" w:eastAsia="zh-CN"/>
        </w:rPr>
      </w:pPr>
    </w:p>
    <w:p>
      <w:pPr>
        <w:rPr>
          <w:rFonts w:hint="eastAsia" w:eastAsia="宋体"/>
          <w:lang w:val="en-US" w:eastAsia="zh-CN"/>
        </w:rPr>
      </w:pPr>
      <w:r>
        <w:rPr>
          <w:rFonts w:hint="eastAsia" w:eastAsia="宋体"/>
          <w:lang w:val="en-US" w:eastAsia="zh-CN"/>
        </w:rPr>
        <w:t>D. 存储字长、地址码长度</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P1249] 若一个8位的计算机系统以16位来表示地址，则该计算机系统有（   ）个地址空间。</w:t>
      </w:r>
    </w:p>
    <w:p>
      <w:pPr>
        <w:rPr>
          <w:rFonts w:hint="eastAsia" w:eastAsia="宋体"/>
          <w:lang w:val="en-US" w:eastAsia="zh-CN"/>
        </w:rPr>
      </w:pPr>
      <w:r>
        <w:rPr>
          <w:rFonts w:hint="eastAsia" w:eastAsia="宋体"/>
          <w:lang w:val="en-US" w:eastAsia="zh-CN"/>
        </w:rPr>
        <w:t>A. 256</w:t>
      </w:r>
    </w:p>
    <w:p>
      <w:pPr>
        <w:rPr>
          <w:rFonts w:hint="eastAsia" w:eastAsia="宋体"/>
          <w:lang w:val="en-US" w:eastAsia="zh-CN"/>
        </w:rPr>
      </w:pPr>
    </w:p>
    <w:p>
      <w:pPr>
        <w:rPr>
          <w:rFonts w:hint="eastAsia" w:eastAsia="宋体"/>
          <w:lang w:val="en-US" w:eastAsia="zh-CN"/>
        </w:rPr>
      </w:pPr>
      <w:r>
        <w:rPr>
          <w:rFonts w:hint="eastAsia" w:eastAsia="宋体"/>
          <w:lang w:val="en-US" w:eastAsia="zh-CN"/>
        </w:rPr>
        <w:t>B. 65535</w:t>
      </w:r>
    </w:p>
    <w:p>
      <w:pPr>
        <w:rPr>
          <w:rFonts w:hint="eastAsia" w:eastAsia="宋体"/>
          <w:lang w:val="en-US" w:eastAsia="zh-CN"/>
        </w:rPr>
      </w:pPr>
    </w:p>
    <w:p>
      <w:pPr>
        <w:rPr>
          <w:rFonts w:hint="eastAsia" w:eastAsia="宋体"/>
          <w:lang w:val="en-US" w:eastAsia="zh-CN"/>
        </w:rPr>
      </w:pPr>
      <w:r>
        <w:rPr>
          <w:rFonts w:hint="eastAsia" w:eastAsia="宋体"/>
          <w:lang w:val="en-US" w:eastAsia="zh-CN"/>
        </w:rPr>
        <w:t>C. 65536</w:t>
      </w:r>
    </w:p>
    <w:p>
      <w:pPr>
        <w:rPr>
          <w:rFonts w:hint="eastAsia" w:eastAsia="宋体"/>
          <w:lang w:val="en-US" w:eastAsia="zh-CN"/>
        </w:rPr>
      </w:pPr>
    </w:p>
    <w:p>
      <w:pPr>
        <w:rPr>
          <w:rFonts w:hint="eastAsia" w:eastAsia="宋体"/>
          <w:lang w:val="en-US" w:eastAsia="zh-CN"/>
        </w:rPr>
      </w:pPr>
      <w:r>
        <w:rPr>
          <w:rFonts w:hint="eastAsia" w:eastAsia="宋体"/>
          <w:lang w:val="en-US" w:eastAsia="zh-CN"/>
        </w:rPr>
        <w:t>D. 131072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P1250] 计算机的存储系统是指（）</w:t>
      </w:r>
    </w:p>
    <w:p>
      <w:pPr>
        <w:rPr>
          <w:rFonts w:hint="eastAsia" w:eastAsia="宋体"/>
          <w:lang w:val="en-US" w:eastAsia="zh-CN"/>
        </w:rPr>
      </w:pPr>
      <w:r>
        <w:rPr>
          <w:rFonts w:hint="eastAsia" w:eastAsia="宋体"/>
          <w:lang w:val="en-US" w:eastAsia="zh-CN"/>
        </w:rPr>
        <w:t>A.RAM存储器    B.ROM存储器</w:t>
      </w:r>
    </w:p>
    <w:p>
      <w:pPr>
        <w:rPr>
          <w:rFonts w:hint="eastAsia" w:eastAsia="宋体"/>
          <w:lang w:val="en-US" w:eastAsia="zh-CN"/>
        </w:rPr>
      </w:pPr>
    </w:p>
    <w:p>
      <w:pPr>
        <w:rPr>
          <w:rFonts w:hint="eastAsia" w:eastAsia="宋体"/>
          <w:lang w:val="en-US" w:eastAsia="zh-CN"/>
        </w:rPr>
      </w:pPr>
      <w:r>
        <w:rPr>
          <w:rFonts w:hint="eastAsia" w:eastAsia="宋体"/>
          <w:lang w:val="en-US" w:eastAsia="zh-CN"/>
        </w:rPr>
        <w:t>C.主存        D.主存和辅存D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P1251] 假定用若干个 2kx4 位的芯片组成一个 8kx8 位的存储器，则地址 0B1FH 所在芯片的最小地址是 。</w:t>
      </w:r>
    </w:p>
    <w:p>
      <w:pPr>
        <w:rPr>
          <w:rFonts w:hint="eastAsia" w:eastAsia="宋体"/>
          <w:lang w:val="en-US" w:eastAsia="zh-CN"/>
        </w:rPr>
      </w:pPr>
      <w:r>
        <w:rPr>
          <w:rFonts w:hint="eastAsia" w:eastAsia="宋体"/>
          <w:lang w:val="en-US" w:eastAsia="zh-CN"/>
        </w:rPr>
        <w:t>A．0000H  B．0600H  C．0700H  D．0800H</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P1252] 下列有关 RAM 和 ROM 的叙述中，正确的是 。 I. RAM 是易失性存储器，ROM 是非易失性存储器II. RAM 和 ROM 都采用随机存取方式进行信息访问III. RAM 和 ROM 都可用作 Cache IV. RAM 和 ROM 都需要进行刷新</w:t>
      </w:r>
    </w:p>
    <w:p>
      <w:pPr>
        <w:rPr>
          <w:rFonts w:hint="eastAsia" w:eastAsia="宋体"/>
          <w:lang w:val="en-US" w:eastAsia="zh-CN"/>
        </w:rPr>
      </w:pPr>
      <w:r>
        <w:rPr>
          <w:rFonts w:hint="eastAsia" w:eastAsia="宋体"/>
          <w:lang w:val="en-US" w:eastAsia="zh-CN"/>
        </w:rPr>
        <w:t>A．仅 I 和 II   B．仅 II 和 III C．仅 I,II 和 IV   D．仅 II，III 和 IV</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P1253] 下列命中组合情况中，一次访存过程中不．可能发生的是 。</w:t>
      </w:r>
    </w:p>
    <w:p>
      <w:pPr>
        <w:rPr>
          <w:rFonts w:hint="eastAsia" w:eastAsia="宋体"/>
          <w:lang w:val="en-US" w:eastAsia="zh-CN"/>
        </w:rPr>
      </w:pPr>
      <w:r>
        <w:rPr>
          <w:rFonts w:hint="eastAsia" w:eastAsia="宋体"/>
          <w:lang w:val="en-US" w:eastAsia="zh-CN"/>
        </w:rPr>
        <w:t>A．TLB 未命中，Cache 未命中，Page 未命中B．TLB 未命中，Cache 命中，Page 命中C．TLB 命中，Cache 未命中，Page 命中D．TLB 命中，Cache 命中，Page 未命中</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P1254] 下列寄存器中，汇编语言程序员可见的是 。</w:t>
      </w:r>
    </w:p>
    <w:p>
      <w:pPr>
        <w:rPr>
          <w:rFonts w:hint="eastAsia" w:eastAsia="宋体"/>
          <w:lang w:val="en-US" w:eastAsia="zh-CN"/>
        </w:rPr>
      </w:pPr>
      <w:r>
        <w:rPr>
          <w:rFonts w:hint="eastAsia" w:eastAsia="宋体"/>
          <w:lang w:val="en-US" w:eastAsia="zh-CN"/>
        </w:rPr>
        <w:t>A．存储器地址寄存器(MAR)  B．程序计数器(PC)C．存储器数据寄存器(MDR)  D．指令寄存器(IR)</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P1255] 假定一台计算机的显示存储器用 DRAM 芯片实现，若要求显示分辨率为 1600*1200，颜色深度为24 位，帧频为 85HZ，显存总带宽的 50%用来刷新屏幕，则需要的显存总带宽至少约为______。</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P1256] 下列关于缺页处理的叙述中，错误的是</w:t>
      </w:r>
    </w:p>
    <w:p>
      <w:pPr>
        <w:rPr>
          <w:rFonts w:hint="eastAsia" w:eastAsia="宋体"/>
          <w:lang w:val="en-US" w:eastAsia="zh-CN"/>
        </w:rPr>
      </w:pPr>
      <w:r>
        <w:rPr>
          <w:rFonts w:hint="eastAsia" w:eastAsia="宋体"/>
          <w:lang w:val="en-US" w:eastAsia="zh-CN"/>
        </w:rPr>
        <w:t>A.缺页是在地址转换时CPU检测到的一种异常B.缺页处理由操作系统提供的缺页处理程序来完成C.缺页处理程序根据页故障地址从外存读入所缺失的页D.缺页处理完成后回到发生缺页的指令的下一条指令执行</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P1257] 下列关于磁盘存储器的叙述中，错误的是</w:t>
      </w:r>
    </w:p>
    <w:p>
      <w:pPr>
        <w:rPr>
          <w:rFonts w:hint="eastAsia" w:eastAsia="宋体"/>
          <w:lang w:val="en-US" w:eastAsia="zh-CN"/>
        </w:rPr>
      </w:pPr>
      <w:r>
        <w:rPr>
          <w:rFonts w:hint="eastAsia" w:eastAsia="宋体"/>
          <w:lang w:val="en-US" w:eastAsia="zh-CN"/>
        </w:rPr>
        <w:t>A.磁盘的格式化容量比非格式化容量小B.扇区中包含数据、地址和校验等信息C.磁盘存储器的最小读写单位为一个字节D.磁盘存储器由磁盘控制器、磁盘驱动器和盘片组成</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P1259] 假定主存地址为 32 位，按字节编址，主存和 Cache 之间采用直接映射方式，主存块大小为 4个字，每字 32 位，采用回写（Write Back）方式，则能存放 4K 字数据的 Cache 的总容量的位数至少是 。</w:t>
      </w:r>
    </w:p>
    <w:p>
      <w:pPr>
        <w:rPr>
          <w:rFonts w:hint="eastAsia" w:eastAsia="宋体"/>
          <w:lang w:val="en-US" w:eastAsia="zh-CN"/>
        </w:rPr>
      </w:pPr>
      <w:r>
        <w:rPr>
          <w:rFonts w:hint="eastAsia" w:eastAsia="宋体"/>
          <w:lang w:val="en-US" w:eastAsia="zh-CN"/>
        </w:rPr>
        <w:t>A．146k  B．147K  C．148K  D．158K</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P1260] 假定编译器将赋值语句“x=x+3;”转换为指令”add xaddr, 3”，其中 xaddr 是 x对应的存储单元地址。若执行该指令的计算机采用页式虚拟存储管理方式，并配有相应的 TLB，且 Cache 使用直写（Write Through）方式，则完成该指令功能需要访问主存的次数至少是 。</w:t>
      </w:r>
    </w:p>
    <w:p>
      <w:pPr>
        <w:rPr>
          <w:rFonts w:hint="eastAsia" w:eastAsia="宋体"/>
          <w:lang w:val="en-US" w:eastAsia="zh-CN"/>
        </w:rPr>
      </w:pPr>
      <w:r>
        <w:rPr>
          <w:rFonts w:hint="eastAsia" w:eastAsia="宋体"/>
          <w:lang w:val="en-US" w:eastAsia="zh-CN"/>
        </w:rPr>
        <w:t>A．0  B．1  C．2  D．3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P1261] 下列存储器中，在工作期间需要周期性刷新的是 。</w:t>
      </w:r>
    </w:p>
    <w:p>
      <w:pPr>
        <w:rPr>
          <w:rFonts w:hint="eastAsia" w:eastAsia="宋体"/>
          <w:lang w:val="en-US" w:eastAsia="zh-CN"/>
        </w:rPr>
      </w:pPr>
      <w:r>
        <w:rPr>
          <w:rFonts w:hint="eastAsia" w:eastAsia="宋体"/>
          <w:lang w:val="en-US" w:eastAsia="zh-CN"/>
        </w:rPr>
        <w:t>A．SRAM  B．SDRAM  C．ROM  D．FLASH</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P1263] 若磁盘转速为 7200 转/分，平均寻道时间为 8ms,每个磁道包含 1000 个扇区，则访问一个扇区所需要的时间为（）</w:t>
      </w:r>
    </w:p>
    <w:p>
      <w:pPr>
        <w:rPr>
          <w:rFonts w:hint="eastAsia" w:eastAsia="宋体"/>
          <w:lang w:val="en-US" w:eastAsia="zh-CN"/>
        </w:rPr>
      </w:pPr>
      <w:r>
        <w:rPr>
          <w:rFonts w:hint="eastAsia" w:eastAsia="宋体"/>
          <w:lang w:val="en-US" w:eastAsia="zh-CN"/>
        </w:rPr>
        <w:t>A．8.1ms  B．12.2ms  C．16.3ms  D．20.5ms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P1265] 下列关于主存储器(MM)和控制存储器(CS)的叙述中，错误的是</w:t>
      </w:r>
    </w:p>
    <w:p>
      <w:pPr>
        <w:rPr>
          <w:rFonts w:hint="eastAsia" w:eastAsia="宋体"/>
          <w:lang w:val="en-US" w:eastAsia="zh-CN"/>
        </w:rPr>
      </w:pPr>
      <w:r>
        <w:rPr>
          <w:rFonts w:hint="eastAsia" w:eastAsia="宋体"/>
          <w:lang w:val="en-US" w:eastAsia="zh-CN"/>
        </w:rPr>
        <w:t>A．MM在CPU外，CS在CPU内 B．MM按地址访问，CS按内容访问 C．MM存储指令和数据，CS存储微指令 D．MM用RAM和ROM实现，CS用ROM实现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P1266] 某计算机主存地址空间大小为 256 MB，按字节编址。虚拟地址空间大小为 4 GB，采用页式存储管理，页面大小为 4 KB，TLB（快表）采用全相联映射，有 4 个页表项，内容如下表所示A. 015 3180H  B. 003 5180H  C. TLB 缺失  D. 缺页</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P1268] 某磁盘的转速为 10 000 转/分，平均寻道时间是 6 ms，磁盘传输速率是 20 MB/s，磁盘控制器延迟为 0.2ms，读取一个 4 KB 的扇区所需的平均时间约为 A. 9ms  B. 9.4ms  C. 12ms  D. 12.4ms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P1271] 下列关于闪存（Flash Memory）的叙述中，错误的是 。</w:t>
      </w:r>
    </w:p>
    <w:p>
      <w:pPr>
        <w:rPr>
          <w:rFonts w:hint="eastAsia" w:eastAsia="宋体"/>
          <w:lang w:val="en-US" w:eastAsia="zh-CN"/>
        </w:rPr>
      </w:pPr>
      <w:r>
        <w:rPr>
          <w:rFonts w:hint="eastAsia" w:eastAsia="宋体"/>
          <w:lang w:val="en-US" w:eastAsia="zh-CN"/>
        </w:rPr>
        <w:t>A．信息可读可写，并且读、写速度一样快B．存储元由 MOS 管组成，是一种半导体存储器C．掉电后信息不丢失，是一种非易失性存储器D．采用随机访问方式，可替代计算机外部存储器</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P1274] 采用指令 Cache 与数据 Cache 分离的主要目的是 。</w:t>
      </w:r>
    </w:p>
    <w:p>
      <w:pPr>
        <w:rPr>
          <w:rFonts w:hint="eastAsia" w:eastAsia="宋体"/>
          <w:lang w:val="en-US" w:eastAsia="zh-CN"/>
        </w:rPr>
      </w:pPr>
      <w:r>
        <w:rPr>
          <w:rFonts w:hint="eastAsia" w:eastAsia="宋体"/>
          <w:lang w:val="en-US" w:eastAsia="zh-CN"/>
        </w:rPr>
        <w:t>A．降低 Cache 的缺失损失  B．提高 Cache 的命中率C．降低 CPU 平均访存时间  D．减少指令流水线资源冲突</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P1275] 偏移寻址通过将某个寄存器内容与一个形式地址相加而生成有效地址。下列寻址方式中，不属于偏移寻址方式的是</w:t>
      </w:r>
    </w:p>
    <w:p>
      <w:pPr>
        <w:rPr>
          <w:rFonts w:hint="eastAsia" w:eastAsia="宋体"/>
          <w:lang w:val="en-US" w:eastAsia="zh-CN"/>
        </w:rPr>
      </w:pPr>
      <w:r>
        <w:rPr>
          <w:rFonts w:hint="eastAsia" w:eastAsia="宋体"/>
          <w:lang w:val="en-US" w:eastAsia="zh-CN"/>
        </w:rPr>
        <w:t>A．间接寻址      B．基址寻址      C．相对寻址    D．变址寻址</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r>
        <w:rPr>
          <w:rFonts w:hint="eastAsia" w:eastAsia="宋体"/>
          <w:lang w:val="en-US" w:eastAsia="zh-CN"/>
        </w:rPr>
        <w:t>[计算机组成原理 P1277] 假定不采用Cache和指令预取技术，且机器处于“开中断”状态，则在下列有关指令执行的叙述中，错误的是（）</w:t>
      </w:r>
    </w:p>
    <w:p>
      <w:pPr>
        <w:rPr>
          <w:rFonts w:hint="eastAsia" w:eastAsia="宋体"/>
          <w:lang w:val="en-US" w:eastAsia="zh-CN"/>
        </w:rPr>
      </w:pPr>
      <w:r>
        <w:rPr>
          <w:rFonts w:hint="eastAsia" w:eastAsia="宋体"/>
          <w:lang w:val="en-US" w:eastAsia="zh-CN"/>
        </w:rPr>
        <w:t>A．每个指令周期中CPU都至少访问内存一次B．每个指令周期一定大于或等于一个CPU时钟周期C．空操作指令的指令周期中任何寄存器的内容都不会被改变D．当前程序在每条指令执行结束时都可能被外部中断打断</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P1278] 在系统总线的数据线上，不可能传输的是()</w:t>
      </w:r>
    </w:p>
    <w:p>
      <w:pPr>
        <w:rPr>
          <w:rFonts w:hint="eastAsia" w:eastAsia="宋体"/>
          <w:lang w:val="en-US" w:eastAsia="zh-CN"/>
        </w:rPr>
      </w:pPr>
      <w:r>
        <w:rPr>
          <w:rFonts w:hint="eastAsia" w:eastAsia="宋体"/>
          <w:lang w:val="en-US" w:eastAsia="zh-CN"/>
        </w:rPr>
        <w:t>A．指令    B．操作数   C．握手（应答）信号    D．中断类型号</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P1280] 将高级语言源程序转换成机器级目标代码文件的程序是（   ）。</w:t>
      </w:r>
    </w:p>
    <w:p>
      <w:pPr>
        <w:rPr>
          <w:rFonts w:hint="eastAsia" w:eastAsia="宋体"/>
          <w:lang w:val="en-US" w:eastAsia="zh-CN"/>
        </w:rPr>
      </w:pPr>
      <w:r>
        <w:rPr>
          <w:rFonts w:hint="eastAsia" w:eastAsia="宋体"/>
          <w:lang w:val="en-US" w:eastAsia="zh-CN"/>
        </w:rPr>
        <w:t>A. 汇编程序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B. 链接程序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C. 编译程序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D. 解释程序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P1281] 关于CPU主频、CPI、MIPS、MFLOPS，说法正确的是（    ）。</w:t>
      </w:r>
    </w:p>
    <w:p>
      <w:pPr>
        <w:rPr>
          <w:rFonts w:hint="eastAsia" w:eastAsia="宋体"/>
          <w:lang w:val="en-US" w:eastAsia="zh-CN"/>
        </w:rPr>
      </w:pPr>
      <w:r>
        <w:rPr>
          <w:rFonts w:hint="eastAsia" w:eastAsia="宋体"/>
          <w:lang w:val="en-US" w:eastAsia="zh-CN"/>
        </w:rPr>
        <w:t>A. CPU主频是指CPU系统执行指令的频率，CPI是执行一条指令平均使用的频率</w:t>
      </w:r>
    </w:p>
    <w:p>
      <w:pPr>
        <w:rPr>
          <w:rFonts w:hint="eastAsia" w:eastAsia="宋体"/>
          <w:lang w:val="en-US" w:eastAsia="zh-CN"/>
        </w:rPr>
      </w:pPr>
    </w:p>
    <w:p>
      <w:pPr>
        <w:rPr>
          <w:rFonts w:hint="eastAsia" w:eastAsia="宋体"/>
          <w:lang w:val="en-US" w:eastAsia="zh-CN"/>
        </w:rPr>
      </w:pPr>
      <w:r>
        <w:rPr>
          <w:rFonts w:hint="eastAsia" w:eastAsia="宋体"/>
          <w:lang w:val="en-US" w:eastAsia="zh-CN"/>
        </w:rPr>
        <w:t>B.  CPI是执行一条指令平均使用CPU时钟的个数，MIPS描述一条CPU指令平均使用的CPU时钟数</w:t>
      </w:r>
    </w:p>
    <w:p>
      <w:pPr>
        <w:rPr>
          <w:rFonts w:hint="eastAsia" w:eastAsia="宋体"/>
          <w:lang w:val="en-US" w:eastAsia="zh-CN"/>
        </w:rPr>
      </w:pPr>
    </w:p>
    <w:p>
      <w:pPr>
        <w:rPr>
          <w:rFonts w:hint="eastAsia" w:eastAsia="宋体"/>
          <w:lang w:val="en-US" w:eastAsia="zh-CN"/>
        </w:rPr>
      </w:pPr>
      <w:r>
        <w:rPr>
          <w:rFonts w:hint="eastAsia" w:eastAsia="宋体"/>
          <w:lang w:val="en-US" w:eastAsia="zh-CN"/>
        </w:rPr>
        <w:t>C. MIPS是描述CPU执行指令的频率，MFLOPS是计算机系统的浮点数指令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D. CPU主频指CPU使用的时钟脉冲频率，CPI是执行一条指令平均使用的CPU时钟数</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P1283] 32位微机是指该计算机所用CPU（   ）。</w:t>
      </w:r>
    </w:p>
    <w:p>
      <w:pPr>
        <w:rPr>
          <w:rFonts w:hint="eastAsia" w:eastAsia="宋体"/>
          <w:lang w:val="en-US" w:eastAsia="zh-CN"/>
        </w:rPr>
      </w:pPr>
      <w:r>
        <w:rPr>
          <w:rFonts w:hint="eastAsia" w:eastAsia="宋体"/>
          <w:lang w:val="en-US" w:eastAsia="zh-CN"/>
        </w:rPr>
        <w:t>A. 具有32位寄存器</w:t>
      </w:r>
    </w:p>
    <w:p>
      <w:pPr>
        <w:rPr>
          <w:rFonts w:hint="eastAsia" w:eastAsia="宋体"/>
          <w:lang w:val="en-US" w:eastAsia="zh-CN"/>
        </w:rPr>
      </w:pPr>
    </w:p>
    <w:p>
      <w:pPr>
        <w:rPr>
          <w:rFonts w:hint="eastAsia" w:eastAsia="宋体"/>
          <w:lang w:val="en-US" w:eastAsia="zh-CN"/>
        </w:rPr>
      </w:pPr>
      <w:r>
        <w:rPr>
          <w:rFonts w:hint="eastAsia" w:eastAsia="宋体"/>
          <w:lang w:val="en-US" w:eastAsia="zh-CN"/>
        </w:rPr>
        <w:t>B. 能同时处理32位的二进制数</w:t>
      </w:r>
    </w:p>
    <w:p>
      <w:pPr>
        <w:rPr>
          <w:rFonts w:hint="eastAsia" w:eastAsia="宋体"/>
          <w:lang w:val="en-US" w:eastAsia="zh-CN"/>
        </w:rPr>
      </w:pPr>
    </w:p>
    <w:p>
      <w:pPr>
        <w:rPr>
          <w:rFonts w:hint="eastAsia" w:eastAsia="宋体"/>
          <w:lang w:val="en-US" w:eastAsia="zh-CN"/>
        </w:rPr>
      </w:pPr>
      <w:r>
        <w:rPr>
          <w:rFonts w:hint="eastAsia" w:eastAsia="宋体"/>
          <w:lang w:val="en-US" w:eastAsia="zh-CN"/>
        </w:rPr>
        <w:t>C. 具有32个寄存器 </w:t>
      </w:r>
    </w:p>
    <w:p>
      <w:pPr>
        <w:rPr>
          <w:rFonts w:hint="eastAsia" w:eastAsia="宋体"/>
          <w:lang w:val="en-US" w:eastAsia="zh-CN"/>
        </w:rPr>
      </w:pPr>
    </w:p>
    <w:p>
      <w:pPr>
        <w:rPr>
          <w:rFonts w:hint="eastAsia" w:eastAsia="宋体"/>
          <w:lang w:val="en-US" w:eastAsia="zh-CN"/>
        </w:rPr>
      </w:pPr>
      <w:r>
        <w:rPr>
          <w:rFonts w:hint="eastAsia" w:eastAsia="宋体"/>
          <w:lang w:val="en-US" w:eastAsia="zh-CN"/>
        </w:rPr>
        <w:t>D. 能处理32个字符</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P1284] 下列选项中，不．会引起指令流水线阻塞的是 。</w:t>
      </w:r>
    </w:p>
    <w:p>
      <w:pPr>
        <w:rPr>
          <w:rFonts w:hint="eastAsia" w:eastAsia="宋体"/>
          <w:lang w:val="en-US" w:eastAsia="zh-CN"/>
        </w:rPr>
      </w:pPr>
      <w:r>
        <w:rPr>
          <w:rFonts w:hint="eastAsia" w:eastAsia="宋体"/>
          <w:lang w:val="en-US" w:eastAsia="zh-CN"/>
        </w:rPr>
        <w:t>A．数据旁路（转发）     B．数据相关C．条件转移       D．资源冲突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P1285] 某计算机采用大端方式，按字节编址。某指令中操作数的机器数为1234FF00H，该操作数采用基址寻址方式，形式地址(用补码表示)为FF12H，基址寄存器内容为F0000000H，则该操作数的LSB(最低有效字节)所在的地址是</w:t>
      </w:r>
    </w:p>
    <w:p>
      <w:pPr>
        <w:rPr>
          <w:rFonts w:hint="eastAsia" w:eastAsia="宋体"/>
          <w:lang w:val="en-US" w:eastAsia="zh-CN"/>
        </w:rPr>
      </w:pPr>
      <w:r>
        <w:rPr>
          <w:rFonts w:hint="eastAsia" w:eastAsia="宋体"/>
          <w:lang w:val="en-US" w:eastAsia="zh-CN"/>
        </w:rPr>
        <w:t>A. F000FF12H B. F000FF15H C. EFFFFF12H D. EFFFFF15H</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P1286] 运算型指令的寻址和转移型指令的寻址不同点在于()</w:t>
      </w:r>
    </w:p>
    <w:p>
      <w:pPr>
        <w:rPr>
          <w:rFonts w:hint="eastAsia" w:eastAsia="宋体"/>
          <w:lang w:val="en-US" w:eastAsia="zh-CN"/>
        </w:rPr>
      </w:pPr>
      <w:r>
        <w:rPr>
          <w:rFonts w:hint="eastAsia" w:eastAsia="宋体"/>
          <w:lang w:val="en-US" w:eastAsia="zh-CN"/>
        </w:rPr>
        <w:t>A. 前者取操作数，后者决定程序转移地址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B. 前者是短指令，后者是长指令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C. 后者是短指令，前者是长指令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D. 前者决定程序转移地址，后者取操作数</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P1288] 假定计算机M1和M2具有相同的指令集体系结构(ⅠSA)，主频分别为1.5 GHz和1.2 GHz。在M1和M2上运行某基准程序P，平均CPⅠ分别为2和1，则程序P在M1和M2上运行时问的比值是 </w:t>
      </w:r>
    </w:p>
    <w:p>
      <w:pPr>
        <w:rPr>
          <w:rFonts w:hint="eastAsia" w:eastAsia="宋体"/>
          <w:lang w:val="en-US" w:eastAsia="zh-CN"/>
        </w:rPr>
      </w:pPr>
      <w:r>
        <w:rPr>
          <w:rFonts w:hint="eastAsia" w:eastAsia="宋体"/>
          <w:lang w:val="en-US" w:eastAsia="zh-CN"/>
        </w:rPr>
        <w:t>A．0.4 B． 0.625 C． 1.6  D．2.5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P1289] 下列寻址方式中，最适合按下标顺序访问一维数组元素的是  </w:t>
      </w:r>
    </w:p>
    <w:p>
      <w:pPr>
        <w:rPr>
          <w:rFonts w:hint="eastAsia" w:eastAsia="宋体"/>
          <w:lang w:val="en-US" w:eastAsia="zh-CN"/>
        </w:rPr>
      </w:pPr>
      <w:r>
        <w:rPr>
          <w:rFonts w:hint="eastAsia" w:eastAsia="宋体"/>
          <w:lang w:val="en-US" w:eastAsia="zh-CN"/>
        </w:rPr>
        <w:t> A．相对寻址  B．寄存器寻址  C．直接寻址  D．变址寻址D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P1291] 下列关于指令流水线数据通路的叙述中，错误的是</w:t>
      </w:r>
    </w:p>
    <w:p>
      <w:pPr>
        <w:rPr>
          <w:rFonts w:hint="eastAsia" w:eastAsia="宋体"/>
          <w:lang w:val="en-US" w:eastAsia="zh-CN"/>
        </w:rPr>
      </w:pPr>
      <w:r>
        <w:rPr>
          <w:rFonts w:hint="eastAsia" w:eastAsia="宋体"/>
          <w:lang w:val="en-US" w:eastAsia="zh-CN"/>
        </w:rPr>
        <w:t> A．包含生成控制信号的控制部件 B．包含算术逻辑运算部件(ALU) C．包含通用寄存器组和取指部件 D．由组合逻辑电路和时序逻辑电路组合而成</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P1292] 下列关于多重中断系统的叙述中，错误的是</w:t>
      </w:r>
    </w:p>
    <w:p>
      <w:pPr>
        <w:rPr>
          <w:rFonts w:hint="eastAsia" w:eastAsia="宋体"/>
          <w:lang w:val="en-US" w:eastAsia="zh-CN"/>
        </w:rPr>
      </w:pPr>
      <w:r>
        <w:rPr>
          <w:rFonts w:hint="eastAsia" w:eastAsia="宋体"/>
          <w:lang w:val="en-US" w:eastAsia="zh-CN"/>
        </w:rPr>
        <w:t> A．在一条指令执行结束时响应中断 B．中断处理期间CPU处于关中断状态 C．中断请求的产生与当前指令的执行无关 D．CPU通过采样中断请求信号检测中断请求</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P1295] 某 32 位计算机按字节编址，采用小端 (Little Endian) 方式。若语令 “ int i = 0; ”对应指令的机器代码为 “C7 45 FC 00 00 00 00 ，则语句 ” “int i = - 64; ”对应指令的机器代码是 。</w:t>
      </w:r>
    </w:p>
    <w:p>
      <w:pPr>
        <w:rPr>
          <w:rFonts w:hint="eastAsia" w:eastAsia="宋体"/>
          <w:lang w:val="en-US" w:eastAsia="zh-CN"/>
        </w:rPr>
      </w:pPr>
      <w:r>
        <w:rPr>
          <w:rFonts w:hint="eastAsia" w:eastAsia="宋体"/>
          <w:lang w:val="en-US" w:eastAsia="zh-CN"/>
        </w:rPr>
        <w:t xml:space="preserve">A . C7 45 FC C0 FF FF FF       B. C7 45 FC 0C FF FF FFC. C7 45 FC FF FF FF C0        D. C7 45 FC FF FF FF 0C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r>
        <w:rPr>
          <w:rFonts w:hint="eastAsia" w:eastAsia="宋体"/>
          <w:lang w:val="en-US" w:eastAsia="zh-CN"/>
        </w:rPr>
        <w:t xml:space="preserve">[计算机组成原理 P1296] 按字节编址的计算机中，某 double 型数组 A 的首地址为 2000H ，使用变址寻址和循环结构访问数组 A，保存数组下标的变址寄存器初值为 0，每次循环取一个数组元素，其偏移地址为变址值乘以 sizeof(double) ，取完后变址寄存器内容自动加 1。若某次循环所取元素的地址为 2100H ，则进入该次循环时变址寄存器的内容是 。A .25  B. 32  C. 64  D. 100 </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P1300] 下列给出的处理器类型中理想情况下CPI为1的是：</w:t>
      </w:r>
    </w:p>
    <w:p>
      <w:pPr>
        <w:rPr>
          <w:rFonts w:hint="eastAsia" w:eastAsia="宋体"/>
          <w:lang w:val="en-US" w:eastAsia="zh-CN"/>
        </w:rPr>
      </w:pPr>
      <w:r>
        <w:rPr>
          <w:rFonts w:hint="eastAsia" w:eastAsia="宋体"/>
          <w:lang w:val="en-US" w:eastAsia="zh-CN"/>
        </w:rPr>
        <w:t>I、单周期CPU； II、多周期CPU；III、基本流水线CPU； IV超标量流水线CPU</w:t>
      </w:r>
    </w:p>
    <w:p>
      <w:pPr>
        <w:rPr>
          <w:rFonts w:hint="eastAsia" w:eastAsia="宋体"/>
          <w:lang w:val="en-US" w:eastAsia="zh-CN"/>
        </w:rPr>
      </w:pPr>
      <w:r>
        <w:rPr>
          <w:rFonts w:hint="eastAsia" w:eastAsia="宋体"/>
          <w:lang w:val="en-US" w:eastAsia="zh-CN"/>
        </w:rPr>
        <w:t>A、I，II； B、I,III;C、II,IV;   D、III,IV；</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P1301] 下列有关处理器时钟脉冲信号的叙述中，错误的是</w:t>
      </w:r>
    </w:p>
    <w:p>
      <w:pPr>
        <w:rPr>
          <w:rFonts w:hint="eastAsia" w:eastAsia="宋体"/>
          <w:lang w:val="en-US" w:eastAsia="zh-CN"/>
        </w:rPr>
      </w:pPr>
      <w:r>
        <w:rPr>
          <w:rFonts w:hint="eastAsia" w:eastAsia="宋体"/>
          <w:lang w:val="en-US" w:eastAsia="zh-CN"/>
        </w:rPr>
        <w:t>A.时钟脉冲信号由机器脉冲源发出的脉冲信号经整形和分频后形成B.时钟脉冲信号的宽度称为时钟周期，时钟周期的倒数为机器主频C.时钟周期以相邻状态单元间组合逻辑电路的最大延迟为基准确定D.处理器总是在每来一个时钟脉冲信号时就开始执行一条新的指令</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P1302] 某设备以中断方式与CPU进行数据交换，CPU主频为1GHz，设备接口中的数据缓冲寄存器为32位，设备的数据传输率为50kB/s。若每次中断开销(包括中断响应和中断处理)为1000个时钟周期，则CPU用于该设备输入/输出的时间占整个CPU时间的百分比最多是</w:t>
      </w:r>
    </w:p>
    <w:p>
      <w:pPr>
        <w:rPr>
          <w:rFonts w:hint="eastAsia" w:eastAsia="宋体"/>
          <w:lang w:val="en-US" w:eastAsia="zh-CN"/>
        </w:rPr>
      </w:pPr>
      <w:r>
        <w:rPr>
          <w:rFonts w:hint="eastAsia" w:eastAsia="宋体"/>
          <w:lang w:val="en-US" w:eastAsia="zh-CN"/>
        </w:rPr>
        <w:t>A.1.25% B.2.5% C.5% D.12.5%</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P1303] 内部异常（内中断）可分为故障（fault）、陷阱（trap）和终止（abort）三类。下列有关内部异常叙述正确的是（）</w:t>
      </w:r>
    </w:p>
    <w:p>
      <w:pPr>
        <w:rPr>
          <w:rFonts w:hint="eastAsia" w:eastAsia="宋体"/>
          <w:lang w:val="en-US" w:eastAsia="zh-CN"/>
        </w:rPr>
      </w:pPr>
      <w:r>
        <w:rPr>
          <w:rFonts w:hint="eastAsia" w:eastAsia="宋体"/>
          <w:lang w:val="en-US" w:eastAsia="zh-CN"/>
        </w:rPr>
        <w:t>A．内部异常的产生与当前执行指令相关B．内部异常的检测由 CPU 内部逻辑实现C．内部异常的响应发生在指令执行过程中D．内部异常处理后返回到发生异常的指令继续执行</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P1304] 将高级语言程序转换为机器级目标代码文件的程序是（   ）。</w:t>
      </w:r>
    </w:p>
    <w:p>
      <w:pPr>
        <w:rPr>
          <w:rFonts w:hint="eastAsia" w:eastAsia="宋体"/>
          <w:lang w:val="en-US" w:eastAsia="zh-CN"/>
        </w:rPr>
      </w:pPr>
      <w:r>
        <w:rPr>
          <w:rFonts w:hint="eastAsia" w:eastAsia="宋体"/>
          <w:lang w:val="en-US" w:eastAsia="zh-CN"/>
        </w:rPr>
        <w:t>A. 汇编程序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B. 链接程序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C. 编译程序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D. 解释程序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P1306] 某 CPU 主频为 1.03 GHz，采用 4 级指令流水线，每个流水段的执行需要 1 个时钟周期。假定 CPU 执行了 100 条指令，在其执行过程中，没有发生任何流水线阻塞，此时流水线</w:t>
      </w:r>
    </w:p>
    <w:p>
      <w:pPr>
        <w:rPr>
          <w:rFonts w:hint="eastAsia" w:eastAsia="宋体"/>
          <w:lang w:val="en-US" w:eastAsia="zh-CN"/>
        </w:rPr>
      </w:pPr>
      <w:r>
        <w:rPr>
          <w:rFonts w:hint="eastAsia" w:eastAsia="宋体"/>
          <w:lang w:val="en-US" w:eastAsia="zh-CN"/>
        </w:rPr>
        <w:t>A. 0.25×10^9 条指令/秒  B. 0.97×10^9 条指令/秒C. 1.0×10^9 条指令/秒  D. 1.03 ×10^9 条指令/秒</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P1307] 若某计算机最复杂指令的执行需要完成 5 个子功能，分别由功能部件 A~E 实现，各功能部件所需时间分别为 80ps、50ps、50ps、70ps 和 50ps，采用流水线方式执行指令，流水段寄存器延时为 20ps，则 CPU 时钟周期至少为 。A . 60ps   B. 70ps  C. 80ps  D. 100ps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P1308] QPI总线是一种点对点全工双周同步串行总线，总线上的设备可同时接收和发送信息，每个方向可同时传输20位信息（16位数据+4位校验位），每个QPI数据包有80位信息，分2个时钟周期传送，每个时钟周期传递2次，因此QPI总线带宽为每秒传送次数*2B*2。若QPI时钟频率为2.4GHz，则总线带宽为：</w:t>
      </w:r>
    </w:p>
    <w:p>
      <w:pPr>
        <w:rPr>
          <w:rFonts w:hint="eastAsia" w:eastAsia="宋体"/>
          <w:lang w:val="en-US" w:eastAsia="zh-CN"/>
        </w:rPr>
      </w:pPr>
      <w:r>
        <w:rPr>
          <w:rFonts w:hint="eastAsia" w:eastAsia="宋体"/>
          <w:lang w:val="en-US" w:eastAsia="zh-CN"/>
        </w:rPr>
        <w:t>A、4.8 B、9.6 C、19.2 D、38.4 （单位GB/s）</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P1310] 下列选项中的英文缩写均为总线标准的是______。 </w:t>
      </w:r>
    </w:p>
    <w:p>
      <w:pPr>
        <w:rPr>
          <w:rFonts w:hint="eastAsia" w:eastAsia="宋体"/>
          <w:lang w:val="en-US" w:eastAsia="zh-CN"/>
        </w:rPr>
      </w:pPr>
      <w:r>
        <w:rPr>
          <w:rFonts w:hint="eastAsia" w:eastAsia="宋体"/>
          <w:lang w:val="en-US" w:eastAsia="zh-CN"/>
        </w:rPr>
        <w:t>A．PCI、CRT、USB、EISA    B．ISA、CPI、VESA、EISA     C．ISA、SCSI、RAM、MIPS    D．ISA、EISA、PCI、PCI-Express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P1312] 下列有关总线定时的叙述中，错误的是 。 </w:t>
      </w:r>
    </w:p>
    <w:p>
      <w:pPr>
        <w:rPr>
          <w:rFonts w:hint="eastAsia" w:eastAsia="宋体"/>
          <w:lang w:val="en-US" w:eastAsia="zh-CN"/>
        </w:rPr>
      </w:pPr>
      <w:r>
        <w:rPr>
          <w:rFonts w:hint="eastAsia" w:eastAsia="宋体"/>
          <w:lang w:val="en-US" w:eastAsia="zh-CN"/>
        </w:rPr>
        <w:t>A．异步通信方式中，全互锁协议最慢B．异步通信方式中，非互锁协议的可靠性最差C．同步通信方式中，同步时钟信号可由各设备提供D．半同步通信方式中，握手信号的采样由同步时钟控制</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P1313] 下列关于多总线结构的叙述中，错误的是</w:t>
      </w:r>
    </w:p>
    <w:p>
      <w:pPr>
        <w:rPr>
          <w:rFonts w:hint="eastAsia" w:eastAsia="宋体"/>
          <w:lang w:val="en-US" w:eastAsia="zh-CN"/>
        </w:rPr>
      </w:pPr>
      <w:r>
        <w:rPr>
          <w:rFonts w:hint="eastAsia" w:eastAsia="宋体"/>
          <w:lang w:val="en-US" w:eastAsia="zh-CN"/>
        </w:rPr>
        <w:t>A．靠近CPU的总线速度较快B．存储器总线可支持突发传送方式C．总线之间须通过桥接器相连D．PCⅠ- Express×16采用并行传输方式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P1316] 下列关于 USB 总线特性的描述中，错误的是 。 </w:t>
      </w:r>
    </w:p>
    <w:p>
      <w:pPr>
        <w:rPr>
          <w:rFonts w:hint="eastAsia" w:eastAsia="宋体"/>
          <w:lang w:val="en-US" w:eastAsia="zh-CN"/>
        </w:rPr>
      </w:pPr>
      <w:r>
        <w:rPr>
          <w:rFonts w:hint="eastAsia" w:eastAsia="宋体"/>
          <w:lang w:val="en-US" w:eastAsia="zh-CN"/>
        </w:rPr>
        <w:t>A. 可实现外设的即插即用和热拔插B. 可通过级联方式连接多台外设C. 是一种通信总线，连接不同外设D. 同时可传输 2 位数据，数据传输率高</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P1318] 程序 P 在机器 M 上的执行时间是 20 秒，编译优化后，P 执行的指令数减少到原来 的 70%，而 CPI 增加到原来的 1.2 倍，则 P 在 M 上的执行时间是 。A．8.4 秒  B．11.7 秒  C．14 秒  D．16.8 秒</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P1320] 一次总线事务中，主设备只需给出一个首地址，从设备就能从首地址开始的若干连续单元读出或写入多个数据。这叫做（）</w:t>
      </w:r>
    </w:p>
    <w:p>
      <w:pPr>
        <w:rPr>
          <w:rFonts w:hint="eastAsia" w:eastAsia="宋体"/>
          <w:lang w:val="en-US" w:eastAsia="zh-CN"/>
        </w:rPr>
      </w:pPr>
      <w:r>
        <w:rPr>
          <w:rFonts w:hint="eastAsia" w:eastAsia="宋体"/>
          <w:lang w:val="en-US" w:eastAsia="zh-CN"/>
        </w:rPr>
        <w:t>A．并行传输   B．串行传输 C．突发传输   D．同步传输</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P1322] 下列关于“自陷”（Trap，也称陷阱）的叙述中错误的是：</w:t>
      </w:r>
    </w:p>
    <w:p>
      <w:pPr>
        <w:rPr>
          <w:rFonts w:hint="eastAsia" w:eastAsia="宋体"/>
          <w:lang w:val="en-US" w:eastAsia="zh-CN"/>
        </w:rPr>
      </w:pPr>
      <w:r>
        <w:rPr>
          <w:rFonts w:hint="eastAsia" w:eastAsia="宋体"/>
          <w:lang w:val="en-US" w:eastAsia="zh-CN"/>
        </w:rPr>
        <w:t>A、自陷是通过陷阱指令预先设定的一类外部中断事件；B、自陷可用于实现程序调试时的断点设置和单步跟踪；C、自陷发生后CPU将转去执行操作系统内核相应程序；D、自陷处理完成后返回到陷阱指令的下一条指令执行。</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P1324] 外部中断包括不可屏蔽中断（NMI）和可屏蔽中断，下列关于外部中断的叙述中错误的是：</w:t>
      </w:r>
    </w:p>
    <w:p>
      <w:pPr>
        <w:rPr>
          <w:rFonts w:hint="eastAsia" w:eastAsia="宋体"/>
          <w:lang w:val="en-US" w:eastAsia="zh-CN"/>
        </w:rPr>
      </w:pPr>
      <w:r>
        <w:rPr>
          <w:rFonts w:hint="eastAsia" w:eastAsia="宋体"/>
          <w:lang w:val="en-US" w:eastAsia="zh-CN"/>
        </w:rPr>
        <w:t>A、CPU处于关中断状态时也能响应NMI请求；B、一旦可屏蔽中断请求信号有效，CPU将立即响应；C、不可屏蔽中断的优先级比可屏蔽中断的优先级高；D、可通过中断屏蔽字改变可屏蔽中断的处理优先级。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P1326] 单级中断系统中，中断服务程序内的执行顺序是______。</w:t>
      </w:r>
    </w:p>
    <w:p>
      <w:pPr>
        <w:rPr>
          <w:rFonts w:hint="eastAsia" w:eastAsia="宋体"/>
          <w:lang w:val="en-US" w:eastAsia="zh-CN"/>
        </w:rPr>
      </w:pPr>
      <w:r>
        <w:rPr>
          <w:rFonts w:hint="eastAsia" w:eastAsia="宋体"/>
          <w:lang w:val="en-US" w:eastAsia="zh-CN"/>
        </w:rPr>
        <w:t>A．I-&gt;V-&gt;VI-&gt;II-&gt;VII   B．III-&gt;I-&gt;V-&gt;VIIC．III-&gt;IV-&gt;V-&gt;VI-&gt;VII    D．IV-&gt;I-&gt;V-&gt;VI-&gt;VI</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P1327] 在采用中断 I/O 方式控制打印输出的情况下，CPU 和打印控制接口中的 I/O 端口之间交换的信息不可能是 。</w:t>
      </w:r>
    </w:p>
    <w:p>
      <w:pPr>
        <w:rPr>
          <w:rFonts w:hint="eastAsia" w:eastAsia="宋体"/>
          <w:lang w:val="en-US" w:eastAsia="zh-CN"/>
        </w:rPr>
      </w:pPr>
      <w:r>
        <w:rPr>
          <w:rFonts w:hint="eastAsia" w:eastAsia="宋体"/>
          <w:lang w:val="en-US" w:eastAsia="zh-CN"/>
        </w:rPr>
        <w:t>A．打印字符  B．主存地址  C．设备状态  D．控制命令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P1328] I/O指令实现的数据传送通常发生在</w:t>
      </w:r>
    </w:p>
    <w:p>
      <w:pPr>
        <w:rPr>
          <w:rFonts w:hint="eastAsia" w:eastAsia="宋体"/>
          <w:lang w:val="en-US" w:eastAsia="zh-CN"/>
        </w:rPr>
      </w:pPr>
      <w:r>
        <w:rPr>
          <w:rFonts w:hint="eastAsia" w:eastAsia="宋体"/>
          <w:lang w:val="en-US" w:eastAsia="zh-CN"/>
        </w:rPr>
        <w:t> A．I/O设备和I/O端口之间  B．通用寄存器和I/O设备之间 C．I/O端口和I/O端口之间  D．通用寄存器和I/O端口之间</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P1329] 下列选项中，用于设备和设备控制器（I/O 接口）之间互连的接口标准是</w:t>
      </w:r>
    </w:p>
    <w:p>
      <w:pPr>
        <w:rPr>
          <w:rFonts w:hint="eastAsia" w:eastAsia="宋体"/>
          <w:lang w:val="en-US" w:eastAsia="zh-CN"/>
        </w:rPr>
      </w:pPr>
      <w:r>
        <w:rPr>
          <w:rFonts w:hint="eastAsia" w:eastAsia="宋体"/>
          <w:lang w:val="en-US" w:eastAsia="zh-CN"/>
        </w:rPr>
        <w:t>A. PCI  B. USB  C. AGP   D. PCI-Express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P1331] 下列关于外部 I/O 中断的叙述中，正确的是。</w:t>
      </w:r>
    </w:p>
    <w:p>
      <w:pPr>
        <w:rPr>
          <w:rFonts w:hint="eastAsia" w:eastAsia="宋体"/>
          <w:lang w:val="en-US" w:eastAsia="zh-CN"/>
        </w:rPr>
      </w:pPr>
      <w:r>
        <w:rPr>
          <w:rFonts w:hint="eastAsia" w:eastAsia="宋体"/>
          <w:lang w:val="en-US" w:eastAsia="zh-CN"/>
        </w:rPr>
        <w:t>A. 中断控制器按所接收中断请求的先后次序进行中断优先级排队B. CPU 响应中断时，通过执行中断隐指令完成通用寄存器的保护C. CPU 只有在处于中断允许状态时，才能响应外部设备的中断请求D. 有中断请求时， CPU 立即暂停当前指令执行，转去执行中断服务程序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P1333] 下列有关 I/O 接口的叙述中，错误的是 。</w:t>
      </w:r>
    </w:p>
    <w:p>
      <w:pPr>
        <w:rPr>
          <w:rFonts w:hint="eastAsia" w:eastAsia="宋体"/>
          <w:lang w:val="en-US" w:eastAsia="zh-CN"/>
        </w:rPr>
      </w:pPr>
      <w:r>
        <w:rPr>
          <w:rFonts w:hint="eastAsia" w:eastAsia="宋体"/>
          <w:lang w:val="en-US" w:eastAsia="zh-CN"/>
        </w:rPr>
        <w:t>A．状态端口和控制端口可以合用同一个寄存器B．I/O 接口中 CPU 可访问的寄存器称为 I/O 端口C．采用独立编址方式时，I/O 端口地址和主存地址可能相同D．采用统一编址方式时，CPU 不能用访存指令访问 I/O 端口</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P1334] 若某设备中断请求的响应和处理时间为 100ns，每 400ns 发出一次中断请求，中断响应所允许的最长延迟时间为 50ns，则在该设备持续工作过程中，CPU 用于该设备的 I/O时间占整个 CPU 时间的百分比至少是 。</w:t>
      </w:r>
    </w:p>
    <w:p>
      <w:pPr>
        <w:rPr>
          <w:rFonts w:hint="eastAsia" w:eastAsia="宋体"/>
          <w:lang w:val="en-US" w:eastAsia="zh-CN"/>
        </w:rPr>
      </w:pPr>
      <w:r>
        <w:rPr>
          <w:rFonts w:hint="eastAsia" w:eastAsia="宋体"/>
          <w:lang w:val="en-US" w:eastAsia="zh-CN"/>
        </w:rPr>
        <w:t>A．12.5%  B．25% C．37.5%  D．50%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[政治 P1334] 毛泽东首次明确提出“新民主主义革命”这一科学概念的著作是  </w:t>
      </w:r>
    </w:p>
    <w:p>
      <w:pPr>
        <w:rPr>
          <w:rFonts w:hint="eastAsia" w:eastAsia="宋体"/>
          <w:lang w:val="en-US" w:eastAsia="zh-CN"/>
        </w:rPr>
      </w:pPr>
      <w:r>
        <w:rPr>
          <w:rFonts w:hint="eastAsia" w:eastAsia="宋体"/>
          <w:lang w:val="en-US" w:eastAsia="zh-CN"/>
        </w:rPr>
        <w:t>A.《〈共产党人〉发刊词》B.《中国革命和中国共产党》 C.《新民主主义论》D.《论联合政府》</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[政治 P1336] 在农业社会主义改造中建立的初级农业生产合作社属于  </w:t>
      </w:r>
    </w:p>
    <w:p>
      <w:pPr>
        <w:rPr>
          <w:rFonts w:hint="eastAsia" w:eastAsia="宋体"/>
          <w:lang w:val="en-US" w:eastAsia="zh-CN"/>
        </w:rPr>
      </w:pPr>
      <w:r>
        <w:rPr>
          <w:rFonts w:hint="eastAsia" w:eastAsia="宋体"/>
          <w:lang w:val="en-US" w:eastAsia="zh-CN"/>
        </w:rPr>
        <w:t>A.  新民主主义性质  B.  社会主义萌芽性质   C.  半社会主义性质  D.  社会主义性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[政治 P1337] 贯彻“三个代表”重要思想，关键在 </w:t>
      </w:r>
    </w:p>
    <w:p>
      <w:pPr>
        <w:rPr>
          <w:rFonts w:hint="eastAsia" w:eastAsia="宋体"/>
          <w:lang w:val="en-US" w:eastAsia="zh-CN"/>
        </w:rPr>
      </w:pPr>
      <w:r>
        <w:rPr>
          <w:rFonts w:hint="eastAsia" w:eastAsia="宋体"/>
          <w:lang w:val="en-US" w:eastAsia="zh-CN"/>
        </w:rPr>
        <w:t>A. 坚持党的先进性　 　B.  坚持执政为民C. 坚持党的阶级性　　D.  坚持与时俱进</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P1338] “三个代表”重要思想是我们党的立党之本、执政之基、力量之源。这里的“本”、“基”、“源”，说到底就是</w:t>
      </w:r>
    </w:p>
    <w:p>
      <w:pPr>
        <w:rPr>
          <w:rFonts w:hint="eastAsia" w:eastAsia="宋体"/>
          <w:lang w:val="en-US" w:eastAsia="zh-CN"/>
        </w:rPr>
      </w:pPr>
      <w:r>
        <w:rPr>
          <w:rFonts w:hint="eastAsia" w:eastAsia="宋体"/>
          <w:lang w:val="en-US" w:eastAsia="zh-CN"/>
        </w:rPr>
        <w:t>A.  发展先进生产力  B.  发展先进文化C.  人民群众的支持和拥护  D.  人民群众生活水平的提高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P1340] 2003年9月通过全民公决否决了加入欧元区议案的欧盟国家是</w:t>
      </w:r>
    </w:p>
    <w:p>
      <w:pPr>
        <w:rPr>
          <w:rFonts w:hint="eastAsia" w:eastAsia="宋体"/>
          <w:lang w:val="en-US" w:eastAsia="zh-CN"/>
        </w:rPr>
      </w:pPr>
      <w:r>
        <w:rPr>
          <w:rFonts w:hint="eastAsia" w:eastAsia="宋体"/>
          <w:lang w:val="en-US" w:eastAsia="zh-CN"/>
        </w:rPr>
        <w:t>A.  瑞典 B.  丹麦 C. 英国 D.  希腊</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[政治 P1342] 2003年中国与欧盟关系有了进一步发展，其突出表现是</w:t>
      </w:r>
    </w:p>
    <w:p>
      <w:pPr>
        <w:rPr>
          <w:rFonts w:hint="eastAsia" w:eastAsia="宋体"/>
          <w:lang w:val="en-US" w:eastAsia="zh-CN"/>
        </w:rPr>
      </w:pPr>
      <w:r>
        <w:rPr>
          <w:rFonts w:hint="eastAsia" w:eastAsia="宋体"/>
          <w:lang w:val="en-US" w:eastAsia="zh-CN"/>
        </w:rPr>
        <w:t>A.  中国与欧盟领导人年度会晤机制起步B.  中国与欧盟建立全面伙伴关系C.  中国首次制定和发表《中国对欧盟政策文件》D.  欧盟首次制定和发表《中国欧盟关系长期政策》</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P1130] （）是按照一定的数据模型组织的、长期存储在计算机内，可为多个用户共享的数据的集合。</w:t>
      </w:r>
    </w:p>
    <w:p>
      <w:pPr>
        <w:rPr>
          <w:rFonts w:hint="eastAsia" w:eastAsia="宋体"/>
          <w:lang w:val="en-US" w:eastAsia="zh-CN"/>
        </w:rPr>
      </w:pPr>
      <w:r>
        <w:rPr>
          <w:rFonts w:hint="eastAsia" w:eastAsia="宋体"/>
          <w:lang w:val="en-US" w:eastAsia="zh-CN"/>
        </w:rPr>
        <w:t>（A）数据库系统                 （B）数据库（C）关系数据库                 （D）数据库管理系统</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P1131] 数据库系统的基础是（）。</w:t>
      </w:r>
    </w:p>
    <w:p>
      <w:pPr>
        <w:rPr>
          <w:rFonts w:hint="eastAsia" w:eastAsia="宋体"/>
          <w:lang w:val="en-US" w:eastAsia="zh-CN"/>
        </w:rPr>
      </w:pPr>
      <w:r>
        <w:rPr>
          <w:rFonts w:hint="eastAsia" w:eastAsia="宋体"/>
          <w:lang w:val="en-US" w:eastAsia="zh-CN"/>
        </w:rPr>
        <w:t>（A）数据结构                   （B）数据库管理系统（C）操作系统                   （D）数据模型</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P1132] （  ）处于数据库系统的核心位置。</w:t>
      </w:r>
    </w:p>
    <w:p>
      <w:pPr>
        <w:rPr>
          <w:rFonts w:hint="eastAsia" w:eastAsia="宋体"/>
          <w:lang w:val="en-US" w:eastAsia="zh-CN"/>
        </w:rPr>
      </w:pPr>
      <w:r>
        <w:rPr>
          <w:rFonts w:hint="eastAsia" w:eastAsia="宋体"/>
          <w:lang w:val="en-US" w:eastAsia="zh-CN"/>
        </w:rPr>
        <w:t>（A）数据字典                   （B）数据库（C）数据库管理系统             （D）数据库管理员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P1133] 对数据库的操作要以（     ）内容为依据。</w:t>
      </w:r>
    </w:p>
    <w:p>
      <w:pPr>
        <w:rPr>
          <w:rFonts w:hint="eastAsia" w:eastAsia="宋体"/>
          <w:lang w:val="en-US" w:eastAsia="zh-CN"/>
        </w:rPr>
      </w:pPr>
      <w:r>
        <w:rPr>
          <w:rFonts w:hint="eastAsia" w:eastAsia="宋体"/>
          <w:lang w:val="en-US" w:eastAsia="zh-CN"/>
        </w:rPr>
        <w:t>（A）数据模型                   （B）数据字典（C）数据库管理系统             （D）运行日志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P1134] 查询处理最复杂的最重要的部分是（        ）。</w:t>
      </w:r>
    </w:p>
    <w:p>
      <w:pPr>
        <w:rPr>
          <w:rFonts w:hint="eastAsia" w:eastAsia="宋体"/>
          <w:lang w:val="en-US" w:eastAsia="zh-CN"/>
        </w:rPr>
      </w:pPr>
      <w:r>
        <w:rPr>
          <w:rFonts w:hint="eastAsia" w:eastAsia="宋体"/>
          <w:lang w:val="en-US" w:eastAsia="zh-CN"/>
        </w:rPr>
        <w:t>（A）检查是否存在所查询的关系（B）检查该操作是否在合法的授权范围内（C）确定查询路径            （D）查询优化</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P1135] 有了模式/内模式的映象，可以保证数据和应用程序之间的（      ）。</w:t>
      </w:r>
    </w:p>
    <w:p>
      <w:pPr>
        <w:rPr>
          <w:rFonts w:hint="eastAsia" w:eastAsia="宋体"/>
          <w:lang w:val="en-US" w:eastAsia="zh-CN"/>
        </w:rPr>
      </w:pPr>
      <w:r>
        <w:rPr>
          <w:rFonts w:hint="eastAsia" w:eastAsia="宋体"/>
          <w:lang w:val="en-US" w:eastAsia="zh-CN"/>
        </w:rPr>
        <w:t>（A）逻辑独立性                 （B）物理独立性（C）数据一致性                 （D）数据安全性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P1136] （       ）是数据库中全部数据的逻辑结构和特征的描述。</w:t>
      </w:r>
    </w:p>
    <w:p>
      <w:pPr>
        <w:rPr>
          <w:rFonts w:hint="eastAsia" w:eastAsia="宋体"/>
          <w:lang w:val="en-US" w:eastAsia="zh-CN"/>
        </w:rPr>
      </w:pPr>
      <w:r>
        <w:rPr>
          <w:rFonts w:hint="eastAsia" w:eastAsia="宋体"/>
          <w:lang w:val="en-US" w:eastAsia="zh-CN"/>
        </w:rPr>
        <w:t>（A）模式    （B）外模式     （C）内模式      （D）存储模式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P1137] （       ）是数据库物理结构和存储方式的描述。</w:t>
      </w:r>
    </w:p>
    <w:p>
      <w:pPr>
        <w:rPr>
          <w:rFonts w:hint="eastAsia" w:eastAsia="宋体"/>
          <w:lang w:val="en-US" w:eastAsia="zh-CN"/>
        </w:rPr>
      </w:pPr>
      <w:r>
        <w:rPr>
          <w:rFonts w:hint="eastAsia" w:eastAsia="宋体"/>
          <w:lang w:val="en-US" w:eastAsia="zh-CN"/>
        </w:rPr>
        <w:t>（A）模式    （B）外模式     （C）内模式     （D）概念模式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P1138] （       ）是用户可以看见和使用的局部逻辑结构和特征的描述。</w:t>
      </w:r>
    </w:p>
    <w:p>
      <w:pPr>
        <w:rPr>
          <w:rFonts w:hint="eastAsia" w:eastAsia="宋体"/>
          <w:lang w:val="en-US" w:eastAsia="zh-CN"/>
        </w:rPr>
      </w:pPr>
      <w:r>
        <w:rPr>
          <w:rFonts w:hint="eastAsia" w:eastAsia="宋体"/>
          <w:lang w:val="en-US" w:eastAsia="zh-CN"/>
        </w:rPr>
        <w:t>（A）模式    （B）外模式      （C）内模式     （D）概念模式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P1139] 数据库管理系统允许用户把一个或多个数据库操作组成（     ），它是一组按顺序执行的操作单位。</w:t>
      </w:r>
    </w:p>
    <w:p>
      <w:pPr>
        <w:rPr>
          <w:rFonts w:hint="eastAsia" w:eastAsia="宋体"/>
          <w:lang w:val="en-US" w:eastAsia="zh-CN"/>
        </w:rPr>
      </w:pPr>
      <w:r>
        <w:rPr>
          <w:rFonts w:hint="eastAsia" w:eastAsia="宋体"/>
          <w:lang w:val="en-US" w:eastAsia="zh-CN"/>
        </w:rPr>
        <w:t>（A）命令    （B）事务        （C）文件       （D）程序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P1140] 用树型结构来表示实体之间联系的模型称为（    ）。</w:t>
      </w:r>
    </w:p>
    <w:p>
      <w:pPr>
        <w:rPr>
          <w:rFonts w:hint="eastAsia" w:eastAsia="宋体"/>
          <w:lang w:val="en-US" w:eastAsia="zh-CN"/>
        </w:rPr>
      </w:pPr>
      <w:r>
        <w:rPr>
          <w:rFonts w:hint="eastAsia" w:eastAsia="宋体"/>
          <w:lang w:val="en-US" w:eastAsia="zh-CN"/>
        </w:rPr>
        <w:t>（A）关系模型   （B）层次模型   （C）网状模型   （D）记录模型</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P1141] 数据模型中用于描述系统静态特性的是（    ）。</w:t>
      </w:r>
    </w:p>
    <w:p>
      <w:pPr>
        <w:rPr>
          <w:rFonts w:hint="eastAsia" w:eastAsia="宋体"/>
          <w:lang w:val="en-US" w:eastAsia="zh-CN"/>
        </w:rPr>
      </w:pPr>
      <w:r>
        <w:rPr>
          <w:rFonts w:hint="eastAsia" w:eastAsia="宋体"/>
          <w:lang w:val="en-US" w:eastAsia="zh-CN"/>
        </w:rPr>
        <w:t>（A）数据结构   （B）数据操作   （C）完整性约束  （D）数据模型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P1142] 关系中标题栏中各列的名称称为(       )。 </w:t>
      </w:r>
    </w:p>
    <w:p>
      <w:pPr>
        <w:rPr>
          <w:rFonts w:hint="eastAsia" w:eastAsia="宋体"/>
          <w:lang w:val="en-US" w:eastAsia="zh-CN"/>
        </w:rPr>
      </w:pPr>
      <w:r>
        <w:rPr>
          <w:rFonts w:hint="eastAsia" w:eastAsia="宋体"/>
          <w:lang w:val="en-US" w:eastAsia="zh-CN"/>
        </w:rPr>
        <w:t>（A）对象    （B）元组        （C）属性       （D）记录</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P1143] 在下述关系的特点中，错误的是（        ）。 </w:t>
      </w:r>
    </w:p>
    <w:p>
      <w:pPr>
        <w:rPr>
          <w:rFonts w:hint="eastAsia" w:eastAsia="宋体"/>
          <w:lang w:val="en-US" w:eastAsia="zh-CN"/>
        </w:rPr>
      </w:pPr>
      <w:r>
        <w:rPr>
          <w:rFonts w:hint="eastAsia" w:eastAsia="宋体"/>
          <w:lang w:val="en-US" w:eastAsia="zh-CN"/>
        </w:rPr>
        <w:t>（A）列可以交换                 （B）行可以交换（C）任意两元组不能相同         （D）表中的数据项可分</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P1144] 下面的选项不是关系数据库基本特征的是（    ）。</w:t>
      </w:r>
    </w:p>
    <w:p>
      <w:pPr>
        <w:rPr>
          <w:rFonts w:hint="eastAsia" w:eastAsia="宋体"/>
          <w:lang w:val="en-US" w:eastAsia="zh-CN"/>
        </w:rPr>
      </w:pPr>
      <w:r>
        <w:rPr>
          <w:rFonts w:hint="eastAsia" w:eastAsia="宋体"/>
          <w:lang w:val="en-US" w:eastAsia="zh-CN"/>
        </w:rPr>
        <w:t>（A）不同的列应有不同的数据类型　 （B）不同的列应有不同的列名（C）与行的次序无关              　（D）与列的次序无关</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P1145] 数据库系统的三级模式是指（     ）。</w:t>
      </w:r>
    </w:p>
    <w:p>
      <w:pPr>
        <w:rPr>
          <w:rFonts w:hint="eastAsia" w:eastAsia="宋体"/>
          <w:lang w:val="en-US" w:eastAsia="zh-CN"/>
        </w:rPr>
      </w:pPr>
      <w:r>
        <w:rPr>
          <w:rFonts w:hint="eastAsia" w:eastAsia="宋体"/>
          <w:lang w:val="en-US" w:eastAsia="zh-CN"/>
        </w:rPr>
        <w:t>（A）模式、概念模式、存储模式       （B）外模式、子模式、模式、（C）用户模式、子模式、存储模式     （D）外模式、模式、内模式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P1147] 下列哪一条不是由于关系模式设计不当而引起的（     ）？</w:t>
      </w:r>
    </w:p>
    <w:p>
      <w:pPr>
        <w:rPr>
          <w:rFonts w:hint="eastAsia" w:eastAsia="宋体"/>
          <w:lang w:val="en-US" w:eastAsia="zh-CN"/>
        </w:rPr>
      </w:pPr>
      <w:r>
        <w:rPr>
          <w:rFonts w:hint="eastAsia" w:eastAsia="宋体"/>
          <w:lang w:val="en-US" w:eastAsia="zh-CN"/>
        </w:rPr>
        <w:t>（A）数据冗余   （B）丢失修改   （C）插入异常     （D）更新异常</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P1148] 如下列出的数据库管理系统中，哪一个目前还不能称为主流数据库管理系统（     ）？  </w:t>
      </w:r>
    </w:p>
    <w:p>
      <w:pPr>
        <w:rPr>
          <w:rFonts w:hint="eastAsia" w:eastAsia="宋体"/>
          <w:lang w:val="en-US" w:eastAsia="zh-CN"/>
        </w:rPr>
      </w:pPr>
      <w:r>
        <w:rPr>
          <w:rFonts w:hint="eastAsia" w:eastAsia="宋体"/>
          <w:lang w:val="en-US" w:eastAsia="zh-CN"/>
        </w:rPr>
        <w:t>（A）Oracle    （B）IBM DB2     （C）Sybase   （D）Foxpro</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P1149] 关系模式进行投影运算后（     ）。</w:t>
      </w:r>
    </w:p>
    <w:p>
      <w:pPr>
        <w:rPr>
          <w:rFonts w:hint="eastAsia" w:eastAsia="宋体"/>
          <w:lang w:val="en-US" w:eastAsia="zh-CN"/>
        </w:rPr>
      </w:pPr>
      <w:r>
        <w:rPr>
          <w:rFonts w:hint="eastAsia" w:eastAsia="宋体"/>
          <w:lang w:val="en-US" w:eastAsia="zh-CN"/>
        </w:rPr>
        <w:t>（A）元组个数等于投影前的元组个数（B）元组个数小于投影前的元组个数（C）元组个数小于或等于投影前的元组个数（D）元组个数大于或等于投影前的元组个数</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P1150] 关系代数中的联接操作是由（   ）操作组合而成 。 </w:t>
      </w:r>
    </w:p>
    <w:p>
      <w:pPr>
        <w:rPr>
          <w:rFonts w:hint="eastAsia" w:eastAsia="宋体"/>
          <w:lang w:val="en-US" w:eastAsia="zh-CN"/>
        </w:rPr>
      </w:pPr>
      <w:r>
        <w:rPr>
          <w:rFonts w:hint="eastAsia" w:eastAsia="宋体"/>
          <w:lang w:val="en-US" w:eastAsia="zh-CN"/>
        </w:rPr>
        <w:t>（A）选择和投影                （B）选择和笛卡尔积（C）投影、选择、笛卡尔积      （D） 投影和笛卡尔积</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P1151] 在关系中，能唯一标识元组的属性集称为关系模式的（   ）。</w:t>
      </w:r>
    </w:p>
    <w:p>
      <w:pPr>
        <w:rPr>
          <w:rFonts w:hint="eastAsia" w:eastAsia="宋体"/>
          <w:lang w:val="en-US" w:eastAsia="zh-CN"/>
        </w:rPr>
      </w:pPr>
      <w:r>
        <w:rPr>
          <w:rFonts w:hint="eastAsia" w:eastAsia="宋体"/>
          <w:lang w:val="en-US" w:eastAsia="zh-CN"/>
        </w:rPr>
        <w:t>（A）候选码     （B）主码     （C）外码      （D）主键</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P1152] δF1(δF2(E))等价于（          ）。  </w:t>
      </w:r>
    </w:p>
    <w:p>
      <w:pPr>
        <w:rPr>
          <w:rFonts w:hint="eastAsia" w:eastAsia="宋体"/>
          <w:lang w:val="en-US" w:eastAsia="zh-CN"/>
        </w:rPr>
      </w:pPr>
      <w:r>
        <w:rPr>
          <w:rFonts w:hint="eastAsia" w:eastAsia="宋体"/>
          <w:lang w:val="en-US" w:eastAsia="zh-CN"/>
        </w:rPr>
        <w:t>（A）δF1∨F2（E）             （B）δF1（E）   （C）δF1∧F2（E）         （D）δF2（E）</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P1153] 关系操作的特点是（    ）。  </w:t>
      </w:r>
    </w:p>
    <w:p>
      <w:pPr>
        <w:rPr>
          <w:rFonts w:hint="eastAsia" w:eastAsia="宋体"/>
          <w:lang w:val="en-US" w:eastAsia="zh-CN"/>
        </w:rPr>
      </w:pPr>
      <w:r>
        <w:rPr>
          <w:rFonts w:hint="eastAsia" w:eastAsia="宋体"/>
          <w:lang w:val="en-US" w:eastAsia="zh-CN"/>
        </w:rPr>
        <w:t>（A）记录操作方式  （B）字段操作方式 （C）集合操作方式  （D）对象操作方式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P1154] 实体完整性是对关系中（    ）的约束。</w:t>
      </w:r>
    </w:p>
    <w:p>
      <w:pPr>
        <w:rPr>
          <w:rFonts w:hint="eastAsia" w:eastAsia="宋体"/>
          <w:lang w:val="en-US" w:eastAsia="zh-CN"/>
        </w:rPr>
      </w:pPr>
      <w:r>
        <w:rPr>
          <w:rFonts w:hint="eastAsia" w:eastAsia="宋体"/>
          <w:lang w:val="en-US" w:eastAsia="zh-CN"/>
        </w:rPr>
        <w:t>（A）主属性   （B）主码整体    （C）关系模式   （D）元组</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P1155] 关系代数的运算对象和结果均为（    ）。 </w:t>
      </w:r>
    </w:p>
    <w:p>
      <w:pPr>
        <w:rPr>
          <w:rFonts w:hint="eastAsia" w:eastAsia="宋体"/>
          <w:lang w:val="en-US" w:eastAsia="zh-CN"/>
        </w:rPr>
      </w:pPr>
      <w:r>
        <w:rPr>
          <w:rFonts w:hint="eastAsia" w:eastAsia="宋体"/>
          <w:lang w:val="en-US" w:eastAsia="zh-CN"/>
        </w:rPr>
        <w:t>（A）数据库     （B）关系      （C）表      （D）记录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P1156] 关系R与关系S只有一个公共属性，T1是R与S作θ连接的结果，T2是R与S自然连接的结果，则</w:t>
      </w:r>
    </w:p>
    <w:p>
      <w:pPr>
        <w:rPr>
          <w:rFonts w:hint="eastAsia" w:eastAsia="宋体"/>
          <w:lang w:val="en-US" w:eastAsia="zh-CN"/>
        </w:rPr>
      </w:pPr>
      <w:r>
        <w:rPr>
          <w:rFonts w:hint="eastAsia" w:eastAsia="宋体"/>
          <w:lang w:val="en-US" w:eastAsia="zh-CN"/>
        </w:rPr>
        <w:t>（A）T1的属性个数等于T2的属性个数（B）T1的属性个数小于T2的属性个数（C）T1的属性个数大于或等于T2的属性个数（D）T1的属性个数大于T2的属性个数</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P1157] 在SQL中，用户可以直接操作的是（           ）。 </w:t>
      </w:r>
    </w:p>
    <w:p>
      <w:pPr>
        <w:rPr>
          <w:rFonts w:hint="eastAsia" w:eastAsia="宋体"/>
          <w:lang w:val="en-US" w:eastAsia="zh-CN"/>
        </w:rPr>
      </w:pPr>
      <w:r>
        <w:rPr>
          <w:rFonts w:hint="eastAsia" w:eastAsia="宋体"/>
          <w:lang w:val="en-US" w:eastAsia="zh-CN"/>
        </w:rPr>
        <w:t>（A）基本表               （B）视图（C）基本表或视图         （D）基本表和视图</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P1158] 在SQL中，与关系代数中的投影运算对应的子句是（      ）。 </w:t>
      </w:r>
    </w:p>
    <w:p>
      <w:pPr>
        <w:rPr>
          <w:rFonts w:hint="eastAsia" w:eastAsia="宋体"/>
          <w:lang w:val="en-US" w:eastAsia="zh-CN"/>
        </w:rPr>
      </w:pPr>
      <w:r>
        <w:rPr>
          <w:rFonts w:hint="eastAsia" w:eastAsia="宋体"/>
          <w:lang w:val="en-US" w:eastAsia="zh-CN"/>
        </w:rPr>
        <w:t>（A）SELECT  （B）FROM   （C）WHERE   （D）ORDER BY</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P1160] SELECT语句执行的结果是（    ）。</w:t>
      </w:r>
    </w:p>
    <w:p>
      <w:pPr>
        <w:rPr>
          <w:rFonts w:hint="eastAsia" w:eastAsia="宋体"/>
          <w:lang w:val="en-US" w:eastAsia="zh-CN"/>
        </w:rPr>
      </w:pPr>
      <w:r>
        <w:rPr>
          <w:rFonts w:hint="eastAsia" w:eastAsia="宋体"/>
          <w:lang w:val="en-US" w:eastAsia="zh-CN"/>
        </w:rPr>
        <w:t>（A）数据项    （B）元组     （C）表     （D）数据库</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P1161] 在SELECT语句中使用*表示（          ）。</w:t>
      </w:r>
    </w:p>
    <w:p>
      <w:pPr>
        <w:rPr>
          <w:rFonts w:hint="eastAsia" w:eastAsia="宋体"/>
          <w:lang w:val="en-US" w:eastAsia="zh-CN"/>
        </w:rPr>
      </w:pPr>
      <w:r>
        <w:rPr>
          <w:rFonts w:hint="eastAsia" w:eastAsia="宋体"/>
          <w:lang w:val="en-US" w:eastAsia="zh-CN"/>
        </w:rPr>
        <w:t>（A）选择任何属性         （B）选择全部属性（C）选择全部元组         （D）选择主码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P1162] 使用CREATE TABLE语句建立的是（         ）。</w:t>
      </w:r>
    </w:p>
    <w:p>
      <w:pPr>
        <w:rPr>
          <w:rFonts w:hint="eastAsia" w:eastAsia="宋体"/>
          <w:lang w:val="en-US" w:eastAsia="zh-CN"/>
        </w:rPr>
      </w:pPr>
      <w:r>
        <w:rPr>
          <w:rFonts w:hint="eastAsia" w:eastAsia="宋体"/>
          <w:lang w:val="en-US" w:eastAsia="zh-CN"/>
        </w:rPr>
        <w:t>（A）数据库   （B）表     （C）视图     （D）索引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P1163] 在SELECT语句中使用MIN（属性名）时，属性名（        ）</w:t>
      </w:r>
    </w:p>
    <w:p>
      <w:pPr>
        <w:rPr>
          <w:rFonts w:hint="eastAsia" w:eastAsia="宋体"/>
          <w:lang w:val="en-US" w:eastAsia="zh-CN"/>
        </w:rPr>
      </w:pPr>
      <w:r>
        <w:rPr>
          <w:rFonts w:hint="eastAsia" w:eastAsia="宋体"/>
          <w:lang w:val="en-US" w:eastAsia="zh-CN"/>
        </w:rPr>
        <w:t>（A）必须是数值型          （B）必须是字符型（C）必须是数值型和字符型  （D）不限制数据类型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P1164] 在视图上不能完成的操作是（   ） 。  </w:t>
      </w:r>
    </w:p>
    <w:p>
      <w:pPr>
        <w:rPr>
          <w:rFonts w:hint="eastAsia" w:eastAsia="宋体"/>
          <w:lang w:val="en-US" w:eastAsia="zh-CN"/>
        </w:rPr>
      </w:pPr>
      <w:r>
        <w:rPr>
          <w:rFonts w:hint="eastAsia" w:eastAsia="宋体"/>
          <w:lang w:val="en-US" w:eastAsia="zh-CN"/>
        </w:rPr>
        <w:t>（A）更新视图             （B）查询（C）在视图上定义新的表    （D）在视图上定义新的视图</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P1165] 使用CREATE VIEW语句建立的是（    ）。</w:t>
      </w:r>
    </w:p>
    <w:p>
      <w:pPr>
        <w:rPr>
          <w:rFonts w:hint="eastAsia" w:eastAsia="宋体"/>
          <w:lang w:val="en-US" w:eastAsia="zh-CN"/>
        </w:rPr>
      </w:pPr>
      <w:r>
        <w:rPr>
          <w:rFonts w:hint="eastAsia" w:eastAsia="宋体"/>
          <w:lang w:val="en-US" w:eastAsia="zh-CN"/>
        </w:rPr>
        <w:t>（A）数据库    （B）表     （C）视图     （D）索引</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P1168] 在SQL语句中，ALTER的作用是（        ）。  </w:t>
      </w:r>
    </w:p>
    <w:p>
      <w:pPr>
        <w:rPr>
          <w:rFonts w:hint="eastAsia" w:eastAsia="宋体"/>
          <w:lang w:val="en-US" w:eastAsia="zh-CN"/>
        </w:rPr>
      </w:pPr>
      <w:r>
        <w:rPr>
          <w:rFonts w:hint="eastAsia" w:eastAsia="宋体"/>
          <w:lang w:val="en-US" w:eastAsia="zh-CN"/>
        </w:rPr>
        <w:t>（A）删除基本表           （B）修改基本表中的数据（C）修改基本表的结构     （D）修改视图</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P1169] 在SELECT语句中使用AVG（属性名）时，属性名（     ）。</w:t>
      </w:r>
    </w:p>
    <w:p>
      <w:pPr>
        <w:rPr>
          <w:rFonts w:hint="eastAsia" w:eastAsia="宋体"/>
          <w:lang w:val="en-US" w:eastAsia="zh-CN"/>
        </w:rPr>
      </w:pPr>
      <w:r>
        <w:rPr>
          <w:rFonts w:hint="eastAsia" w:eastAsia="宋体"/>
          <w:lang w:val="en-US" w:eastAsia="zh-CN"/>
        </w:rPr>
        <w:t>（A）必须是数值型          （B）必须是字符型（C）必须是数值型和字符型  （D）不限制数据类型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P1170] 在SQL中，对嵌套查询的处理原则是（         ）。  </w:t>
      </w:r>
    </w:p>
    <w:p>
      <w:pPr>
        <w:rPr>
          <w:rFonts w:hint="eastAsia" w:eastAsia="宋体"/>
          <w:lang w:val="en-US" w:eastAsia="zh-CN"/>
        </w:rPr>
      </w:pPr>
      <w:r>
        <w:rPr>
          <w:rFonts w:hint="eastAsia" w:eastAsia="宋体"/>
          <w:lang w:val="en-US" w:eastAsia="zh-CN"/>
        </w:rPr>
        <w:t>（A）从外层向内层处理      （B）从内层向外层处理（C）内、外层同时处理      （D）内、外层交替处理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P1171] 数据依赖理论可以消除数据库的（    ）。 </w:t>
      </w:r>
    </w:p>
    <w:p>
      <w:pPr>
        <w:rPr>
          <w:rFonts w:hint="eastAsia" w:eastAsia="宋体"/>
          <w:lang w:val="en-US" w:eastAsia="zh-CN"/>
        </w:rPr>
      </w:pPr>
      <w:r>
        <w:rPr>
          <w:rFonts w:hint="eastAsia" w:eastAsia="宋体"/>
          <w:lang w:val="en-US" w:eastAsia="zh-CN"/>
        </w:rPr>
        <w:t>（A）插入异常、数据冗余、删除异常、更新异常   （B）插入异常   （C）删除异常                                  （D）更新异常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P1173] 当选择满足一定条件的元组进行分组时，应使用的关键字是（      ）。  </w:t>
      </w:r>
    </w:p>
    <w:p>
      <w:pPr>
        <w:rPr>
          <w:rFonts w:hint="eastAsia" w:eastAsia="宋体"/>
          <w:lang w:val="en-US" w:eastAsia="zh-CN"/>
        </w:rPr>
      </w:pPr>
      <w:r>
        <w:rPr>
          <w:rFonts w:hint="eastAsia" w:eastAsia="宋体"/>
          <w:lang w:val="en-US" w:eastAsia="zh-CN"/>
        </w:rPr>
        <w:t>（A）SELECT   （B）GROUP  （C）WHERE   （D）HAVINGD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r>
        <w:rPr>
          <w:rFonts w:hint="eastAsia" w:eastAsia="宋体"/>
          <w:lang w:val="en-US" w:eastAsia="zh-CN"/>
        </w:rPr>
        <w:t xml:space="preserve">[数据库 P1174] SQL语言具有的功能是（    ）。 </w:t>
      </w:r>
    </w:p>
    <w:p>
      <w:pPr>
        <w:rPr>
          <w:rFonts w:hint="eastAsia" w:eastAsia="宋体"/>
          <w:lang w:val="en-US" w:eastAsia="zh-CN"/>
        </w:rPr>
      </w:pPr>
      <w:r>
        <w:rPr>
          <w:rFonts w:hint="eastAsia" w:eastAsia="宋体"/>
          <w:lang w:val="en-US" w:eastAsia="zh-CN"/>
        </w:rPr>
        <w:t>（A）关系规范化，数据操作，数据控制（B）数据定义，数据操作，数据控制（C）数据定义，关系规范化，数据控制（D）数据定义，关系规范化，数据操作</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P1176] 现实世界中事物的特性在信息世界中称为(    )。</w:t>
      </w:r>
    </w:p>
    <w:p>
      <w:pPr>
        <w:rPr>
          <w:rFonts w:hint="eastAsia" w:eastAsia="宋体"/>
          <w:lang w:val="en-US" w:eastAsia="zh-CN"/>
        </w:rPr>
      </w:pPr>
      <w:r>
        <w:rPr>
          <w:rFonts w:hint="eastAsia" w:eastAsia="宋体"/>
          <w:lang w:val="en-US" w:eastAsia="zh-CN"/>
        </w:rPr>
        <w:t> （A）实体    （B）实体标识符  （C）属性    （D）关键码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P1177] 采用二维表格结构表达实体类型及实体间联系的数据模型是(     )。  </w:t>
      </w:r>
    </w:p>
    <w:p>
      <w:pPr>
        <w:rPr>
          <w:rFonts w:hint="eastAsia" w:eastAsia="宋体"/>
          <w:lang w:val="en-US" w:eastAsia="zh-CN"/>
        </w:rPr>
      </w:pPr>
      <w:r>
        <w:rPr>
          <w:rFonts w:hint="eastAsia" w:eastAsia="宋体"/>
          <w:lang w:val="en-US" w:eastAsia="zh-CN"/>
        </w:rPr>
        <w:t>（A）层次模型 （B）网状模型   （C）关系模型 （D）实体联系模型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P1179] 数据库系统中，用(     )描述全部数据的整体逻辑结构  </w:t>
      </w:r>
    </w:p>
    <w:p>
      <w:pPr>
        <w:rPr>
          <w:rFonts w:hint="eastAsia" w:eastAsia="宋体"/>
          <w:lang w:val="en-US" w:eastAsia="zh-CN"/>
        </w:rPr>
      </w:pPr>
      <w:r>
        <w:rPr>
          <w:rFonts w:hint="eastAsia" w:eastAsia="宋体"/>
          <w:lang w:val="en-US" w:eastAsia="zh-CN"/>
        </w:rPr>
        <w:t>（A）外模式  （B）存储模式   （C）内模式  （D）概念模式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P1181] 假设有关系R和S，关系代数表达式R－（R－S）表示的是（    ）。 </w:t>
      </w:r>
    </w:p>
    <w:p>
      <w:pPr>
        <w:rPr>
          <w:rFonts w:hint="eastAsia" w:eastAsia="宋体"/>
          <w:lang w:val="en-US" w:eastAsia="zh-CN"/>
        </w:rPr>
      </w:pPr>
      <w:r>
        <w:rPr>
          <w:rFonts w:hint="eastAsia" w:eastAsia="宋体"/>
          <w:lang w:val="en-US" w:eastAsia="zh-CN"/>
        </w:rPr>
        <w:t> （A）R∩S      （B）R∪S     （C）R－S       （D）R×S</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P1182] 从关系数据库中选出满足条件的属性的操作是（      ）。 </w:t>
      </w:r>
    </w:p>
    <w:p>
      <w:pPr>
        <w:rPr>
          <w:rFonts w:hint="eastAsia" w:eastAsia="宋体"/>
          <w:lang w:val="en-US" w:eastAsia="zh-CN"/>
        </w:rPr>
      </w:pPr>
      <w:r>
        <w:rPr>
          <w:rFonts w:hint="eastAsia" w:eastAsia="宋体"/>
          <w:lang w:val="en-US" w:eastAsia="zh-CN"/>
        </w:rPr>
        <w:t>（A）选择       （B）连接      （C）投影      （D）除</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P1183] 在SQL中，可以用Exists来测试一个集合中是否（      ）。  </w:t>
      </w:r>
    </w:p>
    <w:p>
      <w:pPr>
        <w:rPr>
          <w:rFonts w:hint="eastAsia" w:eastAsia="宋体"/>
          <w:lang w:val="en-US" w:eastAsia="zh-CN"/>
        </w:rPr>
      </w:pPr>
      <w:r>
        <w:rPr>
          <w:rFonts w:hint="eastAsia" w:eastAsia="宋体"/>
          <w:lang w:val="en-US" w:eastAsia="zh-CN"/>
        </w:rPr>
        <w:t>（A）有相同元组存在   （B）为空集合、（C）有相同分量存在   （D）为非空集合D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P1184] 五种基本关系代数运算是(     )。  </w:t>
      </w:r>
    </w:p>
    <w:p>
      <w:pPr>
        <w:rPr>
          <w:rFonts w:hint="eastAsia" w:eastAsia="宋体"/>
          <w:lang w:val="en-US" w:eastAsia="zh-CN"/>
        </w:rPr>
      </w:pPr>
      <w:r>
        <w:rPr>
          <w:rFonts w:hint="eastAsia" w:eastAsia="宋体"/>
          <w:lang w:val="en-US" w:eastAsia="zh-CN"/>
        </w:rPr>
        <w:t> A．∪，－，×，∏和σ B．∪，－，∞，∏和σC．∪，∩，×，∏和σD．∪，∩，∞，∏和σ</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P1186] 利用SQL的Grant语句可以向用户授予操作权限，若允许用户将获得的权限再授予其他用户时，应使用子句</w:t>
      </w:r>
    </w:p>
    <w:p>
      <w:pPr>
        <w:rPr>
          <w:rFonts w:hint="eastAsia" w:eastAsia="宋体"/>
          <w:lang w:val="en-US" w:eastAsia="zh-CN"/>
        </w:rPr>
      </w:pPr>
      <w:r>
        <w:rPr>
          <w:rFonts w:hint="eastAsia" w:eastAsia="宋体"/>
          <w:lang w:val="en-US" w:eastAsia="zh-CN"/>
        </w:rPr>
        <w:t>（A）With public                 （B）With option   （C）Withgrant option          （D）With all privileges</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P1187] 笛卡儿积是(     )进行运算  </w:t>
      </w:r>
    </w:p>
    <w:p>
      <w:pPr>
        <w:rPr>
          <w:rFonts w:hint="eastAsia" w:eastAsia="宋体"/>
          <w:lang w:val="en-US" w:eastAsia="zh-CN"/>
        </w:rPr>
      </w:pPr>
      <w:r>
        <w:rPr>
          <w:rFonts w:hint="eastAsia" w:eastAsia="宋体"/>
          <w:lang w:val="en-US" w:eastAsia="zh-CN"/>
        </w:rPr>
        <w:t>（A）向关系的垂直方向（B）向关系的水平方向（C）既向关系的水平方向也向关系的垂直方向（D）先向关系的垂直方向，然后再向关系的水平方向</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P1188] 关系模式R中的属性全是主属性，则R的最高范式必定是（    ） 。 </w:t>
      </w:r>
    </w:p>
    <w:p>
      <w:pPr>
        <w:rPr>
          <w:rFonts w:hint="eastAsia" w:eastAsia="宋体"/>
          <w:lang w:val="en-US" w:eastAsia="zh-CN"/>
        </w:rPr>
      </w:pPr>
      <w:r>
        <w:rPr>
          <w:rFonts w:hint="eastAsia" w:eastAsia="宋体"/>
          <w:lang w:val="en-US" w:eastAsia="zh-CN"/>
        </w:rPr>
        <w:t>A. 1NF      B.2NF 　  C. 3NF     D. BCNF</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P1189] 由分E-R图生成初步E-R图，其主要任务是（     ）。 </w:t>
      </w:r>
    </w:p>
    <w:p>
      <w:pPr>
        <w:rPr>
          <w:rFonts w:hint="eastAsia" w:eastAsia="宋体"/>
          <w:lang w:val="en-US" w:eastAsia="zh-CN"/>
        </w:rPr>
      </w:pPr>
      <w:r>
        <w:rPr>
          <w:rFonts w:hint="eastAsia" w:eastAsia="宋体"/>
          <w:lang w:val="en-US" w:eastAsia="zh-CN"/>
        </w:rPr>
        <w:t>A．消除不必要的冗余            B．消除属性冲突   C．消除结构冲突和命名冲突      D．选项B和选项CD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P1191] 事务特性中，“事务的所有操作在数据库中要么全部正确反映出来，要么全部不反映”是指事务的（    ）。</w:t>
      </w:r>
    </w:p>
    <w:p>
      <w:pPr>
        <w:rPr>
          <w:rFonts w:hint="eastAsia" w:eastAsia="宋体"/>
          <w:lang w:val="en-US" w:eastAsia="zh-CN"/>
        </w:rPr>
      </w:pPr>
      <w:r>
        <w:rPr>
          <w:rFonts w:hint="eastAsia" w:eastAsia="宋体"/>
          <w:lang w:val="en-US" w:eastAsia="zh-CN"/>
        </w:rPr>
        <w:t>A．原子性       B．一致性       C．隔离性        D．持久性</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P1192] 数据库系统的核心是（    ）。  </w:t>
      </w:r>
    </w:p>
    <w:p>
      <w:pPr>
        <w:rPr>
          <w:rFonts w:hint="eastAsia" w:eastAsia="宋体"/>
          <w:lang w:val="en-US" w:eastAsia="zh-CN"/>
        </w:rPr>
      </w:pPr>
      <w:r>
        <w:rPr>
          <w:rFonts w:hint="eastAsia" w:eastAsia="宋体"/>
          <w:lang w:val="en-US" w:eastAsia="zh-CN"/>
        </w:rPr>
        <w:t>A．数据库          B．数据库管理系统C．数据模型        D．软件工具</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P1193] 关系模型中，候选码（    ）。</w:t>
      </w:r>
    </w:p>
    <w:p>
      <w:pPr>
        <w:rPr>
          <w:rFonts w:hint="eastAsia" w:eastAsia="宋体"/>
          <w:lang w:val="en-US" w:eastAsia="zh-CN"/>
        </w:rPr>
      </w:pPr>
      <w:r>
        <w:rPr>
          <w:rFonts w:hint="eastAsia" w:eastAsia="宋体"/>
          <w:lang w:val="en-US" w:eastAsia="zh-CN"/>
        </w:rPr>
        <w:t>A．可由多个任意属性组成B．至多由一个属性组成C．可由一个或多个其值能惟一标识该关系模式中任何元组的属性组成D．以上都不是</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P1194] 设有两个事务T1、T2，其并发操作如图1所示，下面评价正确的是（   ）。</w:t>
      </w:r>
    </w:p>
    <w:p>
      <w:pPr>
        <w:rPr>
          <w:rFonts w:hint="eastAsia" w:eastAsia="宋体"/>
          <w:lang w:val="en-US" w:eastAsia="zh-CN"/>
        </w:rPr>
      </w:pPr>
      <w:r>
        <w:rPr>
          <w:rFonts w:hint="eastAsia" w:eastAsia="宋体"/>
          <w:lang w:val="en-US" w:eastAsia="zh-CN"/>
        </w:rPr>
        <w:t>    A．该操作不存在问题  B．该操作丢失修改    C．该操作不能重复读  D．该操作读“脏”数据</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P1195] 非关系模型中数据结构的基本单位是（    ）。  </w:t>
      </w:r>
    </w:p>
    <w:p>
      <w:pPr>
        <w:rPr>
          <w:rFonts w:hint="eastAsia" w:eastAsia="宋体"/>
          <w:lang w:val="en-US" w:eastAsia="zh-CN"/>
        </w:rPr>
      </w:pPr>
      <w:r>
        <w:rPr>
          <w:rFonts w:hint="eastAsia" w:eastAsia="宋体"/>
          <w:lang w:val="en-US" w:eastAsia="zh-CN"/>
        </w:rPr>
        <w:t>A．两个记录型间的联系       B．记录C．基本层次联系             D．实体间多对多的联系</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P1196] 属于BCNF的关系模式（   ） 。 </w:t>
      </w:r>
    </w:p>
    <w:p>
      <w:pPr>
        <w:rPr>
          <w:rFonts w:hint="eastAsia" w:eastAsia="宋体"/>
          <w:lang w:val="en-US" w:eastAsia="zh-CN"/>
        </w:rPr>
      </w:pPr>
      <w:r>
        <w:rPr>
          <w:rFonts w:hint="eastAsia" w:eastAsia="宋体"/>
          <w:lang w:val="en-US" w:eastAsia="zh-CN"/>
        </w:rPr>
        <w:t>A．已消除了插入、删除异常   B．已消除了插入、删除异常和数据冗C．仍然存在插入、删除异常   D．在函数依赖范畴内，已消除了插入和删除的异常</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P1198] 数据库的三级模式结构中最接近用户的是（      ）。 </w:t>
      </w:r>
    </w:p>
    <w:p>
      <w:pPr>
        <w:rPr>
          <w:rFonts w:hint="eastAsia" w:eastAsia="宋体"/>
          <w:lang w:val="en-US" w:eastAsia="zh-CN"/>
        </w:rPr>
      </w:pPr>
      <w:r>
        <w:rPr>
          <w:rFonts w:hint="eastAsia" w:eastAsia="宋体"/>
          <w:lang w:val="en-US" w:eastAsia="zh-CN"/>
        </w:rPr>
        <w:t>A．内模式    B．外模式    C．概念模式    D．用户模式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P1199] 对数据库中数据的操作分为两大类（     ）。  </w:t>
      </w:r>
    </w:p>
    <w:p>
      <w:pPr>
        <w:rPr>
          <w:rFonts w:hint="eastAsia" w:eastAsia="宋体"/>
          <w:lang w:val="en-US" w:eastAsia="zh-CN"/>
        </w:rPr>
      </w:pPr>
      <w:r>
        <w:rPr>
          <w:rFonts w:hint="eastAsia" w:eastAsia="宋体"/>
          <w:lang w:val="en-US" w:eastAsia="zh-CN"/>
        </w:rPr>
        <w:t>A．查询和更新  B．检索和修改   C．查询和修改  D．插入和删除</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P1200] 事务的原子性是指（        ）。  </w:t>
      </w:r>
    </w:p>
    <w:p>
      <w:pPr>
        <w:rPr>
          <w:rFonts w:hint="eastAsia" w:eastAsia="宋体"/>
          <w:lang w:val="en-US" w:eastAsia="zh-CN"/>
        </w:rPr>
      </w:pPr>
      <w:r>
        <w:rPr>
          <w:rFonts w:hint="eastAsia" w:eastAsia="宋体"/>
          <w:lang w:val="en-US" w:eastAsia="zh-CN"/>
        </w:rPr>
        <w:t>A．事务中包括的所有操作要么都做，要么都不做B．事务一旦提交，对数据库的改变是永久的C．一个事务内部的操作及使用的数据对并发的其他事务是隔离的D．事务必须是使数据库从一个一致性状态变到另一个一致性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P1201] （）用来记录对数据库中数据进行的每一次更新操作。  </w:t>
      </w:r>
    </w:p>
    <w:p>
      <w:pPr>
        <w:rPr>
          <w:rFonts w:hint="eastAsia" w:eastAsia="宋体"/>
          <w:lang w:val="en-US" w:eastAsia="zh-CN"/>
        </w:rPr>
      </w:pPr>
      <w:r>
        <w:rPr>
          <w:rFonts w:hint="eastAsia" w:eastAsia="宋体"/>
          <w:lang w:val="en-US" w:eastAsia="zh-CN"/>
        </w:rPr>
        <w:t>A．后援副本  B．日志文件  C．数据库  D．缓冲区</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P1203] 对现实世界进行第二层抽象的模型是（ ）</w:t>
      </w:r>
    </w:p>
    <w:p>
      <w:pPr>
        <w:rPr>
          <w:rFonts w:hint="eastAsia" w:eastAsia="宋体"/>
          <w:lang w:val="en-US" w:eastAsia="zh-CN"/>
        </w:rPr>
      </w:pPr>
      <w:r>
        <w:rPr>
          <w:rFonts w:hint="eastAsia" w:eastAsia="宋体"/>
          <w:lang w:val="en-US" w:eastAsia="zh-CN"/>
        </w:rPr>
        <w:t>A. 概念数据模型B. 用户数据模型 C. 结构数据模型D. 物理数据模型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P1204] 候选码中的属性称为（ ）。</w:t>
      </w:r>
    </w:p>
    <w:p>
      <w:pPr>
        <w:rPr>
          <w:rFonts w:hint="eastAsia" w:eastAsia="宋体"/>
          <w:lang w:val="en-US" w:eastAsia="zh-CN"/>
        </w:rPr>
      </w:pPr>
      <w:r>
        <w:rPr>
          <w:rFonts w:hint="eastAsia" w:eastAsia="宋体"/>
          <w:lang w:val="en-US" w:eastAsia="zh-CN"/>
        </w:rPr>
        <w:t>A. 非主属性B. 主属性C. 复合属性D. 关键属性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P1205] 取出关系中的某些列，并消去重复元组的关系代数运算称为（ ）。</w:t>
      </w:r>
    </w:p>
    <w:p>
      <w:pPr>
        <w:rPr>
          <w:rFonts w:hint="eastAsia" w:eastAsia="宋体"/>
          <w:lang w:val="en-US" w:eastAsia="zh-CN"/>
        </w:rPr>
      </w:pPr>
      <w:r>
        <w:rPr>
          <w:rFonts w:hint="eastAsia" w:eastAsia="宋体"/>
          <w:lang w:val="en-US" w:eastAsia="zh-CN"/>
        </w:rPr>
        <w:t>A. 取列运算B. 投影运算C. 连接运算 D. 选择运算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P1206] 候选码中的属性可以有（ ）。  </w:t>
      </w:r>
    </w:p>
    <w:p>
      <w:pPr>
        <w:rPr>
          <w:rFonts w:hint="eastAsia" w:eastAsia="宋体"/>
          <w:lang w:val="en-US" w:eastAsia="zh-CN"/>
        </w:rPr>
      </w:pPr>
      <w:r>
        <w:rPr>
          <w:rFonts w:hint="eastAsia" w:eastAsia="宋体"/>
          <w:lang w:val="en-US" w:eastAsia="zh-CN"/>
        </w:rPr>
        <w:t>A. 0个B. 1个C. 1个或多个D.多个</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P1207] 数据库管理系统能实现对数据库中数据的查询、插入、修改和删除，这类功能称为（）。</w:t>
      </w:r>
    </w:p>
    <w:p>
      <w:pPr>
        <w:rPr>
          <w:rFonts w:hint="eastAsia" w:eastAsia="宋体"/>
          <w:lang w:val="en-US" w:eastAsia="zh-CN"/>
        </w:rPr>
      </w:pPr>
      <w:r>
        <w:rPr>
          <w:rFonts w:hint="eastAsia" w:eastAsia="宋体"/>
          <w:lang w:val="en-US" w:eastAsia="zh-CN"/>
        </w:rPr>
        <w:t>A. 数据定义功能B.数据管理功能C. 数据操纵功能D.数据控制功能</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P1208] 下面关于关系性质的叙述中，不正确的是（ ）。</w:t>
      </w:r>
    </w:p>
    <w:p>
      <w:pPr>
        <w:rPr>
          <w:rFonts w:hint="eastAsia" w:eastAsia="宋体"/>
          <w:lang w:val="en-US" w:eastAsia="zh-CN"/>
        </w:rPr>
      </w:pPr>
      <w:r>
        <w:rPr>
          <w:rFonts w:hint="eastAsia" w:eastAsia="宋体"/>
          <w:lang w:val="en-US" w:eastAsia="zh-CN"/>
        </w:rPr>
        <w:t>A. 关系中元组的次序不重要B. 关系中列的次序不重要C. 关系中元组不可以重复D. 关系不可以为空关系</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P1209] 关系模型中3NF是指（ ）。</w:t>
      </w:r>
    </w:p>
    <w:p>
      <w:pPr>
        <w:rPr>
          <w:rFonts w:hint="eastAsia" w:eastAsia="宋体"/>
          <w:lang w:val="en-US" w:eastAsia="zh-CN"/>
        </w:rPr>
      </w:pPr>
      <w:r>
        <w:rPr>
          <w:rFonts w:hint="eastAsia" w:eastAsia="宋体"/>
          <w:lang w:val="en-US" w:eastAsia="zh-CN"/>
        </w:rPr>
        <w:t>A.满足2NF且不存在传递依赖现象B.满足2NF且不存在部分依赖现象C.满足2NF且不存在非主属性D.满足2NF且不存在组合属性</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P1210] 现实世界“特征” 术语,  对应于数据世界的（ ）。 </w:t>
      </w:r>
    </w:p>
    <w:p>
      <w:pPr>
        <w:rPr>
          <w:rFonts w:hint="eastAsia" w:eastAsia="宋体"/>
          <w:lang w:val="en-US" w:eastAsia="zh-CN"/>
        </w:rPr>
      </w:pPr>
      <w:r>
        <w:rPr>
          <w:rFonts w:hint="eastAsia" w:eastAsia="宋体"/>
          <w:lang w:val="en-US" w:eastAsia="zh-CN"/>
        </w:rPr>
        <w:t>A．属性B. 联系C. 记录D. 数据项</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P1211] 下列哪些运算是关系代数的基本运算（ ）。</w:t>
      </w:r>
    </w:p>
    <w:p>
      <w:pPr>
        <w:rPr>
          <w:rFonts w:hint="eastAsia" w:eastAsia="宋体"/>
          <w:lang w:val="en-US" w:eastAsia="zh-CN"/>
        </w:rPr>
      </w:pPr>
      <w:r>
        <w:rPr>
          <w:rFonts w:hint="eastAsia" w:eastAsia="宋体"/>
          <w:lang w:val="en-US" w:eastAsia="zh-CN"/>
        </w:rPr>
        <w:t>A. 交、并、差B. 投影、选取、除、联结C. 联结、自然联结、笛卡尔乘积D. 投影、选取、笛卡尔乘积、差运算</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P1212] 事务的原子性是指（ ）。</w:t>
      </w:r>
    </w:p>
    <w:p>
      <w:pPr>
        <w:rPr>
          <w:rFonts w:hint="eastAsia" w:eastAsia="宋体"/>
          <w:lang w:val="en-US" w:eastAsia="zh-CN"/>
        </w:rPr>
      </w:pPr>
      <w:r>
        <w:rPr>
          <w:rFonts w:hint="eastAsia" w:eastAsia="宋体"/>
          <w:lang w:val="en-US" w:eastAsia="zh-CN"/>
        </w:rPr>
        <w:t>A. 事务一旦提交，对数据库的改变是永久的B. 事务中包括的所有操作要么都做，要么都不做C. 一个事务内部的操作及使用的数据对并发的其他事务是隔离的D. 事务必须使数据库从一个一致性状态变到另一个一致性状态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P1213] 保护数据库，防止未经授权或不合法的使用造成的数据泄漏、非法更改或破坏。这是指数据的（ ）。</w:t>
      </w:r>
    </w:p>
    <w:p>
      <w:pPr>
        <w:rPr>
          <w:rFonts w:hint="eastAsia" w:eastAsia="宋体"/>
          <w:lang w:val="en-US" w:eastAsia="zh-CN"/>
        </w:rPr>
      </w:pPr>
      <w:r>
        <w:rPr>
          <w:rFonts w:hint="eastAsia" w:eastAsia="宋体"/>
          <w:lang w:val="en-US" w:eastAsia="zh-CN"/>
        </w:rPr>
        <w:t>A. 安全性B.完整性C.并发控制D.恢复</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P1214] 以下四个叙述中，哪一个不是对关系模式进行规X化的主要目的（ ）。</w:t>
      </w:r>
    </w:p>
    <w:p>
      <w:pPr>
        <w:rPr>
          <w:rFonts w:hint="eastAsia" w:eastAsia="宋体"/>
          <w:lang w:val="en-US" w:eastAsia="zh-CN"/>
        </w:rPr>
      </w:pPr>
      <w:r>
        <w:rPr>
          <w:rFonts w:hint="eastAsia" w:eastAsia="宋体"/>
          <w:lang w:val="en-US" w:eastAsia="zh-CN"/>
        </w:rPr>
        <w:t>A. 减少数据冗余 B. 解决更新异常问题C. 加快查询速度D. 提高存储空间效率</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P1215] 下面的两个关系中，职工号和设备号分别为职工关系和设备关系的关键字：</w:t>
      </w:r>
    </w:p>
    <w:p>
      <w:pPr>
        <w:rPr>
          <w:rFonts w:hint="eastAsia" w:eastAsia="宋体"/>
          <w:lang w:val="en-US" w:eastAsia="zh-CN"/>
        </w:rPr>
      </w:pPr>
      <w:r>
        <w:rPr>
          <w:rFonts w:hint="eastAsia" w:eastAsia="宋体"/>
          <w:lang w:val="en-US" w:eastAsia="zh-CN"/>
        </w:rPr>
        <w:t>职工（职工号，职工名，部门号，职务，工资）</w:t>
      </w:r>
    </w:p>
    <w:p>
      <w:pPr>
        <w:rPr>
          <w:rFonts w:hint="eastAsia" w:eastAsia="宋体"/>
          <w:lang w:val="en-US" w:eastAsia="zh-CN"/>
        </w:rPr>
      </w:pPr>
      <w:r>
        <w:rPr>
          <w:rFonts w:hint="eastAsia" w:eastAsia="宋体"/>
          <w:lang w:val="en-US" w:eastAsia="zh-CN"/>
        </w:rPr>
        <w:t>设备（设备号，职工号，设备名，数量）</w:t>
      </w:r>
    </w:p>
    <w:p>
      <w:pPr>
        <w:rPr>
          <w:rFonts w:hint="eastAsia" w:eastAsia="宋体"/>
          <w:lang w:val="en-US" w:eastAsia="zh-CN"/>
        </w:rPr>
      </w:pPr>
      <w:r>
        <w:rPr>
          <w:rFonts w:hint="eastAsia" w:eastAsia="宋体"/>
          <w:lang w:val="en-US" w:eastAsia="zh-CN"/>
        </w:rPr>
        <w:t>两个关系的属性中，存在一个外关键字为（ ）。</w:t>
      </w:r>
    </w:p>
    <w:p>
      <w:pPr>
        <w:rPr>
          <w:rFonts w:hint="eastAsia" w:eastAsia="宋体"/>
          <w:lang w:val="en-US" w:eastAsia="zh-CN"/>
        </w:rPr>
      </w:pPr>
      <w:r>
        <w:rPr>
          <w:rFonts w:hint="eastAsia" w:eastAsia="宋体"/>
          <w:lang w:val="en-US" w:eastAsia="zh-CN"/>
        </w:rPr>
        <w:t>A. 职工关系的“职工号”B. 职工关系的“设备号”</w:t>
      </w:r>
    </w:p>
    <w:p>
      <w:pPr>
        <w:rPr>
          <w:rFonts w:hint="eastAsia" w:eastAsia="宋体"/>
          <w:lang w:val="en-US" w:eastAsia="zh-CN"/>
        </w:rPr>
      </w:pPr>
      <w:r>
        <w:rPr>
          <w:rFonts w:hint="eastAsia" w:eastAsia="宋体"/>
          <w:lang w:val="en-US" w:eastAsia="zh-CN"/>
        </w:rPr>
        <w:t>C. 设备关系的“职工号”D. 设备关系的“设备号”</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P1216] 关系模式的任何属性（）。  </w:t>
      </w:r>
    </w:p>
    <w:p>
      <w:pPr>
        <w:rPr>
          <w:rFonts w:hint="eastAsia" w:eastAsia="宋体"/>
          <w:lang w:val="en-US" w:eastAsia="zh-CN"/>
        </w:rPr>
      </w:pPr>
      <w:r>
        <w:rPr>
          <w:rFonts w:hint="eastAsia" w:eastAsia="宋体"/>
          <w:lang w:val="en-US" w:eastAsia="zh-CN"/>
        </w:rPr>
        <w:t>A. 不可再分B. 可再分C. 命名在该关系模式中可以不惟一D.以上都不是</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P1219] 数据库三级视图，反映了三种不同角度看待数据库的观点，用户眼中的数据库称为（）。</w:t>
      </w:r>
    </w:p>
    <w:p>
      <w:pPr>
        <w:rPr>
          <w:rFonts w:hint="eastAsia" w:eastAsia="宋体"/>
          <w:lang w:val="en-US" w:eastAsia="zh-CN"/>
        </w:rPr>
      </w:pPr>
      <w:r>
        <w:rPr>
          <w:rFonts w:hint="eastAsia" w:eastAsia="宋体"/>
          <w:lang w:val="en-US" w:eastAsia="zh-CN"/>
        </w:rPr>
        <w:t>A. 存储视图B. 概念视图C. 内部视图D. 外部视图</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P1221] 下列四项中，不属于数据库系统的特点的是（  ）（和数据库管理系统区分）</w:t>
      </w:r>
    </w:p>
    <w:p>
      <w:pPr>
        <w:rPr>
          <w:rFonts w:hint="eastAsia" w:eastAsia="宋体"/>
          <w:lang w:val="en-US" w:eastAsia="zh-CN"/>
        </w:rPr>
      </w:pPr>
      <w:r>
        <w:rPr>
          <w:rFonts w:hint="eastAsia" w:eastAsia="宋体"/>
          <w:lang w:val="en-US" w:eastAsia="zh-CN"/>
        </w:rPr>
        <w:t>A．数据结构化</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B．数据由DBMS统一管理和控制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C．数据冗余度大</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D．数据独立性高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P1222] 概念模型是现实世界的第一层抽象，这一类模型中最著名的模型是()</w:t>
      </w:r>
    </w:p>
    <w:p>
      <w:pPr>
        <w:rPr>
          <w:rFonts w:hint="eastAsia" w:eastAsia="宋体"/>
          <w:lang w:val="en-US" w:eastAsia="zh-CN"/>
        </w:rPr>
      </w:pPr>
      <w:r>
        <w:rPr>
          <w:rFonts w:hint="eastAsia" w:eastAsia="宋体"/>
          <w:lang w:val="en-US" w:eastAsia="zh-CN"/>
        </w:rPr>
        <w:t>概念模型是现实世界的第一层抽象，这一类模型中最著名的模型是()</w:t>
      </w:r>
    </w:p>
    <w:p>
      <w:pPr>
        <w:rPr>
          <w:rFonts w:hint="eastAsia" w:eastAsia="宋体"/>
          <w:lang w:val="en-US" w:eastAsia="zh-CN"/>
        </w:rPr>
      </w:pPr>
      <w:r>
        <w:rPr>
          <w:rFonts w:hint="eastAsia" w:eastAsia="宋体"/>
          <w:lang w:val="en-US" w:eastAsia="zh-CN"/>
        </w:rPr>
        <w:t>A．层次模型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B．关系模型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C．网状模型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D．实体-联系模型（E-R图）D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P1223] 要保证数据库的逻辑数据独立性，需要修改的是（ ）</w:t>
      </w:r>
    </w:p>
    <w:p>
      <w:pPr>
        <w:rPr>
          <w:rFonts w:hint="eastAsia" w:eastAsia="宋体"/>
          <w:lang w:val="en-US" w:eastAsia="zh-CN"/>
        </w:rPr>
      </w:pPr>
      <w:r>
        <w:rPr>
          <w:rFonts w:hint="eastAsia" w:eastAsia="宋体"/>
          <w:lang w:val="en-US" w:eastAsia="zh-CN"/>
        </w:rPr>
        <w:t>要保证数据库的逻辑数据独立性，需要修改的是（ ）</w:t>
      </w:r>
    </w:p>
    <w:p>
      <w:pPr>
        <w:rPr>
          <w:rFonts w:hint="eastAsia" w:eastAsia="宋体"/>
          <w:lang w:val="en-US" w:eastAsia="zh-CN"/>
        </w:rPr>
      </w:pPr>
      <w:r>
        <w:rPr>
          <w:rFonts w:hint="eastAsia" w:eastAsia="宋体"/>
          <w:lang w:val="en-US" w:eastAsia="zh-CN"/>
        </w:rPr>
        <w:t>A．模式与外模式之间的映象</w:t>
      </w:r>
    </w:p>
    <w:p>
      <w:pPr>
        <w:rPr>
          <w:rFonts w:hint="eastAsia" w:eastAsia="宋体"/>
          <w:lang w:val="en-US" w:eastAsia="zh-CN"/>
        </w:rPr>
      </w:pPr>
    </w:p>
    <w:p>
      <w:pPr>
        <w:rPr>
          <w:rFonts w:hint="eastAsia" w:eastAsia="宋体"/>
          <w:lang w:val="en-US" w:eastAsia="zh-CN"/>
        </w:rPr>
      </w:pPr>
      <w:r>
        <w:rPr>
          <w:rFonts w:hint="eastAsia" w:eastAsia="宋体"/>
          <w:lang w:val="en-US" w:eastAsia="zh-CN"/>
        </w:rPr>
        <w:t>B．模式与内模式之间的映象 （物理）</w:t>
      </w:r>
    </w:p>
    <w:p>
      <w:pPr>
        <w:rPr>
          <w:rFonts w:hint="eastAsia" w:eastAsia="宋体"/>
          <w:lang w:val="en-US" w:eastAsia="zh-CN"/>
        </w:rPr>
      </w:pPr>
    </w:p>
    <w:p>
      <w:pPr>
        <w:rPr>
          <w:rFonts w:hint="eastAsia" w:eastAsia="宋体"/>
          <w:lang w:val="en-US" w:eastAsia="zh-CN"/>
        </w:rPr>
      </w:pPr>
      <w:r>
        <w:rPr>
          <w:rFonts w:hint="eastAsia" w:eastAsia="宋体"/>
          <w:lang w:val="en-US" w:eastAsia="zh-CN"/>
        </w:rPr>
        <w:t>C．模式</w:t>
      </w:r>
    </w:p>
    <w:p>
      <w:pPr>
        <w:rPr>
          <w:rFonts w:hint="eastAsia" w:eastAsia="宋体"/>
          <w:lang w:val="en-US" w:eastAsia="zh-CN"/>
        </w:rPr>
      </w:pPr>
    </w:p>
    <w:p>
      <w:pPr>
        <w:rPr>
          <w:rFonts w:hint="eastAsia" w:eastAsia="宋体"/>
          <w:lang w:val="en-US" w:eastAsia="zh-CN"/>
        </w:rPr>
      </w:pPr>
      <w:r>
        <w:rPr>
          <w:rFonts w:hint="eastAsia" w:eastAsia="宋体"/>
          <w:lang w:val="en-US" w:eastAsia="zh-CN"/>
        </w:rPr>
        <w:t>D．三级模式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P1224] 关系数据模型的基本数据结构是（  ）</w:t>
      </w:r>
    </w:p>
    <w:p>
      <w:pPr>
        <w:rPr>
          <w:rFonts w:hint="eastAsia" w:eastAsia="宋体"/>
          <w:lang w:val="en-US" w:eastAsia="zh-CN"/>
        </w:rPr>
      </w:pPr>
      <w:r>
        <w:rPr>
          <w:rFonts w:hint="eastAsia" w:eastAsia="宋体"/>
          <w:lang w:val="en-US" w:eastAsia="zh-CN"/>
        </w:rPr>
        <w:t>关系数据模型的基本数据结构是（  ）</w:t>
      </w:r>
    </w:p>
    <w:p>
      <w:pPr>
        <w:rPr>
          <w:rFonts w:hint="eastAsia" w:eastAsia="宋体"/>
          <w:lang w:val="en-US" w:eastAsia="zh-CN"/>
        </w:rPr>
      </w:pPr>
      <w:r>
        <w:rPr>
          <w:rFonts w:hint="eastAsia" w:eastAsia="宋体"/>
          <w:lang w:val="en-US" w:eastAsia="zh-CN"/>
        </w:rPr>
        <w:t>A．树 B．图 C．索引 D．关系D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P1225] 有一名为“列车运营”实体，含有：车次、日期、实际发车时间、实际抵达时间、情况摘要等属性，该实体主码是（  ）（会判断主码）</w:t>
      </w:r>
    </w:p>
    <w:p>
      <w:pPr>
        <w:rPr>
          <w:rFonts w:hint="eastAsia" w:eastAsia="宋体"/>
          <w:lang w:val="en-US" w:eastAsia="zh-CN"/>
        </w:rPr>
      </w:pPr>
      <w:r>
        <w:rPr>
          <w:rFonts w:hint="eastAsia" w:eastAsia="宋体"/>
          <w:lang w:val="en-US" w:eastAsia="zh-CN"/>
        </w:rPr>
        <w:t>A．车次</w:t>
      </w:r>
    </w:p>
    <w:p>
      <w:pPr>
        <w:rPr>
          <w:rFonts w:hint="eastAsia" w:eastAsia="宋体"/>
          <w:lang w:val="en-US" w:eastAsia="zh-CN"/>
        </w:rPr>
      </w:pPr>
    </w:p>
    <w:p>
      <w:pPr>
        <w:rPr>
          <w:rFonts w:hint="eastAsia" w:eastAsia="宋体"/>
          <w:lang w:val="en-US" w:eastAsia="zh-CN"/>
        </w:rPr>
      </w:pPr>
      <w:r>
        <w:rPr>
          <w:rFonts w:hint="eastAsia" w:eastAsia="宋体"/>
          <w:lang w:val="en-US" w:eastAsia="zh-CN"/>
        </w:rPr>
        <w:t>B．日期</w:t>
      </w:r>
    </w:p>
    <w:p>
      <w:pPr>
        <w:rPr>
          <w:rFonts w:hint="eastAsia" w:eastAsia="宋体"/>
          <w:lang w:val="en-US" w:eastAsia="zh-CN"/>
        </w:rPr>
      </w:pPr>
    </w:p>
    <w:p>
      <w:pPr>
        <w:rPr>
          <w:rFonts w:hint="eastAsia" w:eastAsia="宋体"/>
          <w:lang w:val="en-US" w:eastAsia="zh-CN"/>
        </w:rPr>
      </w:pPr>
      <w:r>
        <w:rPr>
          <w:rFonts w:hint="eastAsia" w:eastAsia="宋体"/>
          <w:lang w:val="en-US" w:eastAsia="zh-CN"/>
        </w:rPr>
        <w:t>C．车次+日期</w:t>
      </w:r>
    </w:p>
    <w:p>
      <w:pPr>
        <w:rPr>
          <w:rFonts w:hint="eastAsia" w:eastAsia="宋体"/>
          <w:lang w:val="en-US" w:eastAsia="zh-CN"/>
        </w:rPr>
      </w:pPr>
    </w:p>
    <w:p>
      <w:pPr>
        <w:rPr>
          <w:rFonts w:hint="eastAsia" w:eastAsia="宋体"/>
          <w:lang w:val="en-US" w:eastAsia="zh-CN"/>
        </w:rPr>
      </w:pPr>
      <w:r>
        <w:rPr>
          <w:rFonts w:hint="eastAsia" w:eastAsia="宋体"/>
          <w:lang w:val="en-US" w:eastAsia="zh-CN"/>
        </w:rPr>
        <w:t>D．车次+情况摘要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P1226] 己知关系R和S，R∩S等价于（  ）（画图运算）</w:t>
      </w:r>
    </w:p>
    <w:p>
      <w:pPr>
        <w:rPr>
          <w:rFonts w:hint="eastAsia" w:eastAsia="宋体"/>
          <w:lang w:val="en-US" w:eastAsia="zh-CN"/>
        </w:rPr>
      </w:pPr>
      <w:r>
        <w:rPr>
          <w:rFonts w:hint="eastAsia" w:eastAsia="宋体"/>
          <w:lang w:val="en-US" w:eastAsia="zh-CN"/>
        </w:rPr>
        <w:t>A. (R-S)-S</w:t>
      </w:r>
    </w:p>
    <w:p>
      <w:pPr>
        <w:rPr>
          <w:rFonts w:hint="eastAsia" w:eastAsia="宋体"/>
          <w:lang w:val="en-US" w:eastAsia="zh-CN"/>
        </w:rPr>
      </w:pPr>
    </w:p>
    <w:p>
      <w:pPr>
        <w:rPr>
          <w:rFonts w:hint="eastAsia" w:eastAsia="宋体"/>
          <w:lang w:val="en-US" w:eastAsia="zh-CN"/>
        </w:rPr>
      </w:pPr>
      <w:r>
        <w:rPr>
          <w:rFonts w:hint="eastAsia" w:eastAsia="宋体"/>
          <w:lang w:val="en-US" w:eastAsia="zh-CN"/>
        </w:rPr>
        <w:t>B. S-(S-R)</w:t>
      </w:r>
    </w:p>
    <w:p>
      <w:pPr>
        <w:rPr>
          <w:rFonts w:hint="eastAsia" w:eastAsia="宋体"/>
          <w:lang w:val="en-US" w:eastAsia="zh-CN"/>
        </w:rPr>
      </w:pPr>
    </w:p>
    <w:p>
      <w:pPr>
        <w:rPr>
          <w:rFonts w:hint="eastAsia" w:eastAsia="宋体"/>
          <w:lang w:val="en-US" w:eastAsia="zh-CN"/>
        </w:rPr>
      </w:pPr>
      <w:r>
        <w:rPr>
          <w:rFonts w:hint="eastAsia" w:eastAsia="宋体"/>
          <w:lang w:val="en-US" w:eastAsia="zh-CN"/>
        </w:rPr>
        <w:t>C. (S-R)-R</w:t>
      </w:r>
    </w:p>
    <w:p>
      <w:pPr>
        <w:rPr>
          <w:rFonts w:hint="eastAsia" w:eastAsia="宋体"/>
          <w:lang w:val="en-US" w:eastAsia="zh-CN"/>
        </w:rPr>
      </w:pPr>
    </w:p>
    <w:p>
      <w:pPr>
        <w:rPr>
          <w:rFonts w:hint="eastAsia" w:eastAsia="宋体"/>
          <w:lang w:val="en-US" w:eastAsia="zh-CN"/>
        </w:rPr>
      </w:pPr>
      <w:r>
        <w:rPr>
          <w:rFonts w:hint="eastAsia" w:eastAsia="宋体"/>
          <w:lang w:val="en-US" w:eastAsia="zh-CN"/>
        </w:rPr>
        <w:t>D. S-(R-S)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P1228] 用下面的T-SQL语句建立一个基本表： CREATE TABLE Student(Sno CHAR(</w:t>
      </w:r>
    </w:p>
    <w:p>
      <w:pPr>
        <w:rPr>
          <w:rFonts w:hint="eastAsia" w:eastAsia="宋体"/>
          <w:lang w:val="en-US" w:eastAsia="zh-CN"/>
        </w:rPr>
      </w:pPr>
      <w:r>
        <w:rPr>
          <w:rFonts w:hint="eastAsia" w:eastAsia="宋体"/>
          <w:lang w:val="en-US" w:eastAsia="zh-CN"/>
        </w:rPr>
        <w:t>用下面的T-SQL语句建立一个基本表：</w:t>
      </w:r>
    </w:p>
    <w:p>
      <w:pPr>
        <w:rPr>
          <w:rFonts w:hint="eastAsia" w:eastAsia="宋体"/>
          <w:lang w:val="en-US" w:eastAsia="zh-CN"/>
        </w:rPr>
      </w:pPr>
      <w:r>
        <w:rPr>
          <w:rFonts w:hint="eastAsia" w:eastAsia="宋体"/>
          <w:lang w:val="en-US" w:eastAsia="zh-CN"/>
        </w:rPr>
        <w:t>CREATE TABLE Student(Sno CHAR(4) PRIMARY KEY,</w:t>
      </w:r>
    </w:p>
    <w:p>
      <w:pPr>
        <w:rPr>
          <w:rFonts w:hint="eastAsia" w:eastAsia="宋体"/>
          <w:lang w:val="en-US" w:eastAsia="zh-CN"/>
        </w:rPr>
      </w:pPr>
      <w:r>
        <w:rPr>
          <w:rFonts w:hint="eastAsia" w:eastAsia="宋体"/>
          <w:lang w:val="en-US" w:eastAsia="zh-CN"/>
        </w:rPr>
        <w:t>Sname CHAR(8) NOT NULL,</w:t>
      </w:r>
    </w:p>
    <w:p>
      <w:pPr>
        <w:rPr>
          <w:rFonts w:hint="eastAsia" w:eastAsia="宋体"/>
          <w:lang w:val="en-US" w:eastAsia="zh-CN"/>
        </w:rPr>
      </w:pPr>
      <w:r>
        <w:rPr>
          <w:rFonts w:hint="eastAsia" w:eastAsia="宋体"/>
          <w:lang w:val="en-US" w:eastAsia="zh-CN"/>
        </w:rPr>
        <w:t>Sex CHAR(2),</w:t>
      </w:r>
    </w:p>
    <w:p>
      <w:pPr>
        <w:rPr>
          <w:rFonts w:hint="eastAsia" w:eastAsia="宋体"/>
          <w:lang w:val="en-US" w:eastAsia="zh-CN"/>
        </w:rPr>
      </w:pPr>
      <w:r>
        <w:rPr>
          <w:rFonts w:hint="eastAsia" w:eastAsia="宋体"/>
          <w:lang w:val="en-US" w:eastAsia="zh-CN"/>
        </w:rPr>
        <w:t>Age INT)</w:t>
      </w:r>
    </w:p>
    <w:p>
      <w:pPr>
        <w:rPr>
          <w:rFonts w:hint="eastAsia" w:eastAsia="宋体"/>
          <w:lang w:val="en-US" w:eastAsia="zh-CN"/>
        </w:rPr>
      </w:pPr>
      <w:r>
        <w:rPr>
          <w:rFonts w:hint="eastAsia" w:eastAsia="宋体"/>
          <w:lang w:val="en-US" w:eastAsia="zh-CN"/>
        </w:rPr>
        <w:t>可以插入到表中的元组是（  ）</w:t>
      </w:r>
    </w:p>
    <w:p>
      <w:pPr>
        <w:rPr>
          <w:rFonts w:hint="eastAsia" w:eastAsia="宋体"/>
          <w:lang w:val="en-US" w:eastAsia="zh-CN"/>
        </w:rPr>
      </w:pPr>
      <w:r>
        <w:rPr>
          <w:rFonts w:hint="eastAsia" w:eastAsia="宋体"/>
          <w:lang w:val="en-US" w:eastAsia="zh-CN"/>
        </w:rPr>
        <w:t>A. ‘5021’，‘刘祥’，男，21</w:t>
      </w:r>
    </w:p>
    <w:p>
      <w:pPr>
        <w:rPr>
          <w:rFonts w:hint="eastAsia" w:eastAsia="宋体"/>
          <w:lang w:val="en-US" w:eastAsia="zh-CN"/>
        </w:rPr>
      </w:pPr>
    </w:p>
    <w:p>
      <w:pPr>
        <w:rPr>
          <w:rFonts w:hint="eastAsia" w:eastAsia="宋体"/>
          <w:lang w:val="en-US" w:eastAsia="zh-CN"/>
        </w:rPr>
      </w:pPr>
      <w:r>
        <w:rPr>
          <w:rFonts w:hint="eastAsia" w:eastAsia="宋体"/>
          <w:lang w:val="en-US" w:eastAsia="zh-CN"/>
        </w:rPr>
        <w:t>B. NULL，‘刘祥’，NULL，21</w:t>
      </w:r>
    </w:p>
    <w:p>
      <w:pPr>
        <w:rPr>
          <w:rFonts w:hint="eastAsia" w:eastAsia="宋体"/>
          <w:lang w:val="en-US" w:eastAsia="zh-CN"/>
        </w:rPr>
      </w:pPr>
    </w:p>
    <w:p>
      <w:pPr>
        <w:rPr>
          <w:rFonts w:hint="eastAsia" w:eastAsia="宋体"/>
          <w:lang w:val="en-US" w:eastAsia="zh-CN"/>
        </w:rPr>
      </w:pPr>
      <w:r>
        <w:rPr>
          <w:rFonts w:hint="eastAsia" w:eastAsia="宋体"/>
          <w:lang w:val="en-US" w:eastAsia="zh-CN"/>
        </w:rPr>
        <w:t>C. ‘5021’，NULL，男，21</w:t>
      </w:r>
    </w:p>
    <w:p>
      <w:pPr>
        <w:rPr>
          <w:rFonts w:hint="eastAsia" w:eastAsia="宋体"/>
          <w:lang w:val="en-US" w:eastAsia="zh-CN"/>
        </w:rPr>
      </w:pPr>
    </w:p>
    <w:p>
      <w:pPr>
        <w:rPr>
          <w:rFonts w:hint="eastAsia" w:eastAsia="宋体"/>
          <w:lang w:val="en-US" w:eastAsia="zh-CN"/>
        </w:rPr>
      </w:pPr>
      <w:r>
        <w:rPr>
          <w:rFonts w:hint="eastAsia" w:eastAsia="宋体"/>
          <w:lang w:val="en-US" w:eastAsia="zh-CN"/>
        </w:rPr>
        <w:t>D. ‘5021’，‘刘祥’，NULL，NULLD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P1229] 把对关系SPJ的属性QTY的修改权授予用户李勇的T-SQL语句是（  ） </w:t>
      </w:r>
    </w:p>
    <w:p>
      <w:pPr>
        <w:rPr>
          <w:rFonts w:hint="eastAsia" w:eastAsia="宋体"/>
          <w:lang w:val="en-US" w:eastAsia="zh-CN"/>
        </w:rPr>
      </w:pPr>
      <w:r>
        <w:rPr>
          <w:rFonts w:hint="eastAsia" w:eastAsia="宋体"/>
          <w:lang w:val="en-US" w:eastAsia="zh-CN"/>
        </w:rPr>
        <w:t>A. GRANT 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B. GRANT UPDATE(QTY)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C. GRANT UPDATE(QTY) ON SPJ TO 李勇</w:t>
      </w:r>
    </w:p>
    <w:p>
      <w:pPr>
        <w:rPr>
          <w:rFonts w:hint="eastAsia" w:eastAsia="宋体"/>
          <w:lang w:val="en-US" w:eastAsia="zh-CN"/>
        </w:rPr>
      </w:pPr>
    </w:p>
    <w:p>
      <w:pPr>
        <w:rPr>
          <w:rFonts w:hint="eastAsia" w:eastAsia="宋体"/>
          <w:lang w:val="en-US" w:eastAsia="zh-CN"/>
        </w:rPr>
      </w:pPr>
      <w:r>
        <w:rPr>
          <w:rFonts w:hint="eastAsia" w:eastAsia="宋体"/>
          <w:lang w:val="en-US" w:eastAsia="zh-CN"/>
        </w:rPr>
        <w:t>D. GRANT UPDATE ON SPJ (QTY) TO 李勇</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P1230] 关系规范化中的插入操作异常是指 (  )</w:t>
      </w:r>
    </w:p>
    <w:p>
      <w:pPr>
        <w:rPr>
          <w:rFonts w:hint="eastAsia" w:eastAsia="宋体"/>
          <w:lang w:val="en-US" w:eastAsia="zh-CN"/>
        </w:rPr>
      </w:pPr>
      <w:r>
        <w:rPr>
          <w:rFonts w:hint="eastAsia" w:eastAsia="宋体"/>
          <w:lang w:val="en-US" w:eastAsia="zh-CN"/>
        </w:rPr>
        <w:t>A．不该删除的数据被删除</w:t>
      </w:r>
    </w:p>
    <w:p>
      <w:pPr>
        <w:rPr>
          <w:rFonts w:hint="eastAsia" w:eastAsia="宋体"/>
          <w:lang w:val="en-US" w:eastAsia="zh-CN"/>
        </w:rPr>
      </w:pPr>
    </w:p>
    <w:p>
      <w:pPr>
        <w:rPr>
          <w:rFonts w:hint="eastAsia" w:eastAsia="宋体"/>
          <w:lang w:val="en-US" w:eastAsia="zh-CN"/>
        </w:rPr>
      </w:pPr>
      <w:r>
        <w:rPr>
          <w:rFonts w:hint="eastAsia" w:eastAsia="宋体"/>
          <w:lang w:val="en-US" w:eastAsia="zh-CN"/>
        </w:rPr>
        <w:t>B．不该插入的数据被插入（易错）</w:t>
      </w:r>
    </w:p>
    <w:p>
      <w:pPr>
        <w:rPr>
          <w:rFonts w:hint="eastAsia" w:eastAsia="宋体"/>
          <w:lang w:val="en-US" w:eastAsia="zh-CN"/>
        </w:rPr>
      </w:pPr>
    </w:p>
    <w:p>
      <w:pPr>
        <w:rPr>
          <w:rFonts w:hint="eastAsia" w:eastAsia="宋体"/>
          <w:lang w:val="en-US" w:eastAsia="zh-CN"/>
        </w:rPr>
      </w:pPr>
      <w:r>
        <w:rPr>
          <w:rFonts w:hint="eastAsia" w:eastAsia="宋体"/>
          <w:lang w:val="en-US" w:eastAsia="zh-CN"/>
        </w:rPr>
        <w:t>C．应该删除的数据未被删除</w:t>
      </w:r>
    </w:p>
    <w:p>
      <w:pPr>
        <w:rPr>
          <w:rFonts w:hint="eastAsia" w:eastAsia="宋体"/>
          <w:lang w:val="en-US" w:eastAsia="zh-CN"/>
        </w:rPr>
      </w:pPr>
    </w:p>
    <w:p>
      <w:pPr>
        <w:rPr>
          <w:rFonts w:hint="eastAsia" w:eastAsia="宋体"/>
          <w:lang w:val="en-US" w:eastAsia="zh-CN"/>
        </w:rPr>
      </w:pPr>
      <w:r>
        <w:rPr>
          <w:rFonts w:hint="eastAsia" w:eastAsia="宋体"/>
          <w:lang w:val="en-US" w:eastAsia="zh-CN"/>
        </w:rPr>
        <w:t>D．应该插入的数据未被插入D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P1231] 在关系数据库设计中，设计关系模式是数据库设计中（  ）阶段的任务</w:t>
      </w:r>
    </w:p>
    <w:p>
      <w:pPr>
        <w:rPr>
          <w:rFonts w:hint="eastAsia" w:eastAsia="宋体"/>
          <w:lang w:val="en-US" w:eastAsia="zh-CN"/>
        </w:rPr>
      </w:pPr>
      <w:r>
        <w:rPr>
          <w:rFonts w:hint="eastAsia" w:eastAsia="宋体"/>
          <w:lang w:val="en-US" w:eastAsia="zh-CN"/>
        </w:rPr>
        <w:t>A．逻辑设计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C．需求分析</w:t>
      </w:r>
    </w:p>
    <w:p>
      <w:pPr>
        <w:rPr>
          <w:rFonts w:hint="eastAsia" w:eastAsia="宋体"/>
          <w:lang w:val="en-US" w:eastAsia="zh-CN"/>
        </w:rPr>
      </w:pPr>
    </w:p>
    <w:p>
      <w:pPr>
        <w:rPr>
          <w:rFonts w:hint="eastAsia" w:eastAsia="宋体"/>
          <w:lang w:val="en-US" w:eastAsia="zh-CN"/>
        </w:rPr>
      </w:pPr>
      <w:r>
        <w:rPr>
          <w:rFonts w:hint="eastAsia" w:eastAsia="宋体"/>
          <w:lang w:val="en-US" w:eastAsia="zh-CN"/>
        </w:rPr>
        <w:t>D．概念设计</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P1232] 在E-R模型中，如果有3个不同的实体型，3个m:n联系，根据E-R模型转换为关系模型的规则，转换后关系的数目为（  ）。（加上了三个菱形）</w:t>
      </w:r>
    </w:p>
    <w:p>
      <w:pPr>
        <w:rPr>
          <w:rFonts w:hint="eastAsia" w:eastAsia="宋体"/>
          <w:lang w:val="en-US" w:eastAsia="zh-CN"/>
        </w:rPr>
      </w:pPr>
      <w:r>
        <w:rPr>
          <w:rFonts w:hint="eastAsia" w:eastAsia="宋体"/>
          <w:lang w:val="en-US" w:eastAsia="zh-CN"/>
        </w:rPr>
        <w:t>A．4</w:t>
      </w:r>
    </w:p>
    <w:p>
      <w:pPr>
        <w:rPr>
          <w:rFonts w:hint="eastAsia" w:eastAsia="宋体"/>
          <w:lang w:val="en-US" w:eastAsia="zh-CN"/>
        </w:rPr>
      </w:pPr>
    </w:p>
    <w:p>
      <w:pPr>
        <w:rPr>
          <w:rFonts w:hint="eastAsia" w:eastAsia="宋体"/>
          <w:lang w:val="en-US" w:eastAsia="zh-CN"/>
        </w:rPr>
      </w:pPr>
      <w:r>
        <w:rPr>
          <w:rFonts w:hint="eastAsia" w:eastAsia="宋体"/>
          <w:lang w:val="en-US" w:eastAsia="zh-CN"/>
        </w:rPr>
        <w:t>B．5</w:t>
      </w:r>
    </w:p>
    <w:p>
      <w:pPr>
        <w:rPr>
          <w:rFonts w:hint="eastAsia" w:eastAsia="宋体"/>
          <w:lang w:val="en-US" w:eastAsia="zh-CN"/>
        </w:rPr>
      </w:pPr>
    </w:p>
    <w:p>
      <w:pPr>
        <w:rPr>
          <w:rFonts w:hint="eastAsia" w:eastAsia="宋体"/>
          <w:lang w:val="en-US" w:eastAsia="zh-CN"/>
        </w:rPr>
      </w:pPr>
      <w:r>
        <w:rPr>
          <w:rFonts w:hint="eastAsia" w:eastAsia="宋体"/>
          <w:lang w:val="en-US" w:eastAsia="zh-CN"/>
        </w:rPr>
        <w:t>C．6</w:t>
      </w:r>
    </w:p>
    <w:p>
      <w:pPr>
        <w:rPr>
          <w:rFonts w:hint="eastAsia" w:eastAsia="宋体"/>
          <w:lang w:val="en-US" w:eastAsia="zh-CN"/>
        </w:rPr>
      </w:pPr>
    </w:p>
    <w:p>
      <w:pPr>
        <w:rPr>
          <w:rFonts w:hint="eastAsia" w:eastAsia="宋体"/>
          <w:lang w:val="en-US" w:eastAsia="zh-CN"/>
        </w:rPr>
      </w:pPr>
      <w:r>
        <w:rPr>
          <w:rFonts w:hint="eastAsia" w:eastAsia="宋体"/>
          <w:lang w:val="en-US" w:eastAsia="zh-CN"/>
        </w:rPr>
        <w:t>D．7</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P1233] 事务的隔离性是指（  ）。</w:t>
      </w:r>
    </w:p>
    <w:p>
      <w:pPr>
        <w:rPr>
          <w:rFonts w:hint="eastAsia" w:eastAsia="宋体"/>
          <w:lang w:val="en-US" w:eastAsia="zh-CN"/>
        </w:rPr>
      </w:pPr>
      <w:r>
        <w:rPr>
          <w:rFonts w:hint="eastAsia" w:eastAsia="宋体"/>
          <w:lang w:val="en-US" w:eastAsia="zh-CN"/>
        </w:rPr>
        <w:t>A．一个事务内部的操作及使用的数据对并发的其他事务是隔离的</w:t>
      </w:r>
    </w:p>
    <w:p>
      <w:pPr>
        <w:rPr>
          <w:rFonts w:hint="eastAsia" w:eastAsia="宋体"/>
          <w:lang w:val="en-US" w:eastAsia="zh-CN"/>
        </w:rPr>
      </w:pPr>
    </w:p>
    <w:p>
      <w:pPr>
        <w:rPr>
          <w:rFonts w:hint="eastAsia" w:eastAsia="宋体"/>
          <w:lang w:val="en-US" w:eastAsia="zh-CN"/>
        </w:rPr>
      </w:pPr>
      <w:r>
        <w:rPr>
          <w:rFonts w:hint="eastAsia" w:eastAsia="宋体"/>
          <w:lang w:val="en-US" w:eastAsia="zh-CN"/>
        </w:rPr>
        <w:t>B．事务一旦提交，对数据库的改变是永久的</w:t>
      </w:r>
    </w:p>
    <w:p>
      <w:pPr>
        <w:rPr>
          <w:rFonts w:hint="eastAsia" w:eastAsia="宋体"/>
          <w:lang w:val="en-US" w:eastAsia="zh-CN"/>
        </w:rPr>
      </w:pPr>
    </w:p>
    <w:p>
      <w:pPr>
        <w:rPr>
          <w:rFonts w:hint="eastAsia" w:eastAsia="宋体"/>
          <w:lang w:val="en-US" w:eastAsia="zh-CN"/>
        </w:rPr>
      </w:pPr>
      <w:r>
        <w:rPr>
          <w:rFonts w:hint="eastAsia" w:eastAsia="宋体"/>
          <w:lang w:val="en-US" w:eastAsia="zh-CN"/>
        </w:rPr>
        <w:t>C．事务中包括的所有操作要么都做，要么都不做</w:t>
      </w:r>
    </w:p>
    <w:p>
      <w:pPr>
        <w:rPr>
          <w:rFonts w:hint="eastAsia" w:eastAsia="宋体"/>
          <w:lang w:val="en-US" w:eastAsia="zh-CN"/>
        </w:rPr>
      </w:pPr>
    </w:p>
    <w:p>
      <w:pPr>
        <w:rPr>
          <w:rFonts w:hint="eastAsia" w:eastAsia="宋体"/>
          <w:lang w:val="en-US" w:eastAsia="zh-CN"/>
        </w:rPr>
      </w:pPr>
      <w:r>
        <w:rPr>
          <w:rFonts w:hint="eastAsia" w:eastAsia="宋体"/>
          <w:lang w:val="en-US" w:eastAsia="zh-CN"/>
        </w:rPr>
        <w:t>D．事务必须是使数据库从一个一致性状态变到另一个一致性状态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P1234] 数据库恢复的基础是利用转储的冗余数据。这些转储的冗余数据是指（  ）</w:t>
      </w:r>
    </w:p>
    <w:p>
      <w:pPr>
        <w:rPr>
          <w:rFonts w:hint="eastAsia" w:eastAsia="宋体"/>
          <w:lang w:val="en-US" w:eastAsia="zh-CN"/>
        </w:rPr>
      </w:pPr>
      <w:r>
        <w:rPr>
          <w:rFonts w:hint="eastAsia" w:eastAsia="宋体"/>
          <w:lang w:val="en-US" w:eastAsia="zh-CN"/>
        </w:rPr>
        <w:t>A. 数据字典、应用程序、审计档案、数据库后备副本</w:t>
      </w:r>
    </w:p>
    <w:p>
      <w:pPr>
        <w:rPr>
          <w:rFonts w:hint="eastAsia" w:eastAsia="宋体"/>
          <w:lang w:val="en-US" w:eastAsia="zh-CN"/>
        </w:rPr>
      </w:pPr>
    </w:p>
    <w:p>
      <w:pPr>
        <w:rPr>
          <w:rFonts w:hint="eastAsia" w:eastAsia="宋体"/>
          <w:lang w:val="en-US" w:eastAsia="zh-CN"/>
        </w:rPr>
      </w:pPr>
      <w:r>
        <w:rPr>
          <w:rFonts w:hint="eastAsia" w:eastAsia="宋体"/>
          <w:lang w:val="en-US" w:eastAsia="zh-CN"/>
        </w:rPr>
        <w:t>B. 数据字典、应用程序、日志文件、审计档案</w:t>
      </w:r>
    </w:p>
    <w:p>
      <w:pPr>
        <w:rPr>
          <w:rFonts w:hint="eastAsia" w:eastAsia="宋体"/>
          <w:lang w:val="en-US" w:eastAsia="zh-CN"/>
        </w:rPr>
      </w:pPr>
    </w:p>
    <w:p>
      <w:pPr>
        <w:rPr>
          <w:rFonts w:hint="eastAsia" w:eastAsia="宋体"/>
          <w:lang w:val="en-US" w:eastAsia="zh-CN"/>
        </w:rPr>
      </w:pPr>
      <w:r>
        <w:rPr>
          <w:rFonts w:hint="eastAsia" w:eastAsia="宋体"/>
          <w:lang w:val="en-US" w:eastAsia="zh-CN"/>
        </w:rPr>
        <w:t>C. 日志文件、数据库后备副本</w:t>
      </w:r>
    </w:p>
    <w:p>
      <w:pPr>
        <w:rPr>
          <w:rFonts w:hint="eastAsia" w:eastAsia="宋体"/>
          <w:lang w:val="en-US" w:eastAsia="zh-CN"/>
        </w:rPr>
      </w:pPr>
    </w:p>
    <w:p>
      <w:pPr>
        <w:rPr>
          <w:rFonts w:hint="eastAsia" w:eastAsia="宋体"/>
          <w:lang w:val="en-US" w:eastAsia="zh-CN"/>
        </w:rPr>
      </w:pPr>
      <w:r>
        <w:rPr>
          <w:rFonts w:hint="eastAsia" w:eastAsia="宋体"/>
          <w:lang w:val="en-US" w:eastAsia="zh-CN"/>
        </w:rPr>
        <w:t>D. 数据字典、应用程序、数据库后备副本</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P1235] 若事务T对数据对象A加上S锁，则（  ）。</w:t>
      </w:r>
    </w:p>
    <w:p>
      <w:pPr>
        <w:rPr>
          <w:rFonts w:hint="eastAsia" w:eastAsia="宋体"/>
          <w:lang w:val="en-US" w:eastAsia="zh-CN"/>
        </w:rPr>
      </w:pPr>
      <w:r>
        <w:rPr>
          <w:rFonts w:hint="eastAsia" w:eastAsia="宋体"/>
          <w:lang w:val="en-US" w:eastAsia="zh-CN"/>
        </w:rPr>
        <w:t>A．事务T可以读A和修改A，其它事务只能再对A加S锁，而不能加X 锁。</w:t>
      </w:r>
    </w:p>
    <w:p>
      <w:pPr>
        <w:rPr>
          <w:rFonts w:hint="eastAsia" w:eastAsia="宋体"/>
          <w:lang w:val="en-US" w:eastAsia="zh-CN"/>
        </w:rPr>
      </w:pPr>
    </w:p>
    <w:p>
      <w:pPr>
        <w:rPr>
          <w:rFonts w:hint="eastAsia" w:eastAsia="宋体"/>
          <w:lang w:val="en-US" w:eastAsia="zh-CN"/>
        </w:rPr>
      </w:pPr>
      <w:r>
        <w:rPr>
          <w:rFonts w:hint="eastAsia" w:eastAsia="宋体"/>
          <w:lang w:val="en-US" w:eastAsia="zh-CN"/>
        </w:rPr>
        <w:t>B．事务T可以读A但不能修改A，其它事务只能再对A加S锁，而不能加X 锁。</w:t>
      </w:r>
    </w:p>
    <w:p>
      <w:pPr>
        <w:rPr>
          <w:rFonts w:hint="eastAsia" w:eastAsia="宋体"/>
          <w:lang w:val="en-US" w:eastAsia="zh-CN"/>
        </w:rPr>
      </w:pPr>
    </w:p>
    <w:p>
      <w:pPr>
        <w:rPr>
          <w:rFonts w:hint="eastAsia" w:eastAsia="宋体"/>
          <w:lang w:val="en-US" w:eastAsia="zh-CN"/>
        </w:rPr>
      </w:pPr>
      <w:r>
        <w:rPr>
          <w:rFonts w:hint="eastAsia" w:eastAsia="宋体"/>
          <w:lang w:val="en-US" w:eastAsia="zh-CN"/>
        </w:rPr>
        <w:t>C．事务T可以读A但不能修改A，其它事务能对A加S锁和X锁。</w:t>
      </w:r>
    </w:p>
    <w:p>
      <w:pPr>
        <w:rPr>
          <w:rFonts w:hint="eastAsia" w:eastAsia="宋体"/>
          <w:lang w:val="en-US" w:eastAsia="zh-CN"/>
        </w:rPr>
      </w:pPr>
    </w:p>
    <w:p>
      <w:pPr>
        <w:rPr>
          <w:rFonts w:hint="eastAsia" w:eastAsia="宋体"/>
          <w:lang w:val="en-US" w:eastAsia="zh-CN"/>
        </w:rPr>
      </w:pPr>
      <w:r>
        <w:rPr>
          <w:rFonts w:hint="eastAsia" w:eastAsia="宋体"/>
          <w:lang w:val="en-US" w:eastAsia="zh-CN"/>
        </w:rPr>
        <w:t>D．事务T可以读A和修改A，其它事务能对A加S锁和X锁。</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P1236] 设有两个事务T1、T2，其并发操作如图2所示，下面评价正确的是(  )</w:t>
      </w:r>
    </w:p>
    <w:p>
      <w:pPr>
        <w:rPr>
          <w:rFonts w:hint="eastAsia" w:eastAsia="宋体"/>
          <w:lang w:val="en-US" w:eastAsia="zh-CN"/>
        </w:rPr>
      </w:pPr>
      <w:r>
        <w:rPr>
          <w:rFonts w:hint="eastAsia" w:eastAsia="宋体"/>
          <w:lang w:val="en-US" w:eastAsia="zh-CN"/>
        </w:rPr>
        <w:t>A. 该操作不存在问题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B. 该操作丢失修改</w:t>
      </w:r>
    </w:p>
    <w:p>
      <w:pPr>
        <w:rPr>
          <w:rFonts w:hint="eastAsia" w:eastAsia="宋体"/>
          <w:lang w:val="en-US" w:eastAsia="zh-CN"/>
        </w:rPr>
      </w:pPr>
    </w:p>
    <w:p>
      <w:pPr>
        <w:rPr>
          <w:rFonts w:hint="eastAsia" w:eastAsia="宋体"/>
          <w:lang w:val="en-US" w:eastAsia="zh-CN"/>
        </w:rPr>
      </w:pPr>
      <w:r>
        <w:rPr>
          <w:rFonts w:hint="eastAsia" w:eastAsia="宋体"/>
          <w:lang w:val="en-US" w:eastAsia="zh-CN"/>
        </w:rPr>
        <w:t>C. 该操作不能重复读</w:t>
      </w:r>
    </w:p>
    <w:p>
      <w:pPr>
        <w:rPr>
          <w:rFonts w:hint="eastAsia" w:eastAsia="宋体"/>
          <w:lang w:val="en-US" w:eastAsia="zh-CN"/>
        </w:rPr>
      </w:pPr>
    </w:p>
    <w:p>
      <w:pPr>
        <w:rPr>
          <w:rFonts w:hint="eastAsia" w:eastAsia="宋体"/>
          <w:lang w:val="en-US" w:eastAsia="zh-CN"/>
        </w:rPr>
      </w:pPr>
      <w:r>
        <w:rPr>
          <w:rFonts w:hint="eastAsia" w:eastAsia="宋体"/>
          <w:lang w:val="en-US" w:eastAsia="zh-CN"/>
        </w:rPr>
        <w:t>D. 该操作读“脏”数据</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P1237] 以下（ ）封锁违反两段锁协议。</w:t>
      </w:r>
    </w:p>
    <w:p>
      <w:pPr>
        <w:rPr>
          <w:rFonts w:hint="eastAsia" w:eastAsia="宋体"/>
          <w:lang w:val="en-US" w:eastAsia="zh-CN"/>
        </w:rPr>
      </w:pPr>
      <w:r>
        <w:rPr>
          <w:rFonts w:hint="eastAsia" w:eastAsia="宋体"/>
          <w:lang w:val="en-US" w:eastAsia="zh-CN"/>
        </w:rPr>
        <w:t>A. Slock A … Slock B … Xlock C ………Unlock A … Unlock B … Unlock C</w:t>
      </w:r>
    </w:p>
    <w:p>
      <w:pPr>
        <w:rPr>
          <w:rFonts w:hint="eastAsia" w:eastAsia="宋体"/>
          <w:lang w:val="en-US" w:eastAsia="zh-CN"/>
        </w:rPr>
      </w:pPr>
    </w:p>
    <w:p>
      <w:pPr>
        <w:rPr>
          <w:rFonts w:hint="eastAsia" w:eastAsia="宋体"/>
          <w:lang w:val="en-US" w:eastAsia="zh-CN"/>
        </w:rPr>
      </w:pPr>
      <w:r>
        <w:rPr>
          <w:rFonts w:hint="eastAsia" w:eastAsia="宋体"/>
          <w:lang w:val="en-US" w:eastAsia="zh-CN"/>
        </w:rPr>
        <w:t>B. Slock A … Slock B … Xlock C ………Unlock C … Unlock B … Unlock A</w:t>
      </w:r>
    </w:p>
    <w:p>
      <w:pPr>
        <w:rPr>
          <w:rFonts w:hint="eastAsia" w:eastAsia="宋体"/>
          <w:lang w:val="en-US" w:eastAsia="zh-CN"/>
        </w:rPr>
      </w:pPr>
    </w:p>
    <w:p>
      <w:pPr>
        <w:rPr>
          <w:rFonts w:hint="eastAsia" w:eastAsia="宋体"/>
          <w:lang w:val="en-US" w:eastAsia="zh-CN"/>
        </w:rPr>
      </w:pPr>
      <w:r>
        <w:rPr>
          <w:rFonts w:hint="eastAsia" w:eastAsia="宋体"/>
          <w:lang w:val="en-US" w:eastAsia="zh-CN"/>
        </w:rPr>
        <w:t>C. Slock A … Slock B … Xlock C ………Unlock B … Unlock C … Unlock A</w:t>
      </w:r>
    </w:p>
    <w:p>
      <w:pPr>
        <w:rPr>
          <w:rFonts w:hint="eastAsia" w:eastAsia="宋体"/>
          <w:lang w:val="en-US" w:eastAsia="zh-CN"/>
        </w:rPr>
      </w:pPr>
    </w:p>
    <w:p>
      <w:pPr>
        <w:rPr>
          <w:rFonts w:hint="eastAsia" w:eastAsia="宋体"/>
          <w:lang w:val="en-US" w:eastAsia="zh-CN"/>
        </w:rPr>
      </w:pPr>
      <w:r>
        <w:rPr>
          <w:rFonts w:hint="eastAsia" w:eastAsia="宋体"/>
          <w:lang w:val="en-US" w:eastAsia="zh-CN"/>
        </w:rPr>
        <w:t>D. Slock A …Unlock A ……Slock B … Xlock C ………Unlock B … UnlockCD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P1238] 下列四项中，不属于数据库系统的主要特点的是（  ）。</w:t>
      </w:r>
    </w:p>
    <w:p>
      <w:pPr>
        <w:rPr>
          <w:rFonts w:hint="eastAsia" w:eastAsia="宋体"/>
          <w:lang w:val="en-US" w:eastAsia="zh-CN"/>
        </w:rPr>
      </w:pPr>
      <w:r>
        <w:rPr>
          <w:rFonts w:hint="eastAsia" w:eastAsia="宋体"/>
          <w:lang w:val="en-US" w:eastAsia="zh-CN"/>
        </w:rPr>
        <w:t>A．数据结构化 B．数据的冗余度小</w:t>
      </w:r>
    </w:p>
    <w:p>
      <w:pPr>
        <w:rPr>
          <w:rFonts w:hint="eastAsia" w:eastAsia="宋体"/>
          <w:lang w:val="en-US" w:eastAsia="zh-CN"/>
        </w:rPr>
      </w:pPr>
    </w:p>
    <w:p>
      <w:pPr>
        <w:rPr>
          <w:rFonts w:hint="eastAsia" w:eastAsia="宋体"/>
          <w:lang w:val="en-US" w:eastAsia="zh-CN"/>
        </w:rPr>
      </w:pPr>
      <w:r>
        <w:rPr>
          <w:rFonts w:hint="eastAsia" w:eastAsia="宋体"/>
          <w:lang w:val="en-US" w:eastAsia="zh-CN"/>
        </w:rPr>
        <w:t>C．较高的数据独立性 D．程序的标准化D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P1239] 数据的逻辑独立性是指（  ）</w:t>
      </w:r>
    </w:p>
    <w:p>
      <w:pPr>
        <w:rPr>
          <w:rFonts w:hint="eastAsia" w:eastAsia="宋体"/>
          <w:lang w:val="en-US" w:eastAsia="zh-CN"/>
        </w:rPr>
      </w:pPr>
      <w:r>
        <w:rPr>
          <w:rFonts w:hint="eastAsia" w:eastAsia="宋体"/>
          <w:lang w:val="en-US" w:eastAsia="zh-CN"/>
        </w:rPr>
        <w:t>A．内模式改变，模式不变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B．模式改变，内模式不变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C．模式改变，外模式和应用程序不变</w:t>
      </w:r>
    </w:p>
    <w:p>
      <w:pPr>
        <w:rPr>
          <w:rFonts w:hint="eastAsia" w:eastAsia="宋体"/>
          <w:lang w:val="en-US" w:eastAsia="zh-CN"/>
        </w:rPr>
      </w:pPr>
    </w:p>
    <w:p>
      <w:pPr>
        <w:rPr>
          <w:rFonts w:hint="eastAsia" w:eastAsia="宋体"/>
          <w:lang w:val="en-US" w:eastAsia="zh-CN"/>
        </w:rPr>
      </w:pPr>
      <w:r>
        <w:rPr>
          <w:rFonts w:hint="eastAsia" w:eastAsia="宋体"/>
          <w:lang w:val="en-US" w:eastAsia="zh-CN"/>
        </w:rPr>
        <w:t>D．内模式改变，外模式和应用程序不变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P1240] 在关系代数中，对一个关系做投影操作后，新关系的元组个数（ ）原来关系的元组个数。</w:t>
      </w:r>
    </w:p>
    <w:p>
      <w:pPr>
        <w:rPr>
          <w:rFonts w:hint="eastAsia" w:eastAsia="宋体"/>
          <w:lang w:val="en-US" w:eastAsia="zh-CN"/>
        </w:rPr>
      </w:pPr>
      <w:r>
        <w:rPr>
          <w:rFonts w:hint="eastAsia" w:eastAsia="宋体"/>
          <w:lang w:val="en-US" w:eastAsia="zh-CN"/>
        </w:rPr>
        <w:t>A.小于</w:t>
      </w:r>
    </w:p>
    <w:p>
      <w:pPr>
        <w:rPr>
          <w:rFonts w:hint="eastAsia" w:eastAsia="宋体"/>
          <w:lang w:val="en-US" w:eastAsia="zh-CN"/>
        </w:rPr>
      </w:pPr>
    </w:p>
    <w:p>
      <w:pPr>
        <w:rPr>
          <w:rFonts w:hint="eastAsia" w:eastAsia="宋体"/>
          <w:lang w:val="en-US" w:eastAsia="zh-CN"/>
        </w:rPr>
      </w:pPr>
      <w:r>
        <w:rPr>
          <w:rFonts w:hint="eastAsia" w:eastAsia="宋体"/>
          <w:lang w:val="en-US" w:eastAsia="zh-CN"/>
        </w:rPr>
        <w:t>B.小于或等于</w:t>
      </w:r>
    </w:p>
    <w:p>
      <w:pPr>
        <w:rPr>
          <w:rFonts w:hint="eastAsia" w:eastAsia="宋体"/>
          <w:lang w:val="en-US" w:eastAsia="zh-CN"/>
        </w:rPr>
      </w:pPr>
    </w:p>
    <w:p>
      <w:pPr>
        <w:rPr>
          <w:rFonts w:hint="eastAsia" w:eastAsia="宋体"/>
          <w:lang w:val="en-US" w:eastAsia="zh-CN"/>
        </w:rPr>
      </w:pPr>
      <w:r>
        <w:rPr>
          <w:rFonts w:hint="eastAsia" w:eastAsia="宋体"/>
          <w:lang w:val="en-US" w:eastAsia="zh-CN"/>
        </w:rPr>
        <w:t>C.等于</w:t>
      </w:r>
    </w:p>
    <w:p>
      <w:pPr>
        <w:rPr>
          <w:rFonts w:hint="eastAsia" w:eastAsia="宋体"/>
          <w:lang w:val="en-US" w:eastAsia="zh-CN"/>
        </w:rPr>
      </w:pPr>
    </w:p>
    <w:p>
      <w:pPr>
        <w:rPr>
          <w:rFonts w:hint="eastAsia" w:eastAsia="宋体"/>
          <w:lang w:val="en-US" w:eastAsia="zh-CN"/>
        </w:rPr>
      </w:pPr>
      <w:r>
        <w:rPr>
          <w:rFonts w:hint="eastAsia" w:eastAsia="宋体"/>
          <w:lang w:val="en-US" w:eastAsia="zh-CN"/>
        </w:rPr>
        <w:t>D.大于</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P1241] 相对于非关系模型，关系数据模型的缺点之一是（）。</w:t>
      </w:r>
    </w:p>
    <w:p>
      <w:pPr>
        <w:rPr>
          <w:rFonts w:hint="eastAsia" w:eastAsia="宋体"/>
          <w:lang w:val="en-US" w:eastAsia="zh-CN"/>
        </w:rPr>
      </w:pPr>
      <w:r>
        <w:rPr>
          <w:rFonts w:hint="eastAsia" w:eastAsia="宋体"/>
          <w:lang w:val="en-US" w:eastAsia="zh-CN"/>
        </w:rPr>
        <w:t>A．存取路径对用户透明，需查询优化 B．数据结构简单</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C．数据独立性高 D．有严格的数学基础</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P1242] 现有关系表：学生（宿舍编号，宿舍地址，学号，姓名，性别，专业，出生日期）的主码是（  ）。</w:t>
      </w:r>
    </w:p>
    <w:p>
      <w:pPr>
        <w:rPr>
          <w:rFonts w:hint="eastAsia" w:eastAsia="宋体"/>
          <w:lang w:val="en-US" w:eastAsia="zh-CN"/>
        </w:rPr>
      </w:pPr>
      <w:r>
        <w:rPr>
          <w:rFonts w:hint="eastAsia" w:eastAsia="宋体"/>
          <w:lang w:val="en-US" w:eastAsia="zh-CN"/>
        </w:rPr>
        <w:t>A．宿舍编号</w:t>
      </w:r>
    </w:p>
    <w:p>
      <w:pPr>
        <w:rPr>
          <w:rFonts w:hint="eastAsia" w:eastAsia="宋体"/>
          <w:lang w:val="en-US" w:eastAsia="zh-CN"/>
        </w:rPr>
      </w:pPr>
    </w:p>
    <w:p>
      <w:pPr>
        <w:rPr>
          <w:rFonts w:hint="eastAsia" w:eastAsia="宋体"/>
          <w:lang w:val="en-US" w:eastAsia="zh-CN"/>
        </w:rPr>
      </w:pPr>
      <w:r>
        <w:rPr>
          <w:rFonts w:hint="eastAsia" w:eastAsia="宋体"/>
          <w:lang w:val="en-US" w:eastAsia="zh-CN"/>
        </w:rPr>
        <w:t>B．学号</w:t>
      </w:r>
    </w:p>
    <w:p>
      <w:pPr>
        <w:rPr>
          <w:rFonts w:hint="eastAsia" w:eastAsia="宋体"/>
          <w:lang w:val="en-US" w:eastAsia="zh-CN"/>
        </w:rPr>
      </w:pPr>
    </w:p>
    <w:p>
      <w:pPr>
        <w:rPr>
          <w:rFonts w:hint="eastAsia" w:eastAsia="宋体"/>
          <w:lang w:val="en-US" w:eastAsia="zh-CN"/>
        </w:rPr>
      </w:pPr>
      <w:r>
        <w:rPr>
          <w:rFonts w:hint="eastAsia" w:eastAsia="宋体"/>
          <w:lang w:val="en-US" w:eastAsia="zh-CN"/>
        </w:rPr>
        <w:t>C．宿舍地址，姓名</w:t>
      </w:r>
    </w:p>
    <w:p>
      <w:pPr>
        <w:rPr>
          <w:rFonts w:hint="eastAsia" w:eastAsia="宋体"/>
          <w:lang w:val="en-US" w:eastAsia="zh-CN"/>
        </w:rPr>
      </w:pPr>
    </w:p>
    <w:p>
      <w:pPr>
        <w:rPr>
          <w:rFonts w:hint="eastAsia" w:eastAsia="宋体"/>
          <w:lang w:val="en-US" w:eastAsia="zh-CN"/>
        </w:rPr>
      </w:pPr>
      <w:r>
        <w:rPr>
          <w:rFonts w:hint="eastAsia" w:eastAsia="宋体"/>
          <w:lang w:val="en-US" w:eastAsia="zh-CN"/>
        </w:rPr>
        <w:t>D．宿舍编号，学号</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P1243] 自然连接是构成新关系的有效方法。一般情况下，当对关系R和S使用自然连接时，要求R和S含有一个或多个共有的（  ）。</w:t>
      </w:r>
    </w:p>
    <w:p>
      <w:pPr>
        <w:rPr>
          <w:rFonts w:hint="eastAsia" w:eastAsia="宋体"/>
          <w:lang w:val="en-US" w:eastAsia="zh-CN"/>
        </w:rPr>
      </w:pPr>
      <w:r>
        <w:rPr>
          <w:rFonts w:hint="eastAsia" w:eastAsia="宋体"/>
          <w:lang w:val="en-US" w:eastAsia="zh-CN"/>
        </w:rPr>
        <w:t>A．元组 B．行 C．记录 D．属性D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P1244] 下列关系运算中，（  ）运算不属于专门的关系运算。</w:t>
      </w:r>
    </w:p>
    <w:p>
      <w:pPr>
        <w:rPr>
          <w:rFonts w:hint="eastAsia" w:eastAsia="宋体"/>
          <w:lang w:val="en-US" w:eastAsia="zh-CN"/>
        </w:rPr>
      </w:pPr>
      <w:r>
        <w:rPr>
          <w:rFonts w:hint="eastAsia" w:eastAsia="宋体"/>
          <w:lang w:val="en-US" w:eastAsia="zh-CN"/>
        </w:rPr>
        <w:t>A．选择 B．连接</w:t>
      </w:r>
    </w:p>
    <w:p>
      <w:pPr>
        <w:rPr>
          <w:rFonts w:hint="eastAsia" w:eastAsia="宋体"/>
          <w:lang w:val="en-US" w:eastAsia="zh-CN"/>
        </w:rPr>
      </w:pPr>
    </w:p>
    <w:p>
      <w:pPr>
        <w:rPr>
          <w:rFonts w:hint="eastAsia" w:eastAsia="宋体"/>
          <w:lang w:val="en-US" w:eastAsia="zh-CN"/>
        </w:rPr>
      </w:pPr>
      <w:r>
        <w:rPr>
          <w:rFonts w:hint="eastAsia" w:eastAsia="宋体"/>
          <w:lang w:val="en-US" w:eastAsia="zh-CN"/>
        </w:rPr>
        <w:t>C．广义笛卡尔积 D．投影</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P1245] SQL语言具有（  ）的功能。</w:t>
      </w:r>
    </w:p>
    <w:p>
      <w:pPr>
        <w:rPr>
          <w:rFonts w:hint="eastAsia" w:eastAsia="宋体"/>
          <w:lang w:val="en-US" w:eastAsia="zh-CN"/>
        </w:rPr>
      </w:pPr>
      <w:r>
        <w:rPr>
          <w:rFonts w:hint="eastAsia" w:eastAsia="宋体"/>
          <w:lang w:val="en-US" w:eastAsia="zh-CN"/>
        </w:rPr>
        <w:t>A．关系规范化、数据操纵、数据控制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B．数据定义、数据操纵、数据控制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C．数据定义、关系规范化、数据控制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D．数据定义、关系规范化、数据操纵</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P1246] 从E-R模型关系向关系模型转换时，一个M:N联系转换为关系模式时，该关系模式的关键字是（  ）。</w:t>
      </w:r>
    </w:p>
    <w:p>
      <w:pPr>
        <w:rPr>
          <w:rFonts w:hint="eastAsia" w:eastAsia="宋体"/>
          <w:lang w:val="en-US" w:eastAsia="zh-CN"/>
        </w:rPr>
      </w:pPr>
      <w:r>
        <w:rPr>
          <w:rFonts w:hint="eastAsia" w:eastAsia="宋体"/>
          <w:lang w:val="en-US" w:eastAsia="zh-CN"/>
        </w:rPr>
        <w:t>A．M端实体的关键字 B．N端实体的关键字</w:t>
      </w:r>
    </w:p>
    <w:p>
      <w:pPr>
        <w:rPr>
          <w:rFonts w:hint="eastAsia" w:eastAsia="宋体"/>
          <w:lang w:val="en-US" w:eastAsia="zh-CN"/>
        </w:rPr>
      </w:pPr>
    </w:p>
    <w:p>
      <w:pPr>
        <w:rPr>
          <w:rFonts w:hint="eastAsia" w:eastAsia="宋体"/>
          <w:lang w:val="en-US" w:eastAsia="zh-CN"/>
        </w:rPr>
      </w:pPr>
      <w:r>
        <w:rPr>
          <w:rFonts w:hint="eastAsia" w:eastAsia="宋体"/>
          <w:lang w:val="en-US" w:eastAsia="zh-CN"/>
        </w:rPr>
        <w:t>C．M端实体关键字与N端实体关键字组合 D．重新选取其他属性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P1247] SQL语言中，删除一个表的命令是（ ）</w:t>
      </w:r>
    </w:p>
    <w:p>
      <w:pPr>
        <w:rPr>
          <w:rFonts w:hint="eastAsia" w:eastAsia="宋体"/>
          <w:lang w:val="en-US" w:eastAsia="zh-CN"/>
        </w:rPr>
      </w:pPr>
      <w:r>
        <w:rPr>
          <w:rFonts w:hint="eastAsia" w:eastAsia="宋体"/>
          <w:lang w:val="en-US" w:eastAsia="zh-CN"/>
        </w:rPr>
        <w:t>A. DELETE B. DROP</w:t>
      </w:r>
    </w:p>
    <w:p>
      <w:pPr>
        <w:rPr>
          <w:rFonts w:hint="eastAsia" w:eastAsia="宋体"/>
          <w:lang w:val="en-US" w:eastAsia="zh-CN"/>
        </w:rPr>
      </w:pPr>
    </w:p>
    <w:p>
      <w:pPr>
        <w:rPr>
          <w:rFonts w:hint="eastAsia" w:eastAsia="宋体"/>
          <w:lang w:val="en-US" w:eastAsia="zh-CN"/>
        </w:rPr>
      </w:pPr>
      <w:r>
        <w:rPr>
          <w:rFonts w:hint="eastAsia" w:eastAsia="宋体"/>
          <w:lang w:val="en-US" w:eastAsia="zh-CN"/>
        </w:rPr>
        <w:t>C. CLEAR D. REMOVE</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P1248] 有关系模式A(S，C，M)，其中各属性的含义是：S：学生；C ：课程；M：名次，其语义是：每一个学生选修每门课程的成绩有一定的名次，每门课程中每一名次只有一个学生（即没有并列名次），则关系模式A最高达到（  ）</w:t>
      </w:r>
    </w:p>
    <w:p>
      <w:pPr>
        <w:rPr>
          <w:rFonts w:hint="eastAsia" w:eastAsia="宋体"/>
          <w:lang w:val="en-US" w:eastAsia="zh-CN"/>
        </w:rPr>
      </w:pPr>
      <w:r>
        <w:rPr>
          <w:rFonts w:hint="eastAsia" w:eastAsia="宋体"/>
          <w:lang w:val="en-US" w:eastAsia="zh-CN"/>
        </w:rPr>
        <w:t>A．1NF B．2NF</w:t>
      </w:r>
    </w:p>
    <w:p>
      <w:pPr>
        <w:rPr>
          <w:rFonts w:hint="eastAsia" w:eastAsia="宋体"/>
          <w:lang w:val="en-US" w:eastAsia="zh-CN"/>
        </w:rPr>
      </w:pPr>
    </w:p>
    <w:p>
      <w:pPr>
        <w:rPr>
          <w:rFonts w:hint="eastAsia" w:eastAsia="宋体"/>
          <w:lang w:val="en-US" w:eastAsia="zh-CN"/>
        </w:rPr>
      </w:pPr>
      <w:r>
        <w:rPr>
          <w:rFonts w:hint="eastAsia" w:eastAsia="宋体"/>
          <w:lang w:val="en-US" w:eastAsia="zh-CN"/>
        </w:rPr>
        <w:t>C．3NF D．BCNFD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P1249] 关系规范化中的删除异常是指 (  )</w:t>
      </w:r>
    </w:p>
    <w:p>
      <w:pPr>
        <w:rPr>
          <w:rFonts w:hint="eastAsia" w:eastAsia="宋体"/>
          <w:lang w:val="en-US" w:eastAsia="zh-CN"/>
        </w:rPr>
      </w:pPr>
      <w:r>
        <w:rPr>
          <w:rFonts w:hint="eastAsia" w:eastAsia="宋体"/>
          <w:lang w:val="en-US" w:eastAsia="zh-CN"/>
        </w:rPr>
        <w:t>A．不该删除的数据被删除 B．不该插入的数据被插入C．应该删除的数据未被删除D．应该插入的数据未被插入</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P1250] 在数据库设计中， E－R图产生于（ ）</w:t>
      </w:r>
    </w:p>
    <w:p>
      <w:pPr>
        <w:rPr>
          <w:rFonts w:hint="eastAsia" w:eastAsia="宋体"/>
          <w:lang w:val="en-US" w:eastAsia="zh-CN"/>
        </w:rPr>
      </w:pPr>
      <w:r>
        <w:rPr>
          <w:rFonts w:hint="eastAsia" w:eastAsia="宋体"/>
          <w:lang w:val="en-US" w:eastAsia="zh-CN"/>
        </w:rPr>
        <w:t>A． 需求分析阶段 B．物理设计阶段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C．逻辑设计阶段 D．概念设计阶段D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P1251] 有一个关系：学生（学号，姓名，系别），规定学号的值域是8个数字组成的字符串，这一规则属于（ ）。</w:t>
      </w:r>
    </w:p>
    <w:p>
      <w:pPr>
        <w:rPr>
          <w:rFonts w:hint="eastAsia" w:eastAsia="宋体"/>
          <w:lang w:val="en-US" w:eastAsia="zh-CN"/>
        </w:rPr>
      </w:pPr>
      <w:r>
        <w:rPr>
          <w:rFonts w:hint="eastAsia" w:eastAsia="宋体"/>
          <w:lang w:val="en-US" w:eastAsia="zh-CN"/>
        </w:rPr>
        <w:t>A．实体完整性约束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B．参照完整性约束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C．用户自定义完整性约束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D．关键字完整性约束</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P1253] （  ）用来记录对数据库中数据进行的每一次更新操作。</w:t>
      </w:r>
    </w:p>
    <w:p>
      <w:pPr>
        <w:rPr>
          <w:rFonts w:hint="eastAsia" w:eastAsia="宋体"/>
          <w:lang w:val="en-US" w:eastAsia="zh-CN"/>
        </w:rPr>
      </w:pPr>
      <w:r>
        <w:rPr>
          <w:rFonts w:hint="eastAsia" w:eastAsia="宋体"/>
          <w:lang w:val="en-US" w:eastAsia="zh-CN"/>
        </w:rPr>
        <w:t>A．后援副本 B．日志文件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 D．缓冲区</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P1254] 在并发控制技术中，最常用的是封锁机制，基本的封锁类型有排它锁X和共享锁S，下列关于两种锁的相容性描述不正确的是（ ）</w:t>
      </w:r>
    </w:p>
    <w:p>
      <w:pPr>
        <w:rPr>
          <w:rFonts w:hint="eastAsia" w:eastAsia="宋体"/>
          <w:lang w:val="en-US" w:eastAsia="zh-CN"/>
        </w:rPr>
      </w:pPr>
      <w:r>
        <w:rPr>
          <w:rFonts w:hint="eastAsia" w:eastAsia="宋体"/>
          <w:lang w:val="en-US" w:eastAsia="zh-CN"/>
        </w:rPr>
        <w:t>A. X/X ：TRUE</w:t>
      </w:r>
    </w:p>
    <w:p>
      <w:pPr>
        <w:rPr>
          <w:rFonts w:hint="eastAsia" w:eastAsia="宋体"/>
          <w:lang w:val="en-US" w:eastAsia="zh-CN"/>
        </w:rPr>
      </w:pPr>
    </w:p>
    <w:p>
      <w:pPr>
        <w:rPr>
          <w:rFonts w:hint="eastAsia" w:eastAsia="宋体"/>
          <w:lang w:val="en-US" w:eastAsia="zh-CN"/>
        </w:rPr>
      </w:pPr>
      <w:r>
        <w:rPr>
          <w:rFonts w:hint="eastAsia" w:eastAsia="宋体"/>
          <w:lang w:val="en-US" w:eastAsia="zh-CN"/>
        </w:rPr>
        <w:t>B. S/S：TRUE</w:t>
      </w:r>
    </w:p>
    <w:p>
      <w:pPr>
        <w:rPr>
          <w:rFonts w:hint="eastAsia" w:eastAsia="宋体"/>
          <w:lang w:val="en-US" w:eastAsia="zh-CN"/>
        </w:rPr>
      </w:pPr>
    </w:p>
    <w:p>
      <w:pPr>
        <w:rPr>
          <w:rFonts w:hint="eastAsia" w:eastAsia="宋体"/>
          <w:lang w:val="en-US" w:eastAsia="zh-CN"/>
        </w:rPr>
      </w:pPr>
      <w:r>
        <w:rPr>
          <w:rFonts w:hint="eastAsia" w:eastAsia="宋体"/>
          <w:lang w:val="en-US" w:eastAsia="zh-CN"/>
        </w:rPr>
        <w:t>C. S/X：FALSE</w:t>
      </w:r>
    </w:p>
    <w:p>
      <w:pPr>
        <w:rPr>
          <w:rFonts w:hint="eastAsia" w:eastAsia="宋体"/>
          <w:lang w:val="en-US" w:eastAsia="zh-CN"/>
        </w:rPr>
      </w:pPr>
    </w:p>
    <w:p>
      <w:pPr>
        <w:rPr>
          <w:rFonts w:hint="eastAsia" w:eastAsia="宋体"/>
          <w:lang w:val="en-US" w:eastAsia="zh-CN"/>
        </w:rPr>
      </w:pPr>
      <w:r>
        <w:rPr>
          <w:rFonts w:hint="eastAsia" w:eastAsia="宋体"/>
          <w:lang w:val="en-US" w:eastAsia="zh-CN"/>
        </w:rPr>
        <w:t>D. X/S：FALSE</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P1255] 设有两个事务T1、T2，其并发操作如图1所示，下面评价正确的是(  )</w:t>
      </w:r>
    </w:p>
    <w:p>
      <w:pPr>
        <w:rPr>
          <w:rFonts w:hint="eastAsia" w:eastAsia="宋体"/>
          <w:lang w:val="en-US" w:eastAsia="zh-CN"/>
        </w:rPr>
      </w:pPr>
      <w:r>
        <w:rPr>
          <w:rFonts w:hint="eastAsia" w:eastAsia="宋体"/>
          <w:lang w:val="en-US" w:eastAsia="zh-CN"/>
        </w:rPr>
        <w:t>A. 该操作不存在问题 B. 该操作丢失修改</w:t>
      </w:r>
    </w:p>
    <w:p>
      <w:pPr>
        <w:rPr>
          <w:rFonts w:hint="eastAsia" w:eastAsia="宋体"/>
          <w:lang w:val="en-US" w:eastAsia="zh-CN"/>
        </w:rPr>
      </w:pPr>
    </w:p>
    <w:p>
      <w:pPr>
        <w:rPr>
          <w:rFonts w:hint="eastAsia" w:eastAsia="宋体"/>
          <w:lang w:val="en-US" w:eastAsia="zh-CN"/>
        </w:rPr>
      </w:pPr>
      <w:r>
        <w:rPr>
          <w:rFonts w:hint="eastAsia" w:eastAsia="宋体"/>
          <w:lang w:val="en-US" w:eastAsia="zh-CN"/>
        </w:rPr>
        <w:t>C. 该操作不能重复读 D. 该操作读“脏”数据</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P1256] 已知事务T1的封锁序列为：LOCK S(A)…LOCK S(B)…LOCK X(C ) …UNLOC</w:t>
      </w:r>
    </w:p>
    <w:p>
      <w:pPr>
        <w:rPr>
          <w:rFonts w:hint="eastAsia" w:eastAsia="宋体"/>
          <w:lang w:val="en-US" w:eastAsia="zh-CN"/>
        </w:rPr>
      </w:pPr>
      <w:r>
        <w:rPr>
          <w:rFonts w:hint="eastAsia" w:eastAsia="宋体"/>
          <w:lang w:val="en-US" w:eastAsia="zh-CN"/>
        </w:rPr>
        <w:t>已知事务T1的封锁序列为：LOCK S(A)…LOCK S(B)…LOCK X(C )</w:t>
      </w:r>
    </w:p>
    <w:p>
      <w:pPr>
        <w:rPr>
          <w:rFonts w:hint="eastAsia" w:eastAsia="宋体"/>
          <w:lang w:val="en-US" w:eastAsia="zh-CN"/>
        </w:rPr>
      </w:pPr>
      <w:r>
        <w:rPr>
          <w:rFonts w:hint="eastAsia" w:eastAsia="宋体"/>
          <w:lang w:val="en-US" w:eastAsia="zh-CN"/>
        </w:rPr>
        <w:t>…UNLOCK(B) …UNLOCK (A) …UNLOCK ( C)</w:t>
      </w:r>
    </w:p>
    <w:p>
      <w:pPr>
        <w:rPr>
          <w:rFonts w:hint="eastAsia" w:eastAsia="宋体"/>
          <w:lang w:val="en-US" w:eastAsia="zh-CN"/>
        </w:rPr>
      </w:pPr>
      <w:r>
        <w:rPr>
          <w:rFonts w:hint="eastAsia" w:eastAsia="宋体"/>
          <w:lang w:val="en-US" w:eastAsia="zh-CN"/>
        </w:rPr>
        <w:t>事务T2的封锁序列为：LOCK S(A) …UNLOCK (A) …LOCK S(B)</w:t>
      </w:r>
    </w:p>
    <w:p>
      <w:pPr>
        <w:rPr>
          <w:rFonts w:hint="eastAsia" w:eastAsia="宋体"/>
          <w:lang w:val="en-US" w:eastAsia="zh-CN"/>
        </w:rPr>
      </w:pPr>
      <w:r>
        <w:rPr>
          <w:rFonts w:hint="eastAsia" w:eastAsia="宋体"/>
          <w:lang w:val="en-US" w:eastAsia="zh-CN"/>
        </w:rPr>
        <w:t>…LOCK X(C ) …UNLOCK (C ) …UNLOCK (B)</w:t>
      </w:r>
    </w:p>
    <w:p>
      <w:pPr>
        <w:rPr>
          <w:rFonts w:hint="eastAsia" w:eastAsia="宋体"/>
          <w:lang w:val="en-US" w:eastAsia="zh-CN"/>
        </w:rPr>
      </w:pPr>
      <w:r>
        <w:rPr>
          <w:rFonts w:hint="eastAsia" w:eastAsia="宋体"/>
          <w:lang w:val="en-US" w:eastAsia="zh-CN"/>
        </w:rPr>
        <w:t>则遵守两段封锁协议的事务是（ 　）</w:t>
      </w:r>
    </w:p>
    <w:p>
      <w:pPr>
        <w:rPr>
          <w:rFonts w:hint="eastAsia" w:eastAsia="宋体"/>
          <w:lang w:val="en-US" w:eastAsia="zh-CN"/>
        </w:rPr>
      </w:pPr>
      <w:r>
        <w:rPr>
          <w:rFonts w:hint="eastAsia" w:eastAsia="宋体"/>
          <w:lang w:val="en-US" w:eastAsia="zh-CN"/>
        </w:rPr>
        <w:t>A.T1 B.T2 C.T1和T2 D.没有</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P1257] 下列不是目前数据库领域中最常用的逻辑数据模型的是______。</w:t>
      </w:r>
    </w:p>
    <w:p>
      <w:pPr>
        <w:rPr>
          <w:rFonts w:hint="eastAsia" w:eastAsia="宋体"/>
          <w:lang w:val="en-US" w:eastAsia="zh-CN"/>
        </w:rPr>
      </w:pPr>
      <w:r>
        <w:rPr>
          <w:rFonts w:hint="eastAsia" w:eastAsia="宋体"/>
          <w:lang w:val="en-US" w:eastAsia="zh-CN"/>
        </w:rPr>
        <w:t>A 概念模型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B 关系模型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C 层次模型</w:t>
      </w:r>
    </w:p>
    <w:p>
      <w:pPr>
        <w:rPr>
          <w:rFonts w:hint="eastAsia" w:eastAsia="宋体"/>
          <w:lang w:val="en-US" w:eastAsia="zh-CN"/>
        </w:rPr>
      </w:pPr>
    </w:p>
    <w:p>
      <w:pPr>
        <w:rPr>
          <w:rFonts w:hint="eastAsia" w:eastAsia="宋体"/>
          <w:lang w:val="en-US" w:eastAsia="zh-CN"/>
        </w:rPr>
      </w:pPr>
      <w:r>
        <w:rPr>
          <w:rFonts w:hint="eastAsia" w:eastAsia="宋体"/>
          <w:lang w:val="en-US" w:eastAsia="zh-CN"/>
        </w:rPr>
        <w:t>D 面向对象模型</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P1258] 下列不属于关系模型优点的是______。</w:t>
      </w:r>
    </w:p>
    <w:p>
      <w:pPr>
        <w:rPr>
          <w:rFonts w:hint="eastAsia" w:eastAsia="宋体"/>
          <w:lang w:val="en-US" w:eastAsia="zh-CN"/>
        </w:rPr>
      </w:pPr>
      <w:r>
        <w:rPr>
          <w:rFonts w:hint="eastAsia" w:eastAsia="宋体"/>
          <w:lang w:val="en-US" w:eastAsia="zh-CN"/>
        </w:rPr>
        <w:t>A 建立在严格的数学概念的基础之上</w:t>
      </w:r>
    </w:p>
    <w:p>
      <w:pPr>
        <w:rPr>
          <w:rFonts w:hint="eastAsia" w:eastAsia="宋体"/>
          <w:lang w:val="en-US" w:eastAsia="zh-CN"/>
        </w:rPr>
      </w:pPr>
    </w:p>
    <w:p>
      <w:pPr>
        <w:rPr>
          <w:rFonts w:hint="eastAsia" w:eastAsia="宋体"/>
          <w:lang w:val="en-US" w:eastAsia="zh-CN"/>
        </w:rPr>
      </w:pPr>
      <w:r>
        <w:rPr>
          <w:rFonts w:hint="eastAsia" w:eastAsia="宋体"/>
          <w:lang w:val="en-US" w:eastAsia="zh-CN"/>
        </w:rPr>
        <w:t>B 概念单一，实体和实体间联系都用关系来表示</w:t>
      </w:r>
    </w:p>
    <w:p>
      <w:pPr>
        <w:rPr>
          <w:rFonts w:hint="eastAsia" w:eastAsia="宋体"/>
          <w:lang w:val="en-US" w:eastAsia="zh-CN"/>
        </w:rPr>
      </w:pPr>
    </w:p>
    <w:p>
      <w:pPr>
        <w:rPr>
          <w:rFonts w:hint="eastAsia" w:eastAsia="宋体"/>
          <w:lang w:val="en-US" w:eastAsia="zh-CN"/>
        </w:rPr>
      </w:pPr>
      <w:r>
        <w:rPr>
          <w:rFonts w:hint="eastAsia" w:eastAsia="宋体"/>
          <w:lang w:val="en-US" w:eastAsia="zh-CN"/>
        </w:rPr>
        <w:t>C 存取路径对用户透明，具备更高的数据独立性</w:t>
      </w:r>
    </w:p>
    <w:p>
      <w:pPr>
        <w:rPr>
          <w:rFonts w:hint="eastAsia" w:eastAsia="宋体"/>
          <w:lang w:val="en-US" w:eastAsia="zh-CN"/>
        </w:rPr>
      </w:pPr>
    </w:p>
    <w:p>
      <w:pPr>
        <w:rPr>
          <w:rFonts w:hint="eastAsia" w:eastAsia="宋体"/>
          <w:lang w:val="en-US" w:eastAsia="zh-CN"/>
        </w:rPr>
      </w:pPr>
      <w:r>
        <w:rPr>
          <w:rFonts w:hint="eastAsia" w:eastAsia="宋体"/>
          <w:lang w:val="en-US" w:eastAsia="zh-CN"/>
        </w:rPr>
        <w:t>D 查询效率高</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P1259] 关系的完整性约束不包括______。</w:t>
      </w:r>
    </w:p>
    <w:p>
      <w:pPr>
        <w:rPr>
          <w:rFonts w:hint="eastAsia" w:eastAsia="宋体"/>
          <w:lang w:val="en-US" w:eastAsia="zh-CN"/>
        </w:rPr>
      </w:pPr>
      <w:r>
        <w:rPr>
          <w:rFonts w:hint="eastAsia" w:eastAsia="宋体"/>
          <w:lang w:val="en-US" w:eastAsia="zh-CN"/>
        </w:rPr>
        <w:t>A 实体完整性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B 参照完整性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C 安全完整性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D 用户定义的完整性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P1260] 关于存取控制的说法，错误的是______。</w:t>
      </w:r>
    </w:p>
    <w:p>
      <w:pPr>
        <w:rPr>
          <w:rFonts w:hint="eastAsia" w:eastAsia="宋体"/>
          <w:lang w:val="en-US" w:eastAsia="zh-CN"/>
        </w:rPr>
      </w:pPr>
      <w:r>
        <w:rPr>
          <w:rFonts w:hint="eastAsia" w:eastAsia="宋体"/>
          <w:lang w:val="en-US" w:eastAsia="zh-CN"/>
        </w:rPr>
        <w:t>A 存取控制机制包括定义用户权限和合法权限检查</w:t>
      </w:r>
    </w:p>
    <w:p>
      <w:pPr>
        <w:rPr>
          <w:rFonts w:hint="eastAsia" w:eastAsia="宋体"/>
          <w:lang w:val="en-US" w:eastAsia="zh-CN"/>
        </w:rPr>
      </w:pPr>
    </w:p>
    <w:p>
      <w:pPr>
        <w:rPr>
          <w:rFonts w:hint="eastAsia" w:eastAsia="宋体"/>
          <w:lang w:val="en-US" w:eastAsia="zh-CN"/>
        </w:rPr>
      </w:pPr>
      <w:r>
        <w:rPr>
          <w:rFonts w:hint="eastAsia" w:eastAsia="宋体"/>
          <w:lang w:val="en-US" w:eastAsia="zh-CN"/>
        </w:rPr>
        <w:t>B 在 MAC（强制存取控制）机制中，仅当主体的许可证级别大于或等于客体的密</w:t>
      </w:r>
    </w:p>
    <w:p>
      <w:pPr>
        <w:rPr>
          <w:rFonts w:hint="eastAsia" w:eastAsia="宋体"/>
          <w:lang w:val="en-US" w:eastAsia="zh-CN"/>
        </w:rPr>
      </w:pPr>
    </w:p>
    <w:p>
      <w:pPr>
        <w:rPr>
          <w:rFonts w:hint="eastAsia" w:eastAsia="宋体"/>
          <w:lang w:val="en-US" w:eastAsia="zh-CN"/>
        </w:rPr>
      </w:pPr>
      <w:r>
        <w:rPr>
          <w:rFonts w:hint="eastAsia" w:eastAsia="宋体"/>
          <w:lang w:val="en-US" w:eastAsia="zh-CN"/>
        </w:rPr>
        <w:t>级时，该主体才可以写相应的客体。</w:t>
      </w:r>
    </w:p>
    <w:p>
      <w:pPr>
        <w:rPr>
          <w:rFonts w:hint="eastAsia" w:eastAsia="宋体"/>
          <w:lang w:val="en-US" w:eastAsia="zh-CN"/>
        </w:rPr>
      </w:pPr>
    </w:p>
    <w:p>
      <w:pPr>
        <w:rPr>
          <w:rFonts w:hint="eastAsia" w:eastAsia="宋体"/>
          <w:lang w:val="en-US" w:eastAsia="zh-CN"/>
        </w:rPr>
      </w:pPr>
      <w:r>
        <w:rPr>
          <w:rFonts w:hint="eastAsia" w:eastAsia="宋体"/>
          <w:lang w:val="en-US" w:eastAsia="zh-CN"/>
        </w:rPr>
        <w:t>C 在 DAC（自主存取控制）机制中，同一用户对于不同的数据库对象可以有不同的权限，不同的用户对同一数据库对象也可以有不同的权限。</w:t>
      </w:r>
    </w:p>
    <w:p>
      <w:pPr>
        <w:rPr>
          <w:rFonts w:hint="eastAsia" w:eastAsia="宋体"/>
          <w:lang w:val="en-US" w:eastAsia="zh-CN"/>
        </w:rPr>
      </w:pPr>
    </w:p>
    <w:p>
      <w:pPr>
        <w:rPr>
          <w:rFonts w:hint="eastAsia" w:eastAsia="宋体"/>
          <w:lang w:val="en-US" w:eastAsia="zh-CN"/>
        </w:rPr>
      </w:pPr>
      <w:r>
        <w:rPr>
          <w:rFonts w:hint="eastAsia" w:eastAsia="宋体"/>
          <w:lang w:val="en-US" w:eastAsia="zh-CN"/>
        </w:rPr>
        <w:t>D 在 DAC 机制中可能会存在数据“无意泄露”问题。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 </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P1261] 对于规范程度不高的关系模式，下列哪项不是其主要存在的问题______。</w:t>
      </w:r>
    </w:p>
    <w:p>
      <w:pPr>
        <w:rPr>
          <w:rFonts w:hint="eastAsia" w:eastAsia="宋体"/>
          <w:lang w:val="en-US" w:eastAsia="zh-CN"/>
        </w:rPr>
      </w:pPr>
      <w:r>
        <w:rPr>
          <w:rFonts w:hint="eastAsia" w:eastAsia="宋体"/>
          <w:lang w:val="en-US" w:eastAsia="zh-CN"/>
        </w:rPr>
        <w:t>A 不能创建索引</w:t>
      </w:r>
    </w:p>
    <w:p>
      <w:pPr>
        <w:rPr>
          <w:rFonts w:hint="eastAsia" w:eastAsia="宋体"/>
          <w:lang w:val="en-US" w:eastAsia="zh-CN"/>
        </w:rPr>
      </w:pPr>
    </w:p>
    <w:p>
      <w:pPr>
        <w:rPr>
          <w:rFonts w:hint="eastAsia" w:eastAsia="宋体"/>
          <w:lang w:val="en-US" w:eastAsia="zh-CN"/>
        </w:rPr>
      </w:pPr>
      <w:r>
        <w:rPr>
          <w:rFonts w:hint="eastAsia" w:eastAsia="宋体"/>
          <w:lang w:val="en-US" w:eastAsia="zh-CN"/>
        </w:rPr>
        <w:t>B 数据冗余大</w:t>
      </w:r>
    </w:p>
    <w:p>
      <w:pPr>
        <w:rPr>
          <w:rFonts w:hint="eastAsia" w:eastAsia="宋体"/>
          <w:lang w:val="en-US" w:eastAsia="zh-CN"/>
        </w:rPr>
      </w:pPr>
    </w:p>
    <w:p>
      <w:pPr>
        <w:rPr>
          <w:rFonts w:hint="eastAsia" w:eastAsia="宋体"/>
          <w:lang w:val="en-US" w:eastAsia="zh-CN"/>
        </w:rPr>
      </w:pPr>
      <w:r>
        <w:rPr>
          <w:rFonts w:hint="eastAsia" w:eastAsia="宋体"/>
          <w:lang w:val="en-US" w:eastAsia="zh-CN"/>
        </w:rPr>
        <w:t>C 更新异常</w:t>
      </w:r>
    </w:p>
    <w:p>
      <w:pPr>
        <w:rPr>
          <w:rFonts w:hint="eastAsia" w:eastAsia="宋体"/>
          <w:lang w:val="en-US" w:eastAsia="zh-CN"/>
        </w:rPr>
      </w:pPr>
    </w:p>
    <w:p>
      <w:pPr>
        <w:rPr>
          <w:rFonts w:hint="eastAsia" w:eastAsia="宋体"/>
          <w:lang w:val="en-US" w:eastAsia="zh-CN"/>
        </w:rPr>
      </w:pPr>
      <w:r>
        <w:rPr>
          <w:rFonts w:hint="eastAsia" w:eastAsia="宋体"/>
          <w:lang w:val="en-US" w:eastAsia="zh-CN"/>
        </w:rPr>
        <w:t>D 删除异常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P1262] 关于可串行化调度，错误的说法是______。</w:t>
      </w:r>
    </w:p>
    <w:p>
      <w:pPr>
        <w:rPr>
          <w:rFonts w:hint="eastAsia" w:eastAsia="宋体"/>
          <w:lang w:val="en-US" w:eastAsia="zh-CN"/>
        </w:rPr>
      </w:pPr>
      <w:r>
        <w:rPr>
          <w:rFonts w:hint="eastAsia" w:eastAsia="宋体"/>
          <w:lang w:val="en-US" w:eastAsia="zh-CN"/>
        </w:rPr>
        <w:t>A 一个并发调度策略，如果其执行结果与任意一个串行结果相同，则该策略是可串行化调度。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B 一个并发调度策略，如果遵循了顺序封锁方法，则该策略是可串行化调度。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C 一个并发调度策略，如果遵循了两段锁协议，则该策略是可串行化调度。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D 一个并发调度策略，如果其满足冲突可串行化调度，则该策略是可串行化调度。</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P1263] 对于实体型间的联系转化为关系模式时，下列说法错误的是_______。</w:t>
      </w:r>
    </w:p>
    <w:p>
      <w:pPr>
        <w:rPr>
          <w:rFonts w:hint="eastAsia" w:eastAsia="宋体"/>
          <w:lang w:val="en-US" w:eastAsia="zh-CN"/>
        </w:rPr>
      </w:pPr>
      <w:r>
        <w:rPr>
          <w:rFonts w:hint="eastAsia" w:eastAsia="宋体"/>
          <w:lang w:val="en-US" w:eastAsia="zh-CN"/>
        </w:rPr>
        <w:t>A 一个 1：1 的联系可以转化为一个独立的关系模式，也可以与任意一端对应的关系模式合并。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B 一个 1：n 的联系可以转化为一个独立的关系模式，也可以与 n 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C 一个 m：n 的联系可以转化为一个独立的关系模式，也可以与任意一端对应的关系模式合并。</w:t>
      </w:r>
    </w:p>
    <w:p>
      <w:pPr>
        <w:rPr>
          <w:rFonts w:hint="eastAsia" w:eastAsia="宋体"/>
          <w:lang w:val="en-US" w:eastAsia="zh-CN"/>
        </w:rPr>
      </w:pPr>
    </w:p>
    <w:p>
      <w:pPr>
        <w:rPr>
          <w:rFonts w:hint="eastAsia" w:eastAsia="宋体"/>
          <w:lang w:val="en-US" w:eastAsia="zh-CN"/>
        </w:rPr>
      </w:pPr>
      <w:r>
        <w:rPr>
          <w:rFonts w:hint="eastAsia" w:eastAsia="宋体"/>
          <w:lang w:val="en-US" w:eastAsia="zh-CN"/>
        </w:rPr>
        <w:t>D 具有相同码的关系模式可以合并。</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P1264] 数据管理技术经历了若干阶段，其中人工管理阶段和文件系统阶段相比文件系统的一个显著优势是（）。</w:t>
      </w:r>
    </w:p>
    <w:p>
      <w:pPr>
        <w:rPr>
          <w:rFonts w:hint="eastAsia" w:eastAsia="宋体"/>
          <w:lang w:val="en-US" w:eastAsia="zh-CN"/>
        </w:rPr>
      </w:pPr>
      <w:r>
        <w:rPr>
          <w:rFonts w:hint="eastAsia" w:eastAsia="宋体"/>
          <w:lang w:val="en-US" w:eastAsia="zh-CN"/>
        </w:rPr>
        <w:t>A.数据可以长期保存</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B.数据共享性很强</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C.数据独立性很好</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D.数据整体结构化</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P1265] 关于网状数据库，以下说法正确的是（）</w:t>
      </w:r>
    </w:p>
    <w:p>
      <w:pPr>
        <w:rPr>
          <w:rFonts w:hint="eastAsia" w:eastAsia="宋体"/>
          <w:lang w:val="en-US" w:eastAsia="zh-CN"/>
        </w:rPr>
      </w:pPr>
      <w:r>
        <w:rPr>
          <w:rFonts w:hint="eastAsia" w:eastAsia="宋体"/>
          <w:lang w:val="en-US" w:eastAsia="zh-CN"/>
        </w:rPr>
        <w:t>A.只有一个结点可以无双亲</w:t>
      </w:r>
    </w:p>
    <w:p>
      <w:pPr>
        <w:rPr>
          <w:rFonts w:hint="eastAsia" w:eastAsia="宋体"/>
          <w:lang w:val="en-US" w:eastAsia="zh-CN"/>
        </w:rPr>
      </w:pPr>
    </w:p>
    <w:p>
      <w:pPr>
        <w:rPr>
          <w:rFonts w:hint="eastAsia" w:eastAsia="宋体"/>
          <w:lang w:val="en-US" w:eastAsia="zh-CN"/>
        </w:rPr>
      </w:pPr>
      <w:r>
        <w:rPr>
          <w:rFonts w:hint="eastAsia" w:eastAsia="宋体"/>
          <w:lang w:val="en-US" w:eastAsia="zh-CN"/>
        </w:rPr>
        <w:t>B.一个结点可以有多于一个的双亲</w:t>
      </w:r>
    </w:p>
    <w:p>
      <w:pPr>
        <w:rPr>
          <w:rFonts w:hint="eastAsia" w:eastAsia="宋体"/>
          <w:lang w:val="en-US" w:eastAsia="zh-CN"/>
        </w:rPr>
      </w:pPr>
    </w:p>
    <w:p>
      <w:pPr>
        <w:rPr>
          <w:rFonts w:hint="eastAsia" w:eastAsia="宋体"/>
          <w:lang w:val="en-US" w:eastAsia="zh-CN"/>
        </w:rPr>
      </w:pPr>
      <w:r>
        <w:rPr>
          <w:rFonts w:hint="eastAsia" w:eastAsia="宋体"/>
          <w:lang w:val="en-US" w:eastAsia="zh-CN"/>
        </w:rPr>
        <w:t>C.两个结点之间只能有一种联系</w:t>
      </w:r>
    </w:p>
    <w:p>
      <w:pPr>
        <w:rPr>
          <w:rFonts w:hint="eastAsia" w:eastAsia="宋体"/>
          <w:lang w:val="en-US" w:eastAsia="zh-CN"/>
        </w:rPr>
      </w:pPr>
    </w:p>
    <w:p>
      <w:pPr>
        <w:rPr>
          <w:rFonts w:hint="eastAsia" w:eastAsia="宋体"/>
          <w:lang w:val="en-US" w:eastAsia="zh-CN"/>
        </w:rPr>
      </w:pPr>
      <w:r>
        <w:rPr>
          <w:rFonts w:hint="eastAsia" w:eastAsia="宋体"/>
          <w:lang w:val="en-US" w:eastAsia="zh-CN"/>
        </w:rPr>
        <w:t>D.每个结点有且只有一个双亲</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P1266] 下列说法中，正确的是（）</w:t>
      </w:r>
    </w:p>
    <w:p>
      <w:pPr>
        <w:rPr>
          <w:rFonts w:hint="eastAsia" w:eastAsia="宋体"/>
          <w:lang w:val="en-US" w:eastAsia="zh-CN"/>
        </w:rPr>
      </w:pPr>
      <w:r>
        <w:rPr>
          <w:rFonts w:hint="eastAsia" w:eastAsia="宋体"/>
          <w:lang w:val="en-US" w:eastAsia="zh-CN"/>
        </w:rPr>
        <w:t>A.数据库的概念模型与具体的DBMS有关</w:t>
      </w:r>
    </w:p>
    <w:p>
      <w:pPr>
        <w:rPr>
          <w:rFonts w:hint="eastAsia" w:eastAsia="宋体"/>
          <w:lang w:val="en-US" w:eastAsia="zh-CN"/>
        </w:rPr>
      </w:pPr>
    </w:p>
    <w:p>
      <w:pPr>
        <w:rPr>
          <w:rFonts w:hint="eastAsia" w:eastAsia="宋体"/>
          <w:lang w:val="en-US" w:eastAsia="zh-CN"/>
        </w:rPr>
      </w:pPr>
      <w:r>
        <w:rPr>
          <w:rFonts w:hint="eastAsia" w:eastAsia="宋体"/>
          <w:lang w:val="en-US" w:eastAsia="zh-CN"/>
        </w:rPr>
        <w:t>B.三级模式中描述全体数据的逻辑结构和特征的是外模式</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C.数据库管理员负责设计和编写应用系统的程序模块</w:t>
      </w:r>
    </w:p>
    <w:p>
      <w:pPr>
        <w:rPr>
          <w:rFonts w:hint="eastAsia" w:eastAsia="宋体"/>
          <w:lang w:val="en-US" w:eastAsia="zh-CN"/>
        </w:rPr>
      </w:pPr>
    </w:p>
    <w:p>
      <w:pPr>
        <w:rPr>
          <w:rFonts w:hint="eastAsia" w:eastAsia="宋体"/>
          <w:lang w:val="en-US" w:eastAsia="zh-CN"/>
        </w:rPr>
      </w:pPr>
      <w:r>
        <w:rPr>
          <w:rFonts w:hint="eastAsia" w:eastAsia="宋体"/>
          <w:lang w:val="en-US" w:eastAsia="zh-CN"/>
        </w:rPr>
        <w:t>D.从逻辑模型到物理模型的转换一般是由DBMS完成的D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P1267] 长期存储在计算机内，有组织的、共享的大量数据的集合是（）。</w:t>
      </w:r>
    </w:p>
    <w:p>
      <w:pPr>
        <w:rPr>
          <w:rFonts w:hint="eastAsia" w:eastAsia="宋体"/>
          <w:lang w:val="en-US" w:eastAsia="zh-CN"/>
        </w:rPr>
      </w:pPr>
      <w:r>
        <w:rPr>
          <w:rFonts w:hint="eastAsia" w:eastAsia="宋体"/>
          <w:lang w:val="en-US" w:eastAsia="zh-CN"/>
        </w:rPr>
        <w:t>A.数据（Data）</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B.数据库（DataBase）</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C.数据库管理系统（DBMS）</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D.数据库系统（DBS）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P1268] 在数据管理技术发展过程中，需要应用程序管理数据的是（）</w:t>
      </w:r>
    </w:p>
    <w:p>
      <w:pPr>
        <w:rPr>
          <w:rFonts w:hint="eastAsia" w:eastAsia="宋体"/>
          <w:lang w:val="en-US" w:eastAsia="zh-CN"/>
        </w:rPr>
      </w:pPr>
      <w:r>
        <w:rPr>
          <w:rFonts w:hint="eastAsia" w:eastAsia="宋体"/>
          <w:lang w:val="en-US" w:eastAsia="zh-CN"/>
        </w:rPr>
        <w:t>A.人工管理阶段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B.人工管理阶段和文件系统阶段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C.文件系统阶段和数据库系统阶段</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D.数据库系统阶段</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P1269] 关于关系模型，下列叙述不正确的是（）</w:t>
      </w:r>
    </w:p>
    <w:p>
      <w:pPr>
        <w:rPr>
          <w:rFonts w:hint="eastAsia" w:eastAsia="宋体"/>
          <w:lang w:val="en-US" w:eastAsia="zh-CN"/>
        </w:rPr>
      </w:pPr>
      <w:r>
        <w:rPr>
          <w:rFonts w:hint="eastAsia" w:eastAsia="宋体"/>
          <w:lang w:val="en-US" w:eastAsia="zh-CN"/>
        </w:rPr>
        <w:t>A.一个关系至少要有一个候选码</w:t>
      </w:r>
    </w:p>
    <w:p>
      <w:pPr>
        <w:rPr>
          <w:rFonts w:hint="eastAsia" w:eastAsia="宋体"/>
          <w:lang w:val="en-US" w:eastAsia="zh-CN"/>
        </w:rPr>
      </w:pPr>
    </w:p>
    <w:p>
      <w:pPr>
        <w:rPr>
          <w:rFonts w:hint="eastAsia" w:eastAsia="宋体"/>
          <w:lang w:val="en-US" w:eastAsia="zh-CN"/>
        </w:rPr>
      </w:pPr>
      <w:r>
        <w:rPr>
          <w:rFonts w:hint="eastAsia" w:eastAsia="宋体"/>
          <w:lang w:val="en-US" w:eastAsia="zh-CN"/>
        </w:rPr>
        <w:t>B.列的次序可以任意交换</w:t>
      </w:r>
    </w:p>
    <w:p>
      <w:pPr>
        <w:rPr>
          <w:rFonts w:hint="eastAsia" w:eastAsia="宋体"/>
          <w:lang w:val="en-US" w:eastAsia="zh-CN"/>
        </w:rPr>
      </w:pPr>
    </w:p>
    <w:p>
      <w:pPr>
        <w:rPr>
          <w:rFonts w:hint="eastAsia" w:eastAsia="宋体"/>
          <w:lang w:val="en-US" w:eastAsia="zh-CN"/>
        </w:rPr>
      </w:pPr>
      <w:r>
        <w:rPr>
          <w:rFonts w:hint="eastAsia" w:eastAsia="宋体"/>
          <w:lang w:val="en-US" w:eastAsia="zh-CN"/>
        </w:rPr>
        <w:t>C.行的次序可以任意交换</w:t>
      </w:r>
    </w:p>
    <w:p>
      <w:pPr>
        <w:rPr>
          <w:rFonts w:hint="eastAsia" w:eastAsia="宋体"/>
          <w:lang w:val="en-US" w:eastAsia="zh-CN"/>
        </w:rPr>
      </w:pPr>
    </w:p>
    <w:p>
      <w:pPr>
        <w:rPr>
          <w:rFonts w:hint="eastAsia" w:eastAsia="宋体"/>
          <w:lang w:val="en-US" w:eastAsia="zh-CN"/>
        </w:rPr>
      </w:pPr>
      <w:r>
        <w:rPr>
          <w:rFonts w:hint="eastAsia" w:eastAsia="宋体"/>
          <w:lang w:val="en-US" w:eastAsia="zh-CN"/>
        </w:rPr>
        <w:t>D.一个列的值可以来自不同的域D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P1270] 下列说法正确的是（）。</w:t>
      </w:r>
    </w:p>
    <w:p>
      <w:pPr>
        <w:rPr>
          <w:rFonts w:hint="eastAsia" w:eastAsia="宋体"/>
          <w:lang w:val="en-US" w:eastAsia="zh-CN"/>
        </w:rPr>
      </w:pPr>
      <w:r>
        <w:rPr>
          <w:rFonts w:hint="eastAsia" w:eastAsia="宋体"/>
          <w:lang w:val="en-US" w:eastAsia="zh-CN"/>
        </w:rPr>
        <w:t>A.候选码都可以唯一地标识一个元组</w:t>
      </w:r>
    </w:p>
    <w:p>
      <w:pPr>
        <w:rPr>
          <w:rFonts w:hint="eastAsia" w:eastAsia="宋体"/>
          <w:lang w:val="en-US" w:eastAsia="zh-CN"/>
        </w:rPr>
      </w:pPr>
    </w:p>
    <w:p>
      <w:pPr>
        <w:rPr>
          <w:rFonts w:hint="eastAsia" w:eastAsia="宋体"/>
          <w:lang w:val="en-US" w:eastAsia="zh-CN"/>
        </w:rPr>
      </w:pPr>
      <w:r>
        <w:rPr>
          <w:rFonts w:hint="eastAsia" w:eastAsia="宋体"/>
          <w:lang w:val="en-US" w:eastAsia="zh-CN"/>
        </w:rPr>
        <w:t>B.候选码中只能包含一个属性</w:t>
      </w:r>
    </w:p>
    <w:p>
      <w:pPr>
        <w:rPr>
          <w:rFonts w:hint="eastAsia" w:eastAsia="宋体"/>
          <w:lang w:val="en-US" w:eastAsia="zh-CN"/>
        </w:rPr>
      </w:pPr>
    </w:p>
    <w:p>
      <w:pPr>
        <w:rPr>
          <w:rFonts w:hint="eastAsia" w:eastAsia="宋体"/>
          <w:lang w:val="en-US" w:eastAsia="zh-CN"/>
        </w:rPr>
      </w:pPr>
      <w:r>
        <w:rPr>
          <w:rFonts w:hint="eastAsia" w:eastAsia="宋体"/>
          <w:lang w:val="en-US" w:eastAsia="zh-CN"/>
        </w:rPr>
        <w:t>C.主属性可以取空值</w:t>
      </w:r>
    </w:p>
    <w:p>
      <w:pPr>
        <w:rPr>
          <w:rFonts w:hint="eastAsia" w:eastAsia="宋体"/>
          <w:lang w:val="en-US" w:eastAsia="zh-CN"/>
        </w:rPr>
      </w:pPr>
    </w:p>
    <w:p>
      <w:pPr>
        <w:rPr>
          <w:rFonts w:hint="eastAsia" w:eastAsia="宋体"/>
          <w:lang w:val="en-US" w:eastAsia="zh-CN"/>
        </w:rPr>
      </w:pPr>
      <w:r>
        <w:rPr>
          <w:rFonts w:hint="eastAsia" w:eastAsia="宋体"/>
          <w:lang w:val="en-US" w:eastAsia="zh-CN"/>
        </w:rPr>
        <w:t>D.关系的外码不可以取空值</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P1271] 关系操作中，操作的对象和结果都是（）。</w:t>
      </w:r>
    </w:p>
    <w:p>
      <w:pPr>
        <w:rPr>
          <w:rFonts w:hint="eastAsia" w:eastAsia="宋体"/>
          <w:lang w:val="en-US" w:eastAsia="zh-CN"/>
        </w:rPr>
      </w:pPr>
      <w:r>
        <w:rPr>
          <w:rFonts w:hint="eastAsia" w:eastAsia="宋体"/>
          <w:lang w:val="en-US" w:eastAsia="zh-CN"/>
        </w:rPr>
        <w:t>A.记录</w:t>
      </w:r>
    </w:p>
    <w:p>
      <w:pPr>
        <w:rPr>
          <w:rFonts w:hint="eastAsia" w:eastAsia="宋体"/>
          <w:lang w:val="en-US" w:eastAsia="zh-CN"/>
        </w:rPr>
      </w:pPr>
    </w:p>
    <w:p>
      <w:pPr>
        <w:rPr>
          <w:rFonts w:hint="eastAsia" w:eastAsia="宋体"/>
          <w:lang w:val="en-US" w:eastAsia="zh-CN"/>
        </w:rPr>
      </w:pPr>
      <w:r>
        <w:rPr>
          <w:rFonts w:hint="eastAsia" w:eastAsia="宋体"/>
          <w:lang w:val="en-US" w:eastAsia="zh-CN"/>
        </w:rPr>
        <w:t>B.集合</w:t>
      </w:r>
    </w:p>
    <w:p>
      <w:pPr>
        <w:rPr>
          <w:rFonts w:hint="eastAsia" w:eastAsia="宋体"/>
          <w:lang w:val="en-US" w:eastAsia="zh-CN"/>
        </w:rPr>
      </w:pPr>
    </w:p>
    <w:p>
      <w:pPr>
        <w:rPr>
          <w:rFonts w:hint="eastAsia" w:eastAsia="宋体"/>
          <w:lang w:val="en-US" w:eastAsia="zh-CN"/>
        </w:rPr>
      </w:pPr>
      <w:r>
        <w:rPr>
          <w:rFonts w:hint="eastAsia" w:eastAsia="宋体"/>
          <w:lang w:val="en-US" w:eastAsia="zh-CN"/>
        </w:rPr>
        <w:t>C.元组</w:t>
      </w:r>
    </w:p>
    <w:p>
      <w:pPr>
        <w:rPr>
          <w:rFonts w:hint="eastAsia" w:eastAsia="宋体"/>
          <w:lang w:val="en-US" w:eastAsia="zh-CN"/>
        </w:rPr>
      </w:pPr>
    </w:p>
    <w:p>
      <w:pPr>
        <w:rPr>
          <w:rFonts w:hint="eastAsia" w:eastAsia="宋体"/>
          <w:lang w:val="en-US" w:eastAsia="zh-CN"/>
        </w:rPr>
      </w:pPr>
      <w:r>
        <w:rPr>
          <w:rFonts w:hint="eastAsia" w:eastAsia="宋体"/>
          <w:lang w:val="en-US" w:eastAsia="zh-CN"/>
        </w:rPr>
        <w:t>D.列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P1272] 假设存在一张职工表，包含“性别”属性，要求这个属性的值只能取“男”或“女”，这属于（）。</w:t>
      </w:r>
    </w:p>
    <w:p>
      <w:pPr>
        <w:rPr>
          <w:rFonts w:hint="eastAsia" w:eastAsia="宋体"/>
          <w:lang w:val="en-US" w:eastAsia="zh-CN"/>
        </w:rPr>
      </w:pPr>
      <w:r>
        <w:rPr>
          <w:rFonts w:hint="eastAsia" w:eastAsia="宋体"/>
          <w:lang w:val="en-US" w:eastAsia="zh-CN"/>
        </w:rPr>
        <w:t>A.实体完整性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B.参照完整性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C.用户定义的完整性</w:t>
      </w:r>
    </w:p>
    <w:p>
      <w:pPr>
        <w:rPr>
          <w:rFonts w:hint="eastAsia" w:eastAsia="宋体"/>
          <w:lang w:val="en-US" w:eastAsia="zh-CN"/>
        </w:rPr>
      </w:pPr>
    </w:p>
    <w:p>
      <w:pPr>
        <w:rPr>
          <w:rFonts w:hint="eastAsia" w:eastAsia="宋体"/>
          <w:lang w:val="en-US" w:eastAsia="zh-CN"/>
        </w:rPr>
      </w:pPr>
      <w:r>
        <w:rPr>
          <w:rFonts w:hint="eastAsia" w:eastAsia="宋体"/>
          <w:lang w:val="en-US" w:eastAsia="zh-CN"/>
        </w:rPr>
        <w:t>D.关系不变性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P1273] 有两个关系R（A，B，C）和S（B，C，D），将R和S进行自然连接，得到的结果包含几个列（）。</w:t>
      </w:r>
    </w:p>
    <w:p>
      <w:pPr>
        <w:rPr>
          <w:rFonts w:hint="eastAsia" w:eastAsia="宋体"/>
          <w:lang w:val="en-US" w:eastAsia="zh-CN"/>
        </w:rPr>
      </w:pPr>
      <w:r>
        <w:rPr>
          <w:rFonts w:hint="eastAsia" w:eastAsia="宋体"/>
          <w:lang w:val="en-US" w:eastAsia="zh-CN"/>
        </w:rPr>
        <w:t>A.6</w:t>
      </w:r>
    </w:p>
    <w:p>
      <w:pPr>
        <w:rPr>
          <w:rFonts w:hint="eastAsia" w:eastAsia="宋体"/>
          <w:lang w:val="en-US" w:eastAsia="zh-CN"/>
        </w:rPr>
      </w:pPr>
    </w:p>
    <w:p>
      <w:pPr>
        <w:rPr>
          <w:rFonts w:hint="eastAsia" w:eastAsia="宋体"/>
          <w:lang w:val="en-US" w:eastAsia="zh-CN"/>
        </w:rPr>
      </w:pPr>
      <w:r>
        <w:rPr>
          <w:rFonts w:hint="eastAsia" w:eastAsia="宋体"/>
          <w:lang w:val="en-US" w:eastAsia="zh-CN"/>
        </w:rPr>
        <w:t>B.4</w:t>
      </w:r>
    </w:p>
    <w:p>
      <w:pPr>
        <w:rPr>
          <w:rFonts w:hint="eastAsia" w:eastAsia="宋体"/>
          <w:lang w:val="en-US" w:eastAsia="zh-CN"/>
        </w:rPr>
      </w:pPr>
    </w:p>
    <w:p>
      <w:pPr>
        <w:rPr>
          <w:rFonts w:hint="eastAsia" w:eastAsia="宋体"/>
          <w:lang w:val="en-US" w:eastAsia="zh-CN"/>
        </w:rPr>
      </w:pPr>
      <w:r>
        <w:rPr>
          <w:rFonts w:hint="eastAsia" w:eastAsia="宋体"/>
          <w:lang w:val="en-US" w:eastAsia="zh-CN"/>
        </w:rPr>
        <w:t>C.5</w:t>
      </w:r>
    </w:p>
    <w:p>
      <w:pPr>
        <w:rPr>
          <w:rFonts w:hint="eastAsia" w:eastAsia="宋体"/>
          <w:lang w:val="en-US" w:eastAsia="zh-CN"/>
        </w:rPr>
      </w:pPr>
    </w:p>
    <w:p>
      <w:pPr>
        <w:rPr>
          <w:rFonts w:hint="eastAsia" w:eastAsia="宋体"/>
          <w:lang w:val="en-US" w:eastAsia="zh-CN"/>
        </w:rPr>
      </w:pPr>
      <w:r>
        <w:rPr>
          <w:rFonts w:hint="eastAsia" w:eastAsia="宋体"/>
          <w:lang w:val="en-US" w:eastAsia="zh-CN"/>
        </w:rPr>
        <w:t>D.2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P1274] 关于SQL语言，下列说法正确的是</w:t>
      </w:r>
    </w:p>
    <w:p>
      <w:pPr>
        <w:rPr>
          <w:rFonts w:hint="eastAsia" w:eastAsia="宋体"/>
          <w:lang w:val="en-US" w:eastAsia="zh-CN"/>
        </w:rPr>
      </w:pPr>
      <w:r>
        <w:rPr>
          <w:rFonts w:hint="eastAsia" w:eastAsia="宋体"/>
          <w:lang w:val="en-US" w:eastAsia="zh-CN"/>
        </w:rPr>
        <w:t>A.数据控制功能不是SQL语言的功能之一</w:t>
      </w:r>
    </w:p>
    <w:p>
      <w:pPr>
        <w:rPr>
          <w:rFonts w:hint="eastAsia" w:eastAsia="宋体"/>
          <w:lang w:val="en-US" w:eastAsia="zh-CN"/>
        </w:rPr>
      </w:pPr>
    </w:p>
    <w:p>
      <w:pPr>
        <w:rPr>
          <w:rFonts w:hint="eastAsia" w:eastAsia="宋体"/>
          <w:lang w:val="en-US" w:eastAsia="zh-CN"/>
        </w:rPr>
      </w:pPr>
      <w:r>
        <w:rPr>
          <w:rFonts w:hint="eastAsia" w:eastAsia="宋体"/>
          <w:lang w:val="en-US" w:eastAsia="zh-CN"/>
        </w:rPr>
        <w:t>B.SQL采用的是面向记录的操作方式，以记录为单位进行操作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C.SQL是非过程化的语言用户无须指定存取路径</w:t>
      </w:r>
    </w:p>
    <w:p>
      <w:pPr>
        <w:rPr>
          <w:rFonts w:hint="eastAsia" w:eastAsia="宋体"/>
          <w:lang w:val="en-US" w:eastAsia="zh-CN"/>
        </w:rPr>
      </w:pPr>
    </w:p>
    <w:p>
      <w:pPr>
        <w:rPr>
          <w:rFonts w:hint="eastAsia" w:eastAsia="宋体"/>
          <w:lang w:val="en-US" w:eastAsia="zh-CN"/>
        </w:rPr>
      </w:pPr>
      <w:r>
        <w:rPr>
          <w:rFonts w:hint="eastAsia" w:eastAsia="宋体"/>
          <w:lang w:val="en-US" w:eastAsia="zh-CN"/>
        </w:rPr>
        <w:t>D.SQL作为嵌入式语言语法与独立的语言有较大差别</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P1275] 对表中数据进行删除的操作是 </w:t>
      </w:r>
    </w:p>
    <w:p>
      <w:pPr>
        <w:rPr>
          <w:rFonts w:hint="eastAsia" w:eastAsia="宋体"/>
          <w:lang w:val="en-US" w:eastAsia="zh-CN"/>
        </w:rPr>
      </w:pPr>
      <w:r>
        <w:rPr>
          <w:rFonts w:hint="eastAsia" w:eastAsia="宋体"/>
          <w:lang w:val="en-US" w:eastAsia="zh-CN"/>
        </w:rPr>
        <w:t>A. DELETE B. DROP C. ALTER D. UPDATE</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[数据库 P1276] 数据库中建立索引的目的是为了 </w:t>
      </w:r>
    </w:p>
    <w:p>
      <w:pPr>
        <w:rPr>
          <w:rFonts w:hint="eastAsia" w:eastAsia="宋体"/>
          <w:lang w:val="en-US" w:eastAsia="zh-CN"/>
        </w:rPr>
      </w:pPr>
      <w:r>
        <w:rPr>
          <w:rFonts w:hint="eastAsia" w:eastAsia="宋体"/>
          <w:lang w:val="en-US" w:eastAsia="zh-CN"/>
        </w:rPr>
        <w:t>A.加快建表速度 B.加快存取速度 C.提高安全性 D.节省存储空间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P1277] 视图是数据库系统级模式中的</w:t>
      </w:r>
    </w:p>
    <w:p>
      <w:pPr>
        <w:rPr>
          <w:rFonts w:hint="eastAsia" w:eastAsia="宋体"/>
          <w:lang w:val="en-US" w:eastAsia="zh-CN"/>
        </w:rPr>
      </w:pPr>
      <w:r>
        <w:rPr>
          <w:rFonts w:hint="eastAsia" w:eastAsia="宋体"/>
          <w:lang w:val="en-US" w:eastAsia="zh-CN"/>
        </w:rPr>
        <w:t xml:space="preserve"> A.外模式 B.模式 C内模式 D.模式映像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P1278] 下列说法不正确的是</w:t>
      </w:r>
    </w:p>
    <w:p>
      <w:pPr>
        <w:rPr>
          <w:rFonts w:hint="eastAsia" w:eastAsia="宋体"/>
          <w:lang w:val="en-US" w:eastAsia="zh-CN"/>
        </w:rPr>
      </w:pPr>
      <w:r>
        <w:rPr>
          <w:rFonts w:hint="eastAsia" w:eastAsia="宋体"/>
          <w:lang w:val="en-US" w:eastAsia="zh-CN"/>
        </w:rPr>
        <w:t>A.基本表和视图一样，都是关系</w:t>
      </w:r>
    </w:p>
    <w:p>
      <w:pPr>
        <w:rPr>
          <w:rFonts w:hint="eastAsia" w:eastAsia="宋体"/>
          <w:lang w:val="en-US" w:eastAsia="zh-CN"/>
        </w:rPr>
      </w:pPr>
    </w:p>
    <w:p>
      <w:pPr>
        <w:rPr>
          <w:rFonts w:hint="eastAsia" w:eastAsia="宋体"/>
          <w:lang w:val="en-US" w:eastAsia="zh-CN"/>
        </w:rPr>
      </w:pPr>
      <w:r>
        <w:rPr>
          <w:rFonts w:hint="eastAsia" w:eastAsia="宋体"/>
          <w:lang w:val="en-US" w:eastAsia="zh-CN"/>
        </w:rPr>
        <w:t>B.可以使用SQL对基本表和视图进行操作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C.可以从基本表或视图上定义视图</w:t>
      </w:r>
    </w:p>
    <w:p>
      <w:pPr>
        <w:rPr>
          <w:rFonts w:hint="eastAsia" w:eastAsia="宋体"/>
          <w:lang w:val="en-US" w:eastAsia="zh-CN"/>
        </w:rPr>
      </w:pPr>
    </w:p>
    <w:p>
      <w:pPr>
        <w:rPr>
          <w:rFonts w:hint="eastAsia" w:eastAsia="宋体"/>
          <w:lang w:val="en-US" w:eastAsia="zh-CN"/>
        </w:rPr>
      </w:pPr>
      <w:r>
        <w:rPr>
          <w:rFonts w:hint="eastAsia" w:eastAsia="宋体"/>
          <w:lang w:val="en-US" w:eastAsia="zh-CN"/>
        </w:rPr>
        <w:t>D.基本表和视图中都存储数据D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P1279] 强制存取控制策略是TCSEC/TDI哪一级安全级别的特色（）</w:t>
      </w:r>
    </w:p>
    <w:p>
      <w:pPr>
        <w:rPr>
          <w:rFonts w:hint="eastAsia" w:eastAsia="宋体"/>
          <w:lang w:val="en-US" w:eastAsia="zh-CN"/>
        </w:rPr>
      </w:pPr>
      <w:r>
        <w:rPr>
          <w:rFonts w:hint="eastAsia" w:eastAsia="宋体"/>
          <w:lang w:val="en-US" w:eastAsia="zh-CN"/>
        </w:rPr>
        <w:t>A.C1</w:t>
      </w:r>
    </w:p>
    <w:p>
      <w:pPr>
        <w:rPr>
          <w:rFonts w:hint="eastAsia" w:eastAsia="宋体"/>
          <w:lang w:val="en-US" w:eastAsia="zh-CN"/>
        </w:rPr>
      </w:pPr>
    </w:p>
    <w:p>
      <w:pPr>
        <w:rPr>
          <w:rFonts w:hint="eastAsia" w:eastAsia="宋体"/>
          <w:lang w:val="en-US" w:eastAsia="zh-CN"/>
        </w:rPr>
      </w:pPr>
      <w:r>
        <w:rPr>
          <w:rFonts w:hint="eastAsia" w:eastAsia="宋体"/>
          <w:lang w:val="en-US" w:eastAsia="zh-CN"/>
        </w:rPr>
        <w:t>B.C2</w:t>
      </w:r>
    </w:p>
    <w:p>
      <w:pPr>
        <w:rPr>
          <w:rFonts w:hint="eastAsia" w:eastAsia="宋体"/>
          <w:lang w:val="en-US" w:eastAsia="zh-CN"/>
        </w:rPr>
      </w:pPr>
    </w:p>
    <w:p>
      <w:pPr>
        <w:rPr>
          <w:rFonts w:hint="eastAsia" w:eastAsia="宋体"/>
          <w:lang w:val="en-US" w:eastAsia="zh-CN"/>
        </w:rPr>
      </w:pPr>
      <w:r>
        <w:rPr>
          <w:rFonts w:hint="eastAsia" w:eastAsia="宋体"/>
          <w:lang w:val="en-US" w:eastAsia="zh-CN"/>
        </w:rPr>
        <w:t>C.B1</w:t>
      </w:r>
    </w:p>
    <w:p>
      <w:pPr>
        <w:rPr>
          <w:rFonts w:hint="eastAsia" w:eastAsia="宋体"/>
          <w:lang w:val="en-US" w:eastAsia="zh-CN"/>
        </w:rPr>
      </w:pPr>
    </w:p>
    <w:p>
      <w:pPr>
        <w:rPr>
          <w:rFonts w:hint="eastAsia" w:eastAsia="宋体"/>
          <w:lang w:val="en-US" w:eastAsia="zh-CN"/>
        </w:rPr>
      </w:pPr>
      <w:r>
        <w:rPr>
          <w:rFonts w:hint="eastAsia" w:eastAsia="宋体"/>
          <w:lang w:val="en-US" w:eastAsia="zh-CN"/>
        </w:rPr>
        <w:t>D.B2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P1280] SQL的GRANT和 REVOKE语句可以用来实现</w:t>
      </w:r>
    </w:p>
    <w:p>
      <w:pPr>
        <w:rPr>
          <w:rFonts w:hint="eastAsia" w:eastAsia="宋体"/>
          <w:lang w:val="en-US" w:eastAsia="zh-CN"/>
        </w:rPr>
      </w:pPr>
      <w:r>
        <w:rPr>
          <w:rFonts w:hint="eastAsia" w:eastAsia="宋体"/>
          <w:lang w:val="en-US" w:eastAsia="zh-CN"/>
        </w:rPr>
        <w:t>A自主存取控制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B强制存取控制</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C数据库角色创建</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D数据库审计</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P1281] 在强制存取控制机制体的许可证级别等客体的密级时，主体可以对客体进行如下操作</w:t>
      </w:r>
    </w:p>
    <w:p>
      <w:pPr>
        <w:rPr>
          <w:rFonts w:hint="eastAsia" w:eastAsia="宋体"/>
          <w:lang w:val="en-US" w:eastAsia="zh-CN"/>
        </w:rPr>
      </w:pPr>
      <w:r>
        <w:rPr>
          <w:rFonts w:hint="eastAsia" w:eastAsia="宋体"/>
          <w:lang w:val="en-US" w:eastAsia="zh-CN"/>
        </w:rPr>
        <w:t>A.读取</w:t>
      </w:r>
    </w:p>
    <w:p>
      <w:pPr>
        <w:rPr>
          <w:rFonts w:hint="eastAsia" w:eastAsia="宋体"/>
          <w:lang w:val="en-US" w:eastAsia="zh-CN"/>
        </w:rPr>
      </w:pPr>
    </w:p>
    <w:p>
      <w:pPr>
        <w:rPr>
          <w:rFonts w:hint="eastAsia" w:eastAsia="宋体"/>
          <w:lang w:val="en-US" w:eastAsia="zh-CN"/>
        </w:rPr>
      </w:pPr>
      <w:r>
        <w:rPr>
          <w:rFonts w:hint="eastAsia" w:eastAsia="宋体"/>
          <w:lang w:val="en-US" w:eastAsia="zh-CN"/>
        </w:rPr>
        <w:t>B.写入</w:t>
      </w:r>
    </w:p>
    <w:p>
      <w:pPr>
        <w:rPr>
          <w:rFonts w:hint="eastAsia" w:eastAsia="宋体"/>
          <w:lang w:val="en-US" w:eastAsia="zh-CN"/>
        </w:rPr>
      </w:pPr>
    </w:p>
    <w:p>
      <w:pPr>
        <w:rPr>
          <w:rFonts w:hint="eastAsia" w:eastAsia="宋体"/>
          <w:lang w:val="en-US" w:eastAsia="zh-CN"/>
        </w:rPr>
      </w:pPr>
      <w:r>
        <w:rPr>
          <w:rFonts w:hint="eastAsia" w:eastAsia="宋体"/>
          <w:lang w:val="en-US" w:eastAsia="zh-CN"/>
        </w:rPr>
        <w:t>C.不可操作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D.读取写入D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P1282] 定义关系的主码意味着主码属性（）</w:t>
      </w:r>
    </w:p>
    <w:p>
      <w:pPr>
        <w:rPr>
          <w:rFonts w:hint="eastAsia" w:eastAsia="宋体"/>
          <w:lang w:val="en-US" w:eastAsia="zh-CN"/>
        </w:rPr>
      </w:pPr>
      <w:r>
        <w:rPr>
          <w:rFonts w:hint="eastAsia" w:eastAsia="宋体"/>
          <w:lang w:val="en-US" w:eastAsia="zh-CN"/>
        </w:rPr>
        <w:t>A.必须唯一</w:t>
      </w:r>
    </w:p>
    <w:p>
      <w:pPr>
        <w:rPr>
          <w:rFonts w:hint="eastAsia" w:eastAsia="宋体"/>
          <w:lang w:val="en-US" w:eastAsia="zh-CN"/>
        </w:rPr>
      </w:pPr>
    </w:p>
    <w:p>
      <w:pPr>
        <w:rPr>
          <w:rFonts w:hint="eastAsia" w:eastAsia="宋体"/>
          <w:lang w:val="en-US" w:eastAsia="zh-CN"/>
        </w:rPr>
      </w:pPr>
      <w:r>
        <w:rPr>
          <w:rFonts w:hint="eastAsia" w:eastAsia="宋体"/>
          <w:lang w:val="en-US" w:eastAsia="zh-CN"/>
        </w:rPr>
        <w:t>B.不能为空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C.唯一且部分主码属性不为空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D.唯一且所有主码属性不为空</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P1283] 关于语句CREATE TABLE R(no int,sum int CHECK(sum&gt;0))和CR</w:t>
      </w:r>
    </w:p>
    <w:p>
      <w:pPr>
        <w:rPr>
          <w:rFonts w:hint="eastAsia" w:eastAsia="宋体"/>
          <w:lang w:val="en-US" w:eastAsia="zh-CN"/>
        </w:rPr>
      </w:pPr>
      <w:r>
        <w:rPr>
          <w:rFonts w:hint="eastAsia" w:eastAsia="宋体"/>
          <w:lang w:val="en-US" w:eastAsia="zh-CN"/>
        </w:rPr>
        <w:t>关于语句CREATE TABLE R(no int,sum int CHECK(sum&gt;0))和CREATE TABLE R(no int,sum int,CHECK(sum&gt;0))，以下说法不正确的是（）</w:t>
      </w:r>
    </w:p>
    <w:p>
      <w:pPr>
        <w:rPr>
          <w:rFonts w:hint="eastAsia" w:eastAsia="宋体"/>
          <w:lang w:val="en-US" w:eastAsia="zh-CN"/>
        </w:rPr>
      </w:pPr>
      <w:r>
        <w:rPr>
          <w:rFonts w:hint="eastAsia" w:eastAsia="宋体"/>
          <w:lang w:val="en-US" w:eastAsia="zh-CN"/>
        </w:rPr>
        <w:t>A.两条语句都是合法的</w:t>
      </w:r>
    </w:p>
    <w:p>
      <w:pPr>
        <w:rPr>
          <w:rFonts w:hint="eastAsia" w:eastAsia="宋体"/>
          <w:lang w:val="en-US" w:eastAsia="zh-CN"/>
        </w:rPr>
      </w:pPr>
    </w:p>
    <w:p>
      <w:pPr>
        <w:rPr>
          <w:rFonts w:hint="eastAsia" w:eastAsia="宋体"/>
          <w:lang w:val="en-US" w:eastAsia="zh-CN"/>
        </w:rPr>
      </w:pPr>
      <w:r>
        <w:rPr>
          <w:rFonts w:hint="eastAsia" w:eastAsia="宋体"/>
          <w:lang w:val="en-US" w:eastAsia="zh-CN"/>
        </w:rPr>
        <w:t>B.前者定义了属性上的约束条件，后者定义了元组上的约束条件</w:t>
      </w:r>
    </w:p>
    <w:p>
      <w:pPr>
        <w:rPr>
          <w:rFonts w:hint="eastAsia" w:eastAsia="宋体"/>
          <w:lang w:val="en-US" w:eastAsia="zh-CN"/>
        </w:rPr>
      </w:pPr>
    </w:p>
    <w:p>
      <w:pPr>
        <w:rPr>
          <w:rFonts w:hint="eastAsia" w:eastAsia="宋体"/>
          <w:lang w:val="en-US" w:eastAsia="zh-CN"/>
        </w:rPr>
      </w:pPr>
      <w:r>
        <w:rPr>
          <w:rFonts w:hint="eastAsia" w:eastAsia="宋体"/>
          <w:lang w:val="en-US" w:eastAsia="zh-CN"/>
        </w:rPr>
        <w:t>C.两条语句的约束效果不一样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D.当sum属性改变时检CHECK查，上述两种约束都要被检查</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P1284] 下列说法正确的是（)</w:t>
      </w:r>
    </w:p>
    <w:p>
      <w:pPr>
        <w:rPr>
          <w:rFonts w:hint="eastAsia" w:eastAsia="宋体"/>
          <w:lang w:val="en-US" w:eastAsia="zh-CN"/>
        </w:rPr>
      </w:pPr>
      <w:r>
        <w:rPr>
          <w:rFonts w:hint="eastAsia" w:eastAsia="宋体"/>
          <w:lang w:val="en-US" w:eastAsia="zh-CN"/>
        </w:rPr>
        <w:t>A.使用 ALTER TABLE ADD CONSTRAINT可以增加基于元组的约束</w:t>
      </w:r>
    </w:p>
    <w:p>
      <w:pPr>
        <w:rPr>
          <w:rFonts w:hint="eastAsia" w:eastAsia="宋体"/>
          <w:lang w:val="en-US" w:eastAsia="zh-CN"/>
        </w:rPr>
      </w:pPr>
    </w:p>
    <w:p>
      <w:pPr>
        <w:rPr>
          <w:rFonts w:hint="eastAsia" w:eastAsia="宋体"/>
          <w:lang w:val="en-US" w:eastAsia="zh-CN"/>
        </w:rPr>
      </w:pPr>
      <w:r>
        <w:rPr>
          <w:rFonts w:hint="eastAsia" w:eastAsia="宋体"/>
          <w:lang w:val="en-US" w:eastAsia="zh-CN"/>
        </w:rPr>
        <w:t>B.如果属性A上定义了UNIQUE约束，则A不可以为空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C.如果属性A上定义了外码约束，则A不可以为空</w:t>
      </w:r>
    </w:p>
    <w:p>
      <w:pPr>
        <w:rPr>
          <w:rFonts w:hint="eastAsia" w:eastAsia="宋体"/>
          <w:lang w:val="en-US" w:eastAsia="zh-CN"/>
        </w:rPr>
      </w:pPr>
    </w:p>
    <w:p>
      <w:pPr>
        <w:rPr>
          <w:rFonts w:hint="eastAsia" w:eastAsia="宋体"/>
          <w:lang w:val="en-US" w:eastAsia="zh-CN"/>
        </w:rPr>
      </w:pPr>
      <w:r>
        <w:rPr>
          <w:rFonts w:hint="eastAsia" w:eastAsia="宋体"/>
          <w:lang w:val="en-US" w:eastAsia="zh-CN"/>
        </w:rPr>
        <w:t>D.不能使用 ALTER TABLE ADD CONSTRAINT增加主码约束</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P1285] 数据库外模式是在下列哪个阶段设计（）。</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P1286] 生成DBMS系统支持的数据模型是在下列哪个阶段完成（）。</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P1287] 根据应用需求建立索引是在下列哪个阶段完成（）。</w:t>
      </w:r>
    </w:p>
    <w:p>
      <w:pPr>
        <w:rPr>
          <w:rFonts w:hint="eastAsia" w:eastAsia="宋体"/>
          <w:lang w:val="en-US" w:eastAsia="zh-CN"/>
        </w:rPr>
      </w:pPr>
      <w:r>
        <w:rPr>
          <w:rFonts w:hint="eastAsia" w:eastAsia="宋体"/>
          <w:lang w:val="en-US" w:eastAsia="zh-CN"/>
        </w:rPr>
        <w:t>A.数据库概念结构设计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B.数据库逻辑结构设计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C.数据库物理设计</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D.数据库实施和维护</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[数据库 P1288] 员工性别的取值，有的为“男”“女”，有的为“1”“0”，这种情况属于（）</w:t>
      </w:r>
    </w:p>
    <w:p>
      <w:pPr>
        <w:rPr>
          <w:rFonts w:hint="eastAsia" w:eastAsia="宋体"/>
          <w:lang w:val="en-US" w:eastAsia="zh-CN"/>
        </w:rPr>
      </w:pPr>
      <w:r>
        <w:rPr>
          <w:rFonts w:hint="eastAsia" w:eastAsia="宋体"/>
          <w:lang w:val="en-US" w:eastAsia="zh-CN"/>
        </w:rPr>
        <w:t>A.属性冲突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B.命名冲突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C.结构冲突</w:t>
      </w:r>
    </w:p>
    <w:p>
      <w:pPr>
        <w:rPr>
          <w:rFonts w:hint="eastAsia" w:eastAsia="宋体"/>
          <w:lang w:val="en-US" w:eastAsia="zh-CN"/>
        </w:rPr>
      </w:pPr>
    </w:p>
    <w:p>
      <w:pPr>
        <w:rPr>
          <w:rFonts w:hint="eastAsia" w:eastAsia="宋体"/>
          <w:lang w:val="en-US" w:eastAsia="zh-CN"/>
        </w:rPr>
      </w:pPr>
      <w:r>
        <w:rPr>
          <w:rFonts w:hint="eastAsia" w:eastAsia="宋体"/>
          <w:lang w:val="en-US" w:eastAsia="zh-CN"/>
        </w:rPr>
        <w:t>D.数据冗余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P1493] 已知两个长度分别为 m 和 n 的升序链表，若将它们合并为一个长度为 m+n 的降序链表，则最坏情况的时间复杂度为</w:t>
      </w:r>
    </w:p>
    <w:p>
      <w:pPr>
        <w:rPr>
          <w:rFonts w:hint="eastAsia" w:eastAsia="宋体"/>
          <w:lang w:val="en-US" w:eastAsia="zh-CN"/>
        </w:rPr>
      </w:pPr>
      <w:r>
        <w:rPr>
          <w:rFonts w:hint="eastAsia" w:eastAsia="宋体"/>
          <w:lang w:val="en-US" w:eastAsia="zh-CN"/>
        </w:rPr>
        <w:t>A. O(n) B. O(m * n)  C. O(min(m, n)) D. O(max(m, n))</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P1497] 设有一个12 ×12 的对称矩阵M ，将其上三角部分的元素mi,j（ 1≤ i ≤ j ≤1）按行优先存入C语言的一维数组N 中，元素m6, 6 在N 中的下标是。</w:t>
      </w:r>
    </w:p>
    <w:p>
      <w:pPr>
        <w:rPr>
          <w:rFonts w:hint="eastAsia" w:eastAsia="宋体"/>
          <w:lang w:val="en-US" w:eastAsia="zh-CN"/>
        </w:rPr>
      </w:pPr>
      <w:r>
        <w:rPr>
          <w:rFonts w:hint="eastAsia" w:eastAsia="宋体"/>
          <w:lang w:val="en-US" w:eastAsia="zh-CN"/>
        </w:rPr>
        <w:t xml:space="preserve"> A . 50 B. 51 C. 55 D. 66</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P1498] 适用于压缩存储稀疏矩阵的两种存储结构是（）</w:t>
      </w:r>
    </w:p>
    <w:p>
      <w:pPr>
        <w:rPr>
          <w:rFonts w:hint="eastAsia" w:eastAsia="宋体"/>
          <w:lang w:val="en-US" w:eastAsia="zh-CN"/>
        </w:rPr>
      </w:pPr>
      <w:r>
        <w:rPr>
          <w:rFonts w:hint="eastAsia" w:eastAsia="宋体"/>
          <w:lang w:val="en-US" w:eastAsia="zh-CN"/>
        </w:rPr>
        <w:t>A.三元组表和十字链表 B.三元组表和邻接矩阵C.十字链表和二叉链表 D.邻接矩阵和十字链表</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P1502] 若一棵完全二叉树有768个结点，则该二叉树中叶结点的个数是（） </w:t>
      </w:r>
    </w:p>
    <w:p>
      <w:pPr>
        <w:rPr>
          <w:rFonts w:hint="eastAsia" w:eastAsia="宋体"/>
          <w:lang w:val="en-US" w:eastAsia="zh-CN"/>
        </w:rPr>
      </w:pPr>
      <w:r>
        <w:rPr>
          <w:rFonts w:hint="eastAsia" w:eastAsia="宋体"/>
          <w:lang w:val="en-US" w:eastAsia="zh-CN"/>
        </w:rPr>
        <w:t xml:space="preserve">A．257 B．258 C．384 D．385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P1503] 已知一棵完全二叉树的第 6 层（设根为第 1 层）有 8 个叶结点，则该完全二叉树的结点个数最多是（）</w:t>
      </w:r>
    </w:p>
    <w:p>
      <w:pPr>
        <w:rPr>
          <w:rFonts w:hint="eastAsia" w:eastAsia="宋体"/>
          <w:lang w:val="en-US" w:eastAsia="zh-CN"/>
        </w:rPr>
      </w:pPr>
      <w:r>
        <w:rPr>
          <w:rFonts w:hint="eastAsia" w:eastAsia="宋体"/>
          <w:lang w:val="en-US" w:eastAsia="zh-CN"/>
        </w:rPr>
        <w:t>A．39       B．52      C．111     D．119</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P1504] 若将一棵树T转化为对应的二又树BT，则下列对BT的遍历中，其遍历序列与T的后根遍历序列相同的是 </w:t>
      </w:r>
    </w:p>
    <w:p>
      <w:pPr>
        <w:rPr>
          <w:rFonts w:hint="eastAsia" w:eastAsia="宋体"/>
          <w:lang w:val="en-US" w:eastAsia="zh-CN"/>
        </w:rPr>
      </w:pPr>
      <w:r>
        <w:rPr>
          <w:rFonts w:hint="eastAsia" w:eastAsia="宋体"/>
          <w:lang w:val="en-US" w:eastAsia="zh-CN"/>
        </w:rPr>
        <w:t>A. 先序遍历      B. 中序遍历      C. 后序遍历      D. 按层遍历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P1505] 要使一颗非空二叉树的先序序列与中序序列相同，其所有非叶节点须满足的条件是（）</w:t>
      </w:r>
    </w:p>
    <w:p>
      <w:pPr>
        <w:rPr>
          <w:rFonts w:hint="eastAsia" w:eastAsia="宋体"/>
          <w:lang w:val="en-US" w:eastAsia="zh-CN"/>
        </w:rPr>
      </w:pPr>
      <w:r>
        <w:rPr>
          <w:rFonts w:hint="eastAsia" w:eastAsia="宋体"/>
          <w:lang w:val="en-US" w:eastAsia="zh-CN"/>
        </w:rPr>
        <w:t>A.只有左子树B.只有右子树C.结点的度均为1D.结点的度均为2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P1506] 已知一颗二叉树的树形如下图所示，其后序序列为e，a，c，b，d，g，f，树中与结点a同层的结点是（）</w:t>
      </w:r>
    </w:p>
    <w:p>
      <w:pPr>
        <w:rPr>
          <w:rFonts w:hint="eastAsia" w:eastAsia="宋体"/>
          <w:lang w:val="en-US" w:eastAsia="zh-CN"/>
        </w:rPr>
      </w:pPr>
      <w:r>
        <w:rPr>
          <w:rFonts w:hint="eastAsia" w:eastAsia="宋体"/>
          <w:lang w:val="en-US" w:eastAsia="zh-CN"/>
        </w:rPr>
        <w:t>A.c     B.d C.f     D.g</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P1507] 先序序列为 a,b,c,d 的不同二叉树的个数是（）。 </w:t>
      </w:r>
    </w:p>
    <w:p>
      <w:pPr>
        <w:rPr>
          <w:rFonts w:hint="eastAsia" w:eastAsia="宋体"/>
          <w:lang w:val="en-US" w:eastAsia="zh-CN"/>
        </w:rPr>
      </w:pPr>
      <w:r>
        <w:rPr>
          <w:rFonts w:hint="eastAsia" w:eastAsia="宋体"/>
          <w:lang w:val="en-US" w:eastAsia="zh-CN"/>
        </w:rPr>
        <w:t>A．13    B．14    C．15    D．16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r>
        <w:rPr>
          <w:rFonts w:hint="eastAsia" w:eastAsia="宋体"/>
          <w:lang w:val="en-US" w:eastAsia="zh-CN"/>
        </w:rPr>
        <w:t>[数据结构 P1508] 已知三叉树 T 中 6 个叶结点的权分别是 2，3，4，5，6，7，T 的带权（外部）路径长度最小是</w:t>
      </w:r>
    </w:p>
    <w:p>
      <w:pPr>
        <w:rPr>
          <w:rFonts w:hint="eastAsia" w:eastAsia="宋体"/>
          <w:lang w:val="en-US" w:eastAsia="zh-CN"/>
        </w:rPr>
      </w:pPr>
      <w:r>
        <w:rPr>
          <w:rFonts w:hint="eastAsia" w:eastAsia="宋体"/>
          <w:lang w:val="en-US" w:eastAsia="zh-CN"/>
        </w:rPr>
        <w:t>A. 27  B. 46  C. 54D. 56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P1509] 若一棵二叉树的前序遍历序列为 a, e, b, d, c，后序遍历序列为 b, c, d, e, a</w:t>
      </w:r>
    </w:p>
    <w:p>
      <w:pPr>
        <w:rPr>
          <w:rFonts w:hint="eastAsia" w:eastAsia="宋体"/>
          <w:lang w:val="en-US" w:eastAsia="zh-CN"/>
        </w:rPr>
      </w:pPr>
      <w:r>
        <w:rPr>
          <w:rFonts w:hint="eastAsia" w:eastAsia="宋体"/>
          <w:lang w:val="en-US" w:eastAsia="zh-CN"/>
        </w:rPr>
        <w:t xml:space="preserve">A. 只有 e B. 有 e、b C. 有 e、c D. 无法确定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P1510] 最坏情况下 insert sort, quick sort ,merge sort 的复杂度分别是多少</w:t>
      </w:r>
    </w:p>
    <w:p>
      <w:pPr>
        <w:rPr>
          <w:rFonts w:hint="eastAsia" w:eastAsia="宋体"/>
          <w:lang w:val="en-US" w:eastAsia="zh-CN"/>
        </w:rPr>
      </w:pPr>
      <w:r>
        <w:rPr>
          <w:rFonts w:hint="eastAsia" w:eastAsia="宋体"/>
          <w:lang w:val="en-US" w:eastAsia="zh-CN"/>
        </w:rPr>
        <w:t>A. O(n*n),O(nlogn),O(n*n)B. O(n*n),O(n*n),O(nlogn)C. O(n*n),O(nlogn),O(nlogn)D. O(nlogn),O(nlogn),O(nlogn)</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P1511] 若一棵二叉树的前序遍历序列和后序遍历序列分别为1,2,3,4和4,3,2,1，则该二叉树的中序遍历为</w:t>
      </w:r>
    </w:p>
    <w:p>
      <w:pPr>
        <w:rPr>
          <w:rFonts w:hint="eastAsia" w:eastAsia="宋体"/>
          <w:lang w:val="en-US" w:eastAsia="zh-CN"/>
        </w:rPr>
      </w:pPr>
      <w:r>
        <w:rPr>
          <w:rFonts w:hint="eastAsia" w:eastAsia="宋体"/>
          <w:lang w:val="en-US" w:eastAsia="zh-CN"/>
        </w:rPr>
        <w:t xml:space="preserve">A．1,2,3,4 B．2,3,4,1 C．3,2,4,1D．4,3,2,1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P1513] 用有向无环图描述表达式(x+y)*((x+y)/x)，需要的顶点个数至少是</w:t>
      </w:r>
    </w:p>
    <w:p>
      <w:pPr>
        <w:rPr>
          <w:rFonts w:hint="eastAsia" w:eastAsia="宋体"/>
          <w:lang w:val="en-US" w:eastAsia="zh-CN"/>
        </w:rPr>
      </w:pPr>
      <w:r>
        <w:rPr>
          <w:rFonts w:hint="eastAsia" w:eastAsia="宋体"/>
          <w:lang w:val="en-US" w:eastAsia="zh-CN"/>
        </w:rPr>
        <w:t>A. 5       B. 6        C. 8       D. 9</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P1515] 若无向图 G=（V, E）中含有 7 个顶点，要保证图 G 在任何情况下都是连通的，则需要的边数最少为</w:t>
      </w:r>
    </w:p>
    <w:p>
      <w:pPr>
        <w:rPr>
          <w:rFonts w:hint="eastAsia" w:eastAsia="宋体"/>
          <w:lang w:val="en-US" w:eastAsia="zh-CN"/>
        </w:rPr>
      </w:pPr>
      <w:r>
        <w:rPr>
          <w:rFonts w:hint="eastAsia" w:eastAsia="宋体"/>
          <w:lang w:val="en-US" w:eastAsia="zh-CN"/>
        </w:rPr>
        <w:t xml:space="preserve">A．6  B．15  C．16  D．21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P1516] 八皇后问题是一种递归问题，经常借助（  ）来完成算法。</w:t>
      </w:r>
    </w:p>
    <w:p>
      <w:pPr>
        <w:rPr>
          <w:rFonts w:hint="eastAsia" w:eastAsia="宋体"/>
          <w:lang w:val="en-US" w:eastAsia="zh-CN"/>
        </w:rPr>
      </w:pPr>
      <w:r>
        <w:rPr>
          <w:rFonts w:hint="eastAsia" w:eastAsia="宋体"/>
          <w:lang w:val="en-US" w:eastAsia="zh-CN"/>
        </w:rPr>
        <w:t>A.顺序表    B.栈    C.链表    D.树</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P1517] 设图的邻接矩阵 A 如下所示。各顶点的度依次是（）</w:t>
      </w:r>
    </w:p>
    <w:p>
      <w:pPr>
        <w:rPr>
          <w:rFonts w:hint="eastAsia" w:eastAsia="宋体"/>
          <w:lang w:val="en-US" w:eastAsia="zh-CN"/>
        </w:rPr>
      </w:pPr>
      <w:r>
        <w:rPr>
          <w:rFonts w:hint="eastAsia" w:eastAsia="宋体"/>
          <w:lang w:val="en-US" w:eastAsia="zh-CN"/>
        </w:rPr>
        <w:t>A. 1，2，1，2  B. 2，2，1，1 C. 3，4，2，3  D. 4，4，2，2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P1518] 下列选项中，不是下图深度优先搜索序列的是（）</w:t>
      </w:r>
    </w:p>
    <w:p>
      <w:pPr>
        <w:rPr>
          <w:rFonts w:hint="eastAsia" w:eastAsia="宋体"/>
          <w:lang w:val="en-US" w:eastAsia="zh-CN"/>
        </w:rPr>
      </w:pPr>
      <w:r>
        <w:rPr>
          <w:rFonts w:hint="eastAsia" w:eastAsia="宋体"/>
          <w:lang w:val="en-US" w:eastAsia="zh-CN"/>
        </w:rPr>
        <w:t>A.V1，V5，V4，V3，V2 B.V1，V3，V2，V5，V4C.V1，V2，V5，V4，V3 D.V1，V2，V3，V4，V5D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P1520] 若对如下无向图进行遍历，则下列选项中，不是广度优先遍历序列的是（）</w:t>
      </w:r>
    </w:p>
    <w:p>
      <w:pPr>
        <w:rPr>
          <w:rFonts w:hint="eastAsia" w:eastAsia="宋体"/>
          <w:lang w:val="en-US" w:eastAsia="zh-CN"/>
        </w:rPr>
      </w:pPr>
      <w:r>
        <w:rPr>
          <w:rFonts w:hint="eastAsia" w:eastAsia="宋体"/>
          <w:lang w:val="en-US" w:eastAsia="zh-CN"/>
        </w:rPr>
        <w:t>A. h，c，a，b，d，e，g，f B. e，a，f，g，b，h，c，d C. d，b，c，a，h，e，f，g D. a，b，c，d，h，e，f，g</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P1521] 对有 n 个结点、e 条边且使用邻接表存储的有向图进行广度优先遍历，其算法时间复杂度是（）。</w:t>
      </w:r>
    </w:p>
    <w:p>
      <w:pPr>
        <w:rPr>
          <w:rFonts w:hint="eastAsia" w:eastAsia="宋体"/>
          <w:lang w:val="en-US" w:eastAsia="zh-CN"/>
        </w:rPr>
      </w:pPr>
      <w:r>
        <w:rPr>
          <w:rFonts w:hint="eastAsia" w:eastAsia="宋体"/>
          <w:lang w:val="en-US" w:eastAsia="zh-CN"/>
        </w:rPr>
        <w:t xml:space="preserve">A．O(n) B．O(e) C．O(n+e) D．O(n*e)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P1524] 下列选项中，不是如下有向图的拓扑序列的是（）</w:t>
      </w:r>
    </w:p>
    <w:p>
      <w:pPr>
        <w:rPr>
          <w:rFonts w:hint="eastAsia" w:eastAsia="宋体"/>
          <w:lang w:val="en-US" w:eastAsia="zh-CN"/>
        </w:rPr>
      </w:pPr>
      <w:r>
        <w:rPr>
          <w:rFonts w:hint="eastAsia" w:eastAsia="宋体"/>
          <w:lang w:val="en-US" w:eastAsia="zh-CN"/>
        </w:rPr>
        <w:t>A. 1, 5, 2, 3, 6, 4 B. 5, 1, 2, 6, 3, 4C. 5, 1, 2, 3, 6, 4 D. 5, 2, 1, 6, 3, 4</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P1525] 若将n个顶点e条弧的有向图采用邻接表存储，则拓扑排序算法的时间复杂度是（） </w:t>
      </w:r>
    </w:p>
    <w:p>
      <w:pPr>
        <w:rPr>
          <w:rFonts w:hint="eastAsia" w:eastAsia="宋体"/>
          <w:lang w:val="en-US" w:eastAsia="zh-CN"/>
        </w:rPr>
      </w:pPr>
      <w:r>
        <w:rPr>
          <w:rFonts w:hint="eastAsia" w:eastAsia="宋体"/>
          <w:lang w:val="en-US" w:eastAsia="zh-CN"/>
        </w:rPr>
        <w:t>A.O(n) B.O(n+e) C.O(n2) D.O(n*e)</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P1526] 对如下所示的有向图进行拓扑排序，得到的拓扑序列可能是（）</w:t>
      </w:r>
    </w:p>
    <w:p>
      <w:pPr>
        <w:rPr>
          <w:rFonts w:hint="eastAsia" w:eastAsia="宋体"/>
          <w:lang w:val="en-US" w:eastAsia="zh-CN"/>
        </w:rPr>
      </w:pPr>
      <w:r>
        <w:rPr>
          <w:rFonts w:hint="eastAsia" w:eastAsia="宋体"/>
          <w:lang w:val="en-US" w:eastAsia="zh-CN"/>
        </w:rPr>
        <w:t>A．3,1,2,4,5,6 B．3,1,2,4,6,5 C．3,1,4,2,5,6 D．3,1,4,2,6,5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P1528] 对下图进行拓扑排序，可以得到不同的拓扑序列的个数是（）。</w:t>
      </w:r>
    </w:p>
    <w:p>
      <w:pPr>
        <w:rPr>
          <w:rFonts w:hint="eastAsia" w:eastAsia="宋体"/>
          <w:lang w:val="en-US" w:eastAsia="zh-CN"/>
        </w:rPr>
      </w:pPr>
      <w:r>
        <w:rPr>
          <w:rFonts w:hint="eastAsia" w:eastAsia="宋体"/>
          <w:lang w:val="en-US" w:eastAsia="zh-CN"/>
        </w:rPr>
        <w:t>A．4 B．3 C．2  D．1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P1529] 下图所示的AOE网表示一项包含8个活动的工程。活动d的最早开始时间和最迟开始时间分别是</w:t>
      </w:r>
    </w:p>
    <w:p>
      <w:pPr>
        <w:rPr>
          <w:rFonts w:hint="eastAsia" w:eastAsia="宋体"/>
          <w:lang w:val="en-US" w:eastAsia="zh-CN"/>
        </w:rPr>
      </w:pPr>
      <w:r>
        <w:rPr>
          <w:rFonts w:hint="eastAsia" w:eastAsia="宋体"/>
          <w:lang w:val="en-US" w:eastAsia="zh-CN"/>
        </w:rPr>
        <w:t>A. 3和7    B. 12和12    C. 12和14   D. 15和15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P1530] 下列 AOE 网表示一项包含 8 个活动的工程。通过同时加快若干活动的进度可以缩短整个工程的工期。下列选项中，加快其进度就可以缩短工程工期的是（）</w:t>
      </w:r>
    </w:p>
    <w:p>
      <w:pPr>
        <w:rPr>
          <w:rFonts w:hint="eastAsia" w:eastAsia="宋体"/>
          <w:lang w:val="en-US" w:eastAsia="zh-CN"/>
        </w:rPr>
      </w:pPr>
      <w:r>
        <w:rPr>
          <w:rFonts w:hint="eastAsia" w:eastAsia="宋体"/>
          <w:lang w:val="en-US" w:eastAsia="zh-CN"/>
        </w:rPr>
        <w:t>A. c 和 e  B. d 和 e  C. f 和 d  D. f 和 h</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P1532] 下列选项中，不能构成折半查找中关键字比较序列的是（）。</w:t>
      </w:r>
    </w:p>
    <w:p>
      <w:pPr>
        <w:rPr>
          <w:rFonts w:hint="eastAsia" w:eastAsia="宋体"/>
          <w:lang w:val="en-US" w:eastAsia="zh-CN"/>
        </w:rPr>
      </w:pPr>
      <w:r>
        <w:rPr>
          <w:rFonts w:hint="eastAsia" w:eastAsia="宋体"/>
          <w:lang w:val="en-US" w:eastAsia="zh-CN"/>
        </w:rPr>
        <w:t>A．500,200,450,180B．500,450,200,180C．180,500,200,450D．180,200,500,450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P1534] 高度为5的3阶B树含有的关键字个数至少是（）</w:t>
      </w:r>
    </w:p>
    <w:p>
      <w:pPr>
        <w:rPr>
          <w:rFonts w:hint="eastAsia" w:eastAsia="宋体"/>
          <w:lang w:val="en-US" w:eastAsia="zh-CN"/>
        </w:rPr>
      </w:pPr>
      <w:r>
        <w:rPr>
          <w:rFonts w:hint="eastAsia" w:eastAsia="宋体"/>
          <w:lang w:val="en-US" w:eastAsia="zh-CN"/>
        </w:rPr>
        <w:t xml:space="preserve"> A.15</w:t>
      </w:r>
      <w:r>
        <w:rPr>
          <w:rFonts w:hint="eastAsia" w:eastAsia="宋体"/>
          <w:lang w:val="en-US" w:eastAsia="zh-CN"/>
        </w:rPr>
        <w:tab/>
      </w:r>
      <w:r>
        <w:rPr>
          <w:rFonts w:hint="eastAsia" w:eastAsia="宋体"/>
          <w:lang w:val="en-US" w:eastAsia="zh-CN"/>
        </w:rPr>
        <w:t>B. 31</w:t>
      </w:r>
      <w:r>
        <w:rPr>
          <w:rFonts w:hint="eastAsia" w:eastAsia="宋体"/>
          <w:lang w:val="en-US" w:eastAsia="zh-CN"/>
        </w:rPr>
        <w:tab/>
      </w:r>
      <w:r>
        <w:rPr>
          <w:rFonts w:hint="eastAsia" w:eastAsia="宋体"/>
          <w:lang w:val="en-US" w:eastAsia="zh-CN"/>
        </w:rPr>
        <w:t>C. 62</w:t>
      </w:r>
      <w:r>
        <w:rPr>
          <w:rFonts w:hint="eastAsia" w:eastAsia="宋体"/>
          <w:lang w:val="en-US" w:eastAsia="zh-CN"/>
        </w:rPr>
        <w:tab/>
      </w:r>
      <w:r>
        <w:rPr>
          <w:rFonts w:hint="eastAsia" w:eastAsia="宋体"/>
          <w:lang w:val="en-US" w:eastAsia="zh-CN"/>
        </w:rPr>
        <w:t>D. 242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r>
        <w:rPr>
          <w:rFonts w:hint="eastAsia" w:eastAsia="宋体"/>
          <w:lang w:val="en-US" w:eastAsia="zh-CN"/>
        </w:rPr>
        <w:t>[数据结构 P1535] 在一棵具有 15 个关键字的 4 阶 B 树中，含关键字的结点个数最多是（）</w:t>
      </w:r>
    </w:p>
    <w:p>
      <w:pPr>
        <w:rPr>
          <w:rFonts w:hint="eastAsia" w:eastAsia="宋体"/>
          <w:lang w:val="en-US" w:eastAsia="zh-CN"/>
        </w:rPr>
      </w:pPr>
      <w:r>
        <w:rPr>
          <w:rFonts w:hint="eastAsia" w:eastAsia="宋体"/>
          <w:lang w:val="en-US" w:eastAsia="zh-CN"/>
        </w:rPr>
        <w:t>A．5 B．6 C．10 D．15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P1536] 在一株高度为 2 的 5 阶 B 树中，所含关键字的个数最少是（）</w:t>
      </w:r>
    </w:p>
    <w:p>
      <w:pPr>
        <w:rPr>
          <w:rFonts w:hint="eastAsia" w:eastAsia="宋体"/>
          <w:lang w:val="en-US" w:eastAsia="zh-CN"/>
        </w:rPr>
      </w:pPr>
      <w:r>
        <w:rPr>
          <w:rFonts w:hint="eastAsia" w:eastAsia="宋体"/>
          <w:lang w:val="en-US" w:eastAsia="zh-CN"/>
        </w:rPr>
        <w:t>A.5 B. 7 C. 8 D. 14</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P1537] 已知一棵 3 阶 B-树，如下图所示。删除关键字 78 得到一棵新 B-树，其最右叶结点中的关键字是（）。 A．60 B．60, 62 C．62, 65 D．65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P1538] 下列叙述中，不符合 m 阶 B 树定义要求的是（）。 </w:t>
      </w:r>
    </w:p>
    <w:p>
      <w:pPr>
        <w:rPr>
          <w:rFonts w:hint="eastAsia" w:eastAsia="宋体"/>
          <w:lang w:val="en-US" w:eastAsia="zh-CN"/>
        </w:rPr>
      </w:pPr>
      <w:r>
        <w:rPr>
          <w:rFonts w:hint="eastAsia" w:eastAsia="宋体"/>
          <w:lang w:val="en-US" w:eastAsia="zh-CN"/>
        </w:rPr>
        <w:t>A．根节点最多有 m 棵子树 B．所有叶结点都在同一层上 C．各结点内关键字均升序或降序排列 D．叶结点之间通过指针链接</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P1539] 下列应用中，适合使用B+树的是（）</w:t>
      </w:r>
    </w:p>
    <w:p>
      <w:pPr>
        <w:rPr>
          <w:rFonts w:hint="eastAsia" w:eastAsia="宋体"/>
          <w:lang w:val="en-US" w:eastAsia="zh-CN"/>
        </w:rPr>
      </w:pPr>
      <w:r>
        <w:rPr>
          <w:rFonts w:hint="eastAsia" w:eastAsia="宋体"/>
          <w:lang w:val="en-US" w:eastAsia="zh-CN"/>
        </w:rPr>
        <w:t>A.编译器中的词法分析 B.关系数据库系统中的索引C.网络中的路由表快速查找 D.操作系统的磁盘空闲块管理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P1540] B+树不同于B树的特点之一是（）</w:t>
      </w:r>
    </w:p>
    <w:p>
      <w:pPr>
        <w:rPr>
          <w:rFonts w:hint="eastAsia" w:eastAsia="宋体"/>
          <w:lang w:val="en-US" w:eastAsia="zh-CN"/>
        </w:rPr>
      </w:pPr>
      <w:r>
        <w:rPr>
          <w:rFonts w:hint="eastAsia" w:eastAsia="宋体"/>
          <w:lang w:val="en-US" w:eastAsia="zh-CN"/>
        </w:rPr>
        <w:t>A. 能支持顺序查找B. 结点中含有关键字C. 根结点至少有两个分支D. 所有叶结点都在同一层上</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P1543] 用哈希（散列）方法处理冲突（碰撞）时可能出现堆积（聚集）现象，下列选项中， 会受堆积现象直接影响的是</w:t>
      </w:r>
    </w:p>
    <w:p>
      <w:pPr>
        <w:rPr>
          <w:rFonts w:hint="eastAsia" w:eastAsia="宋体"/>
          <w:lang w:val="en-US" w:eastAsia="zh-CN"/>
        </w:rPr>
      </w:pPr>
      <w:r>
        <w:rPr>
          <w:rFonts w:hint="eastAsia" w:eastAsia="宋体"/>
          <w:lang w:val="en-US" w:eastAsia="zh-CN"/>
        </w:rPr>
        <w:t xml:space="preserve">A．存储效率 B．散列函数 C．装填(装载)因子 D．平均查找长度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P1548] 对一待排序序列分别进行折半插入排序和直接插入排序，两者之间可能的不同之处是（）。 </w:t>
      </w:r>
    </w:p>
    <w:p>
      <w:pPr>
        <w:rPr>
          <w:rFonts w:hint="eastAsia" w:eastAsia="宋体"/>
          <w:lang w:val="en-US" w:eastAsia="zh-CN"/>
        </w:rPr>
      </w:pPr>
      <w:r>
        <w:rPr>
          <w:rFonts w:hint="eastAsia" w:eastAsia="宋体"/>
          <w:lang w:val="en-US" w:eastAsia="zh-CN"/>
        </w:rPr>
        <w:t xml:space="preserve">A．排序的总趟数 B．元素的移动次数 C．使用辅助空间的数量 D．元素之间的比较次数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P1550] 希尔排序的组内排序采用的是（）。</w:t>
      </w:r>
    </w:p>
    <w:p>
      <w:pPr>
        <w:rPr>
          <w:rFonts w:hint="eastAsia" w:eastAsia="宋体"/>
          <w:lang w:val="en-US" w:eastAsia="zh-CN"/>
        </w:rPr>
      </w:pPr>
      <w:r>
        <w:rPr>
          <w:rFonts w:hint="eastAsia" w:eastAsia="宋体"/>
          <w:lang w:val="en-US" w:eastAsia="zh-CN"/>
        </w:rPr>
        <w:t>A．直接插入排序 B．折半插入排序 C．快速排序 D．归并排序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P1553] 下列选项中，不可能是快速排序第2趟排序结果的是（）  </w:t>
      </w:r>
    </w:p>
    <w:p>
      <w:pPr>
        <w:rPr>
          <w:rFonts w:hint="eastAsia" w:eastAsia="宋体"/>
          <w:lang w:val="en-US" w:eastAsia="zh-CN"/>
        </w:rPr>
      </w:pPr>
      <w:r>
        <w:rPr>
          <w:rFonts w:hint="eastAsia" w:eastAsia="宋体"/>
          <w:lang w:val="en-US" w:eastAsia="zh-CN"/>
        </w:rPr>
        <w:t>A．2,3,5,4,6,7,9 B．2,7,5,6,4,3,9 C．3,2,5,4,7,6,9 D．4,2,3,5,7,6,9</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P1554] 为实现快速排序算法，待排序序列宜采用的存储方式是（）</w:t>
      </w:r>
    </w:p>
    <w:p>
      <w:pPr>
        <w:rPr>
          <w:rFonts w:hint="eastAsia" w:eastAsia="宋体"/>
          <w:lang w:val="en-US" w:eastAsia="zh-CN"/>
        </w:rPr>
      </w:pPr>
      <w:r>
        <w:rPr>
          <w:rFonts w:hint="eastAsia" w:eastAsia="宋体"/>
          <w:lang w:val="en-US" w:eastAsia="zh-CN"/>
        </w:rPr>
        <w:t xml:space="preserve">A．顺序存储 B．散列存储C．链式存储D．索引存储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P1555] 采用递归方式对顺序表进行快速排序。下列关于递归次数的叙述中，正确的是（）。  </w:t>
      </w:r>
    </w:p>
    <w:p>
      <w:pPr>
        <w:rPr>
          <w:rFonts w:hint="eastAsia" w:eastAsia="宋体"/>
          <w:lang w:val="en-US" w:eastAsia="zh-CN"/>
        </w:rPr>
      </w:pPr>
      <w:r>
        <w:rPr>
          <w:rFonts w:hint="eastAsia" w:eastAsia="宋体"/>
          <w:lang w:val="en-US" w:eastAsia="zh-CN"/>
        </w:rPr>
        <w:t>A．递归次数与初始数据的排列次序无关。B．每次划分后，先处理较长的分区可以减少递归次数。C．每次划分后，先处理较短的分区可以减少递归次数。D．递归次数与每次划分后得到的分区的处理顺序无关。</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P1561] 设外存上有120个初始归并段，进行12路归并时，为实现最佳归并，需要补充的虚段个数是 </w:t>
      </w:r>
    </w:p>
    <w:p>
      <w:pPr>
        <w:rPr>
          <w:rFonts w:hint="eastAsia" w:eastAsia="宋体"/>
          <w:lang w:val="en-US" w:eastAsia="zh-CN"/>
        </w:rPr>
      </w:pPr>
      <w:r>
        <w:rPr>
          <w:rFonts w:hint="eastAsia" w:eastAsia="宋体"/>
          <w:lang w:val="en-US" w:eastAsia="zh-CN"/>
        </w:rPr>
        <w:t>A. 1   B. 2   C. 3   D. 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P1564] 下列排序算法中，元素的移动次数与关键字的初始排列次序无关的是（）。</w:t>
      </w:r>
    </w:p>
    <w:p>
      <w:pPr>
        <w:rPr>
          <w:rFonts w:hint="eastAsia" w:eastAsia="宋体"/>
          <w:lang w:val="en-US" w:eastAsia="zh-CN"/>
        </w:rPr>
      </w:pPr>
      <w:r>
        <w:rPr>
          <w:rFonts w:hint="eastAsia" w:eastAsia="宋体"/>
          <w:lang w:val="en-US" w:eastAsia="zh-CN"/>
        </w:rPr>
        <w:t>A．直接插入排序 B．起泡排序 C．基数排序 D．快速排序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P1567] 若数据元素序列 11，12，13，7，8，9，23，4，5 是采用下列排序方法之一得到的第二趟排序后的序列</w:t>
      </w:r>
    </w:p>
    <w:p>
      <w:pPr>
        <w:rPr>
          <w:rFonts w:hint="eastAsia" w:eastAsia="宋体"/>
          <w:lang w:val="en-US" w:eastAsia="zh-CN"/>
        </w:rPr>
      </w:pPr>
      <w:r>
        <w:rPr>
          <w:rFonts w:hint="eastAsia" w:eastAsia="宋体"/>
          <w:lang w:val="en-US" w:eastAsia="zh-CN"/>
        </w:rPr>
        <w:t>A．起泡排序 B．插入排序 C．选择排序 D．二路归并排序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P1569] 对10TB的数据文件进行排序，应使用的方法是（）</w:t>
      </w:r>
    </w:p>
    <w:p>
      <w:pPr>
        <w:rPr>
          <w:rFonts w:hint="eastAsia" w:eastAsia="宋体"/>
          <w:lang w:val="en-US" w:eastAsia="zh-CN"/>
        </w:rPr>
      </w:pPr>
      <w:r>
        <w:rPr>
          <w:rFonts w:hint="eastAsia" w:eastAsia="宋体"/>
          <w:lang w:val="en-US" w:eastAsia="zh-CN"/>
        </w:rPr>
        <w:t>A. 希尔排序B. 堆排序C. 快速排序D. 归并排序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P1386] 操作系统是一种（  ）。</w:t>
      </w:r>
    </w:p>
    <w:p>
      <w:pPr>
        <w:rPr>
          <w:rFonts w:hint="eastAsia" w:eastAsia="宋体"/>
          <w:lang w:val="en-US" w:eastAsia="zh-CN"/>
        </w:rPr>
      </w:pPr>
      <w:r>
        <w:rPr>
          <w:rFonts w:hint="eastAsia" w:eastAsia="宋体"/>
          <w:lang w:val="en-US" w:eastAsia="zh-CN"/>
        </w:rPr>
        <w:t>A.通用软件       B.应用软件      C.系统软件       D.软件包</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P1387] 下面（  ）资源不是操作系统应该管理的。</w:t>
      </w:r>
    </w:p>
    <w:p>
      <w:pPr>
        <w:rPr>
          <w:rFonts w:hint="eastAsia" w:eastAsia="宋体"/>
          <w:lang w:val="en-US" w:eastAsia="zh-CN"/>
        </w:rPr>
      </w:pPr>
      <w:r>
        <w:rPr>
          <w:rFonts w:hint="eastAsia" w:eastAsia="宋体"/>
          <w:lang w:val="en-US" w:eastAsia="zh-CN"/>
        </w:rPr>
        <w:t>A.CPU            B.内存          C.外存          D.源程序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P1389] 下列选项中，操作系统提供给应用程序的接口是（  ）。</w:t>
      </w:r>
    </w:p>
    <w:p>
      <w:pPr>
        <w:rPr>
          <w:rFonts w:hint="eastAsia" w:eastAsia="宋体"/>
          <w:lang w:val="en-US" w:eastAsia="zh-CN"/>
        </w:rPr>
      </w:pPr>
      <w:r>
        <w:rPr>
          <w:rFonts w:hint="eastAsia" w:eastAsia="宋体"/>
          <w:lang w:val="en-US" w:eastAsia="zh-CN"/>
        </w:rPr>
        <w:t>A.系统调用      B.中断     C.库函数      D.原语</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P1390] 计算机开机后，操作系统最终被加载到（  ）。</w:t>
      </w:r>
    </w:p>
    <w:p>
      <w:pPr>
        <w:rPr>
          <w:rFonts w:hint="eastAsia" w:eastAsia="宋体"/>
          <w:lang w:val="en-US" w:eastAsia="zh-CN"/>
        </w:rPr>
      </w:pPr>
      <w:r>
        <w:rPr>
          <w:rFonts w:hint="eastAsia" w:eastAsia="宋体"/>
          <w:lang w:val="en-US" w:eastAsia="zh-CN"/>
        </w:rPr>
        <w:t>A.BIOS      B.ROM     C.EPROM      D.RAM</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[操作系统 P1391] 系统调用的目的是（  ）。 </w:t>
      </w:r>
    </w:p>
    <w:p>
      <w:pPr>
        <w:rPr>
          <w:rFonts w:hint="eastAsia" w:eastAsia="宋体"/>
          <w:lang w:val="en-US" w:eastAsia="zh-CN"/>
        </w:rPr>
      </w:pPr>
      <w:r>
        <w:rPr>
          <w:rFonts w:hint="eastAsia" w:eastAsia="宋体"/>
          <w:lang w:val="en-US" w:eastAsia="zh-CN"/>
        </w:rPr>
        <w:t>A.请求系统服务      B.中止系统服务    C.申请系统资源      D.释放系统资源</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P1392] 下列选项中，不属于多道程序设计的基本特征是（  ）。</w:t>
      </w:r>
    </w:p>
    <w:p>
      <w:pPr>
        <w:rPr>
          <w:rFonts w:hint="eastAsia" w:eastAsia="宋体"/>
          <w:lang w:val="en-US" w:eastAsia="zh-CN"/>
        </w:rPr>
      </w:pPr>
      <w:r>
        <w:rPr>
          <w:rFonts w:hint="eastAsia" w:eastAsia="宋体"/>
          <w:lang w:val="en-US" w:eastAsia="zh-CN"/>
        </w:rPr>
        <w:t>A.制约性        B.间断性      C.顺序性       D.共享性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P1393] 下列选项中，关于操作系统的叙述中，错误的是（  ）。</w:t>
      </w:r>
    </w:p>
    <w:p>
      <w:pPr>
        <w:rPr>
          <w:rFonts w:hint="eastAsia" w:eastAsia="宋体"/>
          <w:lang w:val="en-US" w:eastAsia="zh-CN"/>
        </w:rPr>
      </w:pPr>
      <w:r>
        <w:rPr>
          <w:rFonts w:hint="eastAsia" w:eastAsia="宋体"/>
          <w:lang w:val="en-US" w:eastAsia="zh-CN"/>
        </w:rPr>
        <w:t>A.操作系统是管理资源的程序        B.操作系统是管理用户程序执行的程序 C.操作系统是能使系统资源提高效率的程序D.操作系统是用来编程的程序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P1394] 关于现代操作系统的基本特征：_______是指两个或两个以上进程在执行时间上有重叠，即一个进程的第一</w:t>
      </w:r>
    </w:p>
    <w:p>
      <w:pPr>
        <w:rPr>
          <w:rFonts w:hint="eastAsia" w:eastAsia="宋体"/>
          <w:lang w:val="en-US" w:eastAsia="zh-CN"/>
        </w:rPr>
      </w:pPr>
      <w:r>
        <w:rPr>
          <w:rFonts w:hint="eastAsia" w:eastAsia="宋体"/>
          <w:lang w:val="en-US" w:eastAsia="zh-CN"/>
        </w:rPr>
        <w:t xml:space="preserve">A.并发性  B.并行性  C.虚拟性  D.交互性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P1395] 下列关于重定位的说法错误的是（ ）</w:t>
      </w:r>
    </w:p>
    <w:p>
      <w:pPr>
        <w:rPr>
          <w:rFonts w:hint="eastAsia" w:eastAsia="宋体"/>
          <w:lang w:val="en-US" w:eastAsia="zh-CN"/>
        </w:rPr>
      </w:pPr>
      <w:r>
        <w:rPr>
          <w:rFonts w:hint="eastAsia" w:eastAsia="宋体"/>
          <w:lang w:val="en-US" w:eastAsia="zh-CN"/>
        </w:rPr>
        <w:t>下列关于重定位的说法错误的是（ ）</w:t>
      </w:r>
    </w:p>
    <w:p>
      <w:pPr>
        <w:rPr>
          <w:rFonts w:hint="eastAsia" w:eastAsia="宋体"/>
          <w:lang w:val="en-US" w:eastAsia="zh-CN"/>
        </w:rPr>
      </w:pPr>
    </w:p>
    <w:p>
      <w:pPr>
        <w:rPr>
          <w:rFonts w:hint="eastAsia" w:eastAsia="宋体"/>
          <w:lang w:val="en-US" w:eastAsia="zh-CN"/>
        </w:rPr>
      </w:pPr>
      <w:r>
        <w:rPr>
          <w:rFonts w:hint="eastAsia" w:eastAsia="宋体"/>
          <w:lang w:val="en-US" w:eastAsia="zh-CN"/>
        </w:rPr>
        <w:t>A、重定位是指在装入目标程序时将指令和数据的逻辑地址变换为实际物理地址的过程</w:t>
      </w:r>
    </w:p>
    <w:p>
      <w:pPr>
        <w:rPr>
          <w:rFonts w:hint="eastAsia" w:eastAsia="宋体"/>
          <w:lang w:val="en-US" w:eastAsia="zh-CN"/>
        </w:rPr>
      </w:pPr>
    </w:p>
    <w:p>
      <w:pPr>
        <w:rPr>
          <w:rFonts w:hint="eastAsia" w:eastAsia="宋体"/>
          <w:lang w:val="en-US" w:eastAsia="zh-CN"/>
        </w:rPr>
      </w:pPr>
      <w:r>
        <w:rPr>
          <w:rFonts w:hint="eastAsia" w:eastAsia="宋体"/>
          <w:lang w:val="en-US" w:eastAsia="zh-CN"/>
        </w:rPr>
        <w:t>B、程序绝对装入时不需要进行重定位操作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C、目标程序静态重定位后，系统可以在必要时进行内存紧凑操作，以获取更大的空闲区</w:t>
      </w:r>
    </w:p>
    <w:p>
      <w:pPr>
        <w:rPr>
          <w:rFonts w:hint="eastAsia" w:eastAsia="宋体"/>
          <w:lang w:val="en-US" w:eastAsia="zh-CN"/>
        </w:rPr>
      </w:pPr>
    </w:p>
    <w:p>
      <w:pPr>
        <w:rPr>
          <w:rFonts w:hint="eastAsia" w:eastAsia="宋体"/>
          <w:lang w:val="en-US" w:eastAsia="zh-CN"/>
        </w:rPr>
      </w:pPr>
      <w:r>
        <w:rPr>
          <w:rFonts w:hint="eastAsia" w:eastAsia="宋体"/>
          <w:lang w:val="en-US" w:eastAsia="zh-CN"/>
        </w:rPr>
        <w:t>D、动态重定位方式下，目标程序在装入时并不进行重定位操作，只在指令执行时才临时进行地址变换</w:t>
      </w:r>
    </w:p>
    <w:p>
      <w:pPr>
        <w:rPr>
          <w:rFonts w:hint="eastAsia" w:eastAsia="宋体"/>
          <w:lang w:val="en-US" w:eastAsia="zh-CN"/>
        </w:rPr>
      </w:pP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P1396] 操作系统的基本类型主要有（  ）。</w:t>
      </w:r>
    </w:p>
    <w:p>
      <w:pPr>
        <w:rPr>
          <w:rFonts w:hint="eastAsia" w:eastAsia="宋体"/>
          <w:lang w:val="en-US" w:eastAsia="zh-CN"/>
        </w:rPr>
      </w:pPr>
      <w:r>
        <w:rPr>
          <w:rFonts w:hint="eastAsia" w:eastAsia="宋体"/>
          <w:lang w:val="en-US" w:eastAsia="zh-CN"/>
        </w:rPr>
        <w:t>A.批处理操作系统、分时操作系统和多任务系统</w:t>
      </w:r>
    </w:p>
    <w:p>
      <w:pPr>
        <w:rPr>
          <w:rFonts w:hint="eastAsia" w:eastAsia="宋体"/>
          <w:lang w:val="en-US" w:eastAsia="zh-CN"/>
        </w:rPr>
      </w:pPr>
      <w:r>
        <w:rPr>
          <w:rFonts w:hint="eastAsia" w:eastAsia="宋体"/>
          <w:lang w:val="en-US" w:eastAsia="zh-CN"/>
        </w:rPr>
        <w:t>B.批处理操作系统、分时操作系统和实时操作系统</w:t>
      </w:r>
    </w:p>
    <w:p>
      <w:pPr>
        <w:rPr>
          <w:rFonts w:hint="eastAsia" w:eastAsia="宋体"/>
          <w:lang w:val="en-US" w:eastAsia="zh-CN"/>
        </w:rPr>
      </w:pPr>
      <w:r>
        <w:rPr>
          <w:rFonts w:hint="eastAsia" w:eastAsia="宋体"/>
          <w:lang w:val="en-US" w:eastAsia="zh-CN"/>
        </w:rPr>
        <w:t>C.单用户系统、多用户系统和批处理操作系统</w:t>
      </w:r>
    </w:p>
    <w:p>
      <w:pPr>
        <w:rPr>
          <w:rFonts w:hint="eastAsia" w:eastAsia="宋体"/>
          <w:lang w:val="en-US" w:eastAsia="zh-CN"/>
        </w:rPr>
      </w:pPr>
      <w:r>
        <w:rPr>
          <w:rFonts w:hint="eastAsia" w:eastAsia="宋体"/>
          <w:lang w:val="en-US" w:eastAsia="zh-CN"/>
        </w:rPr>
        <w:t>D.实时操作系统、分时操作系统和多用户系统</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P1397] 实时操作系统必须在（ ）内处理来自外部的事件。</w:t>
      </w:r>
    </w:p>
    <w:p>
      <w:pPr>
        <w:rPr>
          <w:rFonts w:hint="eastAsia" w:eastAsia="宋体"/>
          <w:lang w:val="en-US" w:eastAsia="zh-CN"/>
        </w:rPr>
      </w:pPr>
      <w:r>
        <w:rPr>
          <w:rFonts w:hint="eastAsia" w:eastAsia="宋体"/>
          <w:lang w:val="en-US" w:eastAsia="zh-CN"/>
        </w:rPr>
        <w:t>A.一个机器周期      B.被控制对象规定时间</w:t>
      </w:r>
    </w:p>
    <w:p>
      <w:pPr>
        <w:rPr>
          <w:rFonts w:hint="eastAsia" w:eastAsia="宋体"/>
          <w:lang w:val="en-US" w:eastAsia="zh-CN"/>
        </w:rPr>
      </w:pPr>
      <w:r>
        <w:rPr>
          <w:rFonts w:hint="eastAsia" w:eastAsia="宋体"/>
          <w:lang w:val="en-US" w:eastAsia="zh-CN"/>
        </w:rPr>
        <w:t>C.周转时间          D.时间片</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P1400] 下列（ ）应用工作最好釆用实时操作系统平台。</w:t>
      </w:r>
    </w:p>
    <w:p>
      <w:pPr>
        <w:rPr>
          <w:rFonts w:hint="eastAsia" w:eastAsia="宋体"/>
          <w:lang w:val="en-US" w:eastAsia="zh-CN"/>
        </w:rPr>
      </w:pPr>
      <w:r>
        <w:rPr>
          <w:rFonts w:hint="eastAsia" w:eastAsia="宋体"/>
          <w:lang w:val="en-US" w:eastAsia="zh-CN"/>
        </w:rPr>
        <w:t>Ⅰ.航空订票    Ⅱ.办公自动化    Ⅲ.机床控制</w:t>
      </w:r>
    </w:p>
    <w:p>
      <w:pPr>
        <w:rPr>
          <w:rFonts w:hint="eastAsia" w:eastAsia="宋体"/>
          <w:lang w:val="en-US" w:eastAsia="zh-CN"/>
        </w:rPr>
      </w:pPr>
      <w:r>
        <w:rPr>
          <w:rFonts w:hint="eastAsia" w:eastAsia="宋体"/>
          <w:lang w:val="en-US" w:eastAsia="zh-CN"/>
        </w:rPr>
        <w:t>Ⅳ. AutoCAD    Ⅴ.工资管理系统    Ⅵ.股票交易系统</w:t>
      </w:r>
    </w:p>
    <w:p>
      <w:pPr>
        <w:rPr>
          <w:rFonts w:hint="eastAsia" w:eastAsia="宋体"/>
          <w:lang w:val="en-US" w:eastAsia="zh-CN"/>
        </w:rPr>
      </w:pPr>
      <w:r>
        <w:rPr>
          <w:rFonts w:hint="eastAsia" w:eastAsia="宋体"/>
          <w:lang w:val="en-US" w:eastAsia="zh-CN"/>
        </w:rPr>
        <w:t>A. Ⅰ、Ⅱ和Ⅲ    B. Ⅰ、Ⅲ和Ⅳ    C. Ⅰ、Ⅴ和Ⅳ    D. Ⅰ、Ⅲ和Ⅵ</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P1401] 分时系统的一个重要性能是系统的响应时间，对操作系统（ ）因素进行改进有利于改善系统的响应时间。</w:t>
      </w:r>
    </w:p>
    <w:p>
      <w:pPr>
        <w:rPr>
          <w:rFonts w:hint="eastAsia" w:eastAsia="宋体"/>
          <w:lang w:val="en-US" w:eastAsia="zh-CN"/>
        </w:rPr>
      </w:pPr>
      <w:r>
        <w:rPr>
          <w:rFonts w:hint="eastAsia" w:eastAsia="宋体"/>
          <w:lang w:val="en-US" w:eastAsia="zh-CN"/>
        </w:rPr>
        <w:t>A.加大时间片                  B.釆用静态页式管理</w:t>
      </w:r>
    </w:p>
    <w:p>
      <w:pPr>
        <w:rPr>
          <w:rFonts w:hint="eastAsia" w:eastAsia="宋体"/>
          <w:lang w:val="en-US" w:eastAsia="zh-CN"/>
        </w:rPr>
      </w:pPr>
      <w:r>
        <w:rPr>
          <w:rFonts w:hint="eastAsia" w:eastAsia="宋体"/>
          <w:lang w:val="en-US" w:eastAsia="zh-CN"/>
        </w:rPr>
        <w:t>C.优先级+非抢占式调度算法        D.代码可重入</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P1402] 分时系统追求的目标是（    ）。</w:t>
      </w:r>
    </w:p>
    <w:p>
      <w:pPr>
        <w:rPr>
          <w:rFonts w:hint="eastAsia" w:eastAsia="宋体"/>
          <w:lang w:val="en-US" w:eastAsia="zh-CN"/>
        </w:rPr>
      </w:pPr>
      <w:r>
        <w:rPr>
          <w:rFonts w:hint="eastAsia" w:eastAsia="宋体"/>
          <w:lang w:val="en-US" w:eastAsia="zh-CN"/>
        </w:rPr>
        <w:t>A.充分利用I/O设备         B.比较快速响应用户</w:t>
      </w:r>
    </w:p>
    <w:p>
      <w:pPr>
        <w:rPr>
          <w:rFonts w:hint="eastAsia" w:eastAsia="宋体"/>
          <w:lang w:val="en-US" w:eastAsia="zh-CN"/>
        </w:rPr>
      </w:pPr>
      <w:r>
        <w:rPr>
          <w:rFonts w:hint="eastAsia" w:eastAsia="宋体"/>
          <w:lang w:val="en-US" w:eastAsia="zh-CN"/>
        </w:rPr>
        <w:t>C.提高系统吞吐率           D.充分利用内存</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P1403] 在分时系统中，为使多个进程能够及时与系统交互，最关键时问题是能在短时间内，使所有就绪进程都能运行。当就绪进程数为100时，为保证响应时间不超过2s,此时的时间片最大应为（ ）。</w:t>
      </w:r>
    </w:p>
    <w:p>
      <w:pPr>
        <w:rPr>
          <w:rFonts w:hint="eastAsia" w:eastAsia="宋体"/>
          <w:lang w:val="en-US" w:eastAsia="zh-CN"/>
        </w:rPr>
      </w:pPr>
      <w:r>
        <w:rPr>
          <w:rFonts w:hint="eastAsia" w:eastAsia="宋体"/>
          <w:lang w:val="en-US" w:eastAsia="zh-CN"/>
        </w:rPr>
        <w:t>A. 10ms    B. 20ms   C. 50ms    D. 100ms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P1405] 下列说法正确的是（ ）。</w:t>
      </w:r>
    </w:p>
    <w:p>
      <w:pPr>
        <w:rPr>
          <w:rFonts w:hint="eastAsia" w:eastAsia="宋体"/>
          <w:lang w:val="en-US" w:eastAsia="zh-CN"/>
        </w:rPr>
      </w:pPr>
      <w:r>
        <w:rPr>
          <w:rFonts w:hint="eastAsia" w:eastAsia="宋体"/>
          <w:lang w:val="en-US" w:eastAsia="zh-CN"/>
        </w:rPr>
        <w:t>Ⅰ.批处理的主要缺点是需要大量内存</w:t>
      </w:r>
    </w:p>
    <w:p>
      <w:pPr>
        <w:rPr>
          <w:rFonts w:hint="eastAsia" w:eastAsia="宋体"/>
          <w:lang w:val="en-US" w:eastAsia="zh-CN"/>
        </w:rPr>
      </w:pPr>
      <w:r>
        <w:rPr>
          <w:rFonts w:hint="eastAsia" w:eastAsia="宋体"/>
          <w:lang w:val="en-US" w:eastAsia="zh-CN"/>
        </w:rPr>
        <w:t>Ⅱ.当计算机提供了核心态和用户态时，输入/输出指令必须在核心态下执行</w:t>
      </w:r>
    </w:p>
    <w:p>
      <w:pPr>
        <w:rPr>
          <w:rFonts w:hint="eastAsia" w:eastAsia="宋体"/>
          <w:lang w:val="en-US" w:eastAsia="zh-CN"/>
        </w:rPr>
      </w:pPr>
      <w:r>
        <w:rPr>
          <w:rFonts w:hint="eastAsia" w:eastAsia="宋体"/>
          <w:lang w:val="en-US" w:eastAsia="zh-CN"/>
        </w:rPr>
        <w:t>Ⅲ.操作系统中釆用多道程序设计技术的最主要原因是为了提髙cpu和外部设备的可靠性    '</w:t>
      </w:r>
    </w:p>
    <w:p>
      <w:pPr>
        <w:rPr>
          <w:rFonts w:hint="eastAsia" w:eastAsia="宋体"/>
          <w:lang w:val="en-US" w:eastAsia="zh-CN"/>
        </w:rPr>
      </w:pPr>
      <w:r>
        <w:rPr>
          <w:rFonts w:hint="eastAsia" w:eastAsia="宋体"/>
          <w:lang w:val="en-US" w:eastAsia="zh-CN"/>
        </w:rPr>
        <w:t>Ⅳ.操作系统中，通道技术是一种硬件技术</w:t>
      </w:r>
    </w:p>
    <w:p>
      <w:pPr>
        <w:rPr>
          <w:rFonts w:hint="eastAsia" w:eastAsia="宋体"/>
          <w:lang w:val="en-US" w:eastAsia="zh-CN"/>
        </w:rPr>
      </w:pPr>
      <w:r>
        <w:rPr>
          <w:rFonts w:hint="eastAsia" w:eastAsia="宋体"/>
          <w:lang w:val="en-US" w:eastAsia="zh-CN"/>
        </w:rPr>
        <w:t>A. Ⅰ、Ⅱ    B. Ⅰ、Ⅲ    C. Ⅱ、Ⅳ    D. Ⅱ、Ⅲ、Ⅳ</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P1406] 下列关于系统调用的说法正确的是（ ）。</w:t>
      </w:r>
    </w:p>
    <w:p>
      <w:pPr>
        <w:rPr>
          <w:rFonts w:hint="eastAsia" w:eastAsia="宋体"/>
          <w:lang w:val="en-US" w:eastAsia="zh-CN"/>
        </w:rPr>
      </w:pPr>
      <w:r>
        <w:rPr>
          <w:rFonts w:hint="eastAsia" w:eastAsia="宋体"/>
          <w:lang w:val="en-US" w:eastAsia="zh-CN"/>
        </w:rPr>
        <w:t>Ⅰ.用户程序设计时，使用系统调用命令，该命令经过编译后，形成若干参数和陷入（trap)指令</w:t>
      </w:r>
    </w:p>
    <w:p>
      <w:pPr>
        <w:rPr>
          <w:rFonts w:hint="eastAsia" w:eastAsia="宋体"/>
          <w:lang w:val="en-US" w:eastAsia="zh-CN"/>
        </w:rPr>
      </w:pPr>
      <w:r>
        <w:rPr>
          <w:rFonts w:hint="eastAsia" w:eastAsia="宋体"/>
          <w:lang w:val="en-US" w:eastAsia="zh-CN"/>
        </w:rPr>
        <w:t>Ⅱ.用户程序设计时，使用系统调用命令，该命令经过编译后，形成若干参数和屏蔽中断指令</w:t>
      </w:r>
    </w:p>
    <w:p>
      <w:pPr>
        <w:rPr>
          <w:rFonts w:hint="eastAsia" w:eastAsia="宋体"/>
          <w:lang w:val="en-US" w:eastAsia="zh-CN"/>
        </w:rPr>
      </w:pPr>
      <w:r>
        <w:rPr>
          <w:rFonts w:hint="eastAsia" w:eastAsia="宋体"/>
          <w:lang w:val="en-US" w:eastAsia="zh-CN"/>
        </w:rPr>
        <w:t>Ⅲ.系统调用功能是操作系统向用户程序提供的接口</w:t>
      </w:r>
    </w:p>
    <w:p>
      <w:pPr>
        <w:rPr>
          <w:rFonts w:hint="eastAsia" w:eastAsia="宋体"/>
          <w:lang w:val="en-US" w:eastAsia="zh-CN"/>
        </w:rPr>
      </w:pPr>
      <w:r>
        <w:rPr>
          <w:rFonts w:hint="eastAsia" w:eastAsia="宋体"/>
          <w:lang w:val="en-US" w:eastAsia="zh-CN"/>
        </w:rPr>
        <w:t>Ⅳ.用户及其应用程序和应用系统是通过系统调用提供的支持和服务来使用系统资源完成其操作的</w:t>
      </w:r>
    </w:p>
    <w:p>
      <w:pPr>
        <w:rPr>
          <w:rFonts w:hint="eastAsia" w:eastAsia="宋体"/>
          <w:lang w:val="en-US" w:eastAsia="zh-CN"/>
        </w:rPr>
      </w:pPr>
      <w:r>
        <w:rPr>
          <w:rFonts w:hint="eastAsia" w:eastAsia="宋体"/>
          <w:lang w:val="en-US" w:eastAsia="zh-CN"/>
        </w:rPr>
        <w:t>A. Ⅰ、Ⅲ    B. Ⅱ、Ⅳ    C. Ⅰ、Ⅲ、Ⅳ    D. Ⅱ、Ⅲ、Ⅳ</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P1407] 下列操作系统的各个功能组成部分中，（ ）可不需要硬件的支持。</w:t>
      </w:r>
    </w:p>
    <w:p>
      <w:pPr>
        <w:rPr>
          <w:rFonts w:hint="eastAsia" w:eastAsia="宋体"/>
          <w:lang w:val="en-US" w:eastAsia="zh-CN"/>
        </w:rPr>
      </w:pPr>
      <w:r>
        <w:rPr>
          <w:rFonts w:hint="eastAsia" w:eastAsia="宋体"/>
          <w:lang w:val="en-US" w:eastAsia="zh-CN"/>
        </w:rPr>
        <w:t>下列操作系统的各个功能组成部分中，（ ）可不需要硬件的支持。</w:t>
      </w:r>
    </w:p>
    <w:p>
      <w:pPr>
        <w:rPr>
          <w:rFonts w:hint="eastAsia" w:eastAsia="宋体"/>
          <w:lang w:val="en-US" w:eastAsia="zh-CN"/>
        </w:rPr>
      </w:pPr>
      <w:r>
        <w:rPr>
          <w:rFonts w:hint="eastAsia" w:eastAsia="宋体"/>
          <w:lang w:val="en-US" w:eastAsia="zh-CN"/>
        </w:rPr>
        <w:t>A.进程调度    B.时钟管理    C.地址映射    D.中断系统</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P1408] 下列选项中，在用户态执行的是（ ）。【2011统考真题】</w:t>
      </w:r>
    </w:p>
    <w:p>
      <w:pPr>
        <w:rPr>
          <w:rFonts w:hint="eastAsia" w:eastAsia="宋体"/>
          <w:lang w:val="en-US" w:eastAsia="zh-CN"/>
        </w:rPr>
      </w:pPr>
      <w:r>
        <w:rPr>
          <w:rFonts w:hint="eastAsia" w:eastAsia="宋体"/>
          <w:lang w:val="en-US" w:eastAsia="zh-CN"/>
        </w:rPr>
        <w:t>A.命令解释程序       B.缺页处理程序</w:t>
      </w:r>
    </w:p>
    <w:p>
      <w:pPr>
        <w:rPr>
          <w:rFonts w:hint="eastAsia" w:eastAsia="宋体"/>
          <w:lang w:val="en-US" w:eastAsia="zh-CN"/>
        </w:rPr>
      </w:pPr>
      <w:r>
        <w:rPr>
          <w:rFonts w:hint="eastAsia" w:eastAsia="宋体"/>
          <w:lang w:val="en-US" w:eastAsia="zh-CN"/>
        </w:rPr>
        <w:t>C.进程调度程序       D.时钟中断处理程序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P1409] 下列选项中，不可能在用户态发生的事件是（ ）。【2012统考真题】</w:t>
      </w:r>
    </w:p>
    <w:p>
      <w:pPr>
        <w:rPr>
          <w:rFonts w:hint="eastAsia" w:eastAsia="宋体"/>
          <w:lang w:val="en-US" w:eastAsia="zh-CN"/>
        </w:rPr>
      </w:pPr>
      <w:r>
        <w:rPr>
          <w:rFonts w:hint="eastAsia" w:eastAsia="宋体"/>
          <w:lang w:val="en-US" w:eastAsia="zh-CN"/>
        </w:rPr>
        <w:t>A.系统调用    B.外部中断    C.进程切换    D.缺页</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P1411] 中断处理和子程序调用都需要压栈以保护现场，中断处理一定会保存而子程序调用不需要保存其内容的是（ ）。【2012统考真题】</w:t>
      </w:r>
    </w:p>
    <w:p>
      <w:pPr>
        <w:rPr>
          <w:rFonts w:hint="eastAsia" w:eastAsia="宋体"/>
          <w:lang w:val="en-US" w:eastAsia="zh-CN"/>
        </w:rPr>
      </w:pPr>
      <w:r>
        <w:rPr>
          <w:rFonts w:hint="eastAsia" w:eastAsia="宋体"/>
          <w:lang w:val="en-US" w:eastAsia="zh-CN"/>
        </w:rPr>
        <w:t>A.程序计数器           B.程序状态字寄存器</w:t>
      </w:r>
    </w:p>
    <w:p>
      <w:pPr>
        <w:rPr>
          <w:rFonts w:hint="eastAsia" w:eastAsia="宋体"/>
          <w:lang w:val="en-US" w:eastAsia="zh-CN"/>
        </w:rPr>
      </w:pPr>
      <w:r>
        <w:rPr>
          <w:rFonts w:hint="eastAsia" w:eastAsia="宋体"/>
          <w:lang w:val="en-US" w:eastAsia="zh-CN"/>
        </w:rPr>
        <w:t>C.通用数据寄存器       D.通用地址寄存器</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P1412] 下列指令中，不能在用户态执行的是（ ）。【2014统考真题】</w:t>
      </w:r>
    </w:p>
    <w:p>
      <w:pPr>
        <w:rPr>
          <w:rFonts w:hint="eastAsia" w:eastAsia="宋体"/>
          <w:lang w:val="en-US" w:eastAsia="zh-CN"/>
        </w:rPr>
      </w:pPr>
      <w:r>
        <w:rPr>
          <w:rFonts w:hint="eastAsia" w:eastAsia="宋体"/>
          <w:lang w:val="en-US" w:eastAsia="zh-CN"/>
        </w:rPr>
        <w:t>A.trap指令                B.跳转指令</w:t>
      </w:r>
    </w:p>
    <w:p>
      <w:pPr>
        <w:rPr>
          <w:rFonts w:hint="eastAsia" w:eastAsia="宋体"/>
          <w:lang w:val="en-US" w:eastAsia="zh-CN"/>
        </w:rPr>
      </w:pPr>
      <w:r>
        <w:rPr>
          <w:rFonts w:hint="eastAsia" w:eastAsia="宋体"/>
          <w:lang w:val="en-US" w:eastAsia="zh-CN"/>
        </w:rPr>
        <w:t>C.压栈指令               D.关中断指令</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P1413] 内部异常（内中断）可分为故障（fault）、陷阱（trap）和终止（abort）三类。下列有关内部异常的叙述中，错误的是（ ）。【2015统考真题】</w:t>
      </w:r>
    </w:p>
    <w:p>
      <w:pPr>
        <w:rPr>
          <w:rFonts w:hint="eastAsia" w:eastAsia="宋体"/>
          <w:lang w:val="en-US" w:eastAsia="zh-CN"/>
        </w:rPr>
      </w:pPr>
      <w:r>
        <w:rPr>
          <w:rFonts w:hint="eastAsia" w:eastAsia="宋体"/>
          <w:lang w:val="en-US" w:eastAsia="zh-CN"/>
        </w:rPr>
        <w:t>A.内部异常的产生与当前执行指令相关 B. 内部异常的检测由CPU内部逻辑实现</w:t>
      </w:r>
    </w:p>
    <w:p>
      <w:pPr>
        <w:rPr>
          <w:rFonts w:hint="eastAsia" w:eastAsia="宋体"/>
          <w:lang w:val="en-US" w:eastAsia="zh-CN"/>
        </w:rPr>
      </w:pPr>
      <w:r>
        <w:rPr>
          <w:rFonts w:hint="eastAsia" w:eastAsia="宋体"/>
          <w:lang w:val="en-US" w:eastAsia="zh-CN"/>
        </w:rPr>
        <w:t>C. 内部异常的响应发生在指令执行过程中D. 内部异常处理后返回到发生异常的指令继续执行</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P1414] 处理外部中断时，应该由操作系统保存的是（ ）。</w:t>
      </w:r>
    </w:p>
    <w:p>
      <w:pPr>
        <w:rPr>
          <w:rFonts w:hint="eastAsia" w:eastAsia="宋体"/>
          <w:lang w:val="en-US" w:eastAsia="zh-CN"/>
        </w:rPr>
      </w:pPr>
      <w:r>
        <w:rPr>
          <w:rFonts w:hint="eastAsia" w:eastAsia="宋体"/>
          <w:lang w:val="en-US" w:eastAsia="zh-CN"/>
        </w:rPr>
        <w:t>A.程序计数器（PC）的内容B.通用寄存器的内容C.块表（TLB）中的内容D.Cache中的内容</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P1416] 异常是指令执行过程中在处理器内部发生的特殊事件中，中断是来自处理器外部的请求事件，下列关于中断或异常情况的叙述中，错误的是（ ）。【2016统考真题】</w:t>
      </w:r>
    </w:p>
    <w:p>
      <w:pPr>
        <w:rPr>
          <w:rFonts w:hint="eastAsia" w:eastAsia="宋体"/>
          <w:lang w:val="en-US" w:eastAsia="zh-CN"/>
        </w:rPr>
      </w:pPr>
      <w:r>
        <w:rPr>
          <w:rFonts w:hint="eastAsia" w:eastAsia="宋体"/>
          <w:lang w:val="en-US" w:eastAsia="zh-CN"/>
        </w:rPr>
        <w:t>A.“访存时缺页”属于中断B. “整数除以0”属于异常</w:t>
      </w:r>
    </w:p>
    <w:p>
      <w:pPr>
        <w:rPr>
          <w:rFonts w:hint="eastAsia" w:eastAsia="宋体"/>
          <w:lang w:val="en-US" w:eastAsia="zh-CN"/>
        </w:rPr>
      </w:pPr>
      <w:r>
        <w:rPr>
          <w:rFonts w:hint="eastAsia" w:eastAsia="宋体"/>
          <w:lang w:val="en-US" w:eastAsia="zh-CN"/>
        </w:rPr>
        <w:t>C. “DMA传送结束”属于中断D. “存储保护错”属于异常</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P1421] 一个进程是（ ）。</w:t>
      </w:r>
    </w:p>
    <w:p>
      <w:pPr>
        <w:rPr>
          <w:rFonts w:hint="eastAsia" w:eastAsia="宋体"/>
          <w:lang w:val="en-US" w:eastAsia="zh-CN"/>
        </w:rPr>
      </w:pPr>
      <w:r>
        <w:rPr>
          <w:rFonts w:hint="eastAsia" w:eastAsia="宋体"/>
          <w:lang w:val="en-US" w:eastAsia="zh-CN"/>
        </w:rPr>
        <w:t>A.由协处理器执行的一个程序         B. 一个独立的程序+数据集</w:t>
      </w:r>
    </w:p>
    <w:p>
      <w:pPr>
        <w:rPr>
          <w:rFonts w:hint="eastAsia" w:eastAsia="宋体"/>
          <w:lang w:val="en-US" w:eastAsia="zh-CN"/>
        </w:rPr>
      </w:pPr>
      <w:r>
        <w:rPr>
          <w:rFonts w:hint="eastAsia" w:eastAsia="宋体"/>
          <w:lang w:val="en-US" w:eastAsia="zh-CN"/>
        </w:rPr>
        <w:t>C. PCB结构与程序和数据的组合       D. —个独立的程序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P1422] 下列关于线程的叙述中，正确的是（    ）。</w:t>
      </w:r>
    </w:p>
    <w:p>
      <w:pPr>
        <w:rPr>
          <w:rFonts w:hint="eastAsia" w:eastAsia="宋体"/>
          <w:lang w:val="en-US" w:eastAsia="zh-CN"/>
        </w:rPr>
      </w:pPr>
      <w:r>
        <w:rPr>
          <w:rFonts w:hint="eastAsia" w:eastAsia="宋体"/>
          <w:lang w:val="en-US" w:eastAsia="zh-CN"/>
        </w:rPr>
        <w:t>A.线程包含CPU现场，可以独立执行程序</w:t>
      </w:r>
    </w:p>
    <w:p>
      <w:pPr>
        <w:rPr>
          <w:rFonts w:hint="eastAsia" w:eastAsia="宋体"/>
          <w:lang w:val="en-US" w:eastAsia="zh-CN"/>
        </w:rPr>
      </w:pPr>
      <w:r>
        <w:rPr>
          <w:rFonts w:hint="eastAsia" w:eastAsia="宋体"/>
          <w:lang w:val="en-US" w:eastAsia="zh-CN"/>
        </w:rPr>
        <w:t>B.每个线程有自己独立的地址空间</w:t>
      </w:r>
    </w:p>
    <w:p>
      <w:pPr>
        <w:rPr>
          <w:rFonts w:hint="eastAsia" w:eastAsia="宋体"/>
          <w:lang w:val="en-US" w:eastAsia="zh-CN"/>
        </w:rPr>
      </w:pPr>
      <w:r>
        <w:rPr>
          <w:rFonts w:hint="eastAsia" w:eastAsia="宋体"/>
          <w:lang w:val="en-US" w:eastAsia="zh-CN"/>
        </w:rPr>
        <w:t>C.进程只能包含一个线程</w:t>
      </w:r>
    </w:p>
    <w:p>
      <w:pPr>
        <w:rPr>
          <w:rFonts w:hint="eastAsia" w:eastAsia="宋体"/>
          <w:lang w:val="en-US" w:eastAsia="zh-CN"/>
        </w:rPr>
      </w:pPr>
      <w:r>
        <w:rPr>
          <w:rFonts w:hint="eastAsia" w:eastAsia="宋体"/>
          <w:lang w:val="en-US" w:eastAsia="zh-CN"/>
        </w:rPr>
        <w:t>D.线程之间的通信必须使用系统调用函数</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P1423] 操作系统是根据（ ）来对并发执行的进程进行控制和管理的。</w:t>
      </w:r>
    </w:p>
    <w:p>
      <w:pPr>
        <w:rPr>
          <w:rFonts w:hint="eastAsia" w:eastAsia="宋体"/>
          <w:lang w:val="en-US" w:eastAsia="zh-CN"/>
        </w:rPr>
      </w:pPr>
      <w:r>
        <w:rPr>
          <w:rFonts w:hint="eastAsia" w:eastAsia="宋体"/>
          <w:lang w:val="en-US" w:eastAsia="zh-CN"/>
        </w:rPr>
        <w:t>A.进程的基本状态         B.进程控制块</w:t>
      </w:r>
    </w:p>
    <w:p>
      <w:pPr>
        <w:rPr>
          <w:rFonts w:hint="eastAsia" w:eastAsia="宋体"/>
          <w:lang w:val="en-US" w:eastAsia="zh-CN"/>
        </w:rPr>
      </w:pPr>
      <w:r>
        <w:rPr>
          <w:rFonts w:hint="eastAsia" w:eastAsia="宋体"/>
          <w:lang w:val="en-US" w:eastAsia="zh-CN"/>
        </w:rPr>
        <w:t>C.多道程序设计           D.进程的优先权</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P1424] 并发进程失去封闭性，是指（ ）。</w:t>
      </w:r>
    </w:p>
    <w:p>
      <w:pPr>
        <w:rPr>
          <w:rFonts w:hint="eastAsia" w:eastAsia="宋体"/>
          <w:lang w:val="en-US" w:eastAsia="zh-CN"/>
        </w:rPr>
      </w:pPr>
      <w:r>
        <w:rPr>
          <w:rFonts w:hint="eastAsia" w:eastAsia="宋体"/>
          <w:lang w:val="en-US" w:eastAsia="zh-CN"/>
        </w:rPr>
        <w:t>A.多个相对独立的进程以各自的速度向前推进</w:t>
      </w:r>
    </w:p>
    <w:p>
      <w:pPr>
        <w:rPr>
          <w:rFonts w:hint="eastAsia" w:eastAsia="宋体"/>
          <w:lang w:val="en-US" w:eastAsia="zh-CN"/>
        </w:rPr>
      </w:pPr>
      <w:r>
        <w:rPr>
          <w:rFonts w:hint="eastAsia" w:eastAsia="宋体"/>
          <w:lang w:val="en-US" w:eastAsia="zh-CN"/>
        </w:rPr>
        <w:t>B.并发进程的执行结果与速度无关</w:t>
      </w:r>
    </w:p>
    <w:p>
      <w:pPr>
        <w:rPr>
          <w:rFonts w:hint="eastAsia" w:eastAsia="宋体"/>
          <w:lang w:val="en-US" w:eastAsia="zh-CN"/>
        </w:rPr>
      </w:pPr>
      <w:r>
        <w:rPr>
          <w:rFonts w:hint="eastAsia" w:eastAsia="宋体"/>
          <w:lang w:val="en-US" w:eastAsia="zh-CN"/>
        </w:rPr>
        <w:t>C.并发进程执行时，在不同时刻发生的错误</w:t>
      </w:r>
    </w:p>
    <w:p>
      <w:pPr>
        <w:rPr>
          <w:rFonts w:hint="eastAsia" w:eastAsia="宋体"/>
          <w:lang w:val="en-US" w:eastAsia="zh-CN"/>
        </w:rPr>
      </w:pPr>
      <w:r>
        <w:rPr>
          <w:rFonts w:hint="eastAsia" w:eastAsia="宋体"/>
          <w:lang w:val="en-US" w:eastAsia="zh-CN"/>
        </w:rPr>
        <w:t>D.并发进程共享变量，其执行结果与速度有关</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P1425] 下面说法正确的是（ ）。</w:t>
      </w:r>
    </w:p>
    <w:p>
      <w:pPr>
        <w:rPr>
          <w:rFonts w:hint="eastAsia" w:eastAsia="宋体"/>
          <w:lang w:val="en-US" w:eastAsia="zh-CN"/>
        </w:rPr>
      </w:pPr>
      <w:r>
        <w:rPr>
          <w:rFonts w:hint="eastAsia" w:eastAsia="宋体"/>
          <w:lang w:val="en-US" w:eastAsia="zh-CN"/>
        </w:rPr>
        <w:t>A.不论是系统支持的线程还是用户级线程，其切换都需要内核的支持</w:t>
      </w:r>
    </w:p>
    <w:p>
      <w:pPr>
        <w:rPr>
          <w:rFonts w:hint="eastAsia" w:eastAsia="宋体"/>
          <w:lang w:val="en-US" w:eastAsia="zh-CN"/>
        </w:rPr>
      </w:pPr>
      <w:r>
        <w:rPr>
          <w:rFonts w:hint="eastAsia" w:eastAsia="宋体"/>
          <w:lang w:val="en-US" w:eastAsia="zh-CN"/>
        </w:rPr>
        <w:t>B.线程是资源分配的单位，进程是调度和分派的单位</w:t>
      </w:r>
    </w:p>
    <w:p>
      <w:pPr>
        <w:rPr>
          <w:rFonts w:hint="eastAsia" w:eastAsia="宋体"/>
          <w:lang w:val="en-US" w:eastAsia="zh-CN"/>
        </w:rPr>
      </w:pPr>
      <w:r>
        <w:rPr>
          <w:rFonts w:hint="eastAsia" w:eastAsia="宋体"/>
          <w:lang w:val="en-US" w:eastAsia="zh-CN"/>
        </w:rPr>
        <w:t>C.不管系统中是否有线程，进程都是拥有资源的独立单位</w:t>
      </w:r>
    </w:p>
    <w:p>
      <w:pPr>
        <w:rPr>
          <w:rFonts w:hint="eastAsia" w:eastAsia="宋体"/>
          <w:lang w:val="en-US" w:eastAsia="zh-CN"/>
        </w:rPr>
      </w:pPr>
      <w:r>
        <w:rPr>
          <w:rFonts w:hint="eastAsia" w:eastAsia="宋体"/>
          <w:lang w:val="en-US" w:eastAsia="zh-CN"/>
        </w:rPr>
        <w:t>D.在引入线程的系统中，进程仍是资源调度和分派的基本单位</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P1426] 系统动态DLL库中的系统线程，被不同的进程所调用，它们是（ ）的线程。</w:t>
      </w:r>
    </w:p>
    <w:p>
      <w:pPr>
        <w:rPr>
          <w:rFonts w:hint="eastAsia" w:eastAsia="宋体"/>
          <w:lang w:val="en-US" w:eastAsia="zh-CN"/>
        </w:rPr>
      </w:pPr>
      <w:r>
        <w:rPr>
          <w:rFonts w:hint="eastAsia" w:eastAsia="宋体"/>
          <w:lang w:val="en-US" w:eastAsia="zh-CN"/>
        </w:rPr>
        <w:t>A.不同    B.相同    C.可能不同，也可能相同    D.不能被调用</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P1427] 下列选项中，导致创建新进程的操作是（ ）。【2010统考真题】</w:t>
      </w:r>
    </w:p>
    <w:p>
      <w:pPr>
        <w:rPr>
          <w:rFonts w:hint="eastAsia" w:eastAsia="宋体"/>
          <w:lang w:val="en-US" w:eastAsia="zh-CN"/>
        </w:rPr>
      </w:pPr>
      <w:r>
        <w:rPr>
          <w:rFonts w:hint="eastAsia" w:eastAsia="宋体"/>
          <w:lang w:val="en-US" w:eastAsia="zh-CN"/>
        </w:rPr>
        <w:t>Ⅰ.用户登录成功    Ⅱ.设备分配    Ⅲ.启动程序执行</w:t>
      </w:r>
    </w:p>
    <w:p>
      <w:pPr>
        <w:rPr>
          <w:rFonts w:hint="eastAsia" w:eastAsia="宋体"/>
          <w:lang w:val="en-US" w:eastAsia="zh-CN"/>
        </w:rPr>
      </w:pPr>
      <w:r>
        <w:rPr>
          <w:rFonts w:hint="eastAsia" w:eastAsia="宋体"/>
          <w:lang w:val="en-US" w:eastAsia="zh-CN"/>
        </w:rPr>
        <w:t>A.仅Ⅰ和Ⅱ    B.仅Ⅱ和Ⅲ    C.仅Ⅰ和Ⅲ    D. Ⅰ、Ⅱ、Ⅲ</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P1428] 下列关于进程和线程的叙述中，正确的是（ ）。【2012统考真题】</w:t>
      </w:r>
    </w:p>
    <w:p>
      <w:pPr>
        <w:rPr>
          <w:rFonts w:hint="eastAsia" w:eastAsia="宋体"/>
          <w:lang w:val="en-US" w:eastAsia="zh-CN"/>
        </w:rPr>
      </w:pPr>
      <w:r>
        <w:rPr>
          <w:rFonts w:hint="eastAsia" w:eastAsia="宋体"/>
          <w:lang w:val="en-US" w:eastAsia="zh-CN"/>
        </w:rPr>
        <w:t>A.不管系统是否支持线程，进程都是资源分配的基本单位</w:t>
      </w:r>
    </w:p>
    <w:p>
      <w:pPr>
        <w:rPr>
          <w:rFonts w:hint="eastAsia" w:eastAsia="宋体"/>
          <w:lang w:val="en-US" w:eastAsia="zh-CN"/>
        </w:rPr>
      </w:pPr>
      <w:r>
        <w:rPr>
          <w:rFonts w:hint="eastAsia" w:eastAsia="宋体"/>
          <w:lang w:val="en-US" w:eastAsia="zh-CN"/>
        </w:rPr>
        <w:t>B.线程是资源分配的基本单位，进程是调度的基本单位</w:t>
      </w:r>
    </w:p>
    <w:p>
      <w:pPr>
        <w:rPr>
          <w:rFonts w:hint="eastAsia" w:eastAsia="宋体"/>
          <w:lang w:val="en-US" w:eastAsia="zh-CN"/>
        </w:rPr>
      </w:pPr>
      <w:r>
        <w:rPr>
          <w:rFonts w:hint="eastAsia" w:eastAsia="宋体"/>
          <w:lang w:val="en-US" w:eastAsia="zh-CN"/>
        </w:rPr>
        <w:t>C.系统级线程和用户级线程的切换都需要内核的支持</w:t>
      </w:r>
    </w:p>
    <w:p>
      <w:pPr>
        <w:rPr>
          <w:rFonts w:hint="eastAsia" w:eastAsia="宋体"/>
          <w:lang w:val="en-US" w:eastAsia="zh-CN"/>
        </w:rPr>
      </w:pPr>
      <w:r>
        <w:rPr>
          <w:rFonts w:hint="eastAsia" w:eastAsia="宋体"/>
          <w:lang w:val="en-US" w:eastAsia="zh-CN"/>
        </w:rPr>
        <w:t>D.同一进程中的各个线程拥有各自不同的地址空间</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P1429] 在支持多线程的系统中，进程P创建的若干线程不能共享的是（ ）。【2014统考真题】</w:t>
      </w:r>
    </w:p>
    <w:p>
      <w:pPr>
        <w:rPr>
          <w:rFonts w:hint="eastAsia" w:eastAsia="宋体"/>
          <w:lang w:val="en-US" w:eastAsia="zh-CN"/>
        </w:rPr>
      </w:pPr>
      <w:r>
        <w:rPr>
          <w:rFonts w:hint="eastAsia" w:eastAsia="宋体"/>
          <w:lang w:val="en-US" w:eastAsia="zh-CN"/>
        </w:rPr>
        <w:t>A.进程P的代码段</w:t>
      </w:r>
    </w:p>
    <w:p>
      <w:pPr>
        <w:rPr>
          <w:rFonts w:hint="eastAsia" w:eastAsia="宋体"/>
          <w:lang w:val="en-US" w:eastAsia="zh-CN"/>
        </w:rPr>
      </w:pPr>
      <w:r>
        <w:rPr>
          <w:rFonts w:hint="eastAsia" w:eastAsia="宋体"/>
          <w:lang w:val="en-US" w:eastAsia="zh-CN"/>
        </w:rPr>
        <w:t>B. 进程P中打开的文件</w:t>
      </w:r>
    </w:p>
    <w:p>
      <w:pPr>
        <w:rPr>
          <w:rFonts w:hint="eastAsia" w:eastAsia="宋体"/>
          <w:lang w:val="en-US" w:eastAsia="zh-CN"/>
        </w:rPr>
      </w:pPr>
      <w:r>
        <w:rPr>
          <w:rFonts w:hint="eastAsia" w:eastAsia="宋体"/>
          <w:lang w:val="en-US" w:eastAsia="zh-CN"/>
        </w:rPr>
        <w:t>C. 进程P的全局变量</w:t>
      </w:r>
    </w:p>
    <w:p>
      <w:pPr>
        <w:rPr>
          <w:rFonts w:hint="eastAsia" w:eastAsia="宋体"/>
          <w:lang w:val="en-US" w:eastAsia="zh-CN"/>
        </w:rPr>
      </w:pPr>
      <w:r>
        <w:rPr>
          <w:rFonts w:hint="eastAsia" w:eastAsia="宋体"/>
          <w:lang w:val="en-US" w:eastAsia="zh-CN"/>
        </w:rPr>
        <w:t>D. 进程P中某线程的栈指针</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P1430] 下列选项中，降低进程优先级的合理时机是（  ）。【2010统考真题】</w:t>
      </w:r>
    </w:p>
    <w:p>
      <w:pPr>
        <w:rPr>
          <w:rFonts w:hint="eastAsia" w:eastAsia="宋体"/>
          <w:lang w:val="en-US" w:eastAsia="zh-CN"/>
        </w:rPr>
      </w:pPr>
      <w:r>
        <w:rPr>
          <w:rFonts w:hint="eastAsia" w:eastAsia="宋体"/>
          <w:lang w:val="en-US" w:eastAsia="zh-CN"/>
        </w:rPr>
        <w:t>A.进程时间片用完</w:t>
      </w:r>
    </w:p>
    <w:p>
      <w:pPr>
        <w:rPr>
          <w:rFonts w:hint="eastAsia" w:eastAsia="宋体"/>
          <w:lang w:val="en-US" w:eastAsia="zh-CN"/>
        </w:rPr>
      </w:pPr>
      <w:r>
        <w:rPr>
          <w:rFonts w:hint="eastAsia" w:eastAsia="宋体"/>
          <w:lang w:val="en-US" w:eastAsia="zh-CN"/>
        </w:rPr>
        <w:t>B.进程刚完成I/O操作，进入就绪队列</w:t>
      </w:r>
    </w:p>
    <w:p>
      <w:pPr>
        <w:rPr>
          <w:rFonts w:hint="eastAsia" w:eastAsia="宋体"/>
          <w:lang w:val="en-US" w:eastAsia="zh-CN"/>
        </w:rPr>
      </w:pPr>
      <w:r>
        <w:rPr>
          <w:rFonts w:hint="eastAsia" w:eastAsia="宋体"/>
          <w:lang w:val="en-US" w:eastAsia="zh-CN"/>
        </w:rPr>
        <w:t>C.进程长期处于就绪队列</w:t>
      </w:r>
    </w:p>
    <w:p>
      <w:pPr>
        <w:rPr>
          <w:rFonts w:hint="eastAsia" w:eastAsia="宋体"/>
          <w:lang w:val="en-US" w:eastAsia="zh-CN"/>
        </w:rPr>
      </w:pPr>
      <w:r>
        <w:rPr>
          <w:rFonts w:hint="eastAsia" w:eastAsia="宋体"/>
          <w:lang w:val="en-US" w:eastAsia="zh-CN"/>
        </w:rPr>
        <w:t>D.进程从就绪状态转为运行状态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P1431] 一个进程的读磁盘操作完成后，操作系统针对该进程必做的是（  ）。【2014统考真题】</w:t>
      </w:r>
    </w:p>
    <w:p>
      <w:pPr>
        <w:rPr>
          <w:rFonts w:hint="eastAsia" w:eastAsia="宋体"/>
          <w:lang w:val="en-US" w:eastAsia="zh-CN"/>
        </w:rPr>
      </w:pPr>
      <w:r>
        <w:rPr>
          <w:rFonts w:hint="eastAsia" w:eastAsia="宋体"/>
          <w:lang w:val="en-US" w:eastAsia="zh-CN"/>
        </w:rPr>
        <w:t>A.修改进程状态为就绪态</w:t>
      </w:r>
    </w:p>
    <w:p>
      <w:pPr>
        <w:rPr>
          <w:rFonts w:hint="eastAsia" w:eastAsia="宋体"/>
          <w:lang w:val="en-US" w:eastAsia="zh-CN"/>
        </w:rPr>
      </w:pPr>
      <w:r>
        <w:rPr>
          <w:rFonts w:hint="eastAsia" w:eastAsia="宋体"/>
          <w:lang w:val="en-US" w:eastAsia="zh-CN"/>
        </w:rPr>
        <w:t>B.降低进程优先级</w:t>
      </w:r>
    </w:p>
    <w:p>
      <w:pPr>
        <w:rPr>
          <w:rFonts w:hint="eastAsia" w:eastAsia="宋体"/>
          <w:lang w:val="en-US" w:eastAsia="zh-CN"/>
        </w:rPr>
      </w:pPr>
      <w:r>
        <w:rPr>
          <w:rFonts w:hint="eastAsia" w:eastAsia="宋体"/>
          <w:lang w:val="en-US" w:eastAsia="zh-CN"/>
        </w:rPr>
        <w:t>C.给进程分配用户内存空间</w:t>
      </w:r>
    </w:p>
    <w:p>
      <w:pPr>
        <w:rPr>
          <w:rFonts w:hint="eastAsia" w:eastAsia="宋体"/>
          <w:lang w:val="en-US" w:eastAsia="zh-CN"/>
        </w:rPr>
      </w:pPr>
      <w:r>
        <w:rPr>
          <w:rFonts w:hint="eastAsia" w:eastAsia="宋体"/>
          <w:lang w:val="en-US" w:eastAsia="zh-CN"/>
        </w:rPr>
        <w:t>D.增加进程时间片大小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P1432] 下列关于管道（Pipe）通信的叙述中，正确的是（  ）。【2014统考真题】</w:t>
      </w:r>
    </w:p>
    <w:p>
      <w:pPr>
        <w:rPr>
          <w:rFonts w:hint="eastAsia" w:eastAsia="宋体"/>
          <w:lang w:val="en-US" w:eastAsia="zh-CN"/>
        </w:rPr>
      </w:pPr>
      <w:r>
        <w:rPr>
          <w:rFonts w:hint="eastAsia" w:eastAsia="宋体"/>
          <w:lang w:val="en-US" w:eastAsia="zh-CN"/>
        </w:rPr>
        <w:t>A.一个管道可实现双向数据传输</w:t>
      </w:r>
    </w:p>
    <w:p>
      <w:pPr>
        <w:rPr>
          <w:rFonts w:hint="eastAsia" w:eastAsia="宋体"/>
          <w:lang w:val="en-US" w:eastAsia="zh-CN"/>
        </w:rPr>
      </w:pPr>
      <w:r>
        <w:rPr>
          <w:rFonts w:hint="eastAsia" w:eastAsia="宋体"/>
          <w:lang w:val="en-US" w:eastAsia="zh-CN"/>
        </w:rPr>
        <w:t xml:space="preserve">B.管道的容量仅受磁盘容量大小限制 </w:t>
      </w:r>
    </w:p>
    <w:p>
      <w:pPr>
        <w:rPr>
          <w:rFonts w:hint="eastAsia" w:eastAsia="宋体"/>
          <w:lang w:val="en-US" w:eastAsia="zh-CN"/>
        </w:rPr>
      </w:pPr>
      <w:r>
        <w:rPr>
          <w:rFonts w:hint="eastAsia" w:eastAsia="宋体"/>
          <w:lang w:val="en-US" w:eastAsia="zh-CN"/>
        </w:rPr>
        <w:t>C.进程对管道进行读操作和写操作都可能被阻塞</w:t>
      </w:r>
    </w:p>
    <w:p>
      <w:pPr>
        <w:rPr>
          <w:rFonts w:hint="eastAsia" w:eastAsia="宋体"/>
          <w:lang w:val="en-US" w:eastAsia="zh-CN"/>
        </w:rPr>
      </w:pPr>
      <w:r>
        <w:rPr>
          <w:rFonts w:hint="eastAsia" w:eastAsia="宋体"/>
          <w:lang w:val="en-US" w:eastAsia="zh-CN"/>
        </w:rPr>
        <w:t>D.一个管道只能有一个读进程或一个写进程对其操作D选项 一个管道可以被多个进程操作，但是同一时刻只能被一个进程进行操作</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P1433] 下列选项中，会导致进程从执行态变为就绪态的事件是（  ）。【2015统考真题】</w:t>
      </w:r>
    </w:p>
    <w:p>
      <w:pPr>
        <w:rPr>
          <w:rFonts w:hint="eastAsia" w:eastAsia="宋体"/>
          <w:lang w:val="en-US" w:eastAsia="zh-CN"/>
        </w:rPr>
      </w:pPr>
      <w:r>
        <w:rPr>
          <w:rFonts w:hint="eastAsia" w:eastAsia="宋体"/>
          <w:lang w:val="en-US" w:eastAsia="zh-CN"/>
        </w:rPr>
        <w:t>A.执行P（wait）操作</w:t>
      </w:r>
    </w:p>
    <w:p>
      <w:pPr>
        <w:rPr>
          <w:rFonts w:hint="eastAsia" w:eastAsia="宋体"/>
          <w:lang w:val="en-US" w:eastAsia="zh-CN"/>
        </w:rPr>
      </w:pPr>
      <w:r>
        <w:rPr>
          <w:rFonts w:hint="eastAsia" w:eastAsia="宋体"/>
          <w:lang w:val="en-US" w:eastAsia="zh-CN"/>
        </w:rPr>
        <w:t xml:space="preserve">B.申请内存失败 </w:t>
      </w:r>
    </w:p>
    <w:p>
      <w:pPr>
        <w:rPr>
          <w:rFonts w:hint="eastAsia" w:eastAsia="宋体"/>
          <w:lang w:val="en-US" w:eastAsia="zh-CN"/>
        </w:rPr>
      </w:pPr>
      <w:r>
        <w:rPr>
          <w:rFonts w:hint="eastAsia" w:eastAsia="宋体"/>
          <w:lang w:val="en-US" w:eastAsia="zh-CN"/>
        </w:rPr>
        <w:t>C.启动I/O设备</w:t>
      </w:r>
    </w:p>
    <w:p>
      <w:pPr>
        <w:rPr>
          <w:rFonts w:hint="eastAsia" w:eastAsia="宋体"/>
          <w:lang w:val="en-US" w:eastAsia="zh-CN"/>
        </w:rPr>
      </w:pPr>
      <w:r>
        <w:rPr>
          <w:rFonts w:hint="eastAsia" w:eastAsia="宋体"/>
          <w:lang w:val="en-US" w:eastAsia="zh-CN"/>
        </w:rPr>
        <w:t>D.被高优先级进程抢占</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P1436] 下列关于线程的描述中，错误的是（  ）。【2019统考真题】</w:t>
      </w:r>
    </w:p>
    <w:p>
      <w:pPr>
        <w:rPr>
          <w:rFonts w:hint="eastAsia" w:eastAsia="宋体"/>
          <w:lang w:val="en-US" w:eastAsia="zh-CN"/>
        </w:rPr>
      </w:pPr>
      <w:r>
        <w:rPr>
          <w:rFonts w:hint="eastAsia" w:eastAsia="宋体"/>
          <w:lang w:val="en-US" w:eastAsia="zh-CN"/>
        </w:rPr>
        <w:t>A.内核级线程的调度由操作系统完成</w:t>
      </w:r>
    </w:p>
    <w:p>
      <w:pPr>
        <w:rPr>
          <w:rFonts w:hint="eastAsia" w:eastAsia="宋体"/>
          <w:lang w:val="en-US" w:eastAsia="zh-CN"/>
        </w:rPr>
      </w:pPr>
      <w:r>
        <w:rPr>
          <w:rFonts w:hint="eastAsia" w:eastAsia="宋体"/>
          <w:lang w:val="en-US" w:eastAsia="zh-CN"/>
        </w:rPr>
        <w:t xml:space="preserve">B.操作系统为每个用户级线程建立一个线程控制块 </w:t>
      </w:r>
    </w:p>
    <w:p>
      <w:pPr>
        <w:rPr>
          <w:rFonts w:hint="eastAsia" w:eastAsia="宋体"/>
          <w:lang w:val="en-US" w:eastAsia="zh-CN"/>
        </w:rPr>
      </w:pPr>
      <w:r>
        <w:rPr>
          <w:rFonts w:hint="eastAsia" w:eastAsia="宋体"/>
          <w:lang w:val="en-US" w:eastAsia="zh-CN"/>
        </w:rPr>
        <w:t>C.用户级线程间的切换比内核级线程间的切换效率高</w:t>
      </w:r>
    </w:p>
    <w:p>
      <w:pPr>
        <w:rPr>
          <w:rFonts w:hint="eastAsia" w:eastAsia="宋体"/>
          <w:lang w:val="en-US" w:eastAsia="zh-CN"/>
        </w:rPr>
      </w:pPr>
      <w:r>
        <w:rPr>
          <w:rFonts w:hint="eastAsia" w:eastAsia="宋体"/>
          <w:lang w:val="en-US" w:eastAsia="zh-CN"/>
        </w:rPr>
        <w:t>D.用户级线程可以在不支持内核级线程的操作系统上实现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P1218] 下列关于冯·诺依曼结构计算机基本思想的叙述中，错误的是</w:t>
      </w:r>
    </w:p>
    <w:p>
      <w:pPr>
        <w:rPr>
          <w:rFonts w:hint="eastAsia" w:eastAsia="宋体"/>
          <w:lang w:val="en-US" w:eastAsia="zh-CN"/>
        </w:rPr>
      </w:pPr>
      <w:r>
        <w:rPr>
          <w:rFonts w:hint="eastAsia" w:eastAsia="宋体"/>
          <w:lang w:val="en-US" w:eastAsia="zh-CN"/>
        </w:rPr>
        <w:t>A.程序的功能都通过中央处理器执行指令实现B.指令和数据都用二进制表示，形式上无差别C.指令按地址访问，数据都在指令中直接给出D.程序执行前，指令和数据需预先存放在存储器中</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P1219] 计算机系统的层次结构可以分为6层，其层次之间的依存关系是（   ）。</w:t>
      </w:r>
    </w:p>
    <w:p>
      <w:pPr>
        <w:rPr>
          <w:rFonts w:hint="eastAsia" w:eastAsia="宋体"/>
          <w:lang w:val="en-US" w:eastAsia="zh-CN"/>
        </w:rPr>
      </w:pPr>
      <w:r>
        <w:rPr>
          <w:rFonts w:hint="eastAsia" w:eastAsia="宋体"/>
          <w:lang w:val="en-US" w:eastAsia="zh-CN"/>
        </w:rPr>
        <w:t>A. 上下层之间相互无关 </w:t>
      </w:r>
    </w:p>
    <w:p>
      <w:pPr>
        <w:rPr>
          <w:rFonts w:hint="eastAsia" w:eastAsia="宋体"/>
          <w:lang w:val="en-US" w:eastAsia="zh-CN"/>
        </w:rPr>
      </w:pPr>
    </w:p>
    <w:p>
      <w:pPr>
        <w:rPr>
          <w:rFonts w:hint="eastAsia" w:eastAsia="宋体"/>
          <w:lang w:val="en-US" w:eastAsia="zh-CN"/>
        </w:rPr>
      </w:pPr>
      <w:r>
        <w:rPr>
          <w:rFonts w:hint="eastAsia" w:eastAsia="宋体"/>
          <w:lang w:val="en-US" w:eastAsia="zh-CN"/>
        </w:rPr>
        <w:t>B. 上层实现对下层的功能扩展，而下层是实现上层的基础。</w:t>
      </w:r>
    </w:p>
    <w:p>
      <w:pPr>
        <w:rPr>
          <w:rFonts w:hint="eastAsia" w:eastAsia="宋体"/>
          <w:lang w:val="en-US" w:eastAsia="zh-CN"/>
        </w:rPr>
      </w:pPr>
    </w:p>
    <w:p>
      <w:pPr>
        <w:rPr>
          <w:rFonts w:hint="eastAsia" w:eastAsia="宋体"/>
          <w:lang w:val="en-US" w:eastAsia="zh-CN"/>
        </w:rPr>
      </w:pPr>
      <w:r>
        <w:rPr>
          <w:rFonts w:hint="eastAsia" w:eastAsia="宋体"/>
          <w:lang w:val="en-US" w:eastAsia="zh-CN"/>
        </w:rPr>
        <w:t>C. 上层实现对下层的扩展作用，而下层对上层有限制作用</w:t>
      </w:r>
    </w:p>
    <w:p>
      <w:pPr>
        <w:rPr>
          <w:rFonts w:hint="eastAsia" w:eastAsia="宋体"/>
          <w:lang w:val="en-US" w:eastAsia="zh-CN"/>
        </w:rPr>
      </w:pPr>
    </w:p>
    <w:p>
      <w:pPr>
        <w:rPr>
          <w:rFonts w:hint="eastAsia" w:eastAsia="宋体"/>
          <w:lang w:val="en-US" w:eastAsia="zh-CN"/>
        </w:rPr>
      </w:pPr>
      <w:r>
        <w:rPr>
          <w:rFonts w:hint="eastAsia" w:eastAsia="宋体"/>
          <w:lang w:val="en-US" w:eastAsia="zh-CN"/>
        </w:rPr>
        <w:t>D.  上层和下层的关系是相互依存、不可分割的</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P1221] 假定基准程序 A 在某计算机上的运行时间为 100 秒，其中 90 秒为 CPU 时间，其余为 I/O 时间。若 CPU 速度提高 50%，I/O 速度不变，则运行基准程序 A 所耗费的时间是 。</w:t>
      </w:r>
    </w:p>
    <w:p>
      <w:pPr>
        <w:rPr>
          <w:rFonts w:hint="eastAsia" w:eastAsia="宋体"/>
          <w:lang w:val="en-US" w:eastAsia="zh-CN"/>
        </w:rPr>
      </w:pPr>
      <w:r>
        <w:rPr>
          <w:rFonts w:hint="eastAsia" w:eastAsia="宋体"/>
          <w:lang w:val="en-US" w:eastAsia="zh-CN"/>
        </w:rPr>
        <w:t>A．55 秒  B．60 秒  C．65 秒  D．70 秒</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P1222] 某机器有一个标志寄存器，其中有进位/借位标志CF、零标志ZF、符号标志SF和溢出标志OF，条件转移指令bgt（无符号整数比较大于时转移）的转移条件是()</w:t>
      </w:r>
    </w:p>
    <w:p>
      <w:pPr>
        <w:rPr>
          <w:rFonts w:hint="eastAsia" w:eastAsia="宋体"/>
          <w:lang w:val="en-US" w:eastAsia="zh-CN"/>
        </w:rPr>
      </w:pPr>
      <w:r>
        <w:rPr>
          <w:rFonts w:hint="eastAsia" w:eastAsia="宋体"/>
          <w:lang w:val="en-US" w:eastAsia="zh-CN"/>
        </w:rPr>
        <w:t>A．CF +  OF = 1    B．（非）SF +  ZF = 1  C．（CF  + ZF）非= 1   D．（CF + SF）非 = 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P1223] 下列选项中，描述浮点数操作速度指标的是()</w:t>
      </w:r>
    </w:p>
    <w:p>
      <w:pPr>
        <w:rPr>
          <w:rFonts w:hint="eastAsia" w:eastAsia="宋体"/>
          <w:lang w:val="en-US" w:eastAsia="zh-CN"/>
        </w:rPr>
      </w:pPr>
      <w:r>
        <w:rPr>
          <w:rFonts w:hint="eastAsia" w:eastAsia="宋体"/>
          <w:lang w:val="en-US" w:eastAsia="zh-CN"/>
        </w:rPr>
        <w:t>A．MIPS          B．CPI        C．IPC           D．MFLOPS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P1225] 已知带符号整数用补码表示，float型数据用IEEE754标准表示，假定变量x的类型只能是int或float。当x的机器数为C8000000H时，x的值可能是：</w:t>
      </w:r>
    </w:p>
    <w:p>
      <w:pPr>
        <w:rPr>
          <w:rFonts w:hint="eastAsia" w:eastAsia="宋体"/>
          <w:lang w:val="en-US" w:eastAsia="zh-CN"/>
        </w:rPr>
      </w:pPr>
      <w:r>
        <w:rPr>
          <w:rFonts w:hint="eastAsia" w:eastAsia="宋体"/>
          <w:lang w:val="en-US" w:eastAsia="zh-CN"/>
        </w:rPr>
        <w:t>A、-7×227;  B、-226;  C、227   D 25×227；</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P1226] 存放欲执行指令的寄存器是（   ）。</w:t>
      </w:r>
    </w:p>
    <w:p>
      <w:pPr>
        <w:rPr>
          <w:rFonts w:hint="eastAsia" w:eastAsia="宋体"/>
          <w:lang w:val="en-US" w:eastAsia="zh-CN"/>
        </w:rPr>
      </w:pPr>
      <w:r>
        <w:rPr>
          <w:rFonts w:hint="eastAsia" w:eastAsia="宋体"/>
          <w:lang w:val="en-US" w:eastAsia="zh-CN"/>
        </w:rPr>
        <w:t>A. MAR </w:t>
      </w:r>
    </w:p>
    <w:p>
      <w:pPr>
        <w:rPr>
          <w:rFonts w:hint="eastAsia" w:eastAsia="宋体"/>
          <w:lang w:val="en-US" w:eastAsia="zh-CN"/>
        </w:rPr>
      </w:pPr>
    </w:p>
    <w:p>
      <w:pPr>
        <w:rPr>
          <w:rFonts w:hint="eastAsia" w:eastAsia="宋体"/>
          <w:lang w:val="en-US" w:eastAsia="zh-CN"/>
        </w:rPr>
      </w:pPr>
      <w:r>
        <w:rPr>
          <w:rFonts w:hint="eastAsia" w:eastAsia="宋体"/>
          <w:lang w:val="en-US" w:eastAsia="zh-CN"/>
        </w:rPr>
        <w:t>B. PC</w:t>
      </w:r>
    </w:p>
    <w:p>
      <w:pPr>
        <w:rPr>
          <w:rFonts w:hint="eastAsia" w:eastAsia="宋体"/>
          <w:lang w:val="en-US" w:eastAsia="zh-CN"/>
        </w:rPr>
      </w:pPr>
    </w:p>
    <w:p>
      <w:pPr>
        <w:rPr>
          <w:rFonts w:hint="eastAsia" w:eastAsia="宋体"/>
          <w:lang w:val="en-US" w:eastAsia="zh-CN"/>
        </w:rPr>
      </w:pPr>
      <w:r>
        <w:rPr>
          <w:rFonts w:hint="eastAsia" w:eastAsia="宋体"/>
          <w:lang w:val="en-US" w:eastAsia="zh-CN"/>
        </w:rPr>
        <w:t>C. MDR </w:t>
      </w:r>
    </w:p>
    <w:p>
      <w:pPr>
        <w:rPr>
          <w:rFonts w:hint="eastAsia" w:eastAsia="宋体"/>
          <w:lang w:val="en-US" w:eastAsia="zh-CN"/>
        </w:rPr>
      </w:pPr>
    </w:p>
    <w:p>
      <w:pPr>
        <w:rPr>
          <w:rFonts w:hint="eastAsia" w:eastAsia="宋体"/>
          <w:lang w:val="en-US" w:eastAsia="zh-CN"/>
        </w:rPr>
      </w:pPr>
      <w:r>
        <w:rPr>
          <w:rFonts w:hint="eastAsia" w:eastAsia="宋体"/>
          <w:lang w:val="en-US" w:eastAsia="zh-CN"/>
        </w:rPr>
        <w:t>D. IRD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P1227] 在CPU中，跟踪下一条要执行的指令的地址的寄存器是（    ）。</w:t>
      </w:r>
    </w:p>
    <w:p>
      <w:pPr>
        <w:rPr>
          <w:rFonts w:hint="eastAsia" w:eastAsia="宋体"/>
          <w:lang w:val="en-US" w:eastAsia="zh-CN"/>
        </w:rPr>
      </w:pPr>
      <w:r>
        <w:rPr>
          <w:rFonts w:hint="eastAsia" w:eastAsia="宋体"/>
          <w:lang w:val="en-US" w:eastAsia="zh-CN"/>
        </w:rPr>
        <w:t>A. PC </w:t>
      </w:r>
    </w:p>
    <w:p>
      <w:pPr>
        <w:rPr>
          <w:rFonts w:hint="eastAsia" w:eastAsia="宋体"/>
          <w:lang w:val="en-US" w:eastAsia="zh-CN"/>
        </w:rPr>
      </w:pPr>
    </w:p>
    <w:p>
      <w:pPr>
        <w:rPr>
          <w:rFonts w:hint="eastAsia" w:eastAsia="宋体"/>
          <w:lang w:val="en-US" w:eastAsia="zh-CN"/>
        </w:rPr>
      </w:pPr>
      <w:r>
        <w:rPr>
          <w:rFonts w:hint="eastAsia" w:eastAsia="宋体"/>
          <w:lang w:val="en-US" w:eastAsia="zh-CN"/>
        </w:rPr>
        <w:t>B. MAR </w:t>
      </w:r>
    </w:p>
    <w:p>
      <w:pPr>
        <w:rPr>
          <w:rFonts w:hint="eastAsia" w:eastAsia="宋体"/>
          <w:lang w:val="en-US" w:eastAsia="zh-CN"/>
        </w:rPr>
      </w:pPr>
    </w:p>
    <w:p>
      <w:pPr>
        <w:rPr>
          <w:rFonts w:hint="eastAsia" w:eastAsia="宋体"/>
          <w:lang w:val="en-US" w:eastAsia="zh-CN"/>
        </w:rPr>
      </w:pPr>
      <w:r>
        <w:rPr>
          <w:rFonts w:hint="eastAsia" w:eastAsia="宋体"/>
          <w:lang w:val="en-US" w:eastAsia="zh-CN"/>
        </w:rPr>
        <w:t>C. MDR   </w:t>
      </w:r>
    </w:p>
    <w:p>
      <w:pPr>
        <w:rPr>
          <w:rFonts w:hint="eastAsia" w:eastAsia="宋体"/>
          <w:lang w:val="en-US" w:eastAsia="zh-CN"/>
        </w:rPr>
      </w:pPr>
    </w:p>
    <w:p>
      <w:pPr>
        <w:rPr>
          <w:rFonts w:hint="eastAsia" w:eastAsia="宋体"/>
          <w:lang w:val="en-US" w:eastAsia="zh-CN"/>
        </w:rPr>
      </w:pPr>
      <w:r>
        <w:rPr>
          <w:rFonts w:hint="eastAsia" w:eastAsia="宋体"/>
          <w:lang w:val="en-US" w:eastAsia="zh-CN"/>
        </w:rPr>
        <w:t>D. IR</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P1228] 假定有 4 个整数用 8 位补码分别表示 r1=F2H， r2=FEH， r3=F8H， r4=F5</w:t>
      </w:r>
    </w:p>
    <w:p>
      <w:pPr>
        <w:rPr>
          <w:rFonts w:hint="eastAsia" w:eastAsia="宋体"/>
          <w:lang w:val="en-US" w:eastAsia="zh-CN"/>
        </w:rPr>
      </w:pPr>
      <w:r>
        <w:rPr>
          <w:rFonts w:hint="eastAsia" w:eastAsia="宋体"/>
          <w:lang w:val="en-US" w:eastAsia="zh-CN"/>
        </w:rPr>
        <w:t>A.r1×r2</w:t>
      </w:r>
    </w:p>
    <w:p>
      <w:pPr>
        <w:rPr>
          <w:rFonts w:hint="eastAsia" w:eastAsia="宋体"/>
          <w:lang w:val="en-US" w:eastAsia="zh-CN"/>
        </w:rPr>
      </w:pPr>
    </w:p>
    <w:p>
      <w:pPr>
        <w:rPr>
          <w:rFonts w:hint="eastAsia" w:eastAsia="宋体"/>
          <w:lang w:val="en-US" w:eastAsia="zh-CN"/>
        </w:rPr>
      </w:pPr>
      <w:r>
        <w:rPr>
          <w:rFonts w:hint="eastAsia" w:eastAsia="宋体"/>
          <w:lang w:val="en-US" w:eastAsia="zh-CN"/>
        </w:rPr>
        <w:t>B.r2×r3</w:t>
      </w:r>
    </w:p>
    <w:p>
      <w:pPr>
        <w:rPr>
          <w:rFonts w:hint="eastAsia" w:eastAsia="宋体"/>
          <w:lang w:val="en-US" w:eastAsia="zh-CN"/>
        </w:rPr>
      </w:pPr>
    </w:p>
    <w:p>
      <w:pPr>
        <w:rPr>
          <w:rFonts w:hint="eastAsia" w:eastAsia="宋体"/>
          <w:lang w:val="en-US" w:eastAsia="zh-CN"/>
        </w:rPr>
      </w:pPr>
      <w:r>
        <w:rPr>
          <w:rFonts w:hint="eastAsia" w:eastAsia="宋体"/>
          <w:lang w:val="en-US" w:eastAsia="zh-CN"/>
        </w:rPr>
        <w:t>C.r1×r4</w:t>
      </w:r>
    </w:p>
    <w:p>
      <w:pPr>
        <w:rPr>
          <w:rFonts w:hint="eastAsia" w:eastAsia="宋体"/>
          <w:lang w:val="en-US" w:eastAsia="zh-CN"/>
        </w:rPr>
      </w:pPr>
    </w:p>
    <w:p>
      <w:pPr>
        <w:rPr>
          <w:rFonts w:hint="eastAsia" w:eastAsia="宋体"/>
          <w:lang w:val="en-US" w:eastAsia="zh-CN"/>
        </w:rPr>
      </w:pPr>
      <w:r>
        <w:rPr>
          <w:rFonts w:hint="eastAsia" w:eastAsia="宋体"/>
          <w:lang w:val="en-US" w:eastAsia="zh-CN"/>
        </w:rPr>
        <w:t>D.r2×r4</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P1231] 由 3 个“1”和 5 个“0”组成的 8 位二进制补码，能表示的最小整数是 。 </w:t>
      </w:r>
    </w:p>
    <w:p>
      <w:pPr>
        <w:rPr>
          <w:rFonts w:hint="eastAsia" w:eastAsia="宋体"/>
          <w:lang w:val="en-US" w:eastAsia="zh-CN"/>
        </w:rPr>
      </w:pPr>
      <w:r>
        <w:rPr>
          <w:rFonts w:hint="eastAsia" w:eastAsia="宋体"/>
          <w:lang w:val="en-US" w:eastAsia="zh-CN"/>
        </w:rPr>
        <w:t>A．-126  B．-125  C．-32  D．-3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P1233] 某数采用 IEEE 754 单精度浮点数格式表示为 C640 0000H，则该数的值是</w:t>
      </w:r>
    </w:p>
    <w:p>
      <w:pPr>
        <w:rPr>
          <w:rFonts w:hint="eastAsia" w:eastAsia="宋体"/>
          <w:lang w:val="en-US" w:eastAsia="zh-CN"/>
        </w:rPr>
      </w:pPr>
      <w:r>
        <w:rPr>
          <w:rFonts w:hint="eastAsia" w:eastAsia="宋体"/>
          <w:lang w:val="en-US" w:eastAsia="zh-CN"/>
        </w:rPr>
        <w:t>A.-1.5×213    B.-1.5×212  C.-0.5×213    D.-0.5×212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P1235] 用海明码对长度为 8 位的数据进行检/纠错时，若能纠正一位错。则校验位数至少为 </w:t>
      </w:r>
    </w:p>
    <w:p>
      <w:pPr>
        <w:rPr>
          <w:rFonts w:hint="eastAsia" w:eastAsia="宋体"/>
          <w:lang w:val="en-US" w:eastAsia="zh-CN"/>
        </w:rPr>
      </w:pPr>
      <w:r>
        <w:rPr>
          <w:rFonts w:hint="eastAsia" w:eastAsia="宋体"/>
          <w:lang w:val="en-US" w:eastAsia="zh-CN"/>
        </w:rPr>
        <w:t>A. 2  B. 3  C. 4  D. 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P1237] IEEE 754 单精度浮点格式表示的数中，最小的规格化正数是 。</w:t>
      </w:r>
    </w:p>
    <w:p>
      <w:pPr>
        <w:rPr>
          <w:rFonts w:hint="eastAsia" w:eastAsia="宋体"/>
          <w:lang w:val="en-US" w:eastAsia="zh-CN"/>
        </w:rPr>
      </w:pPr>
      <w:r>
        <w:rPr>
          <w:rFonts w:hint="eastAsia" w:eastAsia="宋体"/>
          <w:lang w:val="en-US" w:eastAsia="zh-CN"/>
        </w:rPr>
        <w:t>A . 1.0 x 2-126   B. 1.0 x 2-127    C. 1.0 x 2-128    D. 1.0 x 2-149</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P1239] 减法指令 sub R1, R2, R3的功能为 （R1）-（ R2）→ R3 ，该指令执行后将生成进位 /借位标志 CF 和溢出标志 OF。若（ R1）= FFFF FFFFH ，（R2）= FFFF FFF0H ，则该减法指令执行后， CF 与 OF 分别为 。</w:t>
      </w:r>
    </w:p>
    <w:p>
      <w:pPr>
        <w:rPr>
          <w:rFonts w:hint="eastAsia" w:eastAsia="宋体"/>
          <w:lang w:val="en-US" w:eastAsia="zh-CN"/>
        </w:rPr>
      </w:pPr>
      <w:r>
        <w:rPr>
          <w:rFonts w:hint="eastAsia" w:eastAsia="宋体"/>
          <w:lang w:val="en-US" w:eastAsia="zh-CN"/>
        </w:rPr>
        <w:t xml:space="preserve">A.CF=0, OF=0  B. CF=1, OF=0C. CF=0, 0F=1  D. CF=1, OF=1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P1241] float 类型（即 IEEE754 单精度浮点数格式）能表示的最大正整数是 。</w:t>
      </w:r>
    </w:p>
    <w:p>
      <w:pPr>
        <w:rPr>
          <w:rFonts w:hint="eastAsia" w:eastAsia="宋体"/>
          <w:lang w:val="en-US" w:eastAsia="zh-CN"/>
        </w:rPr>
      </w:pPr>
      <w:r>
        <w:rPr>
          <w:rFonts w:hint="eastAsia" w:eastAsia="宋体"/>
          <w:lang w:val="en-US" w:eastAsia="zh-CN"/>
        </w:rPr>
        <w:t>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P1242] 若 x=103，y=-25，则下列表达式采用 8 位定点补码运算实现时，会发生溢出的是 。</w:t>
      </w:r>
    </w:p>
    <w:p>
      <w:pPr>
        <w:rPr>
          <w:rFonts w:hint="eastAsia" w:eastAsia="宋体"/>
          <w:lang w:val="en-US" w:eastAsia="zh-CN"/>
        </w:rPr>
      </w:pPr>
      <w:r>
        <w:rPr>
          <w:rFonts w:hint="eastAsia" w:eastAsia="宋体"/>
          <w:lang w:val="en-US" w:eastAsia="zh-CN"/>
        </w:rPr>
        <w:t>A．x+y  B．-x+y  C．x-y  D．-x-y</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P1244] 下列各类存储器中，不采用随机存取方式的是 （ ）</w:t>
      </w:r>
    </w:p>
    <w:p>
      <w:pPr>
        <w:rPr>
          <w:rFonts w:hint="eastAsia" w:eastAsia="宋体"/>
          <w:lang w:val="en-US" w:eastAsia="zh-CN"/>
        </w:rPr>
      </w:pPr>
      <w:r>
        <w:rPr>
          <w:rFonts w:hint="eastAsia" w:eastAsia="宋体"/>
          <w:lang w:val="en-US" w:eastAsia="zh-CN"/>
        </w:rPr>
        <w:t> A．EPROM     B．CDROM         C．DRAM          D．SRAM</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P1245] 某计算机存储器按字节编址，主存地址空间大小为64MB，现用4M×8位的RAM芯片组成32MB的主存储器，则存储器地址寄存器MAR的位数至少是（）</w:t>
      </w:r>
    </w:p>
    <w:p>
      <w:pPr>
        <w:rPr>
          <w:rFonts w:hint="eastAsia" w:eastAsia="宋体"/>
          <w:lang w:val="en-US" w:eastAsia="zh-CN"/>
        </w:rPr>
      </w:pPr>
      <w:r>
        <w:rPr>
          <w:rFonts w:hint="eastAsia" w:eastAsia="宋体"/>
          <w:lang w:val="en-US" w:eastAsia="zh-CN"/>
        </w:rPr>
        <w:t xml:space="preserve"> A．22位 B．23位       C．25位          D．26位</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P1247] 下列关于TLB和Cache的叙述中错误的是： </w:t>
      </w:r>
    </w:p>
    <w:p>
      <w:pPr>
        <w:rPr>
          <w:rFonts w:hint="eastAsia" w:eastAsia="宋体"/>
          <w:lang w:val="en-US" w:eastAsia="zh-CN"/>
        </w:rPr>
      </w:pPr>
      <w:r>
        <w:rPr>
          <w:rFonts w:hint="eastAsia" w:eastAsia="宋体"/>
          <w:lang w:val="en-US" w:eastAsia="zh-CN"/>
        </w:rPr>
        <w:t>A、命中率与程序局部性有关；B、缺失后都需要去访问主存；C、缺失处理都可以由硬件实现；D、都由DRAM存储器组成。</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P1248] MAR和MDR的位数分别为（   ）。</w:t>
      </w:r>
    </w:p>
    <w:p>
      <w:pPr>
        <w:rPr>
          <w:rFonts w:hint="eastAsia" w:eastAsia="宋体"/>
          <w:lang w:val="en-US" w:eastAsia="zh-CN"/>
        </w:rPr>
      </w:pPr>
      <w:r>
        <w:rPr>
          <w:rFonts w:hint="eastAsia" w:eastAsia="宋体"/>
          <w:lang w:val="en-US" w:eastAsia="zh-CN"/>
        </w:rPr>
        <w:t>A. 地址码长度、存储字长</w:t>
      </w:r>
    </w:p>
    <w:p>
      <w:pPr>
        <w:rPr>
          <w:rFonts w:hint="eastAsia" w:eastAsia="宋体"/>
          <w:lang w:val="en-US" w:eastAsia="zh-CN"/>
        </w:rPr>
      </w:pPr>
    </w:p>
    <w:p>
      <w:pPr>
        <w:rPr>
          <w:rFonts w:hint="eastAsia" w:eastAsia="宋体"/>
          <w:lang w:val="en-US" w:eastAsia="zh-CN"/>
        </w:rPr>
      </w:pPr>
      <w:r>
        <w:rPr>
          <w:rFonts w:hint="eastAsia" w:eastAsia="宋体"/>
          <w:lang w:val="en-US" w:eastAsia="zh-CN"/>
        </w:rPr>
        <w:t>B.  存储字长、存储字长</w:t>
      </w:r>
    </w:p>
    <w:p>
      <w:pPr>
        <w:rPr>
          <w:rFonts w:hint="eastAsia" w:eastAsia="宋体"/>
          <w:lang w:val="en-US" w:eastAsia="zh-CN"/>
        </w:rPr>
      </w:pPr>
    </w:p>
    <w:p>
      <w:pPr>
        <w:rPr>
          <w:rFonts w:hint="eastAsia" w:eastAsia="宋体"/>
          <w:lang w:val="en-US" w:eastAsia="zh-CN"/>
        </w:rPr>
      </w:pPr>
      <w:r>
        <w:rPr>
          <w:rFonts w:hint="eastAsia" w:eastAsia="宋体"/>
          <w:lang w:val="en-US" w:eastAsia="zh-CN"/>
        </w:rPr>
        <w:t>C. 地址码长度、地址码长度</w:t>
      </w:r>
    </w:p>
    <w:p>
      <w:pPr>
        <w:rPr>
          <w:rFonts w:hint="eastAsia" w:eastAsia="宋体"/>
          <w:lang w:val="en-US" w:eastAsia="zh-CN"/>
        </w:rPr>
      </w:pPr>
    </w:p>
    <w:p>
      <w:pPr>
        <w:rPr>
          <w:rFonts w:hint="eastAsia" w:eastAsia="宋体"/>
          <w:lang w:val="en-US" w:eastAsia="zh-CN"/>
        </w:rPr>
      </w:pPr>
      <w:r>
        <w:rPr>
          <w:rFonts w:hint="eastAsia" w:eastAsia="宋体"/>
          <w:lang w:val="en-US" w:eastAsia="zh-CN"/>
        </w:rPr>
        <w:t>D. 存储字长、地址码长度</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P1249] 若一个8位的计算机系统以16位来表示地址，则该计算机系统有（   ）个地址空间。</w:t>
      </w:r>
    </w:p>
    <w:p>
      <w:pPr>
        <w:rPr>
          <w:rFonts w:hint="eastAsia" w:eastAsia="宋体"/>
          <w:lang w:val="en-US" w:eastAsia="zh-CN"/>
        </w:rPr>
      </w:pPr>
      <w:r>
        <w:rPr>
          <w:rFonts w:hint="eastAsia" w:eastAsia="宋体"/>
          <w:lang w:val="en-US" w:eastAsia="zh-CN"/>
        </w:rPr>
        <w:t>A. 256</w:t>
      </w:r>
    </w:p>
    <w:p>
      <w:pPr>
        <w:rPr>
          <w:rFonts w:hint="eastAsia" w:eastAsia="宋体"/>
          <w:lang w:val="en-US" w:eastAsia="zh-CN"/>
        </w:rPr>
      </w:pPr>
    </w:p>
    <w:p>
      <w:pPr>
        <w:rPr>
          <w:rFonts w:hint="eastAsia" w:eastAsia="宋体"/>
          <w:lang w:val="en-US" w:eastAsia="zh-CN"/>
        </w:rPr>
      </w:pPr>
      <w:r>
        <w:rPr>
          <w:rFonts w:hint="eastAsia" w:eastAsia="宋体"/>
          <w:lang w:val="en-US" w:eastAsia="zh-CN"/>
        </w:rPr>
        <w:t>B. 65535</w:t>
      </w:r>
    </w:p>
    <w:p>
      <w:pPr>
        <w:rPr>
          <w:rFonts w:hint="eastAsia" w:eastAsia="宋体"/>
          <w:lang w:val="en-US" w:eastAsia="zh-CN"/>
        </w:rPr>
      </w:pPr>
    </w:p>
    <w:p>
      <w:pPr>
        <w:rPr>
          <w:rFonts w:hint="eastAsia" w:eastAsia="宋体"/>
          <w:lang w:val="en-US" w:eastAsia="zh-CN"/>
        </w:rPr>
      </w:pPr>
      <w:r>
        <w:rPr>
          <w:rFonts w:hint="eastAsia" w:eastAsia="宋体"/>
          <w:lang w:val="en-US" w:eastAsia="zh-CN"/>
        </w:rPr>
        <w:t>C. 65536</w:t>
      </w:r>
    </w:p>
    <w:p>
      <w:pPr>
        <w:rPr>
          <w:rFonts w:hint="eastAsia" w:eastAsia="宋体"/>
          <w:lang w:val="en-US" w:eastAsia="zh-CN"/>
        </w:rPr>
      </w:pPr>
    </w:p>
    <w:p>
      <w:pPr>
        <w:rPr>
          <w:rFonts w:hint="eastAsia" w:eastAsia="宋体"/>
          <w:lang w:val="en-US" w:eastAsia="zh-CN"/>
        </w:rPr>
      </w:pPr>
      <w:r>
        <w:rPr>
          <w:rFonts w:hint="eastAsia" w:eastAsia="宋体"/>
          <w:lang w:val="en-US" w:eastAsia="zh-CN"/>
        </w:rPr>
        <w:t>D. 131072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P1250] 计算机的存储系统是指（）</w:t>
      </w:r>
    </w:p>
    <w:p>
      <w:pPr>
        <w:rPr>
          <w:rFonts w:hint="eastAsia" w:eastAsia="宋体"/>
          <w:lang w:val="en-US" w:eastAsia="zh-CN"/>
        </w:rPr>
      </w:pPr>
      <w:r>
        <w:rPr>
          <w:rFonts w:hint="eastAsia" w:eastAsia="宋体"/>
          <w:lang w:val="en-US" w:eastAsia="zh-CN"/>
        </w:rPr>
        <w:t>A.RAM存储器    B.ROM存储器</w:t>
      </w:r>
    </w:p>
    <w:p>
      <w:pPr>
        <w:rPr>
          <w:rFonts w:hint="eastAsia" w:eastAsia="宋体"/>
          <w:lang w:val="en-US" w:eastAsia="zh-CN"/>
        </w:rPr>
      </w:pPr>
    </w:p>
    <w:p>
      <w:pPr>
        <w:rPr>
          <w:rFonts w:hint="eastAsia" w:eastAsia="宋体"/>
          <w:lang w:val="en-US" w:eastAsia="zh-CN"/>
        </w:rPr>
      </w:pPr>
      <w:r>
        <w:rPr>
          <w:rFonts w:hint="eastAsia" w:eastAsia="宋体"/>
          <w:lang w:val="en-US" w:eastAsia="zh-CN"/>
        </w:rPr>
        <w:t>C.主存        D.主存和辅存D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P1251] 假定用若干个 2kx4 位的芯片组成一个 8kx8 位的存储器，则地址 0B1FH 所在芯片的最小地址是 。</w:t>
      </w:r>
    </w:p>
    <w:p>
      <w:pPr>
        <w:rPr>
          <w:rFonts w:hint="eastAsia" w:eastAsia="宋体"/>
          <w:lang w:val="en-US" w:eastAsia="zh-CN"/>
        </w:rPr>
      </w:pPr>
      <w:r>
        <w:rPr>
          <w:rFonts w:hint="eastAsia" w:eastAsia="宋体"/>
          <w:lang w:val="en-US" w:eastAsia="zh-CN"/>
        </w:rPr>
        <w:t>A．0000H  B．0600H  C．0700H  D．0800H</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P1252] 下列有关 RAM 和 ROM 的叙述中，正确的是 。I. RAM 是易失性存储器，ROM 是非易失性存储器II. RAM 和 ROM 都采用随机存取方式进行信息访问III. RAM 和 ROM 都可用作 CacheIV. RAM 和 ROM 都需要进行刷新</w:t>
      </w:r>
    </w:p>
    <w:p>
      <w:pPr>
        <w:rPr>
          <w:rFonts w:hint="eastAsia" w:eastAsia="宋体"/>
          <w:lang w:val="en-US" w:eastAsia="zh-CN"/>
        </w:rPr>
      </w:pPr>
      <w:r>
        <w:rPr>
          <w:rFonts w:hint="eastAsia" w:eastAsia="宋体"/>
          <w:lang w:val="en-US" w:eastAsia="zh-CN"/>
        </w:rPr>
        <w:t>A．仅 I 和 II   B．仅 II 和 III C．仅 I,II 和 IV   D．仅 II，III 和 IV</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P1253] 下列命中组合情况中，一次访存过程中不．可能发生的是 。 </w:t>
      </w:r>
    </w:p>
    <w:p>
      <w:pPr>
        <w:rPr>
          <w:rFonts w:hint="eastAsia" w:eastAsia="宋体"/>
          <w:lang w:val="en-US" w:eastAsia="zh-CN"/>
        </w:rPr>
      </w:pPr>
      <w:r>
        <w:rPr>
          <w:rFonts w:hint="eastAsia" w:eastAsia="宋体"/>
          <w:lang w:val="en-US" w:eastAsia="zh-CN"/>
        </w:rPr>
        <w:t>A．TLB 未命中，Cache 未命中，Page 未命中B．TLB 未命中，Cache 命中，Page 命中C．TLB 命中，Cache 未命中，Page 命中D．TLB 命中，Cache 命中，Page 未命中</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P1254] 下列寄存器中，汇编语言程序员可见的是 。</w:t>
      </w:r>
    </w:p>
    <w:p>
      <w:pPr>
        <w:rPr>
          <w:rFonts w:hint="eastAsia" w:eastAsia="宋体"/>
          <w:lang w:val="en-US" w:eastAsia="zh-CN"/>
        </w:rPr>
      </w:pPr>
      <w:r>
        <w:rPr>
          <w:rFonts w:hint="eastAsia" w:eastAsia="宋体"/>
          <w:lang w:val="en-US" w:eastAsia="zh-CN"/>
        </w:rPr>
        <w:t>A．存储器地址寄存器(MAR)  B．程序计数器(PC)C．存储器数据寄存器(MDR)  D．指令寄存器(IR)</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P1256] 下列关于缺页处理的叙述中，错误的是</w:t>
      </w:r>
    </w:p>
    <w:p>
      <w:pPr>
        <w:rPr>
          <w:rFonts w:hint="eastAsia" w:eastAsia="宋体"/>
          <w:lang w:val="en-US" w:eastAsia="zh-CN"/>
        </w:rPr>
      </w:pPr>
      <w:r>
        <w:rPr>
          <w:rFonts w:hint="eastAsia" w:eastAsia="宋体"/>
          <w:lang w:val="en-US" w:eastAsia="zh-CN"/>
        </w:rPr>
        <w:t>A.缺页是在地址转换时CPU检测到的一种异常B.缺页处理由操作系统提供的缺页处理程序来完成C.缺页处理程序根据页故障地址从外存读入所缺失的页D.缺页处理完成后回到发生缺页的指令的下一条指令执行</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P1257] 下列关于磁盘存储器的叙述中，错误的是</w:t>
      </w:r>
    </w:p>
    <w:p>
      <w:pPr>
        <w:rPr>
          <w:rFonts w:hint="eastAsia" w:eastAsia="宋体"/>
          <w:lang w:val="en-US" w:eastAsia="zh-CN"/>
        </w:rPr>
      </w:pPr>
      <w:r>
        <w:rPr>
          <w:rFonts w:hint="eastAsia" w:eastAsia="宋体"/>
          <w:lang w:val="en-US" w:eastAsia="zh-CN"/>
        </w:rPr>
        <w:t>A.磁盘的格式化容量比非格式化容量小B.扇区中包含数据、地址和校验等信息C.磁盘存储器的最小读写单位为一个字节D.磁盘存储器由磁盘控制器、磁盘驱动器和盘片组成</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P1259] 假定主存地址为 32 位，按字节编址，主存和 Cache 之间采用直接映射方式，主存块大小为 4个字，每字 32 位，采用回写（Write Back）方式，则能存放 4K 字数据的 Cache 的总容量的位数至少是 。A．146k  B．147K  C．148K  D．158K</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P1260] 假定编译器将赋值语句“x=x+3;”转换为指令”add xaddr, 3”，其中 xaddr 是 x 对应的存储单元地址。若执行该指令的计算机采用页式虚拟存储管理方式，并配有相应的 TLB，且 Cache 使用直写（Write Through）方式，则完成该指令功能需要访问主存的次数至少是 。</w:t>
      </w:r>
    </w:p>
    <w:p>
      <w:pPr>
        <w:rPr>
          <w:rFonts w:hint="eastAsia" w:eastAsia="宋体"/>
          <w:lang w:val="en-US" w:eastAsia="zh-CN"/>
        </w:rPr>
      </w:pPr>
      <w:r>
        <w:rPr>
          <w:rFonts w:hint="eastAsia" w:eastAsia="宋体"/>
          <w:lang w:val="en-US" w:eastAsia="zh-CN"/>
        </w:rPr>
        <w:t>A．0  B．1  C．2  D．3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P1261] 下列存储器中，在工作期间需要周期性刷新的是 。</w:t>
      </w:r>
    </w:p>
    <w:p>
      <w:pPr>
        <w:rPr>
          <w:rFonts w:hint="eastAsia" w:eastAsia="宋体"/>
          <w:lang w:val="en-US" w:eastAsia="zh-CN"/>
        </w:rPr>
      </w:pPr>
      <w:r>
        <w:rPr>
          <w:rFonts w:hint="eastAsia" w:eastAsia="宋体"/>
          <w:lang w:val="en-US" w:eastAsia="zh-CN"/>
        </w:rPr>
        <w:t>A．SRAM  B．SDRAM  C．ROM  D．FLASH</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P1265] 下列关于主存储器(MM)和控制存储器(CS)的叙述中，错误的是</w:t>
      </w:r>
    </w:p>
    <w:p>
      <w:pPr>
        <w:rPr>
          <w:rFonts w:hint="eastAsia" w:eastAsia="宋体"/>
          <w:lang w:val="en-US" w:eastAsia="zh-CN"/>
        </w:rPr>
      </w:pPr>
      <w:r>
        <w:rPr>
          <w:rFonts w:hint="eastAsia" w:eastAsia="宋体"/>
          <w:lang w:val="en-US" w:eastAsia="zh-CN"/>
        </w:rPr>
        <w:t> A．MM在CPU外，CS在CPU内 B．MM按地址访问，CS按内容访问 C．MM存储指令和数据，CS存储微指令 D．MM用RAM和ROM实现，CS用ROM实现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P1266] 某计算机主存地址空间大小为 256 MB，按字节编址。虚拟地址空间大小为 4 GB，采用页式存储管理，页面大小为 4 KB，TLB（快表）采用全相联映射，有 4 个页表项，内容如下表所示</w:t>
      </w:r>
    </w:p>
    <w:p>
      <w:pPr>
        <w:rPr>
          <w:rFonts w:hint="eastAsia" w:eastAsia="宋体"/>
          <w:lang w:val="en-US" w:eastAsia="zh-CN"/>
        </w:rPr>
      </w:pPr>
      <w:r>
        <w:rPr>
          <w:rFonts w:hint="eastAsia" w:eastAsia="宋体"/>
          <w:lang w:val="en-US" w:eastAsia="zh-CN"/>
        </w:rPr>
        <w:t>A. 015 3180H  B. 003 5180H  C. TLB 缺失  D. 缺页</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P1268] 某磁盘的转速为 10 000 转/分，平均寻道时间是 6 ms，磁盘传输速率是 20 MB/s，磁盘控制器延迟为 0.2ms，读取一个 4 KB 的扇区所需的平均时间约为 A. 9ms  B. 9.4ms  C. 12ms  D. 12.4ms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P1271] 下列关于闪存（Flash Memory）的叙述中，错误的是 。</w:t>
      </w:r>
    </w:p>
    <w:p>
      <w:pPr>
        <w:rPr>
          <w:rFonts w:hint="eastAsia" w:eastAsia="宋体"/>
          <w:lang w:val="en-US" w:eastAsia="zh-CN"/>
        </w:rPr>
      </w:pPr>
      <w:r>
        <w:rPr>
          <w:rFonts w:hint="eastAsia" w:eastAsia="宋体"/>
          <w:lang w:val="en-US" w:eastAsia="zh-CN"/>
        </w:rPr>
        <w:t>A．信息可读可写，并且读、写速度一样快B．存储元由 MOS 管组成，是一种半导体存储器C．掉电后信息不丢失，是一种非易失性存储器D．采用随机访问方式，可替代计算机外部存储器</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P1274] 采用指令 Cache 与数据 Cache 分离的主要目的是 。</w:t>
      </w:r>
    </w:p>
    <w:p>
      <w:pPr>
        <w:rPr>
          <w:rFonts w:hint="eastAsia" w:eastAsia="宋体"/>
          <w:lang w:val="en-US" w:eastAsia="zh-CN"/>
        </w:rPr>
      </w:pPr>
      <w:r>
        <w:rPr>
          <w:rFonts w:hint="eastAsia" w:eastAsia="宋体"/>
          <w:lang w:val="en-US" w:eastAsia="zh-CN"/>
        </w:rPr>
        <w:t>A．降低 Cache 的缺失损失  B．提高 Cache 的命中率C．降低 CPU 平均访存时间  D．减少指令流水线资源冲突</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P1275] 偏移寻址通过将某个寄存器内容与一个形式地址相加而生成有效地址。下列寻址方式中，不属于偏移寻址方式的是</w:t>
      </w:r>
    </w:p>
    <w:p>
      <w:pPr>
        <w:rPr>
          <w:rFonts w:hint="eastAsia" w:eastAsia="宋体"/>
          <w:lang w:val="en-US" w:eastAsia="zh-CN"/>
        </w:rPr>
      </w:pPr>
      <w:r>
        <w:rPr>
          <w:rFonts w:hint="eastAsia" w:eastAsia="宋体"/>
          <w:lang w:val="en-US" w:eastAsia="zh-CN"/>
        </w:rPr>
        <w:t>A．间接寻址      B．基址寻址      C．相对寻址    D．变址寻址</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P1277] 假定不采用Cache和指令预取技术，且机器处于“开中断”状态，则在下列有关指令执行的叙述中，错误的是</w:t>
      </w:r>
    </w:p>
    <w:p>
      <w:pPr>
        <w:rPr>
          <w:rFonts w:hint="eastAsia" w:eastAsia="宋体"/>
          <w:lang w:val="en-US" w:eastAsia="zh-CN"/>
        </w:rPr>
      </w:pPr>
      <w:r>
        <w:rPr>
          <w:rFonts w:hint="eastAsia" w:eastAsia="宋体"/>
          <w:lang w:val="en-US" w:eastAsia="zh-CN"/>
        </w:rPr>
        <w:t>A．每个指令周期中CPU都至少访问内存一次B．每个指令周期一定大于或等于一个CPU时钟周期C．空操作指令的指令周期中任何寄存器的内容都不会被改变D．当前程序在每条指令执行结束时都可能被外部中断打断</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P1278] 在系统总线的数据线上，不可能传输的是()</w:t>
      </w:r>
    </w:p>
    <w:p>
      <w:pPr>
        <w:rPr>
          <w:rFonts w:hint="eastAsia" w:eastAsia="宋体"/>
          <w:lang w:val="en-US" w:eastAsia="zh-CN"/>
        </w:rPr>
      </w:pPr>
      <w:r>
        <w:rPr>
          <w:rFonts w:hint="eastAsia" w:eastAsia="宋体"/>
          <w:lang w:val="en-US" w:eastAsia="zh-CN"/>
        </w:rPr>
        <w:t>A．指令    B．操作数   C．握手（应答）信号    D．中断类型号</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P1280] 将高级语言源程序转换成机器级目标代码文件的程序是（   ）。</w:t>
      </w:r>
    </w:p>
    <w:p>
      <w:pPr>
        <w:rPr>
          <w:rFonts w:hint="eastAsia" w:eastAsia="宋体"/>
          <w:lang w:val="en-US" w:eastAsia="zh-CN"/>
        </w:rPr>
      </w:pPr>
      <w:r>
        <w:rPr>
          <w:rFonts w:hint="eastAsia" w:eastAsia="宋体"/>
          <w:lang w:val="en-US" w:eastAsia="zh-CN"/>
        </w:rPr>
        <w:t>A. 汇编程序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B. 链接程序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C. 编译程序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D. 解释程序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P1281] 关于CPU主频、CPI、MIPS、MFLOPS，说法正确的是（    ）。</w:t>
      </w:r>
    </w:p>
    <w:p>
      <w:pPr>
        <w:rPr>
          <w:rFonts w:hint="eastAsia" w:eastAsia="宋体"/>
          <w:lang w:val="en-US" w:eastAsia="zh-CN"/>
        </w:rPr>
      </w:pPr>
      <w:r>
        <w:rPr>
          <w:rFonts w:hint="eastAsia" w:eastAsia="宋体"/>
          <w:lang w:val="en-US" w:eastAsia="zh-CN"/>
        </w:rPr>
        <w:t>A. CPU主频是指CPU系统执行指令的频率，CPI是执行一条指令平均使用的频率</w:t>
      </w:r>
    </w:p>
    <w:p>
      <w:pPr>
        <w:rPr>
          <w:rFonts w:hint="eastAsia" w:eastAsia="宋体"/>
          <w:lang w:val="en-US" w:eastAsia="zh-CN"/>
        </w:rPr>
      </w:pPr>
    </w:p>
    <w:p>
      <w:pPr>
        <w:rPr>
          <w:rFonts w:hint="eastAsia" w:eastAsia="宋体"/>
          <w:lang w:val="en-US" w:eastAsia="zh-CN"/>
        </w:rPr>
      </w:pPr>
      <w:r>
        <w:rPr>
          <w:rFonts w:hint="eastAsia" w:eastAsia="宋体"/>
          <w:lang w:val="en-US" w:eastAsia="zh-CN"/>
        </w:rPr>
        <w:t>B.  CPI是执行一条指令平均使用CPU时钟的个数，MIPS描述一条CPU指令平均使用的CPU时钟数</w:t>
      </w:r>
    </w:p>
    <w:p>
      <w:pPr>
        <w:rPr>
          <w:rFonts w:hint="eastAsia" w:eastAsia="宋体"/>
          <w:lang w:val="en-US" w:eastAsia="zh-CN"/>
        </w:rPr>
      </w:pPr>
    </w:p>
    <w:p>
      <w:pPr>
        <w:rPr>
          <w:rFonts w:hint="eastAsia" w:eastAsia="宋体"/>
          <w:lang w:val="en-US" w:eastAsia="zh-CN"/>
        </w:rPr>
      </w:pPr>
      <w:r>
        <w:rPr>
          <w:rFonts w:hint="eastAsia" w:eastAsia="宋体"/>
          <w:lang w:val="en-US" w:eastAsia="zh-CN"/>
        </w:rPr>
        <w:t>C. MIPS是描述CPU执行指令的频率，MFLOPS是计算机系统的浮点数指令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D. CPU主频指CPU使用的时钟脉冲频率，CPI是执行一条指令平均使用的CPU时钟数</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r>
        <w:rPr>
          <w:rFonts w:hint="eastAsia" w:eastAsia="宋体"/>
          <w:lang w:val="en-US" w:eastAsia="zh-CN"/>
        </w:rPr>
        <w:t>[计算机组成原理 P1283] 32位微机是指该计算机所用CPU（   ）。</w:t>
      </w:r>
    </w:p>
    <w:p>
      <w:pPr>
        <w:rPr>
          <w:rFonts w:hint="eastAsia" w:eastAsia="宋体"/>
          <w:lang w:val="en-US" w:eastAsia="zh-CN"/>
        </w:rPr>
      </w:pPr>
      <w:r>
        <w:rPr>
          <w:rFonts w:hint="eastAsia" w:eastAsia="宋体"/>
          <w:lang w:val="en-US" w:eastAsia="zh-CN"/>
        </w:rPr>
        <w:t>A. 具有32位寄存器</w:t>
      </w:r>
    </w:p>
    <w:p>
      <w:pPr>
        <w:rPr>
          <w:rFonts w:hint="eastAsia" w:eastAsia="宋体"/>
          <w:lang w:val="en-US" w:eastAsia="zh-CN"/>
        </w:rPr>
      </w:pPr>
    </w:p>
    <w:p>
      <w:pPr>
        <w:rPr>
          <w:rFonts w:hint="eastAsia" w:eastAsia="宋体"/>
          <w:lang w:val="en-US" w:eastAsia="zh-CN"/>
        </w:rPr>
      </w:pPr>
      <w:r>
        <w:rPr>
          <w:rFonts w:hint="eastAsia" w:eastAsia="宋体"/>
          <w:lang w:val="en-US" w:eastAsia="zh-CN"/>
        </w:rPr>
        <w:t>B. 能同时处理32位的二进制数</w:t>
      </w:r>
    </w:p>
    <w:p>
      <w:pPr>
        <w:rPr>
          <w:rFonts w:hint="eastAsia" w:eastAsia="宋体"/>
          <w:lang w:val="en-US" w:eastAsia="zh-CN"/>
        </w:rPr>
      </w:pPr>
    </w:p>
    <w:p>
      <w:pPr>
        <w:rPr>
          <w:rFonts w:hint="eastAsia" w:eastAsia="宋体"/>
          <w:lang w:val="en-US" w:eastAsia="zh-CN"/>
        </w:rPr>
      </w:pPr>
      <w:r>
        <w:rPr>
          <w:rFonts w:hint="eastAsia" w:eastAsia="宋体"/>
          <w:lang w:val="en-US" w:eastAsia="zh-CN"/>
        </w:rPr>
        <w:t>C. 具有32个寄存器 </w:t>
      </w:r>
    </w:p>
    <w:p>
      <w:pPr>
        <w:rPr>
          <w:rFonts w:hint="eastAsia" w:eastAsia="宋体"/>
          <w:lang w:val="en-US" w:eastAsia="zh-CN"/>
        </w:rPr>
      </w:pPr>
    </w:p>
    <w:p>
      <w:pPr>
        <w:rPr>
          <w:rFonts w:hint="eastAsia" w:eastAsia="宋体"/>
          <w:lang w:val="en-US" w:eastAsia="zh-CN"/>
        </w:rPr>
      </w:pPr>
      <w:r>
        <w:rPr>
          <w:rFonts w:hint="eastAsia" w:eastAsia="宋体"/>
          <w:lang w:val="en-US" w:eastAsia="zh-CN"/>
        </w:rPr>
        <w:t>D. 能处理32个字符</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P1284] 下列选项中，不会引起指令流水线阻塞的是 。</w:t>
      </w:r>
    </w:p>
    <w:p>
      <w:pPr>
        <w:rPr>
          <w:rFonts w:hint="eastAsia" w:eastAsia="宋体"/>
          <w:lang w:val="en-US" w:eastAsia="zh-CN"/>
        </w:rPr>
      </w:pPr>
      <w:r>
        <w:rPr>
          <w:rFonts w:hint="eastAsia" w:eastAsia="宋体"/>
          <w:lang w:val="en-US" w:eastAsia="zh-CN"/>
        </w:rPr>
        <w:t>A．数据旁路（转发）     B．数据相关C．条件转移       D．资源冲突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P1285] 某计算机采用大端方式，按字节编址。某指令中操作数的机器数为1234FF00H，该操作数采用基址寻址方式，形式地址(用补码表示)为FF12H，基址寄存器内容为F0000000H，则该操作数的LSB(最低有效字节)所在的地址是A. F000FF12H B. F000FF15H C. EFFFFF12H D. EFFFFF15H</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P1286] 运算型指令的寻址和转移型指令的寻址不同点在于()</w:t>
      </w:r>
    </w:p>
    <w:p>
      <w:pPr>
        <w:rPr>
          <w:rFonts w:hint="eastAsia" w:eastAsia="宋体"/>
          <w:lang w:val="en-US" w:eastAsia="zh-CN"/>
        </w:rPr>
      </w:pPr>
      <w:r>
        <w:rPr>
          <w:rFonts w:hint="eastAsia" w:eastAsia="宋体"/>
          <w:lang w:val="en-US" w:eastAsia="zh-CN"/>
        </w:rPr>
        <w:t>运算型指令的寻址和转移型指令的寻址不同点在于()</w:t>
      </w:r>
    </w:p>
    <w:p>
      <w:pPr>
        <w:rPr>
          <w:rFonts w:hint="eastAsia" w:eastAsia="宋体"/>
          <w:lang w:val="en-US" w:eastAsia="zh-CN"/>
        </w:rPr>
      </w:pPr>
    </w:p>
    <w:p>
      <w:pPr>
        <w:rPr>
          <w:rFonts w:hint="eastAsia" w:eastAsia="宋体"/>
          <w:lang w:val="en-US" w:eastAsia="zh-CN"/>
        </w:rPr>
      </w:pPr>
      <w:r>
        <w:rPr>
          <w:rFonts w:hint="eastAsia" w:eastAsia="宋体"/>
          <w:lang w:val="en-US" w:eastAsia="zh-CN"/>
        </w:rPr>
        <w:t>A. 前者取操作数，后者决定程序转移地址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B. 前者是短指令，后者是长指令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C. 后者是短指令，前者是长指令AA</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P1288] 假定计算机M1和M2具有相同的指令集体系结构(ⅠSA)，主频分别为1.5 GHz和1.2 GHz。在M1和M2上运行某基准程序P，平均CPⅠ分别为2和1，则程序P在M1和M2上运行时问的比值是 A．0.4 B． 0.625 C． 1.6  D．2.5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P1289] 下列寻址方式中，最适合按下标顺序访问一维数组元素的是  </w:t>
      </w:r>
    </w:p>
    <w:p>
      <w:pPr>
        <w:rPr>
          <w:rFonts w:hint="eastAsia" w:eastAsia="宋体"/>
          <w:lang w:val="en-US" w:eastAsia="zh-CN"/>
        </w:rPr>
      </w:pPr>
      <w:r>
        <w:rPr>
          <w:rFonts w:hint="eastAsia" w:eastAsia="宋体"/>
          <w:lang w:val="en-US" w:eastAsia="zh-CN"/>
        </w:rPr>
        <w:t> A．相对寻址  B．寄存器寻址  C．直接寻址  D．变址寻址D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P1291] 下列关于指令流水线数据通路的叙述中，错误的是</w:t>
      </w:r>
    </w:p>
    <w:p>
      <w:pPr>
        <w:rPr>
          <w:rFonts w:hint="eastAsia" w:eastAsia="宋体"/>
          <w:lang w:val="en-US" w:eastAsia="zh-CN"/>
        </w:rPr>
      </w:pPr>
      <w:r>
        <w:rPr>
          <w:rFonts w:hint="eastAsia" w:eastAsia="宋体"/>
          <w:lang w:val="en-US" w:eastAsia="zh-CN"/>
        </w:rPr>
        <w:t> A．包含生成控制信号的控制部件 B．包含算术逻辑运算部件(ALU) C．包含通用寄存器组和取指部件 D．由组合逻辑电路和时序逻辑电路组合而成</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P1292] 下列关于多重中断系统的叙述中，错误的是</w:t>
      </w:r>
    </w:p>
    <w:p>
      <w:pPr>
        <w:rPr>
          <w:rFonts w:hint="eastAsia" w:eastAsia="宋体"/>
          <w:lang w:val="en-US" w:eastAsia="zh-CN"/>
        </w:rPr>
      </w:pPr>
      <w:r>
        <w:rPr>
          <w:rFonts w:hint="eastAsia" w:eastAsia="宋体"/>
          <w:lang w:val="en-US" w:eastAsia="zh-CN"/>
        </w:rPr>
        <w:t> A．在一条指令执行结束时响应中断 B．中断处理期间CPU处于关中断状态 C．中断请求的产生与当前指令的执行无关 D．CPU通过采样中断请求信号检测中断请求</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P1295] 某 32 位计算机按字节编址，采用小端 (Little Endian) 方式。若语令 “ int i = 0; ”对应指令的机器代码为 “C7 45 FC 00 00 00 00 ，则语句 ” “int i = - 64; ”对应指令的机器代码是 。</w:t>
      </w:r>
    </w:p>
    <w:p>
      <w:pPr>
        <w:rPr>
          <w:rFonts w:hint="eastAsia" w:eastAsia="宋体"/>
          <w:lang w:val="en-US" w:eastAsia="zh-CN"/>
        </w:rPr>
      </w:pPr>
      <w:r>
        <w:rPr>
          <w:rFonts w:hint="eastAsia" w:eastAsia="宋体"/>
          <w:lang w:val="en-US" w:eastAsia="zh-CN"/>
        </w:rPr>
        <w:t xml:space="preserve">A . C7 45 FC C0 FF FF FF       B. C7 45 FC 0C FF FF FFC. C7 45 FC FF FF FF C0        D. C7 45 FC FF FF FF 0C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P1296] 按字节编址的计算机中，某 double 型数组 A 的首地址为 2000H ，使用变址寻址和循环结构访问数组 A，保存数组下标的变址寄存器初值为 0，每次循环取一个数组元素，其偏移地址为变址值乘以 sizeof(double) ，取完后变址寄存器内容自动加 1。若某次循环所取元素的地址为 2100H ，则进入该次循环时变址寄存器的内容是 。A .25  B. 32  C. 64  D. 100 </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P1300] 下列给出的处理器类型中理想情况下CPI为1的是：</w:t>
      </w:r>
    </w:p>
    <w:p>
      <w:pPr>
        <w:rPr>
          <w:rFonts w:hint="eastAsia" w:eastAsia="宋体"/>
          <w:lang w:val="en-US" w:eastAsia="zh-CN"/>
        </w:rPr>
      </w:pPr>
      <w:r>
        <w:rPr>
          <w:rFonts w:hint="eastAsia" w:eastAsia="宋体"/>
          <w:lang w:val="en-US" w:eastAsia="zh-CN"/>
        </w:rPr>
        <w:t>I、单周期CPU； II、多周期CPU；III、基本流水线CPU； IV超标量流水线CPU</w:t>
      </w:r>
    </w:p>
    <w:p>
      <w:pPr>
        <w:rPr>
          <w:rFonts w:hint="eastAsia" w:eastAsia="宋体"/>
          <w:lang w:val="en-US" w:eastAsia="zh-CN"/>
        </w:rPr>
      </w:pPr>
      <w:r>
        <w:rPr>
          <w:rFonts w:hint="eastAsia" w:eastAsia="宋体"/>
          <w:lang w:val="en-US" w:eastAsia="zh-CN"/>
        </w:rPr>
        <w:t>A、I，II； B、I,III;C、II,IV;   D、III,IV；</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P1301] 下列有关处理器时钟脉冲信号的叙述中，错误的是</w:t>
      </w:r>
    </w:p>
    <w:p>
      <w:pPr>
        <w:rPr>
          <w:rFonts w:hint="eastAsia" w:eastAsia="宋体"/>
          <w:lang w:val="en-US" w:eastAsia="zh-CN"/>
        </w:rPr>
      </w:pPr>
      <w:r>
        <w:rPr>
          <w:rFonts w:hint="eastAsia" w:eastAsia="宋体"/>
          <w:lang w:val="en-US" w:eastAsia="zh-CN"/>
        </w:rPr>
        <w:t>A.时钟脉冲信号由机器脉冲源发出的脉冲信号经整形和分频后形成B.时钟脉冲信号的宽度称为时钟周期，时钟周期的倒数为机器主频C.时钟周期以相邻状态单元间组合逻辑电路的最大延迟为基准确定D.处理器总是在每来一个时钟脉冲信号时就开始执行一条新的指令</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P1302] 某设备以中断方式与CPU进行数据交换，CPU主频为1GHz，设备接口中的数据缓冲寄存器为32位，设备的数据传输率为50kB/s。若每次中断开销(包括中断响应和中断处理)为1000个时钟周期，则CPU用于该设备输入/输出的时间占整个CPU时间的百分比最多是</w:t>
      </w:r>
    </w:p>
    <w:p>
      <w:pPr>
        <w:rPr>
          <w:rFonts w:hint="eastAsia" w:eastAsia="宋体"/>
          <w:lang w:val="en-US" w:eastAsia="zh-CN"/>
        </w:rPr>
      </w:pPr>
      <w:r>
        <w:rPr>
          <w:rFonts w:hint="eastAsia" w:eastAsia="宋体"/>
          <w:lang w:val="en-US" w:eastAsia="zh-CN"/>
        </w:rPr>
        <w:t>A.1.25% B.2.5% C.5% D.12.5%</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P1304] 将高级语言程序转换为机器级目标代码文件的程序是（   ）。</w:t>
      </w:r>
    </w:p>
    <w:p>
      <w:pPr>
        <w:rPr>
          <w:rFonts w:hint="eastAsia" w:eastAsia="宋体"/>
          <w:lang w:val="en-US" w:eastAsia="zh-CN"/>
        </w:rPr>
      </w:pPr>
      <w:r>
        <w:rPr>
          <w:rFonts w:hint="eastAsia" w:eastAsia="宋体"/>
          <w:lang w:val="en-US" w:eastAsia="zh-CN"/>
        </w:rPr>
        <w:t>A. 汇编程序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B. 链接程序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C. 编译程序 </w:t>
      </w:r>
    </w:p>
    <w:p>
      <w:pPr>
        <w:rPr>
          <w:rFonts w:hint="eastAsia" w:eastAsia="宋体"/>
          <w:lang w:val="en-US" w:eastAsia="zh-CN"/>
        </w:rPr>
      </w:pPr>
    </w:p>
    <w:p>
      <w:pPr>
        <w:rPr>
          <w:rFonts w:hint="eastAsia" w:eastAsia="宋体"/>
          <w:lang w:val="en-US" w:eastAsia="zh-CN"/>
        </w:rPr>
      </w:pPr>
      <w:r>
        <w:rPr>
          <w:rFonts w:hint="eastAsia" w:eastAsia="宋体"/>
          <w:lang w:val="en-US" w:eastAsia="zh-CN"/>
        </w:rPr>
        <w:t>D. 解释程序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P1306] 某 CPU 主频为 1.03 GHz，采用 4 级指令流水线，每个流水段的执行需要 1 个时钟周期。假定 CPU 执行了 100 条指令，在其执行过程中，没有发生任何流水线阻塞，此时流水线</w:t>
      </w:r>
    </w:p>
    <w:p>
      <w:pPr>
        <w:rPr>
          <w:rFonts w:hint="eastAsia" w:eastAsia="宋体"/>
          <w:lang w:val="en-US" w:eastAsia="zh-CN"/>
        </w:rPr>
      </w:pPr>
      <w:r>
        <w:rPr>
          <w:rFonts w:hint="eastAsia" w:eastAsia="宋体"/>
          <w:lang w:val="en-US" w:eastAsia="zh-CN"/>
        </w:rPr>
        <w:t>A. 0.25×10^9 条指令/秒  B. 0.97×10^9 条指令/秒C. 1.0×10^9 条指令/秒  D. 1.03 ×10^9 条指令/秒</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P1307] 若某计算机最复杂指令的执行需要完成 5 个子功能，分别由功能部件 A~E 实现，各功能部件所需时间分别为 80ps、50ps、50ps、70ps 和 50ps，采用流水线方式执行指令，流水段寄存器延时为 20ps，则 CPU 时钟周期至少为 。</w:t>
      </w:r>
    </w:p>
    <w:p>
      <w:pPr>
        <w:rPr>
          <w:rFonts w:hint="eastAsia" w:eastAsia="宋体"/>
          <w:lang w:val="en-US" w:eastAsia="zh-CN"/>
        </w:rPr>
      </w:pPr>
      <w:r>
        <w:rPr>
          <w:rFonts w:hint="eastAsia" w:eastAsia="宋体"/>
          <w:lang w:val="en-US" w:eastAsia="zh-CN"/>
        </w:rPr>
        <w:t>A . 60ps   B. 70ps  C. 80ps  D. 100ps 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P1308] QPI总线是一种点对点全工双周同步串行总线，总线上的设备可同时接收和发送信息，每个方向可同时传输20位信息（16位数据+4位校验位），每个QPI数据包有80位信息，分2个时钟周期传送，每个时钟周期传递2次，因此QPI总线带宽为每秒传送次数*2B*2。若QPI时钟频率为2.4GHz，则总线带宽为：</w:t>
      </w:r>
    </w:p>
    <w:p>
      <w:pPr>
        <w:rPr>
          <w:rFonts w:hint="eastAsia" w:eastAsia="宋体"/>
          <w:lang w:val="en-US" w:eastAsia="zh-CN"/>
        </w:rPr>
      </w:pPr>
      <w:r>
        <w:rPr>
          <w:rFonts w:hint="eastAsia" w:eastAsia="宋体"/>
          <w:lang w:val="en-US" w:eastAsia="zh-CN"/>
        </w:rPr>
        <w:t>A、4.8 B、9.6 C、19.2 D、38.4 （单位GB/s）</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P1309] 假设某系统总线在一个总线周期中并行传输4字节信息，一个总线周期占用2个时钟周期，总线时钟频率为10M</w:t>
      </w:r>
    </w:p>
    <w:p>
      <w:pPr>
        <w:rPr>
          <w:rFonts w:hint="eastAsia" w:eastAsia="宋体"/>
          <w:lang w:val="en-US" w:eastAsia="zh-CN"/>
        </w:rPr>
      </w:pPr>
      <w:r>
        <w:rPr>
          <w:rFonts w:hint="eastAsia" w:eastAsia="宋体"/>
          <w:lang w:val="en-US" w:eastAsia="zh-CN"/>
        </w:rPr>
        <w:t>A．10M B/S                  B．20M B/S                 C．40MB/ S                  D．80M B/S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P1310] 下列选项中的英文缩写均为总线标准的是______。 </w:t>
      </w:r>
    </w:p>
    <w:p>
      <w:pPr>
        <w:rPr>
          <w:rFonts w:hint="eastAsia" w:eastAsia="宋体"/>
          <w:lang w:val="en-US" w:eastAsia="zh-CN"/>
        </w:rPr>
      </w:pPr>
      <w:r>
        <w:rPr>
          <w:rFonts w:hint="eastAsia" w:eastAsia="宋体"/>
          <w:lang w:val="en-US" w:eastAsia="zh-CN"/>
        </w:rPr>
        <w:t>A．PCI、CRT、USB、EISA   B．ISA、CPI、VESA、EISA   C．ISA、SCSI、RAM、MIPS   D．ISA、EISA、PCI、PCI-Express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P1311] 假定一台计算机采用3通道存储器总线，配套的内存条型号为DDR3-1333，即内存条所接插的存储器总线的工作频率为1333MHz、总线宽度为64位，则存储器总线的总带宽大约是</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P1312] 下列有关总线定时的叙述中，错误的是 。 </w:t>
      </w:r>
    </w:p>
    <w:p>
      <w:pPr>
        <w:rPr>
          <w:rFonts w:hint="eastAsia" w:eastAsia="宋体"/>
          <w:lang w:val="en-US" w:eastAsia="zh-CN"/>
        </w:rPr>
      </w:pPr>
      <w:r>
        <w:rPr>
          <w:rFonts w:hint="eastAsia" w:eastAsia="宋体"/>
          <w:lang w:val="en-US" w:eastAsia="zh-CN"/>
        </w:rPr>
        <w:t>A．异步通信方式中，全互锁协议最慢B．异步通信方式中，非互锁协议的可靠性最差C．同步通信方式中，同步时钟信号可由各设备提供D．半同步通信方式中，握手信号的采样由同步时钟控制</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r>
        <w:rPr>
          <w:rFonts w:hint="eastAsia" w:eastAsia="宋体"/>
          <w:lang w:val="en-US" w:eastAsia="zh-CN"/>
        </w:rPr>
        <w:t xml:space="preserve">[计算机组成原理 P1313] 下列关于多总线结构的叙述中，错误的是 </w:t>
      </w:r>
    </w:p>
    <w:p>
      <w:pPr>
        <w:rPr>
          <w:rFonts w:hint="eastAsia" w:eastAsia="宋体"/>
          <w:lang w:val="en-US" w:eastAsia="zh-CN"/>
        </w:rPr>
      </w:pPr>
      <w:r>
        <w:rPr>
          <w:rFonts w:hint="eastAsia" w:eastAsia="宋体"/>
          <w:lang w:val="en-US" w:eastAsia="zh-CN"/>
        </w:rPr>
        <w:t>A．靠近CPU的总线速度较快B．存储器总线可支持突发传送方式C．总线之间须通过桥接器相连D．PCⅠ- Express×16采用并行传输方式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[计算机组成原理 P1316] 下列关于 USB 总线特性的描述中，错误的是 。 </w:t>
      </w:r>
    </w:p>
    <w:p>
      <w:pPr>
        <w:rPr>
          <w:rFonts w:hint="eastAsia" w:eastAsia="宋体"/>
          <w:lang w:val="en-US" w:eastAsia="zh-CN"/>
        </w:rPr>
      </w:pPr>
      <w:r>
        <w:rPr>
          <w:rFonts w:hint="eastAsia" w:eastAsia="宋体"/>
          <w:lang w:val="en-US" w:eastAsia="zh-CN"/>
        </w:rPr>
        <w:t>A. 可实现外设的即插即用和热拔插B. 可通过级联方式连接多台外设C. 是一种通信总线，连接不同外设D. 同时可传输 2 位数据，数据传输率高</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P1318] 程序 P 在机器 M 上的执行时间是 20 秒，编译优化后，P 执行的指令数减少到原来 的 70%，而 CPI 增加到原来的 1.2 倍，则 P 在 M 上的执行时间是 。A．8.4 秒  B．11.7 秒  C．14 秒  D．16.8 秒</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P1322] 下列关于“自陷”（Trap，也称陷阱）的叙述中错误的是：</w:t>
      </w:r>
    </w:p>
    <w:p>
      <w:pPr>
        <w:rPr>
          <w:rFonts w:hint="eastAsia" w:eastAsia="宋体"/>
          <w:lang w:val="en-US" w:eastAsia="zh-CN"/>
        </w:rPr>
      </w:pPr>
      <w:r>
        <w:rPr>
          <w:rFonts w:hint="eastAsia" w:eastAsia="宋体"/>
          <w:lang w:val="en-US" w:eastAsia="zh-CN"/>
        </w:rPr>
        <w:t>A、自陷是通过陷阱指令预先设定的一类外部中断事件；B、自陷可用于实现程序调试时的断点设置和单步跟踪；C、自陷发生后CPU将转去执行操作系统内核相应程序；D、自陷处理完成后返回到陷阱指令的下一条指令执行。</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P1324] 外部中断包括不可屏蔽中断（NMI）和可屏蔽中断，下列关于外部中断的叙述中错误的是：</w:t>
      </w:r>
    </w:p>
    <w:p>
      <w:pPr>
        <w:rPr>
          <w:rFonts w:hint="eastAsia" w:eastAsia="宋体"/>
          <w:lang w:val="en-US" w:eastAsia="zh-CN"/>
        </w:rPr>
      </w:pPr>
      <w:r>
        <w:rPr>
          <w:rFonts w:hint="eastAsia" w:eastAsia="宋体"/>
          <w:lang w:val="en-US" w:eastAsia="zh-CN"/>
        </w:rPr>
        <w:t>A、CPU处于关中断状态时也能响应NMI请求；B、一旦可屏蔽中断请求信号有效，CPU将立即响应；C、不可屏蔽中断的优先级比可屏蔽中断的优先级高；D、可通过中断屏蔽字改变可屏蔽中断的处理优先级。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P1327] 在采用中断 I/O 方式控制打印输出的情况下，CPU 和打印控制接口中的 I/O 端口之间交换的信息不可能是 。</w:t>
      </w:r>
    </w:p>
    <w:p>
      <w:pPr>
        <w:rPr>
          <w:rFonts w:hint="eastAsia" w:eastAsia="宋体"/>
          <w:lang w:val="en-US" w:eastAsia="zh-CN"/>
        </w:rPr>
      </w:pPr>
      <w:r>
        <w:rPr>
          <w:rFonts w:hint="eastAsia" w:eastAsia="宋体"/>
          <w:lang w:val="en-US" w:eastAsia="zh-CN"/>
        </w:rPr>
        <w:t>A．打印字符  B．主存地址  C．设备状态  D．控制命令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P1328] I/O指令实现的数据传送通常发生在</w:t>
      </w:r>
    </w:p>
    <w:p>
      <w:pPr>
        <w:rPr>
          <w:rFonts w:hint="eastAsia" w:eastAsia="宋体"/>
          <w:lang w:val="en-US" w:eastAsia="zh-CN"/>
        </w:rPr>
      </w:pPr>
      <w:r>
        <w:rPr>
          <w:rFonts w:hint="eastAsia" w:eastAsia="宋体"/>
          <w:lang w:val="en-US" w:eastAsia="zh-CN"/>
        </w:rPr>
        <w:t> A．I/O设备和I/O端口之间  B．通用寄存器和I/O设备之间 C．I/O端口和I/O端口之间  D．通用寄存器和I/O端口之间</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P1329] 下列选项中，用于设备和设备控制器（I/O 接口）之间互连的接口标准是</w:t>
      </w:r>
    </w:p>
    <w:p>
      <w:pPr>
        <w:rPr>
          <w:rFonts w:hint="eastAsia" w:eastAsia="宋体"/>
          <w:lang w:val="en-US" w:eastAsia="zh-CN"/>
        </w:rPr>
      </w:pPr>
      <w:r>
        <w:rPr>
          <w:rFonts w:hint="eastAsia" w:eastAsia="宋体"/>
          <w:lang w:val="en-US" w:eastAsia="zh-CN"/>
        </w:rPr>
        <w:t>A. PCI  B. USB  C. AGP   D. PCI-Express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P1331] 下列关于外部 I/O 中断的叙述中，正确的是。</w:t>
      </w:r>
    </w:p>
    <w:p>
      <w:pPr>
        <w:rPr>
          <w:rFonts w:hint="eastAsia" w:eastAsia="宋体"/>
          <w:lang w:val="en-US" w:eastAsia="zh-CN"/>
        </w:rPr>
      </w:pPr>
      <w:r>
        <w:rPr>
          <w:rFonts w:hint="eastAsia" w:eastAsia="宋体"/>
          <w:lang w:val="en-US" w:eastAsia="zh-CN"/>
        </w:rPr>
        <w:t>A. 中断控制器按所接收中断请求的先后次序进行中断优先级排队B. CPU 响应中断时，通过执行中断隐指令完成通用寄存器的保护C. CPU 只有在处于中断允许状态时，才能响应外部设备的中断请求D. 有中断请求时， CPU 立即暂停当前指令执行，转去执行中断服务程序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P1333] 下列有关 I/O 接口的叙述中，错误的是 。</w:t>
      </w:r>
    </w:p>
    <w:p>
      <w:pPr>
        <w:rPr>
          <w:rFonts w:hint="eastAsia" w:eastAsia="宋体"/>
          <w:lang w:val="en-US" w:eastAsia="zh-CN"/>
        </w:rPr>
      </w:pPr>
      <w:r>
        <w:rPr>
          <w:rFonts w:hint="eastAsia" w:eastAsia="宋体"/>
          <w:lang w:val="en-US" w:eastAsia="zh-CN"/>
        </w:rPr>
        <w:t>A．状态端口和控制端口可以合用同一个寄存器B．I/O 接口中 CPU 可访问的寄存器称为 I/O 端口C．采用独立编址方式时，I/O 端口地址和主存地址可能相同D．采用统一编址方式时，CPU 不能用访存指令访问 I/O 端口</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[计算机组成原理 P1334] 若某设备中断请求的响应和处理时间为 100ns，每 400ns 发出一次中断请求，中断响应所允许的最长延迟时间为 50ns，则在该设备持续工作过程中，CPU 用于该设备的 I/O时间占整个 CPU 时间的百分比至少是 。</w:t>
      </w:r>
    </w:p>
    <w:p>
      <w:pPr>
        <w:rPr>
          <w:rFonts w:hint="eastAsia" w:eastAsia="宋体"/>
          <w:lang w:val="en-US" w:eastAsia="zh-CN"/>
        </w:rPr>
      </w:pPr>
      <w:r>
        <w:rPr>
          <w:rFonts w:hint="eastAsia" w:eastAsia="宋体"/>
          <w:lang w:val="en-US" w:eastAsia="zh-CN"/>
        </w:rPr>
        <w:t>A．12.5%  B．25% C．37.5%  D．50%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P1419] 能正确表示a和b同时为正或同时为负的逻辑表达式是（  ）。</w:t>
      </w:r>
    </w:p>
    <w:p>
      <w:pPr>
        <w:rPr>
          <w:rFonts w:hint="eastAsia" w:eastAsia="宋体"/>
          <w:lang w:val="en-US" w:eastAsia="zh-CN"/>
        </w:rPr>
      </w:pPr>
      <w:r>
        <w:rPr>
          <w:rFonts w:hint="eastAsia" w:eastAsia="宋体"/>
          <w:lang w:val="en-US" w:eastAsia="zh-CN"/>
        </w:rPr>
        <w:t>A．(a&gt;=0||b&gt;=0)&amp;&amp;(a&lt;0||b&lt;0)             B．(a&gt;=0&amp;&amp;b&gt;=0)&amp;&amp;(a&lt;0&amp;&amp;b&lt;0)C．(a+b&gt;0)&amp;&amp;(a+b&lt;=0)                       D．a*b&gt;0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P1420] 在C语言中，if语句后的一对圆括号中，用以决定分支流程的表达式（  ）。</w:t>
      </w:r>
    </w:p>
    <w:p>
      <w:pPr>
        <w:rPr>
          <w:rFonts w:hint="eastAsia" w:eastAsia="宋体"/>
          <w:lang w:val="en-US" w:eastAsia="zh-CN"/>
        </w:rPr>
      </w:pPr>
      <w:r>
        <w:rPr>
          <w:rFonts w:hint="eastAsia" w:eastAsia="宋体"/>
          <w:lang w:val="en-US" w:eastAsia="zh-CN"/>
        </w:rPr>
        <w:t>A．只能用逻辑表达式                        B．只能用逻辑表达式或关系表达式C．只能用关系表达式                        D．可用任意表达式D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P1424] 若函数的形参为一维数组，则形参数组____不指定大小。</w:t>
      </w:r>
    </w:p>
    <w:p>
      <w:pPr>
        <w:rPr>
          <w:rFonts w:hint="eastAsia" w:eastAsia="宋体"/>
          <w:lang w:val="en-US" w:eastAsia="zh-CN"/>
        </w:rPr>
      </w:pPr>
      <w:r>
        <w:rPr>
          <w:rFonts w:hint="eastAsia" w:eastAsia="宋体"/>
          <w:lang w:val="en-US" w:eastAsia="zh-CN"/>
        </w:rPr>
        <w:t>A、可以B、不可以</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P1426] 判断对错：函数可以返回一个值，也可以什么值也不返回。</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P1428] 判断题：若使用一维数组名作函数参数，则在被调函数中，需要考虑形参数组的大小。</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P1432] 以下关于 return 语句的叙述中正确的是：</w:t>
      </w:r>
    </w:p>
    <w:p>
      <w:pPr>
        <w:rPr>
          <w:rFonts w:hint="eastAsia" w:eastAsia="宋体"/>
          <w:lang w:val="en-US" w:eastAsia="zh-CN"/>
        </w:rPr>
      </w:pPr>
      <w:r>
        <w:rPr>
          <w:rFonts w:hint="eastAsia" w:eastAsia="宋体"/>
          <w:lang w:val="en-US" w:eastAsia="zh-CN"/>
        </w:rPr>
        <w:t>A.一个自定义函数中必须有一条 return 语句</w:t>
      </w:r>
    </w:p>
    <w:p>
      <w:pPr>
        <w:rPr>
          <w:rFonts w:hint="eastAsia" w:eastAsia="宋体"/>
          <w:lang w:val="en-US" w:eastAsia="zh-CN"/>
        </w:rPr>
      </w:pPr>
    </w:p>
    <w:p>
      <w:pPr>
        <w:rPr>
          <w:rFonts w:hint="eastAsia" w:eastAsia="宋体"/>
          <w:lang w:val="en-US" w:eastAsia="zh-CN"/>
        </w:rPr>
      </w:pPr>
      <w:r>
        <w:rPr>
          <w:rFonts w:hint="eastAsia" w:eastAsia="宋体"/>
          <w:lang w:val="en-US" w:eastAsia="zh-CN"/>
        </w:rPr>
        <w:t>B. 一个自定义函数中可以根据不同情况设置多条 return 语句</w:t>
      </w:r>
    </w:p>
    <w:p>
      <w:pPr>
        <w:rPr>
          <w:rFonts w:hint="eastAsia" w:eastAsia="宋体"/>
          <w:lang w:val="en-US" w:eastAsia="zh-CN"/>
        </w:rPr>
      </w:pPr>
    </w:p>
    <w:p>
      <w:pPr>
        <w:rPr>
          <w:rFonts w:hint="eastAsia" w:eastAsia="宋体"/>
          <w:lang w:val="en-US" w:eastAsia="zh-CN"/>
        </w:rPr>
      </w:pPr>
      <w:r>
        <w:rPr>
          <w:rFonts w:hint="eastAsia" w:eastAsia="宋体"/>
          <w:lang w:val="en-US" w:eastAsia="zh-CN"/>
        </w:rPr>
        <w:t>C. 定义成 void类型的函数中可以有带返回值的 return 语句</w:t>
      </w:r>
    </w:p>
    <w:p>
      <w:pPr>
        <w:rPr>
          <w:rFonts w:hint="eastAsia" w:eastAsia="宋体"/>
          <w:lang w:val="en-US" w:eastAsia="zh-CN"/>
        </w:rPr>
      </w:pPr>
    </w:p>
    <w:p>
      <w:pPr>
        <w:rPr>
          <w:rFonts w:hint="eastAsia" w:eastAsia="宋体"/>
          <w:lang w:val="en-US" w:eastAsia="zh-CN"/>
        </w:rPr>
      </w:pPr>
      <w:r>
        <w:rPr>
          <w:rFonts w:hint="eastAsia" w:eastAsia="宋体"/>
          <w:lang w:val="en-US" w:eastAsia="zh-CN"/>
        </w:rPr>
        <w:t>D.没有 return 语句的自定义函数在执行结束时不能返回到调用处</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P1434] 判断题：C 语言字符数组可以存放字符串。</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P1435] 判断题：若函数有返回值，必须通过 return 语句返回。</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P1436] 判断题：C 语言中唯一一个不能被别的函数调用的函数是main函数。</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P1437] 判断题：C语言中，关键字及编译预处理命令用小写字母书写。</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P1438] 判断题：由float x=3e-6,y=3e-6;不能得到x==y的逻辑值为假。</w:t>
      </w:r>
    </w:p>
    <w:p>
      <w:pPr>
        <w:rPr>
          <w:rFonts w:hint="eastAsia" w:eastAsia="宋体"/>
          <w:lang w:val="en-US" w:eastAsia="zh-CN"/>
        </w:rPr>
      </w:pPr>
      <w:r>
        <w:rPr>
          <w:rFonts w:hint="eastAsia" w:eastAsia="宋体"/>
          <w:lang w:val="en-US" w:eastAsia="zh-CN"/>
        </w:rPr>
        <w:t>A、对B、错</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P1439] 以下数值中，不正确的八进制数或十六进制数是( )。</w:t>
      </w:r>
    </w:p>
    <w:p>
      <w:pPr>
        <w:rPr>
          <w:rFonts w:hint="eastAsia" w:eastAsia="宋体"/>
          <w:lang w:val="en-US" w:eastAsia="zh-CN"/>
        </w:rPr>
      </w:pPr>
      <w:r>
        <w:rPr>
          <w:rFonts w:hint="eastAsia" w:eastAsia="宋体"/>
          <w:lang w:val="en-US" w:eastAsia="zh-CN"/>
        </w:rPr>
        <w:t>A:0x16        B:16C:-16          D:0xaaaa</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P1440] 以下只有在使用时才为该类型变量分配内存的存储类说明是（ ）。</w:t>
      </w:r>
    </w:p>
    <w:p>
      <w:pPr>
        <w:rPr>
          <w:rFonts w:hint="eastAsia" w:eastAsia="宋体"/>
          <w:lang w:val="en-US" w:eastAsia="zh-CN"/>
        </w:rPr>
      </w:pPr>
      <w:r>
        <w:rPr>
          <w:rFonts w:hint="eastAsia" w:eastAsia="宋体"/>
          <w:lang w:val="en-US" w:eastAsia="zh-CN"/>
        </w:rPr>
        <w:t>A:auto 和 staticB:auto 和 registerC:register 和 staticD:extern 和 register</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P1441] 下列表达式中，可作为C 合法表达式的是（ ）。</w:t>
      </w:r>
    </w:p>
    <w:p>
      <w:pPr>
        <w:rPr>
          <w:rFonts w:hint="eastAsia" w:eastAsia="宋体"/>
          <w:lang w:val="en-US" w:eastAsia="zh-CN"/>
        </w:rPr>
      </w:pPr>
      <w:r>
        <w:rPr>
          <w:rFonts w:hint="eastAsia" w:eastAsia="宋体"/>
          <w:lang w:val="en-US" w:eastAsia="zh-CN"/>
        </w:rPr>
        <w:t>A:[3,2,1,0]   B:(3,2,1,0)   C:3=2=1=0   D:3/2/1/0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P1445] 若有定义和语句：double x=34213.6894; printf("*%8.2e*\n", x</w:t>
      </w:r>
    </w:p>
    <w:p>
      <w:pPr>
        <w:rPr>
          <w:rFonts w:hint="eastAsia" w:eastAsia="宋体"/>
          <w:lang w:val="en-US" w:eastAsia="zh-CN"/>
        </w:rPr>
      </w:pPr>
      <w:r>
        <w:rPr>
          <w:rFonts w:hint="eastAsia" w:eastAsia="宋体"/>
          <w:lang w:val="en-US" w:eastAsia="zh-CN"/>
        </w:rPr>
        <w:t>A. 输出值为*3.42e+04*    B. 输出值为*3.42e+004*C. 输出值为*34.21e+04*    D. 输出格式符宽域不够，不能输出值</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P1446] void main()  {int a=2,b=5;  printf("a=%%d,b=%%d\n"</w:t>
      </w:r>
    </w:p>
    <w:p>
      <w:pPr>
        <w:rPr>
          <w:rFonts w:hint="eastAsia" w:eastAsia="宋体"/>
          <w:lang w:val="en-US" w:eastAsia="zh-CN"/>
        </w:rPr>
      </w:pPr>
      <w:r>
        <w:rPr>
          <w:rFonts w:hint="eastAsia" w:eastAsia="宋体"/>
          <w:lang w:val="en-US" w:eastAsia="zh-CN"/>
        </w:rPr>
        <w:t>A. a=%2，b=%5   B. a=2，b=5   C. a=%%d，b=%%d D. a=%d，b=%d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P1447] 下面的叙述中，错误的是：</w:t>
      </w:r>
    </w:p>
    <w:p>
      <w:pPr>
        <w:rPr>
          <w:rFonts w:hint="eastAsia" w:eastAsia="宋体"/>
          <w:lang w:val="en-US" w:eastAsia="zh-CN"/>
        </w:rPr>
      </w:pPr>
      <w:r>
        <w:rPr>
          <w:rFonts w:hint="eastAsia" w:eastAsia="宋体"/>
          <w:lang w:val="en-US" w:eastAsia="zh-CN"/>
        </w:rPr>
        <w:t>A.#include命令可以包含扩展命名为“.c”的文件B.#include“test\\test.h”是一个正确的文件包含命令C.#include&lt;…&gt;中可以包含路径D.使用#include&lt;…&gt;比#include“…”节约编译时间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P1450] 在C语言中，以下代码执行之后，*p的值为（）</w:t>
      </w:r>
    </w:p>
    <w:p>
      <w:pPr>
        <w:rPr>
          <w:rFonts w:hint="eastAsia" w:eastAsia="宋体"/>
          <w:lang w:val="en-US" w:eastAsia="zh-CN"/>
        </w:rPr>
      </w:pPr>
      <w:r>
        <w:rPr>
          <w:rFonts w:hint="eastAsia" w:eastAsia="宋体"/>
          <w:lang w:val="en-US" w:eastAsia="zh-CN"/>
        </w:rPr>
        <w:t>A、3    B、4    C、5    D、以上都不是</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P1451] 若执行下面的程序时从键盘上输入3和4，则输出是：</w:t>
      </w:r>
    </w:p>
    <w:p>
      <w:pPr>
        <w:rPr>
          <w:rFonts w:hint="eastAsia" w:eastAsia="宋体"/>
          <w:lang w:val="en-US" w:eastAsia="zh-CN"/>
        </w:rPr>
      </w:pPr>
      <w:r>
        <w:rPr>
          <w:rFonts w:hint="eastAsia" w:eastAsia="宋体"/>
          <w:lang w:val="en-US" w:eastAsia="zh-CN"/>
        </w:rPr>
        <w:t>A、14    B、16    C、18    D、20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P1452] 若有声明”int x=5,y=1;”，则表达式x&lt;y?x++:y++的结果是：</w:t>
      </w:r>
    </w:p>
    <w:p>
      <w:pPr>
        <w:rPr>
          <w:rFonts w:hint="eastAsia" w:eastAsia="宋体"/>
          <w:lang w:val="en-US" w:eastAsia="zh-CN"/>
        </w:rPr>
      </w:pPr>
      <w:r>
        <w:rPr>
          <w:rFonts w:hint="eastAsia" w:eastAsia="宋体"/>
          <w:lang w:val="en-US" w:eastAsia="zh-CN"/>
        </w:rPr>
        <w:t>A、1B、2C、3D、4</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P1453] 下面程序的输出是（）</w:t>
      </w:r>
    </w:p>
    <w:p>
      <w:pPr>
        <w:rPr>
          <w:rFonts w:hint="eastAsia" w:eastAsia="宋体"/>
          <w:lang w:val="en-US" w:eastAsia="zh-CN"/>
        </w:rPr>
      </w:pPr>
      <w:r>
        <w:rPr>
          <w:rFonts w:hint="eastAsia" w:eastAsia="宋体"/>
          <w:lang w:val="en-US" w:eastAsia="zh-CN"/>
        </w:rPr>
        <w:t>A.2500    B.2501</w:t>
      </w:r>
    </w:p>
    <w:p>
      <w:pPr>
        <w:rPr>
          <w:rFonts w:hint="eastAsia" w:eastAsia="宋体"/>
          <w:lang w:val="en-US" w:eastAsia="zh-CN"/>
        </w:rPr>
      </w:pPr>
    </w:p>
    <w:p>
      <w:pPr>
        <w:rPr>
          <w:rFonts w:hint="eastAsia" w:eastAsia="宋体"/>
          <w:lang w:val="en-US" w:eastAsia="zh-CN"/>
        </w:rPr>
      </w:pPr>
      <w:r>
        <w:rPr>
          <w:rFonts w:hint="eastAsia" w:eastAsia="宋体"/>
          <w:lang w:val="en-US" w:eastAsia="zh-CN"/>
        </w:rPr>
        <w:t>C.2550    D.2551</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P1454] 对下面变量声明描述正确的有（）</w:t>
      </w:r>
    </w:p>
    <w:p>
      <w:pPr>
        <w:rPr>
          <w:rFonts w:hint="eastAsia" w:eastAsia="宋体"/>
          <w:lang w:val="en-US" w:eastAsia="zh-CN"/>
        </w:rPr>
      </w:pPr>
      <w:r>
        <w:rPr>
          <w:rFonts w:hint="eastAsia" w:eastAsia="宋体"/>
          <w:lang w:val="en-US" w:eastAsia="zh-CN"/>
        </w:rPr>
        <w:t>A. int *p[4];指针数组，每个元素均为指向整型数据的指针</w:t>
      </w:r>
    </w:p>
    <w:p>
      <w:pPr>
        <w:rPr>
          <w:rFonts w:hint="eastAsia" w:eastAsia="宋体"/>
          <w:lang w:val="en-US" w:eastAsia="zh-CN"/>
        </w:rPr>
      </w:pPr>
    </w:p>
    <w:p>
      <w:pPr>
        <w:rPr>
          <w:rFonts w:hint="eastAsia" w:eastAsia="宋体"/>
          <w:lang w:val="en-US" w:eastAsia="zh-CN"/>
        </w:rPr>
      </w:pPr>
      <w:r>
        <w:rPr>
          <w:rFonts w:hint="eastAsia" w:eastAsia="宋体"/>
          <w:lang w:val="en-US" w:eastAsia="zh-CN"/>
        </w:rPr>
        <w:t>B. int (*)p[4];p为指向一维数组的指针，这个一维数组有n个整型数据</w:t>
      </w:r>
    </w:p>
    <w:p>
      <w:pPr>
        <w:rPr>
          <w:rFonts w:hint="eastAsia" w:eastAsia="宋体"/>
          <w:lang w:val="en-US" w:eastAsia="zh-CN"/>
        </w:rPr>
      </w:pPr>
    </w:p>
    <w:p>
      <w:pPr>
        <w:rPr>
          <w:rFonts w:hint="eastAsia" w:eastAsia="宋体"/>
          <w:lang w:val="en-US" w:eastAsia="zh-CN"/>
        </w:rPr>
      </w:pPr>
      <w:r>
        <w:rPr>
          <w:rFonts w:hint="eastAsia" w:eastAsia="宋体"/>
          <w:lang w:val="en-US" w:eastAsia="zh-CN"/>
        </w:rPr>
        <w:t>C. int *p();函数带回指针，指针指向返回的值</w:t>
      </w:r>
    </w:p>
    <w:p>
      <w:pPr>
        <w:rPr>
          <w:rFonts w:hint="eastAsia" w:eastAsia="宋体"/>
          <w:lang w:val="en-US" w:eastAsia="zh-CN"/>
        </w:rPr>
      </w:pPr>
    </w:p>
    <w:p>
      <w:pPr>
        <w:rPr>
          <w:rFonts w:hint="eastAsia" w:eastAsia="宋体"/>
          <w:lang w:val="en-US" w:eastAsia="zh-CN"/>
        </w:rPr>
      </w:pPr>
      <w:r>
        <w:rPr>
          <w:rFonts w:hint="eastAsia" w:eastAsia="宋体"/>
          <w:lang w:val="en-US" w:eastAsia="zh-CN"/>
        </w:rPr>
        <w:t>D. int (*)p();&amp;mdash;-p为指向函数的指针</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P1455] 设函数fun和实参数组的说明形式为：</w:t>
      </w:r>
    </w:p>
    <w:p>
      <w:pPr>
        <w:rPr>
          <w:rFonts w:hint="eastAsia" w:eastAsia="宋体"/>
          <w:lang w:val="en-US" w:eastAsia="zh-CN"/>
        </w:rPr>
      </w:pPr>
      <w:r>
        <w:rPr>
          <w:rFonts w:hint="eastAsia" w:eastAsia="宋体"/>
          <w:lang w:val="en-US" w:eastAsia="zh-CN"/>
        </w:rPr>
        <w:t>A. fun("abc", a[]);</w:t>
      </w:r>
    </w:p>
    <w:p>
      <w:pPr>
        <w:rPr>
          <w:rFonts w:hint="eastAsia" w:eastAsia="宋体"/>
          <w:lang w:val="en-US" w:eastAsia="zh-CN"/>
        </w:rPr>
      </w:pPr>
    </w:p>
    <w:p>
      <w:pPr>
        <w:rPr>
          <w:rFonts w:hint="eastAsia" w:eastAsia="宋体"/>
          <w:lang w:val="en-US" w:eastAsia="zh-CN"/>
        </w:rPr>
      </w:pPr>
      <w:r>
        <w:rPr>
          <w:rFonts w:hint="eastAsia" w:eastAsia="宋体"/>
          <w:lang w:val="en-US" w:eastAsia="zh-CN"/>
        </w:rPr>
        <w:t>B. t=fun('D', A);</w:t>
      </w:r>
    </w:p>
    <w:p>
      <w:pPr>
        <w:rPr>
          <w:rFonts w:hint="eastAsia" w:eastAsia="宋体"/>
          <w:lang w:val="en-US" w:eastAsia="zh-CN"/>
        </w:rPr>
      </w:pPr>
    </w:p>
    <w:p>
      <w:pPr>
        <w:rPr>
          <w:rFonts w:hint="eastAsia" w:eastAsia="宋体"/>
          <w:lang w:val="en-US" w:eastAsia="zh-CN"/>
        </w:rPr>
      </w:pPr>
      <w:r>
        <w:rPr>
          <w:rFonts w:hint="eastAsia" w:eastAsia="宋体"/>
          <w:lang w:val="en-US" w:eastAsia="zh-CN"/>
        </w:rPr>
        <w:t>C. fun('65', 2.8);</w:t>
      </w:r>
    </w:p>
    <w:p>
      <w:pPr>
        <w:rPr>
          <w:rFonts w:hint="eastAsia" w:eastAsia="宋体"/>
          <w:lang w:val="en-US" w:eastAsia="zh-CN"/>
        </w:rPr>
      </w:pPr>
    </w:p>
    <w:p>
      <w:pPr>
        <w:rPr>
          <w:rFonts w:hint="eastAsia" w:eastAsia="宋体"/>
          <w:lang w:val="en-US" w:eastAsia="zh-CN"/>
        </w:rPr>
      </w:pPr>
      <w:r>
        <w:rPr>
          <w:rFonts w:hint="eastAsia" w:eastAsia="宋体"/>
          <w:lang w:val="en-US" w:eastAsia="zh-CN"/>
        </w:rPr>
        <w:t>D. fun(32, a);</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P1457] 下列代码，循环了多少次</w:t>
      </w:r>
    </w:p>
    <w:p>
      <w:pPr>
        <w:rPr>
          <w:rFonts w:hint="eastAsia" w:eastAsia="宋体"/>
          <w:lang w:val="en-US" w:eastAsia="zh-CN"/>
        </w:rPr>
      </w:pPr>
      <w:r>
        <w:rPr>
          <w:rFonts w:hint="eastAsia" w:eastAsia="宋体"/>
          <w:lang w:val="en-US" w:eastAsia="zh-CN"/>
        </w:rPr>
        <w:t>A. 10    B. 11    C. 12    D. 20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P1459] 关于内存管理，以下有误的是（）</w:t>
      </w:r>
    </w:p>
    <w:p>
      <w:pPr>
        <w:rPr>
          <w:rFonts w:hint="eastAsia" w:eastAsia="宋体"/>
          <w:lang w:val="en-US" w:eastAsia="zh-CN"/>
        </w:rPr>
      </w:pPr>
      <w:r>
        <w:rPr>
          <w:rFonts w:hint="eastAsia" w:eastAsia="宋体"/>
          <w:lang w:val="en-US" w:eastAsia="zh-CN"/>
        </w:rPr>
        <w:t>A. malloc在分配内存空间大小的时候是以字节为单位。</w:t>
      </w:r>
    </w:p>
    <w:p>
      <w:pPr>
        <w:rPr>
          <w:rFonts w:hint="eastAsia" w:eastAsia="宋体"/>
          <w:lang w:val="en-US" w:eastAsia="zh-CN"/>
        </w:rPr>
      </w:pPr>
    </w:p>
    <w:p>
      <w:pPr>
        <w:rPr>
          <w:rFonts w:hint="eastAsia" w:eastAsia="宋体"/>
          <w:lang w:val="en-US" w:eastAsia="zh-CN"/>
        </w:rPr>
      </w:pPr>
      <w:r>
        <w:rPr>
          <w:rFonts w:hint="eastAsia" w:eastAsia="宋体"/>
          <w:lang w:val="en-US" w:eastAsia="zh-CN"/>
        </w:rPr>
        <w:t>B. 如果原有空间地址后面还有足够的空闲空间用来分配，则将先前空间释放，然后以先前地址为开始地址按newSize大小重新分配</w:t>
      </w:r>
    </w:p>
    <w:p>
      <w:pPr>
        <w:rPr>
          <w:rFonts w:hint="eastAsia" w:eastAsia="宋体"/>
          <w:lang w:val="en-US" w:eastAsia="zh-CN"/>
        </w:rPr>
      </w:pPr>
    </w:p>
    <w:p>
      <w:pPr>
        <w:rPr>
          <w:rFonts w:hint="eastAsia" w:eastAsia="宋体"/>
          <w:lang w:val="en-US" w:eastAsia="zh-CN"/>
        </w:rPr>
      </w:pPr>
      <w:r>
        <w:rPr>
          <w:rFonts w:hint="eastAsia" w:eastAsia="宋体"/>
          <w:lang w:val="en-US" w:eastAsia="zh-CN"/>
        </w:rPr>
        <w:t>C. 如果原有空间地址后面没有足够的空闲空间用来分配，那么从堆中另外找一块newsize大小的内存，并把先前内存空间中的数据复制 到新的的newSize大小的空间中，然后将之前空间释放</w:t>
      </w:r>
    </w:p>
    <w:p>
      <w:pPr>
        <w:rPr>
          <w:rFonts w:hint="eastAsia" w:eastAsia="宋体"/>
          <w:lang w:val="en-US" w:eastAsia="zh-CN"/>
        </w:rPr>
      </w:pPr>
    </w:p>
    <w:p>
      <w:pPr>
        <w:rPr>
          <w:rFonts w:hint="eastAsia" w:eastAsia="宋体"/>
          <w:lang w:val="en-US" w:eastAsia="zh-CN"/>
        </w:rPr>
      </w:pPr>
      <w:r>
        <w:rPr>
          <w:rFonts w:hint="eastAsia" w:eastAsia="宋体"/>
          <w:lang w:val="en-US" w:eastAsia="zh-CN"/>
        </w:rPr>
        <w:t>D. free函数的作用是释放内存，内存释放是标记删除，会修改当前空间的所属状态，并且会清除空间内容</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P1460] X定义如下，若存在则a.y[1]的值可能为（）</w:t>
      </w:r>
    </w:p>
    <w:p>
      <w:pPr>
        <w:rPr>
          <w:rFonts w:hint="eastAsia" w:eastAsia="宋体"/>
          <w:lang w:val="en-US" w:eastAsia="zh-CN"/>
        </w:rPr>
      </w:pPr>
      <w:r>
        <w:rPr>
          <w:rFonts w:hint="eastAsia" w:eastAsia="宋体"/>
          <w:lang w:val="en-US" w:eastAsia="zh-CN"/>
        </w:rPr>
        <w:t>A. 11  22B. 22  33    C. 33  44D. 11  44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P1461] 在C语言中，关于静态变量的说法，正确的是（）</w:t>
      </w:r>
    </w:p>
    <w:p>
      <w:pPr>
        <w:rPr>
          <w:rFonts w:hint="eastAsia" w:eastAsia="宋体"/>
          <w:lang w:val="en-US" w:eastAsia="zh-CN"/>
        </w:rPr>
      </w:pPr>
      <w:r>
        <w:rPr>
          <w:rFonts w:hint="eastAsia" w:eastAsia="宋体"/>
          <w:lang w:val="en-US" w:eastAsia="zh-CN"/>
        </w:rPr>
        <w:t>A. 静态变量和常量的作用相同</w:t>
      </w:r>
    </w:p>
    <w:p>
      <w:pPr>
        <w:rPr>
          <w:rFonts w:hint="eastAsia" w:eastAsia="宋体"/>
          <w:lang w:val="en-US" w:eastAsia="zh-CN"/>
        </w:rPr>
      </w:pPr>
    </w:p>
    <w:p>
      <w:pPr>
        <w:rPr>
          <w:rFonts w:hint="eastAsia" w:eastAsia="宋体"/>
          <w:lang w:val="en-US" w:eastAsia="zh-CN"/>
        </w:rPr>
      </w:pPr>
      <w:r>
        <w:rPr>
          <w:rFonts w:hint="eastAsia" w:eastAsia="宋体"/>
          <w:lang w:val="en-US" w:eastAsia="zh-CN"/>
        </w:rPr>
        <w:t>B. 函数中的静态变量,在函数(非主函数)退出后不被释放</w:t>
      </w:r>
    </w:p>
    <w:p>
      <w:pPr>
        <w:rPr>
          <w:rFonts w:hint="eastAsia" w:eastAsia="宋体"/>
          <w:lang w:val="en-US" w:eastAsia="zh-CN"/>
        </w:rPr>
      </w:pPr>
    </w:p>
    <w:p>
      <w:pPr>
        <w:rPr>
          <w:rFonts w:hint="eastAsia" w:eastAsia="宋体"/>
          <w:lang w:val="en-US" w:eastAsia="zh-CN"/>
        </w:rPr>
      </w:pPr>
      <w:r>
        <w:rPr>
          <w:rFonts w:hint="eastAsia" w:eastAsia="宋体"/>
          <w:lang w:val="en-US" w:eastAsia="zh-CN"/>
        </w:rPr>
        <w:t>C. 静态变量只可以赋值一次,赋值后则不能改变</w:t>
      </w:r>
    </w:p>
    <w:p>
      <w:pPr>
        <w:rPr>
          <w:rFonts w:hint="eastAsia" w:eastAsia="宋体"/>
          <w:lang w:val="en-US" w:eastAsia="zh-CN"/>
        </w:rPr>
      </w:pPr>
    </w:p>
    <w:p>
      <w:pPr>
        <w:rPr>
          <w:rFonts w:hint="eastAsia" w:eastAsia="宋体"/>
          <w:lang w:val="en-US" w:eastAsia="zh-CN"/>
        </w:rPr>
      </w:pPr>
      <w:r>
        <w:rPr>
          <w:rFonts w:hint="eastAsia" w:eastAsia="宋体"/>
          <w:lang w:val="en-US" w:eastAsia="zh-CN"/>
        </w:rPr>
        <w:t>D. 静态全局变量的作用域为一个程序的所有源文件</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P1462] 在32位机器上sizeof的大小是（）</w:t>
      </w:r>
    </w:p>
    <w:p>
      <w:pPr>
        <w:rPr>
          <w:rFonts w:hint="eastAsia" w:eastAsia="宋体"/>
          <w:lang w:val="en-US" w:eastAsia="zh-CN"/>
        </w:rPr>
      </w:pPr>
      <w:r>
        <w:rPr>
          <w:rFonts w:hint="eastAsia" w:eastAsia="宋体"/>
          <w:lang w:val="en-US" w:eastAsia="zh-CN"/>
        </w:rPr>
        <w:t>A. 16    B. 24    C. 13    D. 15</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P1463] 对于下面语句说法正确的是（）</w:t>
      </w:r>
    </w:p>
    <w:p>
      <w:pPr>
        <w:rPr>
          <w:rFonts w:hint="eastAsia" w:eastAsia="宋体"/>
          <w:lang w:val="en-US" w:eastAsia="zh-CN"/>
        </w:rPr>
      </w:pPr>
      <w:r>
        <w:rPr>
          <w:rFonts w:hint="eastAsia" w:eastAsia="宋体"/>
          <w:lang w:val="en-US" w:eastAsia="zh-CN"/>
        </w:rPr>
        <w:t>A. p1出错    B. p2出错    C. p3出错    D. p4出错</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P1464] 则能输出a[1][2]的值的语句是（）</w:t>
      </w:r>
    </w:p>
    <w:p>
      <w:pPr>
        <w:rPr>
          <w:rFonts w:hint="eastAsia" w:eastAsia="宋体"/>
          <w:lang w:val="en-US" w:eastAsia="zh-CN"/>
        </w:rPr>
      </w:pPr>
      <w:r>
        <w:rPr>
          <w:rFonts w:hint="eastAsia" w:eastAsia="宋体"/>
          <w:lang w:val="en-US" w:eastAsia="zh-CN"/>
        </w:rPr>
        <w:t>A. printf("%d", *(*(a+1)+2));</w:t>
      </w:r>
    </w:p>
    <w:p>
      <w:pPr>
        <w:rPr>
          <w:rFonts w:hint="eastAsia" w:eastAsia="宋体"/>
          <w:lang w:val="en-US" w:eastAsia="zh-CN"/>
        </w:rPr>
      </w:pPr>
    </w:p>
    <w:p>
      <w:pPr>
        <w:rPr>
          <w:rFonts w:hint="eastAsia" w:eastAsia="宋体"/>
          <w:lang w:val="en-US" w:eastAsia="zh-CN"/>
        </w:rPr>
      </w:pPr>
      <w:r>
        <w:rPr>
          <w:rFonts w:hint="eastAsia" w:eastAsia="宋体"/>
          <w:lang w:val="en-US" w:eastAsia="zh-CN"/>
        </w:rPr>
        <w:t>B. printf("%d", p[1][2]);</w:t>
      </w:r>
    </w:p>
    <w:p>
      <w:pPr>
        <w:rPr>
          <w:rFonts w:hint="eastAsia" w:eastAsia="宋体"/>
          <w:lang w:val="en-US" w:eastAsia="zh-CN"/>
        </w:rPr>
      </w:pPr>
    </w:p>
    <w:p>
      <w:pPr>
        <w:rPr>
          <w:rFonts w:hint="eastAsia" w:eastAsia="宋体"/>
          <w:lang w:val="en-US" w:eastAsia="zh-CN"/>
        </w:rPr>
      </w:pPr>
      <w:r>
        <w:rPr>
          <w:rFonts w:hint="eastAsia" w:eastAsia="宋体"/>
          <w:lang w:val="en-US" w:eastAsia="zh-CN"/>
        </w:rPr>
        <w:t>C. printf("%d", *(q+5));</w:t>
      </w:r>
    </w:p>
    <w:p>
      <w:pPr>
        <w:rPr>
          <w:rFonts w:hint="eastAsia" w:eastAsia="宋体"/>
          <w:lang w:val="en-US" w:eastAsia="zh-CN"/>
        </w:rPr>
      </w:pPr>
    </w:p>
    <w:p>
      <w:pPr>
        <w:rPr>
          <w:rFonts w:hint="eastAsia" w:eastAsia="宋体"/>
          <w:lang w:val="en-US" w:eastAsia="zh-CN"/>
        </w:rPr>
      </w:pPr>
      <w:r>
        <w:rPr>
          <w:rFonts w:hint="eastAsia" w:eastAsia="宋体"/>
          <w:lang w:val="en-US" w:eastAsia="zh-CN"/>
        </w:rPr>
        <w:t>D. printf("%d", q[1][2]);</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P1465] 要使a的低四位翻转，需要进行操作是（）</w:t>
      </w:r>
    </w:p>
    <w:p>
      <w:pPr>
        <w:rPr>
          <w:rFonts w:hint="eastAsia" w:eastAsia="宋体"/>
          <w:lang w:val="en-US" w:eastAsia="zh-CN"/>
        </w:rPr>
      </w:pPr>
      <w:r>
        <w:rPr>
          <w:rFonts w:hint="eastAsia" w:eastAsia="宋体"/>
          <w:lang w:val="en-US" w:eastAsia="zh-CN"/>
        </w:rPr>
        <w:t>A. a|0xF    B. a&amp;0xF    C. a^0xF    D. ~a</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P1466] char是有符号还是无符号类型（）</w:t>
      </w:r>
    </w:p>
    <w:p>
      <w:pPr>
        <w:rPr>
          <w:rFonts w:hint="eastAsia" w:eastAsia="宋体"/>
          <w:lang w:val="en-US" w:eastAsia="zh-CN"/>
        </w:rPr>
      </w:pPr>
      <w:r>
        <w:rPr>
          <w:rFonts w:hint="eastAsia" w:eastAsia="宋体"/>
          <w:lang w:val="en-US" w:eastAsia="zh-CN"/>
        </w:rPr>
        <w:t>A. 有符号</w:t>
      </w:r>
    </w:p>
    <w:p>
      <w:pPr>
        <w:rPr>
          <w:rFonts w:hint="eastAsia" w:eastAsia="宋体"/>
          <w:lang w:val="en-US" w:eastAsia="zh-CN"/>
        </w:rPr>
      </w:pPr>
    </w:p>
    <w:p>
      <w:pPr>
        <w:rPr>
          <w:rFonts w:hint="eastAsia" w:eastAsia="宋体"/>
          <w:lang w:val="en-US" w:eastAsia="zh-CN"/>
        </w:rPr>
      </w:pPr>
      <w:r>
        <w:rPr>
          <w:rFonts w:hint="eastAsia" w:eastAsia="宋体"/>
          <w:lang w:val="en-US" w:eastAsia="zh-CN"/>
        </w:rPr>
        <w:t>B. 无符号</w:t>
      </w:r>
    </w:p>
    <w:p>
      <w:pPr>
        <w:rPr>
          <w:rFonts w:hint="eastAsia" w:eastAsia="宋体"/>
          <w:lang w:val="en-US" w:eastAsia="zh-CN"/>
        </w:rPr>
      </w:pPr>
    </w:p>
    <w:p>
      <w:pPr>
        <w:rPr>
          <w:rFonts w:hint="eastAsia" w:eastAsia="宋体"/>
          <w:lang w:val="en-US" w:eastAsia="zh-CN"/>
        </w:rPr>
      </w:pPr>
      <w:r>
        <w:rPr>
          <w:rFonts w:hint="eastAsia" w:eastAsia="宋体"/>
          <w:lang w:val="en-US" w:eastAsia="zh-CN"/>
        </w:rPr>
        <w:t>C. 取决于具体实现C</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P1467] 对于指针运算，下面说法错误的是（）</w:t>
      </w:r>
    </w:p>
    <w:p>
      <w:pPr>
        <w:rPr>
          <w:rFonts w:hint="eastAsia" w:eastAsia="宋体"/>
          <w:lang w:val="en-US" w:eastAsia="zh-CN"/>
        </w:rPr>
      </w:pPr>
      <w:r>
        <w:rPr>
          <w:rFonts w:hint="eastAsia" w:eastAsia="宋体"/>
          <w:lang w:val="en-US" w:eastAsia="zh-CN"/>
        </w:rPr>
        <w:t>A. 可以用一个空指针赋值给某个指针变量B. 两个指针可以进行加法运算C. 如果一个指针指向数组元素，指针可以加上一个整数D. 如果一个指针指向数组元素，该指针可以执行自增自减运算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P1468] C语言中，设a=3,b=4,执行语句“printf("%d,%d",(a,b),(b,a))；”的输</w:t>
      </w:r>
    </w:p>
    <w:p>
      <w:pPr>
        <w:rPr>
          <w:rFonts w:hint="eastAsia" w:eastAsia="宋体"/>
          <w:lang w:val="en-US" w:eastAsia="zh-CN"/>
        </w:rPr>
      </w:pPr>
      <w:r>
        <w:rPr>
          <w:rFonts w:hint="eastAsia" w:eastAsia="宋体"/>
          <w:lang w:val="en-US" w:eastAsia="zh-CN"/>
        </w:rPr>
        <w:t>C语言中，设a=3,b=4,执行语句“printf("%d,%d",(a,b),(b,a))；”的输出结果是（）</w:t>
      </w:r>
    </w:p>
    <w:p>
      <w:pPr>
        <w:rPr>
          <w:rFonts w:hint="eastAsia" w:eastAsia="宋体"/>
          <w:lang w:val="en-US" w:eastAsia="zh-CN"/>
        </w:rPr>
      </w:pPr>
      <w:r>
        <w:rPr>
          <w:rFonts w:hint="eastAsia" w:eastAsia="宋体"/>
          <w:lang w:val="en-US" w:eastAsia="zh-CN"/>
        </w:rPr>
        <w:t>A. 3,4</w:t>
      </w:r>
    </w:p>
    <w:p>
      <w:pPr>
        <w:rPr>
          <w:rFonts w:hint="eastAsia" w:eastAsia="宋体"/>
          <w:lang w:val="en-US" w:eastAsia="zh-CN"/>
        </w:rPr>
      </w:pPr>
    </w:p>
    <w:p>
      <w:pPr>
        <w:rPr>
          <w:rFonts w:hint="eastAsia" w:eastAsia="宋体"/>
          <w:lang w:val="en-US" w:eastAsia="zh-CN"/>
        </w:rPr>
      </w:pPr>
      <w:r>
        <w:rPr>
          <w:rFonts w:hint="eastAsia" w:eastAsia="宋体"/>
          <w:lang w:val="en-US" w:eastAsia="zh-CN"/>
        </w:rPr>
        <w:t>B. (3,4),(4,3）</w:t>
      </w:r>
    </w:p>
    <w:p>
      <w:pPr>
        <w:rPr>
          <w:rFonts w:hint="eastAsia" w:eastAsia="宋体"/>
          <w:lang w:val="en-US" w:eastAsia="zh-CN"/>
        </w:rPr>
      </w:pPr>
    </w:p>
    <w:p>
      <w:pPr>
        <w:rPr>
          <w:rFonts w:hint="eastAsia" w:eastAsia="宋体"/>
          <w:lang w:val="en-US" w:eastAsia="zh-CN"/>
        </w:rPr>
      </w:pPr>
      <w:r>
        <w:rPr>
          <w:rFonts w:hint="eastAsia" w:eastAsia="宋体"/>
          <w:lang w:val="en-US" w:eastAsia="zh-CN"/>
        </w:rPr>
        <w:t>C. 4,3</w:t>
      </w:r>
    </w:p>
    <w:p>
      <w:pPr>
        <w:rPr>
          <w:rFonts w:hint="eastAsia" w:eastAsia="宋体"/>
          <w:lang w:val="en-US" w:eastAsia="zh-CN"/>
        </w:rPr>
      </w:pPr>
    </w:p>
    <w:p>
      <w:pPr>
        <w:rPr>
          <w:rFonts w:hint="eastAsia" w:eastAsia="宋体"/>
          <w:lang w:val="en-US" w:eastAsia="zh-CN"/>
        </w:rPr>
      </w:pPr>
      <w:r>
        <w:rPr>
          <w:rFonts w:hint="eastAsia" w:eastAsia="宋体"/>
          <w:lang w:val="en-US" w:eastAsia="zh-CN"/>
        </w:rPr>
        <w:t>D. 不确定</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P1469] 执行下面程序段后， x 的值是（ ）</w:t>
      </w:r>
    </w:p>
    <w:p>
      <w:pPr>
        <w:rPr>
          <w:rFonts w:hint="eastAsia" w:eastAsia="宋体"/>
          <w:lang w:val="en-US" w:eastAsia="zh-CN"/>
        </w:rPr>
      </w:pPr>
      <w:r>
        <w:rPr>
          <w:rFonts w:hint="eastAsia" w:eastAsia="宋体"/>
          <w:lang w:val="en-US" w:eastAsia="zh-CN"/>
        </w:rPr>
        <w:t>A. true    B. false    C. 0    D. 1</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P1470] 逻辑表达式 (x&gt;0 || y==5) 的相反表达式为（ ）</w:t>
      </w:r>
    </w:p>
    <w:p>
      <w:pPr>
        <w:rPr>
          <w:rFonts w:hint="eastAsia" w:eastAsia="宋体"/>
          <w:lang w:val="en-US" w:eastAsia="zh-CN"/>
        </w:rPr>
      </w:pPr>
      <w:r>
        <w:rPr>
          <w:rFonts w:hint="eastAsia" w:eastAsia="宋体"/>
          <w:lang w:val="en-US" w:eastAsia="zh-CN"/>
        </w:rPr>
        <w:t>A. x&lt;=0 || y!=5</w:t>
      </w:r>
    </w:p>
    <w:p>
      <w:pPr>
        <w:rPr>
          <w:rFonts w:hint="eastAsia" w:eastAsia="宋体"/>
          <w:lang w:val="en-US" w:eastAsia="zh-CN"/>
        </w:rPr>
      </w:pPr>
    </w:p>
    <w:p>
      <w:pPr>
        <w:rPr>
          <w:rFonts w:hint="eastAsia" w:eastAsia="宋体"/>
          <w:lang w:val="en-US" w:eastAsia="zh-CN"/>
        </w:rPr>
      </w:pPr>
      <w:r>
        <w:rPr>
          <w:rFonts w:hint="eastAsia" w:eastAsia="宋体"/>
          <w:lang w:val="en-US" w:eastAsia="zh-CN"/>
        </w:rPr>
        <w:t>B. x&lt;=0 &amp;&amp; y!=5</w:t>
      </w:r>
    </w:p>
    <w:p>
      <w:pPr>
        <w:rPr>
          <w:rFonts w:hint="eastAsia" w:eastAsia="宋体"/>
          <w:lang w:val="en-US" w:eastAsia="zh-CN"/>
        </w:rPr>
      </w:pPr>
    </w:p>
    <w:p>
      <w:pPr>
        <w:rPr>
          <w:rFonts w:hint="eastAsia" w:eastAsia="宋体"/>
          <w:lang w:val="en-US" w:eastAsia="zh-CN"/>
        </w:rPr>
      </w:pPr>
      <w:r>
        <w:rPr>
          <w:rFonts w:hint="eastAsia" w:eastAsia="宋体"/>
          <w:lang w:val="en-US" w:eastAsia="zh-CN"/>
        </w:rPr>
        <w:t>C. x&gt;0 || y!=5</w:t>
      </w:r>
    </w:p>
    <w:p>
      <w:pPr>
        <w:rPr>
          <w:rFonts w:hint="eastAsia" w:eastAsia="宋体"/>
          <w:lang w:val="en-US" w:eastAsia="zh-CN"/>
        </w:rPr>
      </w:pPr>
    </w:p>
    <w:p>
      <w:pPr>
        <w:rPr>
          <w:rFonts w:hint="eastAsia" w:eastAsia="宋体"/>
          <w:lang w:val="en-US" w:eastAsia="zh-CN"/>
        </w:rPr>
      </w:pPr>
      <w:r>
        <w:rPr>
          <w:rFonts w:hint="eastAsia" w:eastAsia="宋体"/>
          <w:lang w:val="en-US" w:eastAsia="zh-CN"/>
        </w:rPr>
        <w:t>D. x&gt;0 &amp;&amp; y==5</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P1471] 程序完成后x的值是（）</w:t>
      </w:r>
    </w:p>
    <w:p>
      <w:pPr>
        <w:rPr>
          <w:rFonts w:hint="eastAsia" w:eastAsia="宋体"/>
          <w:lang w:val="en-US" w:eastAsia="zh-CN"/>
        </w:rPr>
      </w:pPr>
      <w:r>
        <w:rPr>
          <w:rFonts w:hint="eastAsia" w:eastAsia="宋体"/>
          <w:lang w:val="en-US" w:eastAsia="zh-CN"/>
        </w:rPr>
        <w:t>A. 2    B. 随机值    C. 都不是    D. 15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P1472] 以下 scanf 函数调用选项中， 错误 的是（）</w:t>
      </w:r>
    </w:p>
    <w:p>
      <w:pPr>
        <w:rPr>
          <w:rFonts w:hint="eastAsia" w:eastAsia="宋体"/>
          <w:lang w:val="en-US" w:eastAsia="zh-CN"/>
        </w:rPr>
      </w:pPr>
      <w:r>
        <w:rPr>
          <w:rFonts w:hint="eastAsia" w:eastAsia="宋体"/>
          <w:lang w:val="en-US" w:eastAsia="zh-CN"/>
        </w:rPr>
        <w:t>A. scanf("%s",a[0].name);B. scanf("%d", &amp;pa[0].age);C. scanf("%d",&amp;(pa-&gt;age));D. scanf("%d", pa-&gt;age);</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P1474] 结构化程序设计由三种基本结构组成，下面哪个不属于这三种基本结构之一（）</w:t>
      </w:r>
    </w:p>
    <w:p>
      <w:pPr>
        <w:rPr>
          <w:rFonts w:hint="eastAsia" w:eastAsia="宋体"/>
          <w:lang w:val="en-US" w:eastAsia="zh-CN"/>
        </w:rPr>
      </w:pPr>
      <w:r>
        <w:rPr>
          <w:rFonts w:hint="eastAsia" w:eastAsia="宋体"/>
          <w:lang w:val="en-US" w:eastAsia="zh-CN"/>
        </w:rPr>
        <w:t>A. 顺序结构    B. 环形结构C. 选择结构    D. 循环结构</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P1475] 以下逗号表达式的值为（）(x=4*5, x*5), x+25</w:t>
      </w:r>
    </w:p>
    <w:p>
      <w:pPr>
        <w:rPr>
          <w:rFonts w:hint="eastAsia" w:eastAsia="宋体"/>
          <w:lang w:val="en-US" w:eastAsia="zh-CN"/>
        </w:rPr>
      </w:pPr>
      <w:r>
        <w:rPr>
          <w:rFonts w:hint="eastAsia" w:eastAsia="宋体"/>
          <w:lang w:val="en-US" w:eastAsia="zh-CN"/>
        </w:rPr>
        <w:t>A. 25    B. 20    C. 100    D. 45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P1478] 32位系统，函数void Func(char str[100]){}中sizeof(str)的大小为</w:t>
      </w:r>
    </w:p>
    <w:p>
      <w:pPr>
        <w:rPr>
          <w:rFonts w:hint="eastAsia" w:eastAsia="宋体"/>
          <w:lang w:val="en-US" w:eastAsia="zh-CN"/>
        </w:rPr>
      </w:pPr>
      <w:r>
        <w:rPr>
          <w:rFonts w:hint="eastAsia" w:eastAsia="宋体"/>
          <w:lang w:val="en-US" w:eastAsia="zh-CN"/>
        </w:rPr>
        <w:t>A. 4    B. 6    C. 8    D. 100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P1479] 上面的C程序段的输出为（）</w:t>
      </w:r>
    </w:p>
    <w:p>
      <w:pPr>
        <w:rPr>
          <w:rFonts w:hint="eastAsia" w:eastAsia="宋体"/>
          <w:lang w:val="en-US" w:eastAsia="zh-CN"/>
        </w:rPr>
      </w:pPr>
      <w:r>
        <w:rPr>
          <w:rFonts w:hint="eastAsia" w:eastAsia="宋体"/>
          <w:lang w:val="en-US" w:eastAsia="zh-CN"/>
        </w:rPr>
        <w:t>上面的C程序段的输出为（）A. 4,4    B. 4,0C. 8,4    D. 8,0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P1480] 有以下程序 程序运行后的输出结果是（ ）</w:t>
      </w:r>
    </w:p>
    <w:p>
      <w:pPr>
        <w:rPr>
          <w:rFonts w:hint="eastAsia" w:eastAsia="宋体"/>
          <w:lang w:val="en-US" w:eastAsia="zh-CN"/>
        </w:rPr>
      </w:pPr>
      <w:r>
        <w:rPr>
          <w:rFonts w:hint="eastAsia" w:eastAsia="宋体"/>
          <w:lang w:val="en-US" w:eastAsia="zh-CN"/>
        </w:rPr>
        <w:t>A. 0    B. -12    C. -20    D. 10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P1481] 设x为int型变量，则执行以下语句段后，x的值为（）</w:t>
      </w:r>
    </w:p>
    <w:p>
      <w:pPr>
        <w:rPr>
          <w:rFonts w:hint="eastAsia" w:eastAsia="宋体"/>
          <w:lang w:val="en-US" w:eastAsia="zh-CN"/>
        </w:rPr>
      </w:pPr>
      <w:r>
        <w:rPr>
          <w:rFonts w:hint="eastAsia" w:eastAsia="宋体"/>
          <w:lang w:val="en-US" w:eastAsia="zh-CN"/>
        </w:rPr>
        <w:t>A. 30    B. 20C. 40    D. 10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P1482] 使文件指针重新定位到文件读写的首地址的函数是（）</w:t>
      </w:r>
    </w:p>
    <w:p>
      <w:pPr>
        <w:rPr>
          <w:rFonts w:hint="eastAsia" w:eastAsia="宋体"/>
          <w:lang w:val="en-US" w:eastAsia="zh-CN"/>
        </w:rPr>
      </w:pPr>
      <w:r>
        <w:rPr>
          <w:rFonts w:hint="eastAsia" w:eastAsia="宋体"/>
          <w:lang w:val="en-US" w:eastAsia="zh-CN"/>
        </w:rPr>
        <w:t>A. ftell( )    B. fseek( )C. rewind ()    D. ferror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P1483] 如果有int a=5，b=3，在执行 !a&amp;&amp;b++; 后a和b的值分别是（）</w:t>
      </w:r>
    </w:p>
    <w:p>
      <w:pPr>
        <w:rPr>
          <w:rFonts w:hint="eastAsia" w:eastAsia="宋体"/>
          <w:lang w:val="en-US" w:eastAsia="zh-CN"/>
        </w:rPr>
      </w:pPr>
      <w:r>
        <w:rPr>
          <w:rFonts w:hint="eastAsia" w:eastAsia="宋体"/>
          <w:lang w:val="en-US" w:eastAsia="zh-CN"/>
        </w:rPr>
        <w:t>A. 5,3    B. 0,1C. 0,3    D. 5,4</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P1484] *p++ 自增 p 还是 p 所指向的变量?</w:t>
      </w:r>
    </w:p>
    <w:p>
      <w:pPr>
        <w:rPr>
          <w:rFonts w:hint="eastAsia" w:eastAsia="宋体"/>
          <w:lang w:val="en-US" w:eastAsia="zh-CN"/>
        </w:rPr>
      </w:pPr>
      <w:r>
        <w:rPr>
          <w:rFonts w:hint="eastAsia" w:eastAsia="宋体"/>
          <w:lang w:val="en-US" w:eastAsia="zh-CN"/>
        </w:rPr>
        <w:t>A. 自增 pB. 自增 p 所指向的变量C. 和机器相关</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P1486] 要调用数学处理函数时，在#include命令行中应包含（）</w:t>
      </w:r>
    </w:p>
    <w:p>
      <w:pPr>
        <w:rPr>
          <w:rFonts w:hint="eastAsia" w:eastAsia="宋体"/>
          <w:lang w:val="en-US" w:eastAsia="zh-CN"/>
        </w:rPr>
      </w:pPr>
      <w:r>
        <w:rPr>
          <w:rFonts w:hint="eastAsia" w:eastAsia="宋体"/>
          <w:lang w:val="en-US" w:eastAsia="zh-CN"/>
        </w:rPr>
        <w:t>A. "stdio.h"    B. "string.h"C. "math.h"    D. "ctype.h"</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P1487] 对if语句中表达式的类型，下面正确的描述是（）</w:t>
      </w:r>
    </w:p>
    <w:p>
      <w:pPr>
        <w:rPr>
          <w:rFonts w:hint="eastAsia" w:eastAsia="宋体"/>
          <w:lang w:val="en-US" w:eastAsia="zh-CN"/>
        </w:rPr>
      </w:pPr>
      <w:r>
        <w:rPr>
          <w:rFonts w:hint="eastAsia" w:eastAsia="宋体"/>
          <w:lang w:val="en-US" w:eastAsia="zh-CN"/>
        </w:rPr>
        <w:t>A. 必须是关系表达式B. 必须是关系表达式或逻辑表达式C. 必须是关系表达式或算术表达式D. 可以是任意表达式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P1489] 在32位平台上 请问s的起始地址下面说法正确的是（）</w:t>
      </w:r>
    </w:p>
    <w:p>
      <w:pPr>
        <w:rPr>
          <w:rFonts w:hint="eastAsia" w:eastAsia="宋体"/>
          <w:lang w:val="en-US" w:eastAsia="zh-CN"/>
        </w:rPr>
      </w:pPr>
      <w:r>
        <w:rPr>
          <w:rFonts w:hint="eastAsia" w:eastAsia="宋体"/>
          <w:lang w:val="en-US" w:eastAsia="zh-CN"/>
        </w:rPr>
        <w:t>A. 单字节对齐    B. 双子节对齐C. 四字节对齐    D. 说法都不对</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P1491] 下面表达式不能访问二维数组b的第i行第j列元素的是（）</w:t>
      </w:r>
    </w:p>
    <w:p>
      <w:pPr>
        <w:rPr>
          <w:rFonts w:hint="eastAsia" w:eastAsia="宋体"/>
          <w:lang w:val="en-US" w:eastAsia="zh-CN"/>
        </w:rPr>
      </w:pPr>
      <w:r>
        <w:rPr>
          <w:rFonts w:hint="eastAsia" w:eastAsia="宋体"/>
          <w:lang w:val="en-US" w:eastAsia="zh-CN"/>
        </w:rPr>
        <w:t>A. b[i][j]    B. *(b[i]+j)C. *(*b+i)+j    D. (*(b+i))[j]</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P1492] 上面语句的值分别是（） </w:t>
      </w:r>
    </w:p>
    <w:p>
      <w:pPr>
        <w:rPr>
          <w:rFonts w:hint="eastAsia" w:eastAsia="宋体"/>
          <w:lang w:val="en-US" w:eastAsia="zh-CN"/>
        </w:rPr>
      </w:pPr>
      <w:r>
        <w:rPr>
          <w:rFonts w:hint="eastAsia" w:eastAsia="宋体"/>
          <w:lang w:val="en-US" w:eastAsia="zh-CN"/>
        </w:rPr>
        <w:t>A. 5,5    B. 5,6C. 6,6    D. 6,5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P1493] 已知x=43，ch='A’,y=0；则表达式(x&gt;=y&amp;&amp;ch&lt;’B’&amp;&amp;!y)的值是（）</w:t>
      </w:r>
    </w:p>
    <w:p>
      <w:pPr>
        <w:rPr>
          <w:rFonts w:hint="eastAsia" w:eastAsia="宋体"/>
          <w:lang w:val="en-US" w:eastAsia="zh-CN"/>
        </w:rPr>
      </w:pPr>
      <w:r>
        <w:rPr>
          <w:rFonts w:hint="eastAsia" w:eastAsia="宋体"/>
          <w:lang w:val="en-US" w:eastAsia="zh-CN"/>
        </w:rPr>
        <w:t>已知x=43，ch='A’,y=0；则表达式(x&gt;=y&amp;&amp;ch&lt;’B’&amp;&amp;!y)的值是（）</w:t>
      </w:r>
    </w:p>
    <w:p>
      <w:pPr>
        <w:rPr>
          <w:rFonts w:hint="eastAsia" w:eastAsia="宋体"/>
          <w:lang w:val="en-US" w:eastAsia="zh-CN"/>
        </w:rPr>
      </w:pPr>
      <w:r>
        <w:rPr>
          <w:rFonts w:hint="eastAsia" w:eastAsia="宋体"/>
          <w:lang w:val="en-US" w:eastAsia="zh-CN"/>
        </w:rPr>
        <w:t>A. 0    B. 语法错C. 1    D. "假"</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P1494] 字符型常量在内存中存放的是（ ） </w:t>
      </w:r>
    </w:p>
    <w:p>
      <w:pPr>
        <w:rPr>
          <w:rFonts w:hint="eastAsia" w:eastAsia="宋体"/>
          <w:lang w:val="en-US" w:eastAsia="zh-CN"/>
        </w:rPr>
      </w:pPr>
      <w:r>
        <w:rPr>
          <w:rFonts w:hint="eastAsia" w:eastAsia="宋体"/>
          <w:lang w:val="en-US" w:eastAsia="zh-CN"/>
        </w:rPr>
        <w:t>A. ASCII码</w:t>
      </w:r>
    </w:p>
    <w:p>
      <w:pPr>
        <w:rPr>
          <w:rFonts w:hint="eastAsia" w:eastAsia="宋体"/>
          <w:lang w:val="en-US" w:eastAsia="zh-CN"/>
        </w:rPr>
      </w:pPr>
    </w:p>
    <w:p>
      <w:pPr>
        <w:rPr>
          <w:rFonts w:hint="eastAsia" w:eastAsia="宋体"/>
          <w:lang w:val="en-US" w:eastAsia="zh-CN"/>
        </w:rPr>
      </w:pPr>
      <w:r>
        <w:rPr>
          <w:rFonts w:hint="eastAsia" w:eastAsia="宋体"/>
          <w:lang w:val="en-US" w:eastAsia="zh-CN"/>
        </w:rPr>
        <w:t>B. BCD码</w:t>
      </w:r>
    </w:p>
    <w:p>
      <w:pPr>
        <w:rPr>
          <w:rFonts w:hint="eastAsia" w:eastAsia="宋体"/>
          <w:lang w:val="en-US" w:eastAsia="zh-CN"/>
        </w:rPr>
      </w:pPr>
    </w:p>
    <w:p>
      <w:pPr>
        <w:rPr>
          <w:rFonts w:hint="eastAsia" w:eastAsia="宋体"/>
          <w:lang w:val="en-US" w:eastAsia="zh-CN"/>
        </w:rPr>
      </w:pPr>
      <w:r>
        <w:rPr>
          <w:rFonts w:hint="eastAsia" w:eastAsia="宋体"/>
          <w:lang w:val="en-US" w:eastAsia="zh-CN"/>
        </w:rPr>
        <w:t>C. 内部码</w:t>
      </w:r>
    </w:p>
    <w:p>
      <w:pPr>
        <w:rPr>
          <w:rFonts w:hint="eastAsia" w:eastAsia="宋体"/>
          <w:lang w:val="en-US" w:eastAsia="zh-CN"/>
        </w:rPr>
      </w:pPr>
    </w:p>
    <w:p>
      <w:pPr>
        <w:rPr>
          <w:rFonts w:hint="eastAsia" w:eastAsia="宋体"/>
          <w:lang w:val="en-US" w:eastAsia="zh-CN"/>
        </w:rPr>
      </w:pPr>
      <w:r>
        <w:rPr>
          <w:rFonts w:hint="eastAsia" w:eastAsia="宋体"/>
          <w:lang w:val="en-US" w:eastAsia="zh-CN"/>
        </w:rPr>
        <w:t>D. 十进制码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P1495] 假定所有变量均已正确定义，则下列程序段运行后 x 的值是（）</w:t>
      </w:r>
    </w:p>
    <w:p>
      <w:pPr>
        <w:rPr>
          <w:rFonts w:hint="eastAsia" w:eastAsia="宋体"/>
          <w:lang w:val="en-US" w:eastAsia="zh-CN"/>
        </w:rPr>
      </w:pPr>
      <w:r>
        <w:rPr>
          <w:rFonts w:hint="eastAsia" w:eastAsia="宋体"/>
          <w:lang w:val="en-US" w:eastAsia="zh-CN"/>
        </w:rPr>
        <w:t>A. 3    B. 35C. 34    D. 4</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P1496] 设已有定义：char*st="how are you”;，下列程序段中正确的是（）</w:t>
      </w:r>
    </w:p>
    <w:p>
      <w:pPr>
        <w:rPr>
          <w:rFonts w:hint="eastAsia" w:eastAsia="宋体"/>
          <w:lang w:val="en-US" w:eastAsia="zh-CN"/>
        </w:rPr>
      </w:pPr>
      <w:r>
        <w:rPr>
          <w:rFonts w:hint="eastAsia" w:eastAsia="宋体"/>
          <w:lang w:val="en-US" w:eastAsia="zh-CN"/>
        </w:rPr>
        <w:t>A. char a[11],*p;strcpy(p=a+1,&amp;st[4])；B. char a[11];strcpy(++a,st);C. char a[11];strcpy(a,st)；D. char a[ ],*p;strcpy(p=a[1],st+2);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P1498] char是1字节，int是4字节，若按4字节对齐，那么sizeof（rec）等于（）</w:t>
      </w:r>
    </w:p>
    <w:p>
      <w:pPr>
        <w:rPr>
          <w:rFonts w:hint="eastAsia" w:eastAsia="宋体"/>
          <w:lang w:val="en-US" w:eastAsia="zh-CN"/>
        </w:rPr>
      </w:pPr>
      <w:r>
        <w:rPr>
          <w:rFonts w:hint="eastAsia" w:eastAsia="宋体"/>
          <w:lang w:val="en-US" w:eastAsia="zh-CN"/>
        </w:rPr>
        <w:t>A. 15    B. 16    C. 18    D. 20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P1499] 在C语言中，顺序存储长度为3的字符串，需要占用（）个字节。</w:t>
      </w:r>
    </w:p>
    <w:p>
      <w:pPr>
        <w:rPr>
          <w:rFonts w:hint="eastAsia" w:eastAsia="宋体"/>
          <w:lang w:val="en-US" w:eastAsia="zh-CN"/>
        </w:rPr>
      </w:pPr>
      <w:r>
        <w:rPr>
          <w:rFonts w:hint="eastAsia" w:eastAsia="宋体"/>
          <w:lang w:val="en-US" w:eastAsia="zh-CN"/>
        </w:rPr>
        <w:t>A. 3    B. 4    C. 6    D. 12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P1500] 判断题：在程序代码中写的注释太多，会使编译后的程序尺寸变大。</w:t>
      </w:r>
    </w:p>
    <w:p>
      <w:pPr>
        <w:rPr>
          <w:rFonts w:hint="eastAsia" w:eastAsia="宋体"/>
          <w:lang w:val="en-US" w:eastAsia="zh-CN"/>
        </w:rPr>
      </w:pPr>
      <w:r>
        <w:rPr>
          <w:rFonts w:hint="eastAsia" w:eastAsia="宋体"/>
          <w:lang w:val="en-US" w:eastAsia="zh-CN"/>
        </w:rPr>
        <w:t>A、正确</w:t>
      </w:r>
    </w:p>
    <w:p>
      <w:pPr>
        <w:rPr>
          <w:rFonts w:hint="eastAsia" w:eastAsia="宋体"/>
          <w:lang w:val="en-US" w:eastAsia="zh-CN"/>
        </w:rPr>
      </w:pPr>
    </w:p>
    <w:p>
      <w:pPr>
        <w:rPr>
          <w:rFonts w:hint="eastAsia" w:eastAsia="宋体"/>
          <w:lang w:val="en-US" w:eastAsia="zh-CN"/>
        </w:rPr>
      </w:pPr>
      <w:r>
        <w:rPr>
          <w:rFonts w:hint="eastAsia" w:eastAsia="宋体"/>
          <w:lang w:val="en-US" w:eastAsia="zh-CN"/>
        </w:rPr>
        <w:t>B、错误</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P1501] 关于结构类型下面说法错误的是（）  </w:t>
      </w:r>
    </w:p>
    <w:p>
      <w:pPr>
        <w:rPr>
          <w:rFonts w:hint="eastAsia" w:eastAsia="宋体"/>
          <w:lang w:val="en-US" w:eastAsia="zh-CN"/>
        </w:rPr>
      </w:pPr>
      <w:r>
        <w:rPr>
          <w:rFonts w:hint="eastAsia" w:eastAsia="宋体"/>
          <w:lang w:val="en-US" w:eastAsia="zh-CN"/>
        </w:rPr>
        <w:t>A. 结构类型不可作为其成员的类型B. 结构变量的大小就是其各成员的大小之和C. 结构类型可以定义在函数之外D. 结构类型可以定义在函数之中</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P1503] 对定义：描述正确的是（） </w:t>
      </w:r>
    </w:p>
    <w:p>
      <w:pPr>
        <w:rPr>
          <w:rFonts w:hint="eastAsia" w:eastAsia="宋体"/>
          <w:lang w:val="en-US" w:eastAsia="zh-CN"/>
        </w:rPr>
      </w:pPr>
      <w:r>
        <w:rPr>
          <w:rFonts w:hint="eastAsia" w:eastAsia="宋体"/>
          <w:lang w:val="en-US" w:eastAsia="zh-CN"/>
        </w:rPr>
        <w:t>A. 定义了函数的指针f，f所指函数返回指针B. 声明了一个返回值为指针的函数fC. 声明了一个无返回值的函数fD. 定义了函数的指针f，f所指函数无返回值</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P1504] 下列说法正确的是（）</w:t>
      </w:r>
    </w:p>
    <w:p>
      <w:pPr>
        <w:rPr>
          <w:rFonts w:hint="eastAsia" w:eastAsia="宋体"/>
          <w:lang w:val="en-US" w:eastAsia="zh-CN"/>
        </w:rPr>
      </w:pPr>
      <w:r>
        <w:rPr>
          <w:rFonts w:hint="eastAsia" w:eastAsia="宋体"/>
          <w:lang w:val="en-US" w:eastAsia="zh-CN"/>
        </w:rPr>
        <w:t>A. 输出结果为"example"B. 输出结果为"烫烫烫烫"C. 程序编译时出现错误D. 程序运行时出现错误</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P1505] 若有说明：int  a[3][4];则对a数组元素的非法引用是（ ）</w:t>
      </w:r>
    </w:p>
    <w:p>
      <w:pPr>
        <w:rPr>
          <w:rFonts w:hint="eastAsia" w:eastAsia="宋体"/>
          <w:lang w:val="en-US" w:eastAsia="zh-CN"/>
        </w:rPr>
      </w:pPr>
      <w:r>
        <w:rPr>
          <w:rFonts w:hint="eastAsia" w:eastAsia="宋体"/>
          <w:lang w:val="en-US" w:eastAsia="zh-CN"/>
        </w:rPr>
        <w:t>A. a[0][2*1]    B. a[1][3]C. a[4-2][0]    D. a[0][4]D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P1508] 关于指针下列说法正确的是（）  </w:t>
      </w:r>
    </w:p>
    <w:p>
      <w:pPr>
        <w:rPr>
          <w:rFonts w:hint="eastAsia" w:eastAsia="宋体"/>
          <w:lang w:val="en-US" w:eastAsia="zh-CN"/>
        </w:rPr>
      </w:pPr>
      <w:r>
        <w:rPr>
          <w:rFonts w:hint="eastAsia" w:eastAsia="宋体"/>
          <w:lang w:val="en-US" w:eastAsia="zh-CN"/>
        </w:rPr>
        <w:t>A. 任何指针都可以转化为void *B. void *可以转化为任何指针C. 指针的大小为8个字节D. 指针虽然高效、灵活但可能不安全</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P1512] C语言中浮点类型数据不包括哪个部分（）</w:t>
      </w:r>
    </w:p>
    <w:p>
      <w:pPr>
        <w:rPr>
          <w:rFonts w:hint="eastAsia" w:eastAsia="宋体"/>
          <w:lang w:val="en-US" w:eastAsia="zh-CN"/>
        </w:rPr>
      </w:pPr>
      <w:r>
        <w:rPr>
          <w:rFonts w:hint="eastAsia" w:eastAsia="宋体"/>
          <w:lang w:val="en-US" w:eastAsia="zh-CN"/>
        </w:rPr>
        <w:t>A. 符号位    B. 指数位C. 尾数部分    D. 小数D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P1514] 以下定义中，指向数组的指针P的是（）  A. int (*p)[5]  B. int *p[5]</w:t>
      </w:r>
    </w:p>
    <w:p>
      <w:pPr>
        <w:rPr>
          <w:rFonts w:hint="eastAsia" w:eastAsia="宋体"/>
          <w:lang w:val="en-US" w:eastAsia="zh-CN"/>
        </w:rPr>
      </w:pPr>
      <w:r>
        <w:rPr>
          <w:rFonts w:hint="eastAsia" w:eastAsia="宋体"/>
          <w:lang w:val="en-US" w:eastAsia="zh-CN"/>
        </w:rPr>
        <w:t>A. int (*p)[5]B. int *p[5]C. (int*)p[5]D. int *p[]</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P1515] 下面有关for循环的正确描述是（） </w:t>
      </w:r>
    </w:p>
    <w:p>
      <w:pPr>
        <w:rPr>
          <w:rFonts w:hint="eastAsia" w:eastAsia="宋体"/>
          <w:lang w:val="en-US" w:eastAsia="zh-CN"/>
        </w:rPr>
      </w:pPr>
      <w:r>
        <w:rPr>
          <w:rFonts w:hint="eastAsia" w:eastAsia="宋体"/>
          <w:lang w:val="en-US" w:eastAsia="zh-CN"/>
        </w:rPr>
        <w:t>A. for循环只能用于循环次数已经确定的情况B. for循环是先执行循环体语句，后判断表达式C. 在for循环中，不能用break 语句跳出循环体D. for循环的循环体语句中，可以包含多条语句，但必须用花括号括起来</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P1516] 下面代码的输出为（）</w:t>
      </w:r>
    </w:p>
    <w:p>
      <w:pPr>
        <w:rPr>
          <w:rFonts w:hint="eastAsia" w:eastAsia="宋体"/>
          <w:lang w:val="en-US" w:eastAsia="zh-CN"/>
        </w:rPr>
      </w:pPr>
      <w:r>
        <w:rPr>
          <w:rFonts w:hint="eastAsia" w:eastAsia="宋体"/>
          <w:lang w:val="en-US" w:eastAsia="zh-CN"/>
        </w:rPr>
        <w:t>A. sum = 1B. sum = 2C. sum = 3D. 其他几项都不对</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P1517] 假定x=500，下面函数的返回值是 （）</w:t>
      </w:r>
    </w:p>
    <w:p>
      <w:pPr>
        <w:rPr>
          <w:rFonts w:hint="eastAsia" w:eastAsia="宋体"/>
          <w:lang w:val="en-US" w:eastAsia="zh-CN"/>
        </w:rPr>
      </w:pPr>
      <w:r>
        <w:rPr>
          <w:rFonts w:hint="eastAsia" w:eastAsia="宋体"/>
          <w:lang w:val="en-US" w:eastAsia="zh-CN"/>
        </w:rPr>
        <w:t>A. 2    B. 3    C. 5    D. 6</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P1518] 若所用变量都已正确定义，以下选项中，非法的表达式是（） </w:t>
      </w:r>
    </w:p>
    <w:p>
      <w:pPr>
        <w:rPr>
          <w:rFonts w:hint="eastAsia" w:eastAsia="宋体"/>
          <w:lang w:val="en-US" w:eastAsia="zh-CN"/>
        </w:rPr>
      </w:pPr>
      <w:r>
        <w:rPr>
          <w:rFonts w:hint="eastAsia" w:eastAsia="宋体"/>
          <w:lang w:val="en-US" w:eastAsia="zh-CN"/>
        </w:rPr>
        <w:t>A. a!= 4||b==1B. 'a' % 3C. 'a' = 1/3D. 'A' + 32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P1519] 下列关于const和#define定义常量的区别，说法不正确的有（）</w:t>
      </w:r>
    </w:p>
    <w:p>
      <w:pPr>
        <w:rPr>
          <w:rFonts w:hint="eastAsia" w:eastAsia="宋体"/>
          <w:lang w:val="en-US" w:eastAsia="zh-CN"/>
        </w:rPr>
      </w:pPr>
      <w:r>
        <w:rPr>
          <w:rFonts w:hint="eastAsia" w:eastAsia="宋体"/>
          <w:lang w:val="en-US" w:eastAsia="zh-CN"/>
        </w:rPr>
        <w:t>A. define宏是在预处理阶段展开。const常量是编译运行阶段使用B. 宏没有类型，不做任何类型检查，仅仅是展开。const常量有具体的类型，在编译阶段会执行类型检查C. define宏仅仅是展开，有多少地方使用，就展开多少次，不会分配内存。const常量会在内存中分配(可以是堆中也可以是栈中)D. const定义和#define定义的常量在程序运行过程中只有一份拷贝</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[C语言 P1520] 下列函数定义中，有语法错误的是（）  </w:t>
      </w:r>
    </w:p>
    <w:p>
      <w:pPr>
        <w:rPr>
          <w:rFonts w:hint="eastAsia" w:eastAsia="宋体"/>
          <w:lang w:val="en-US" w:eastAsia="zh-CN"/>
        </w:rPr>
      </w:pPr>
      <w:r>
        <w:rPr>
          <w:rFonts w:hint="eastAsia" w:eastAsia="宋体"/>
          <w:lang w:val="en-US" w:eastAsia="zh-CN"/>
        </w:rPr>
        <w:t>A. void fun(int x, int *y){*x *= *y;}B. void fun(int *x, int y){*x += y;}C. int * fun(int *x, int y){return x += y;}D. void fun(int x, int *y){x *= *y;}</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P1521] 下列表达式中，不满足“当x的值为偶数时值为真，为奇数时值为假“的要求。</w:t>
      </w:r>
    </w:p>
    <w:p>
      <w:pPr>
        <w:rPr>
          <w:rFonts w:hint="eastAsia" w:eastAsia="宋体"/>
          <w:lang w:val="en-US" w:eastAsia="zh-CN"/>
        </w:rPr>
      </w:pPr>
      <w:r>
        <w:rPr>
          <w:rFonts w:hint="eastAsia" w:eastAsia="宋体"/>
          <w:lang w:val="en-US" w:eastAsia="zh-CN"/>
        </w:rPr>
        <w:t>A. x%2==0         B. !x%2!=0             C.(x/2*2-x)==0         D.  !(x%2)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P1570] 堆的形状是一棵（）。</w:t>
      </w:r>
    </w:p>
    <w:p>
      <w:pPr>
        <w:rPr>
          <w:rFonts w:hint="eastAsia" w:eastAsia="宋体"/>
          <w:lang w:val="en-US" w:eastAsia="zh-CN"/>
        </w:rPr>
      </w:pPr>
      <w:r>
        <w:rPr>
          <w:rFonts w:hint="eastAsia" w:eastAsia="宋体"/>
          <w:lang w:val="en-US" w:eastAsia="zh-CN"/>
        </w:rPr>
        <w:t>A. 完全二叉树</w:t>
      </w:r>
    </w:p>
    <w:p>
      <w:pPr>
        <w:rPr>
          <w:rFonts w:hint="eastAsia" w:eastAsia="宋体"/>
          <w:lang w:val="en-US" w:eastAsia="zh-CN"/>
        </w:rPr>
      </w:pPr>
    </w:p>
    <w:p>
      <w:pPr>
        <w:rPr>
          <w:rFonts w:hint="eastAsia" w:eastAsia="宋体"/>
          <w:lang w:val="en-US" w:eastAsia="zh-CN"/>
        </w:rPr>
      </w:pPr>
      <w:r>
        <w:rPr>
          <w:rFonts w:hint="eastAsia" w:eastAsia="宋体"/>
          <w:lang w:val="en-US" w:eastAsia="zh-CN"/>
        </w:rPr>
        <w:t>B. 满二叉树</w:t>
      </w:r>
    </w:p>
    <w:p>
      <w:pPr>
        <w:rPr>
          <w:rFonts w:hint="eastAsia" w:eastAsia="宋体"/>
          <w:lang w:val="en-US" w:eastAsia="zh-CN"/>
        </w:rPr>
      </w:pPr>
    </w:p>
    <w:p>
      <w:pPr>
        <w:rPr>
          <w:rFonts w:hint="eastAsia" w:eastAsia="宋体"/>
          <w:lang w:val="en-US" w:eastAsia="zh-CN"/>
        </w:rPr>
      </w:pPr>
      <w:r>
        <w:rPr>
          <w:rFonts w:hint="eastAsia" w:eastAsia="宋体"/>
          <w:lang w:val="en-US" w:eastAsia="zh-CN"/>
        </w:rPr>
        <w:t>C. 二叉排序树</w:t>
      </w:r>
    </w:p>
    <w:p>
      <w:pPr>
        <w:rPr>
          <w:rFonts w:hint="eastAsia" w:eastAsia="宋体"/>
          <w:lang w:val="en-US" w:eastAsia="zh-CN"/>
        </w:rPr>
      </w:pPr>
    </w:p>
    <w:p>
      <w:pPr>
        <w:rPr>
          <w:rFonts w:hint="eastAsia" w:eastAsia="宋体"/>
          <w:lang w:val="en-US" w:eastAsia="zh-CN"/>
        </w:rPr>
      </w:pPr>
      <w:r>
        <w:rPr>
          <w:rFonts w:hint="eastAsia" w:eastAsia="宋体"/>
          <w:lang w:val="en-US" w:eastAsia="zh-CN"/>
        </w:rPr>
        <w:t>D. 平衡二叉树</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P1571] 下列关键字序列为堆的是（）？  </w:t>
      </w:r>
    </w:p>
    <w:p>
      <w:pPr>
        <w:rPr>
          <w:rFonts w:hint="eastAsia" w:eastAsia="宋体"/>
          <w:lang w:val="en-US" w:eastAsia="zh-CN"/>
        </w:rPr>
      </w:pPr>
      <w:r>
        <w:rPr>
          <w:rFonts w:hint="eastAsia" w:eastAsia="宋体"/>
          <w:lang w:val="en-US" w:eastAsia="zh-CN"/>
        </w:rPr>
        <w:t>A.100，60，70，50，32，65B. 60，70，65，50，32，100C. 65，100，70，32，50，60D. 70，65，100，32，50，60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P1572] 最小堆[0,3,2,5,7,4,6,8],在删除堆顶元素0之后，其结果是（）  </w:t>
      </w:r>
    </w:p>
    <w:p>
      <w:pPr>
        <w:rPr>
          <w:rFonts w:hint="eastAsia" w:eastAsia="宋体"/>
          <w:lang w:val="en-US" w:eastAsia="zh-CN"/>
        </w:rPr>
      </w:pPr>
      <w:r>
        <w:rPr>
          <w:rFonts w:hint="eastAsia" w:eastAsia="宋体"/>
          <w:lang w:val="en-US" w:eastAsia="zh-CN"/>
        </w:rPr>
        <w:t>A. [3，2，5，7，4，6，8]B. [2，3，5，7，4，6，8]C. [2，3，4，5，7，8，6]D. [2，3，4，5，6，7，8]</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P1573] 堆排序的时间复杂度是（），堆排序中建堆过程的时间复杂度是（）。 </w:t>
      </w:r>
    </w:p>
    <w:p>
      <w:pPr>
        <w:rPr>
          <w:rFonts w:hint="eastAsia" w:eastAsia="宋体"/>
          <w:lang w:val="en-US" w:eastAsia="zh-CN"/>
        </w:rPr>
      </w:pPr>
      <w:r>
        <w:rPr>
          <w:rFonts w:hint="eastAsia" w:eastAsia="宋体"/>
          <w:lang w:val="en-US" w:eastAsia="zh-CN"/>
        </w:rPr>
        <w:t>A. O(n^2),O(n*log(n))B. O(n),O(n*log(n))C. O(n*log(n)),O(n)D. O(n*log(n)),O(n*log(n))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P1575] 下标从1开始,在含有n个关键字的小根堆(堆顶元素最小)中,关键字最大的记录有可能存储在()位置上</w:t>
      </w:r>
    </w:p>
    <w:p>
      <w:pPr>
        <w:rPr>
          <w:rFonts w:hint="eastAsia" w:eastAsia="宋体"/>
          <w:lang w:val="en-US" w:eastAsia="zh-CN"/>
        </w:rPr>
      </w:pPr>
      <w:r>
        <w:rPr>
          <w:rFonts w:hint="eastAsia" w:eastAsia="宋体"/>
          <w:lang w:val="en-US" w:eastAsia="zh-CN"/>
        </w:rPr>
        <w:t>A. [n/2]B. [n/2]-1C. 1D. [n/2]+2</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P1576] 关于序列(16, 14, 10, 8, 7, 9, 3, 2, 4, 1)的说法下面哪一个正确（）</w:t>
      </w:r>
    </w:p>
    <w:p>
      <w:pPr>
        <w:rPr>
          <w:rFonts w:hint="eastAsia" w:eastAsia="宋体"/>
          <w:lang w:val="en-US" w:eastAsia="zh-CN"/>
        </w:rPr>
      </w:pPr>
      <w:r>
        <w:rPr>
          <w:rFonts w:hint="eastAsia" w:eastAsia="宋体"/>
          <w:lang w:val="en-US" w:eastAsia="zh-CN"/>
        </w:rPr>
        <w:t>A. 大顶堆B. 小顶堆C. 不是堆D. 二叉排序树</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P1577] 已知一个线性表（38，25，74，63，52，48），假定采用散列函数h（key) = key%7 计算散列地址，并散列存储在散列表A[0....6]中，若采用线性探测方法解决冲突，则在该散列表上进行等概率成功查找的平均查找长度为？</w:t>
      </w:r>
    </w:p>
    <w:p>
      <w:pPr>
        <w:rPr>
          <w:rFonts w:hint="eastAsia" w:eastAsia="宋体"/>
          <w:lang w:val="en-US" w:eastAsia="zh-CN"/>
        </w:rPr>
      </w:pPr>
      <w:r>
        <w:rPr>
          <w:rFonts w:hint="eastAsia" w:eastAsia="宋体"/>
          <w:lang w:val="en-US" w:eastAsia="zh-CN"/>
        </w:rPr>
        <w:t>A. 1.5</w:t>
      </w:r>
    </w:p>
    <w:p>
      <w:pPr>
        <w:rPr>
          <w:rFonts w:hint="eastAsia" w:eastAsia="宋体"/>
          <w:lang w:val="en-US" w:eastAsia="zh-CN"/>
        </w:rPr>
      </w:pPr>
    </w:p>
    <w:p>
      <w:pPr>
        <w:rPr>
          <w:rFonts w:hint="eastAsia" w:eastAsia="宋体"/>
          <w:lang w:val="en-US" w:eastAsia="zh-CN"/>
        </w:rPr>
      </w:pPr>
      <w:r>
        <w:rPr>
          <w:rFonts w:hint="eastAsia" w:eastAsia="宋体"/>
          <w:lang w:val="en-US" w:eastAsia="zh-CN"/>
        </w:rPr>
        <w:t>B. 1.7</w:t>
      </w:r>
    </w:p>
    <w:p>
      <w:pPr>
        <w:rPr>
          <w:rFonts w:hint="eastAsia" w:eastAsia="宋体"/>
          <w:lang w:val="en-US" w:eastAsia="zh-CN"/>
        </w:rPr>
      </w:pPr>
    </w:p>
    <w:p>
      <w:pPr>
        <w:rPr>
          <w:rFonts w:hint="eastAsia" w:eastAsia="宋体"/>
          <w:lang w:val="en-US" w:eastAsia="zh-CN"/>
        </w:rPr>
      </w:pPr>
      <w:r>
        <w:rPr>
          <w:rFonts w:hint="eastAsia" w:eastAsia="宋体"/>
          <w:lang w:val="en-US" w:eastAsia="zh-CN"/>
        </w:rPr>
        <w:t>C. 2.0</w:t>
      </w:r>
    </w:p>
    <w:p>
      <w:pPr>
        <w:rPr>
          <w:rFonts w:hint="eastAsia" w:eastAsia="宋体"/>
          <w:lang w:val="en-US" w:eastAsia="zh-CN"/>
        </w:rPr>
      </w:pPr>
    </w:p>
    <w:p>
      <w:pPr>
        <w:rPr>
          <w:rFonts w:hint="eastAsia" w:eastAsia="宋体"/>
          <w:lang w:val="en-US" w:eastAsia="zh-CN"/>
        </w:rPr>
      </w:pPr>
      <w:r>
        <w:rPr>
          <w:rFonts w:hint="eastAsia" w:eastAsia="宋体"/>
          <w:lang w:val="en-US" w:eastAsia="zh-CN"/>
        </w:rPr>
        <w:t>D. 2.3</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P1578] 散列文件使用散列函数将记录的关键字值计算转化为记录的存放地址。由于散列函数不是一对一的关系，所以选择</w:t>
      </w:r>
    </w:p>
    <w:p>
      <w:pPr>
        <w:rPr>
          <w:rFonts w:hint="eastAsia" w:eastAsia="宋体"/>
          <w:lang w:val="en-US" w:eastAsia="zh-CN"/>
        </w:rPr>
      </w:pPr>
      <w:r>
        <w:rPr>
          <w:rFonts w:hint="eastAsia" w:eastAsia="宋体"/>
          <w:lang w:val="en-US" w:eastAsia="zh-CN"/>
        </w:rPr>
        <w:t>A. 散列函数B. 除余法中的质数C. 冲突处理D. 散列函数和冲突处理</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P1579] 设有n个关键字具有相同的Hash函数值，则用线性探测法把这n个关键字映射到Hash表中需要做几次线性探测</w:t>
      </w:r>
    </w:p>
    <w:p>
      <w:pPr>
        <w:rPr>
          <w:rFonts w:hint="eastAsia" w:eastAsia="宋体"/>
          <w:lang w:val="en-US" w:eastAsia="zh-CN"/>
        </w:rPr>
      </w:pPr>
      <w:r>
        <w:rPr>
          <w:rFonts w:hint="eastAsia" w:eastAsia="宋体"/>
          <w:lang w:val="en-US" w:eastAsia="zh-CN"/>
        </w:rPr>
        <w:t>A. n2B. n*(n+1)C. n*(n+1)/2D. n*(n-1)/2</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P1580] 解决hash冲突的方法描述错误的有？</w:t>
      </w:r>
    </w:p>
    <w:p>
      <w:pPr>
        <w:rPr>
          <w:rFonts w:hint="eastAsia" w:eastAsia="宋体"/>
          <w:lang w:val="en-US" w:eastAsia="zh-CN"/>
        </w:rPr>
      </w:pPr>
      <w:r>
        <w:rPr>
          <w:rFonts w:hint="eastAsia" w:eastAsia="宋体"/>
          <w:lang w:val="en-US" w:eastAsia="zh-CN"/>
        </w:rPr>
        <w:t>A. 开放定址法解决冲突的做法是：当冲突发生时，使用某种探查(亦称探测)技术在散列表中形成一个探查(测)序列。沿此序列逐个单元地查找，直到找到给定 的关键字，或者碰到一个开放的地址(即该地址单元为空)为止。B. 拉链法解决冲突的做法是：将所有关键字为同义词的结点链接在同一个单链表中C. 拉链法处理冲突简单，且无堆积现象，即非同义词决不会发生冲突，因此平均查找长度较短D. 当结点规模较大时，开放定址法较为节省空间</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P1581] 下述有关hash冲突时候的解决方法的说法，错误的有？</w:t>
      </w:r>
    </w:p>
    <w:p>
      <w:pPr>
        <w:rPr>
          <w:rFonts w:hint="eastAsia" w:eastAsia="宋体"/>
          <w:lang w:val="en-US" w:eastAsia="zh-CN"/>
        </w:rPr>
      </w:pPr>
      <w:r>
        <w:rPr>
          <w:rFonts w:hint="eastAsia" w:eastAsia="宋体"/>
          <w:lang w:val="en-US" w:eastAsia="zh-CN"/>
        </w:rPr>
        <w:t>A. 通常有两类方法处理冲突：开放定址(Open Addressing)法和拉链(Chaining)法。B. 开放定址更适合于造表前无法确定表长的情况C. 在用拉链法构造的散列表中，删除结点的操作易于实现D. 拉链法的缺点是：指针需要额外的空间，故当结点规模较小时，开放定址法较为节省空间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P1582] 下列关于线性表，二叉平衡树，哈希表存储数据的优劣描述错误的是？</w:t>
      </w:r>
    </w:p>
    <w:p>
      <w:pPr>
        <w:rPr>
          <w:rFonts w:hint="eastAsia" w:eastAsia="宋体"/>
          <w:lang w:val="en-US" w:eastAsia="zh-CN"/>
        </w:rPr>
      </w:pPr>
      <w:r>
        <w:rPr>
          <w:rFonts w:hint="eastAsia" w:eastAsia="宋体"/>
          <w:lang w:val="en-US" w:eastAsia="zh-CN"/>
        </w:rPr>
        <w:t>A. 哈希表是一个在时间和空间上做出权衡的经典例子。如果没有内存限制，那么可以直接将键作为数组的索引。那么所有的查找时间复杂度为O(1)B. 线性表实现相对比较简单C. 平衡二叉树的各项操作的时间复杂度为O(log(n))D. 平衡二叉树的插入节点比较快</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P1583] 下列不属于hash碰撞解决方法的是（）。</w:t>
      </w:r>
    </w:p>
    <w:p>
      <w:pPr>
        <w:rPr>
          <w:rFonts w:hint="eastAsia" w:eastAsia="宋体"/>
          <w:lang w:val="en-US" w:eastAsia="zh-CN"/>
        </w:rPr>
      </w:pPr>
      <w:r>
        <w:rPr>
          <w:rFonts w:hint="eastAsia" w:eastAsia="宋体"/>
          <w:lang w:val="en-US" w:eastAsia="zh-CN"/>
        </w:rPr>
        <w:t>A. 线性探测B. 单旋转法C. 二次探测D. 拉链法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P1584] 假设把整数关键字K Hash到有N个槽的散列表，以下哪些散列函数比较合适（）</w:t>
      </w:r>
    </w:p>
    <w:p>
      <w:pPr>
        <w:rPr>
          <w:rFonts w:hint="eastAsia" w:eastAsia="宋体"/>
          <w:lang w:val="en-US" w:eastAsia="zh-CN"/>
        </w:rPr>
      </w:pPr>
      <w:r>
        <w:rPr>
          <w:rFonts w:hint="eastAsia" w:eastAsia="宋体"/>
          <w:lang w:val="en-US" w:eastAsia="zh-CN"/>
        </w:rPr>
        <w:t>A. H(K)=k/NB. H(k)=k mod NC. H(k)=1D. H(k)=(k+Random(N))mod N，其中Random(N)返回0到N-1的整数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P1585] 以下哪个不属于单向哈希表的特征（假设没有冲突）（）</w:t>
      </w:r>
    </w:p>
    <w:p>
      <w:pPr>
        <w:rPr>
          <w:rFonts w:hint="eastAsia" w:eastAsia="宋体"/>
          <w:lang w:val="en-US" w:eastAsia="zh-CN"/>
        </w:rPr>
      </w:pPr>
      <w:r>
        <w:rPr>
          <w:rFonts w:hint="eastAsia" w:eastAsia="宋体"/>
          <w:lang w:val="en-US" w:eastAsia="zh-CN"/>
        </w:rPr>
        <w:t>A. 它把任意长度的信息转换成固定的长度输出B. 它把固定的信息转换成任意长度信息输出C. 根据特定的哈希值，它可以找到对应的原信息值D. 不同的信息很难产生一样的哈希值</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P1586] 一个含有 n 个顶点和 e 条边的简单无向图， 在其邻接矩阵存储结构中共有（）个零元素。</w:t>
      </w:r>
    </w:p>
    <w:p>
      <w:pPr>
        <w:rPr>
          <w:rFonts w:hint="eastAsia" w:eastAsia="宋体"/>
          <w:lang w:val="en-US" w:eastAsia="zh-CN"/>
        </w:rPr>
      </w:pPr>
      <w:r>
        <w:rPr>
          <w:rFonts w:hint="eastAsia" w:eastAsia="宋体"/>
          <w:lang w:val="en-US" w:eastAsia="zh-CN"/>
        </w:rPr>
        <w:t>A. eB. 2eC. n^2-eD. n^2-2e</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P1587] n 个顶点，m 条边的全连通图，至少去掉几条边才能构成一棵树？</w:t>
      </w:r>
    </w:p>
    <w:p>
      <w:pPr>
        <w:rPr>
          <w:rFonts w:hint="eastAsia" w:eastAsia="宋体"/>
          <w:lang w:val="en-US" w:eastAsia="zh-CN"/>
        </w:rPr>
      </w:pPr>
      <w:r>
        <w:rPr>
          <w:rFonts w:hint="eastAsia" w:eastAsia="宋体"/>
          <w:lang w:val="en-US" w:eastAsia="zh-CN"/>
        </w:rPr>
        <w:t>A. m-nB. m-n+1C. m-n-1D. m-2n</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P1588] 设森林F对应的二叉树为B，它有m个结点，B的根为p，p的右子树结点个数为n，森林F中第一棵树的结点个数是（）</w:t>
      </w:r>
    </w:p>
    <w:p>
      <w:pPr>
        <w:rPr>
          <w:rFonts w:hint="eastAsia" w:eastAsia="宋体"/>
          <w:lang w:val="en-US" w:eastAsia="zh-CN"/>
        </w:rPr>
      </w:pPr>
      <w:r>
        <w:rPr>
          <w:rFonts w:hint="eastAsia" w:eastAsia="宋体"/>
          <w:lang w:val="en-US" w:eastAsia="zh-CN"/>
        </w:rPr>
        <w:t>A. m - nB. m - n - 1C. n + 1D. 条件不足，无法确定</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P1589] 假设我们用d=(a1,a2,….a5)表示无向无自环图G的5个顶点的度数，下面给出的哪组值是可能的</w:t>
      </w:r>
    </w:p>
    <w:p>
      <w:pPr>
        <w:rPr>
          <w:rFonts w:hint="eastAsia" w:eastAsia="宋体"/>
          <w:lang w:val="en-US" w:eastAsia="zh-CN"/>
        </w:rPr>
      </w:pPr>
      <w:r>
        <w:rPr>
          <w:rFonts w:hint="eastAsia" w:eastAsia="宋体"/>
          <w:lang w:val="en-US" w:eastAsia="zh-CN"/>
        </w:rPr>
        <w:t>A. {3,4,4,3,1}B. {4,2,2,1,1}C. {3,3,3,2,2}D. {3,4,3,2,1}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P1592] 下列有关图的遍历说法中，不正确的是</w:t>
      </w:r>
    </w:p>
    <w:p>
      <w:pPr>
        <w:rPr>
          <w:rFonts w:hint="eastAsia" w:eastAsia="宋体"/>
          <w:lang w:val="en-US" w:eastAsia="zh-CN"/>
        </w:rPr>
      </w:pPr>
      <w:r>
        <w:rPr>
          <w:rFonts w:hint="eastAsia" w:eastAsia="宋体"/>
          <w:lang w:val="en-US" w:eastAsia="zh-CN"/>
        </w:rPr>
        <w:t>A. 有向图和无向图都可以进行遍历操作B. 基本遍历算法两种：深度遍历和广度遍历C. 图的遍历必须用递归实现D. 图的遍历算法可以执行在有回路的图中</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P1593] 对于一个具有 n 个顶点的无向图，若采用邻接表表示，则表头向量的大小为_____。</w:t>
      </w:r>
    </w:p>
    <w:p>
      <w:pPr>
        <w:rPr>
          <w:rFonts w:hint="eastAsia" w:eastAsia="宋体"/>
          <w:lang w:val="en-US" w:eastAsia="zh-CN"/>
        </w:rPr>
      </w:pPr>
      <w:r>
        <w:rPr>
          <w:rFonts w:hint="eastAsia" w:eastAsia="宋体"/>
          <w:lang w:val="en-US" w:eastAsia="zh-CN"/>
        </w:rPr>
        <w:t>A. nB. n+1C. n-1D. n+边数</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P1595] 一个具有8个顶点的连通无向图（没有自环），最多有（）条边</w:t>
      </w:r>
    </w:p>
    <w:p>
      <w:pPr>
        <w:rPr>
          <w:rFonts w:hint="eastAsia" w:eastAsia="宋体"/>
          <w:lang w:val="en-US" w:eastAsia="zh-CN"/>
        </w:rPr>
      </w:pPr>
      <w:r>
        <w:rPr>
          <w:rFonts w:hint="eastAsia" w:eastAsia="宋体"/>
          <w:lang w:val="en-US" w:eastAsia="zh-CN"/>
        </w:rPr>
        <w:t>A. 28B. 7C. 26D. 8</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r>
        <w:rPr>
          <w:rFonts w:hint="eastAsia" w:eastAsia="宋体"/>
          <w:lang w:val="en-US" w:eastAsia="zh-CN"/>
        </w:rPr>
        <w:t>[数据结构 P1597] 下面序列哪个不可能是二叉搜索时的后序遍历结果？</w:t>
      </w:r>
    </w:p>
    <w:p>
      <w:pPr>
        <w:rPr>
          <w:rFonts w:hint="eastAsia" w:eastAsia="宋体"/>
          <w:lang w:val="en-US" w:eastAsia="zh-CN"/>
        </w:rPr>
      </w:pPr>
      <w:r>
        <w:rPr>
          <w:rFonts w:hint="eastAsia" w:eastAsia="宋体"/>
          <w:lang w:val="en-US" w:eastAsia="zh-CN"/>
        </w:rPr>
        <w:t>A. 1,2,3,4,5B. 3,5,1,4,2C. 1,2,5,4,3D. 5,4,3,2,1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P1599] 二叉排序树中的最小值在二叉排序树的何处?</w:t>
      </w:r>
    </w:p>
    <w:p>
      <w:pPr>
        <w:rPr>
          <w:rFonts w:hint="eastAsia" w:eastAsia="宋体"/>
          <w:lang w:val="en-US" w:eastAsia="zh-CN"/>
        </w:rPr>
      </w:pPr>
      <w:r>
        <w:rPr>
          <w:rFonts w:hint="eastAsia" w:eastAsia="宋体"/>
          <w:lang w:val="en-US" w:eastAsia="zh-CN"/>
        </w:rPr>
        <w:t>A. 只能在根节点B. 只能在叶子节点C. 可能在叶子节点， 也可能在根节点，也可能在只有右孩子的父节点D. 可以在任何节点</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P1601] 一个二叉树有N个度为2的节点，求叶节点的数目为多少？</w:t>
      </w:r>
    </w:p>
    <w:p>
      <w:pPr>
        <w:rPr>
          <w:rFonts w:hint="eastAsia" w:eastAsia="宋体"/>
          <w:lang w:val="en-US" w:eastAsia="zh-CN"/>
        </w:rPr>
      </w:pPr>
      <w:r>
        <w:rPr>
          <w:rFonts w:hint="eastAsia" w:eastAsia="宋体"/>
          <w:lang w:val="en-US" w:eastAsia="zh-CN"/>
        </w:rPr>
        <w:t>A. N-1B. NC. N+1D. N+2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P1602] 高度为1的平衡二叉树节点为1个，高度为5的最少多少个？</w:t>
      </w:r>
    </w:p>
    <w:p>
      <w:pPr>
        <w:rPr>
          <w:rFonts w:hint="eastAsia" w:eastAsia="宋体"/>
          <w:lang w:val="en-US" w:eastAsia="zh-CN"/>
        </w:rPr>
      </w:pPr>
      <w:r>
        <w:rPr>
          <w:rFonts w:hint="eastAsia" w:eastAsia="宋体"/>
          <w:lang w:val="en-US" w:eastAsia="zh-CN"/>
        </w:rPr>
        <w:t>A. 10B. 11C. 12D. 13</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P1603] 下列关于树的深度优先搜索算法描述错误的是？</w:t>
      </w:r>
    </w:p>
    <w:p>
      <w:pPr>
        <w:rPr>
          <w:rFonts w:hint="eastAsia" w:eastAsia="宋体"/>
          <w:lang w:val="en-US" w:eastAsia="zh-CN"/>
        </w:rPr>
      </w:pPr>
      <w:r>
        <w:rPr>
          <w:rFonts w:hint="eastAsia" w:eastAsia="宋体"/>
          <w:lang w:val="en-US" w:eastAsia="zh-CN"/>
        </w:rPr>
        <w:t>A. 按照某种条件往前试探搜索，如果前进中遭到失败，则退回头另选通路继续搜索，直到找到条件的目标为止。B. 先访问该节点所有的子节点，遍历完毕后选取它未访问过的子节点重复上述过程，直到找到条件的目标为止。C. 假设树的顶点数为V，则算法的空间复杂度为O(V)D. 深度优先算法非常适合使用递归来实现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P1604] 下列关于树的广度优先搜索算法描述错误的是?</w:t>
      </w:r>
    </w:p>
    <w:p>
      <w:pPr>
        <w:rPr>
          <w:rFonts w:hint="eastAsia" w:eastAsia="宋体"/>
          <w:lang w:val="en-US" w:eastAsia="zh-CN"/>
        </w:rPr>
      </w:pPr>
      <w:r>
        <w:rPr>
          <w:rFonts w:hint="eastAsia" w:eastAsia="宋体"/>
          <w:lang w:val="en-US" w:eastAsia="zh-CN"/>
        </w:rPr>
        <w:t>A. 从根节点开始，沿着树的广度遍历树的节点。如果所有节点均被访问，则算法中止B. 常采用先进后出的栈来实现算法C. 空间的复杂度为O(V+E)，因为所有节点都必须被储存，其中V是节点的数量，E是边的数量D. 时间复杂度为O(V+E)，因为必须寻找所有到可能节点的所有路径，其中V是节点的数量，E是边的数量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P1605] 一棵哈夫曼树有4个叶子，则它的结点总数为多少？</w:t>
      </w:r>
    </w:p>
    <w:p>
      <w:pPr>
        <w:rPr>
          <w:rFonts w:hint="eastAsia" w:eastAsia="宋体"/>
          <w:lang w:val="en-US" w:eastAsia="zh-CN"/>
        </w:rPr>
      </w:pPr>
      <w:r>
        <w:rPr>
          <w:rFonts w:hint="eastAsia" w:eastAsia="宋体"/>
          <w:lang w:val="en-US" w:eastAsia="zh-CN"/>
        </w:rPr>
        <w:t>A. 5B. 6C. 7D. 8</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P1606] 已知某二叉树的后序遍历序列是dabec，中序遍历序列是deabc，它的前序遍历序列是什么？</w:t>
      </w:r>
    </w:p>
    <w:p>
      <w:pPr>
        <w:rPr>
          <w:rFonts w:hint="eastAsia" w:eastAsia="宋体"/>
          <w:lang w:val="en-US" w:eastAsia="zh-CN"/>
        </w:rPr>
      </w:pPr>
      <w:r>
        <w:rPr>
          <w:rFonts w:hint="eastAsia" w:eastAsia="宋体"/>
          <w:lang w:val="en-US" w:eastAsia="zh-CN"/>
        </w:rPr>
        <w:t>A. cedbaB. cedabC. ecdbaD. 不能推测出</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P1607] 在深度为5的满二叉树中，结点的个数为多少个？</w:t>
      </w:r>
    </w:p>
    <w:p>
      <w:pPr>
        <w:rPr>
          <w:rFonts w:hint="eastAsia" w:eastAsia="宋体"/>
          <w:lang w:val="en-US" w:eastAsia="zh-CN"/>
        </w:rPr>
      </w:pPr>
      <w:r>
        <w:rPr>
          <w:rFonts w:hint="eastAsia" w:eastAsia="宋体"/>
          <w:lang w:val="en-US" w:eastAsia="zh-CN"/>
        </w:rPr>
        <w:t>A. 30</w:t>
      </w:r>
    </w:p>
    <w:p>
      <w:pPr>
        <w:rPr>
          <w:rFonts w:hint="eastAsia" w:eastAsia="宋体"/>
          <w:lang w:val="en-US" w:eastAsia="zh-CN"/>
        </w:rPr>
      </w:pPr>
    </w:p>
    <w:p>
      <w:pPr>
        <w:rPr>
          <w:rFonts w:hint="eastAsia" w:eastAsia="宋体"/>
          <w:lang w:val="en-US" w:eastAsia="zh-CN"/>
        </w:rPr>
      </w:pPr>
      <w:r>
        <w:rPr>
          <w:rFonts w:hint="eastAsia" w:eastAsia="宋体"/>
          <w:lang w:val="en-US" w:eastAsia="zh-CN"/>
        </w:rPr>
        <w:t>B. 31</w:t>
      </w:r>
    </w:p>
    <w:p>
      <w:pPr>
        <w:rPr>
          <w:rFonts w:hint="eastAsia" w:eastAsia="宋体"/>
          <w:lang w:val="en-US" w:eastAsia="zh-CN"/>
        </w:rPr>
      </w:pPr>
    </w:p>
    <w:p>
      <w:pPr>
        <w:rPr>
          <w:rFonts w:hint="eastAsia" w:eastAsia="宋体"/>
          <w:lang w:val="en-US" w:eastAsia="zh-CN"/>
        </w:rPr>
      </w:pPr>
      <w:r>
        <w:rPr>
          <w:rFonts w:hint="eastAsia" w:eastAsia="宋体"/>
          <w:lang w:val="en-US" w:eastAsia="zh-CN"/>
        </w:rPr>
        <w:t>C. 32</w:t>
      </w:r>
    </w:p>
    <w:p>
      <w:pPr>
        <w:rPr>
          <w:rFonts w:hint="eastAsia" w:eastAsia="宋体"/>
          <w:lang w:val="en-US" w:eastAsia="zh-CN"/>
        </w:rPr>
      </w:pPr>
    </w:p>
    <w:p>
      <w:pPr>
        <w:rPr>
          <w:rFonts w:hint="eastAsia" w:eastAsia="宋体"/>
          <w:lang w:val="en-US" w:eastAsia="zh-CN"/>
        </w:rPr>
      </w:pPr>
      <w:r>
        <w:rPr>
          <w:rFonts w:hint="eastAsia" w:eastAsia="宋体"/>
          <w:lang w:val="en-US" w:eastAsia="zh-CN"/>
        </w:rPr>
        <w:t>D. 33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P1609] 一棵二叉树有10个度为1的结点，7个度为2的结点，则该二叉树共有个多少个结点？</w:t>
      </w:r>
    </w:p>
    <w:p>
      <w:pPr>
        <w:rPr>
          <w:rFonts w:hint="eastAsia" w:eastAsia="宋体"/>
          <w:lang w:val="en-US" w:eastAsia="zh-CN"/>
        </w:rPr>
      </w:pPr>
      <w:r>
        <w:rPr>
          <w:rFonts w:hint="eastAsia" w:eastAsia="宋体"/>
          <w:lang w:val="en-US" w:eastAsia="zh-CN"/>
        </w:rPr>
        <w:t>A. 24B. 17C. 25D. 31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P1610] 下列关于线性表，二叉平衡树，哈希表存储数据的优劣描述错误的是？</w:t>
      </w:r>
    </w:p>
    <w:p>
      <w:pPr>
        <w:rPr>
          <w:rFonts w:hint="eastAsia" w:eastAsia="宋体"/>
          <w:lang w:val="en-US" w:eastAsia="zh-CN"/>
        </w:rPr>
      </w:pPr>
      <w:r>
        <w:rPr>
          <w:rFonts w:hint="eastAsia" w:eastAsia="宋体"/>
          <w:lang w:val="en-US" w:eastAsia="zh-CN"/>
        </w:rPr>
        <w:t>A. 哈希表是一个在时间和空间上做出权衡的经典例子。如果没有内存限制，那么可以直接将键作为数组的索引。那么所有的查找时间复杂度为O(1)B. 线性表实现相对比较简单C. 平衡二叉树的各项操作的时间复杂度为O(log(n))D. 平衡二叉树的插入节点比较快</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P1611] 一颗完全二叉树第六层有8个叶结点（根为第一层），则结点个数最多有（）个。</w:t>
      </w:r>
    </w:p>
    <w:p>
      <w:pPr>
        <w:rPr>
          <w:rFonts w:hint="eastAsia" w:eastAsia="宋体"/>
          <w:lang w:val="en-US" w:eastAsia="zh-CN"/>
        </w:rPr>
      </w:pPr>
      <w:r>
        <w:rPr>
          <w:rFonts w:hint="eastAsia" w:eastAsia="宋体"/>
          <w:lang w:val="en-US" w:eastAsia="zh-CN"/>
        </w:rPr>
        <w:t>A. 39B. 72C. 104D. 111</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P1612] 设某棵二叉树中有360个结点，则该二叉树的最小高度是？(根节点高度为1)</w:t>
      </w:r>
    </w:p>
    <w:p>
      <w:pPr>
        <w:rPr>
          <w:rFonts w:hint="eastAsia" w:eastAsia="宋体"/>
          <w:lang w:val="en-US" w:eastAsia="zh-CN"/>
        </w:rPr>
      </w:pPr>
      <w:r>
        <w:rPr>
          <w:rFonts w:hint="eastAsia" w:eastAsia="宋体"/>
          <w:lang w:val="en-US" w:eastAsia="zh-CN"/>
        </w:rPr>
        <w:t>A. 10B. 9C. 8D. 7</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P1596] 若一棵二叉树具有10个度为2的结点，5个度为1的结点，则度为0的结点个数是（）</w:t>
      </w:r>
    </w:p>
    <w:p>
      <w:pPr>
        <w:rPr>
          <w:rFonts w:hint="eastAsia" w:eastAsia="宋体"/>
          <w:lang w:val="en-US" w:eastAsia="zh-CN"/>
        </w:rPr>
      </w:pPr>
      <w:r>
        <w:rPr>
          <w:rFonts w:hint="eastAsia" w:eastAsia="宋体"/>
          <w:lang w:val="en-US" w:eastAsia="zh-CN"/>
        </w:rPr>
        <w:t>A. 9B. 11C. 15D. 不确定</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P1536] 下面对C语言特点，不正确描述的是</w:t>
      </w:r>
    </w:p>
    <w:p>
      <w:pPr>
        <w:rPr>
          <w:rFonts w:hint="eastAsia" w:eastAsia="宋体"/>
          <w:lang w:val="en-US" w:eastAsia="zh-CN"/>
        </w:rPr>
      </w:pPr>
      <w:r>
        <w:rPr>
          <w:rFonts w:hint="eastAsia" w:eastAsia="宋体"/>
          <w:lang w:val="en-US" w:eastAsia="zh-CN"/>
        </w:rPr>
        <w:t>A) C语言兼有高级语言和低级语言的双重特点，执行效率高B) C语言既可以用来编写应用程序，又可以用来编写系统软件C) C语言的可移植性较差D) C语言是一种结构式模块化程序设计语言</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P1537] 以下四项中属于C语言关键字的是</w:t>
      </w:r>
    </w:p>
    <w:p>
      <w:pPr>
        <w:rPr>
          <w:rFonts w:hint="eastAsia" w:eastAsia="宋体"/>
          <w:lang w:val="en-US" w:eastAsia="zh-CN"/>
        </w:rPr>
      </w:pPr>
      <w:r>
        <w:rPr>
          <w:rFonts w:hint="eastAsia" w:eastAsia="宋体"/>
          <w:lang w:val="en-US" w:eastAsia="zh-CN"/>
        </w:rPr>
        <w:t> A) CHAR    B) define    C) unsigned     D) retrun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P1538] 下列字符串不符合标识符规定的是</w:t>
      </w:r>
    </w:p>
    <w:p>
      <w:pPr>
        <w:rPr>
          <w:rFonts w:hint="eastAsia" w:eastAsia="宋体"/>
          <w:lang w:val="en-US" w:eastAsia="zh-CN"/>
        </w:rPr>
      </w:pPr>
      <w:r>
        <w:rPr>
          <w:rFonts w:hint="eastAsia" w:eastAsia="宋体"/>
          <w:lang w:val="en-US" w:eastAsia="zh-CN"/>
        </w:rPr>
        <w:t>A) SUM    B) sum     C) 3cd    D) end</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P1539] 设有如下的变量定义: int i=8, k, a, b;   unsigne</w:t>
      </w:r>
    </w:p>
    <w:p>
      <w:pPr>
        <w:rPr>
          <w:rFonts w:hint="eastAsia" w:eastAsia="宋体"/>
          <w:lang w:val="en-US" w:eastAsia="zh-CN"/>
        </w:rPr>
      </w:pPr>
      <w:r>
        <w:rPr>
          <w:rFonts w:hint="eastAsia" w:eastAsia="宋体"/>
          <w:lang w:val="en-US" w:eastAsia="zh-CN"/>
        </w:rPr>
        <w:t>则以下符合C语言语法的表达式是   </w:t>
      </w:r>
    </w:p>
    <w:p>
      <w:pPr>
        <w:rPr>
          <w:rFonts w:hint="eastAsia" w:eastAsia="宋体"/>
          <w:lang w:val="en-US" w:eastAsia="zh-CN"/>
        </w:rPr>
      </w:pPr>
      <w:r>
        <w:rPr>
          <w:rFonts w:hint="eastAsia" w:eastAsia="宋体"/>
          <w:lang w:val="en-US" w:eastAsia="zh-CN"/>
        </w:rPr>
        <w:t> A) a+=a-=(b=4)*(a=3)              B) x%(-3);C) a=a*3=2                        D) y=float(i)</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P1540] 以下程序运行后,输出结果是    </w:t>
      </w:r>
    </w:p>
    <w:p>
      <w:pPr>
        <w:rPr>
          <w:rFonts w:hint="eastAsia" w:eastAsia="宋体"/>
          <w:lang w:val="en-US" w:eastAsia="zh-CN"/>
        </w:rPr>
      </w:pPr>
      <w:r>
        <w:rPr>
          <w:rFonts w:hint="eastAsia" w:eastAsia="宋体"/>
          <w:lang w:val="en-US" w:eastAsia="zh-CN"/>
        </w:rPr>
        <w:t>A) cde    B) 字符c的ASCII码值   C) 字符c的地址    D) 出错</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P1541] 当c的值不为0时，在下列选项中能正确将c的值赋给变量a、b的是</w:t>
      </w:r>
    </w:p>
    <w:p>
      <w:pPr>
        <w:rPr>
          <w:rFonts w:hint="eastAsia" w:eastAsia="宋体"/>
          <w:lang w:val="en-US" w:eastAsia="zh-CN"/>
        </w:rPr>
      </w:pPr>
      <w:r>
        <w:rPr>
          <w:rFonts w:hint="eastAsia" w:eastAsia="宋体"/>
          <w:lang w:val="en-US" w:eastAsia="zh-CN"/>
        </w:rPr>
        <w:t>   A) c=b=a;                  B) (a=c) ‖(b=c);    C) (a=c) &amp;&amp;(b=c);    D) a=c=b;</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P1544] 下列运算符中，要求运算对象必须是整数的是</w:t>
      </w:r>
    </w:p>
    <w:p>
      <w:pPr>
        <w:rPr>
          <w:rFonts w:hint="eastAsia" w:eastAsia="宋体"/>
          <w:lang w:val="en-US" w:eastAsia="zh-CN"/>
        </w:rPr>
      </w:pPr>
      <w:r>
        <w:rPr>
          <w:rFonts w:hint="eastAsia" w:eastAsia="宋体"/>
          <w:lang w:val="en-US" w:eastAsia="zh-CN"/>
        </w:rPr>
        <w:t>A) /   B) *    C) %    D)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P1545] 下面合法的赋值语句是(  )。</w:t>
      </w:r>
    </w:p>
    <w:p>
      <w:pPr>
        <w:rPr>
          <w:rFonts w:hint="eastAsia" w:eastAsia="宋体"/>
          <w:lang w:val="en-US" w:eastAsia="zh-CN"/>
        </w:rPr>
      </w:pPr>
      <w:r>
        <w:rPr>
          <w:rFonts w:hint="eastAsia" w:eastAsia="宋体"/>
          <w:lang w:val="en-US" w:eastAsia="zh-CN"/>
        </w:rPr>
        <w:t>A) x+y=2002;    B) ch="green";   C) x=(a+b)++;    D) x=y=0316;</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P1546] 已知a为int型，b为double型，c为float型，d为char型，则表达式a+b*c-d/a结果为</w:t>
      </w:r>
    </w:p>
    <w:p>
      <w:pPr>
        <w:rPr>
          <w:rFonts w:hint="eastAsia" w:eastAsia="宋体"/>
          <w:lang w:val="en-US" w:eastAsia="zh-CN"/>
        </w:rPr>
      </w:pPr>
      <w:r>
        <w:rPr>
          <w:rFonts w:hint="eastAsia" w:eastAsia="宋体"/>
          <w:lang w:val="en-US" w:eastAsia="zh-CN"/>
        </w:rPr>
        <w:t>A) int 型   B) float型   C) double型    D) char型</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P1547] x、y、z被定义为int型变量，若从键盘给x、y、z输入数据，正确的输入语句是</w:t>
      </w:r>
    </w:p>
    <w:p>
      <w:pPr>
        <w:rPr>
          <w:rFonts w:hint="eastAsia" w:eastAsia="宋体"/>
          <w:lang w:val="en-US" w:eastAsia="zh-CN"/>
        </w:rPr>
      </w:pPr>
      <w:r>
        <w:rPr>
          <w:rFonts w:hint="eastAsia" w:eastAsia="宋体"/>
          <w:lang w:val="en-US" w:eastAsia="zh-CN"/>
        </w:rPr>
        <w:t>A) INPUT  x、y、z; B) scanf(“%d%d%d”,&amp;x,&amp;y,&amp;z);C) scanf(“%d%d%d”,x,y,z); D) read(“%d%d%d”,&amp;x,&amp;y,&amp;z);</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P1548] 已知各变量的类型说明如下：      Int m=8,n, a, b;      unsigned</w:t>
      </w:r>
    </w:p>
    <w:p>
      <w:pPr>
        <w:rPr>
          <w:rFonts w:hint="eastAsia" w:eastAsia="宋体"/>
          <w:lang w:val="en-US" w:eastAsia="zh-CN"/>
        </w:rPr>
      </w:pPr>
      <w:r>
        <w:rPr>
          <w:rFonts w:hint="eastAsia" w:eastAsia="宋体"/>
          <w:lang w:val="en-US" w:eastAsia="zh-CN"/>
        </w:rPr>
        <w:t>则以下符合C语言语法的表达式是（ ）。A．a+=a-=(b=2)*(a=8)                    B．n=n*3=18C．x%3                                  D．y=float (m)</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P1549] 若有定义：int x,y; char s1,s2,s3; 并有以下输出数据：（注：└┘代表空格）</w:t>
      </w:r>
    </w:p>
    <w:p>
      <w:pPr>
        <w:rPr>
          <w:rFonts w:hint="eastAsia" w:eastAsia="宋体"/>
          <w:lang w:val="en-US" w:eastAsia="zh-CN"/>
        </w:rPr>
      </w:pPr>
      <w:r>
        <w:rPr>
          <w:rFonts w:hint="eastAsia" w:eastAsia="宋体"/>
          <w:lang w:val="en-US" w:eastAsia="zh-CN"/>
        </w:rPr>
        <w:t>A．scanf(”x=%dy=%d”,&amp;x,&amp;y); s1=getchar();s2=getchar();s3=getchar();B．scanf(”%d%d”,&amp;x,&amp;y);  s1=getchar();s2=getchar();s3=getchar();C．scanf(”%d%d%c%c%c”,&amp;x,&amp;y,&amp;s1,&amp;s2,&amp;s3);D．scanf(”%d%d%c%c%c%c%c%c”,&amp;x,&amp;y,&amp;s1,&amp;s1,&amp;s2,&amp;s2,&amp;s3,&amp;s3);</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P1551] 判断char型变量ch是否为大写字母的正确表达式是</w:t>
      </w:r>
    </w:p>
    <w:p>
      <w:pPr>
        <w:rPr>
          <w:rFonts w:hint="eastAsia" w:eastAsia="宋体"/>
          <w:lang w:val="en-US" w:eastAsia="zh-CN"/>
        </w:rPr>
      </w:pPr>
      <w:r>
        <w:rPr>
          <w:rFonts w:hint="eastAsia" w:eastAsia="宋体"/>
          <w:lang w:val="en-US" w:eastAsia="zh-CN"/>
        </w:rPr>
        <w:t>A. ‘A’&lt;=ch&lt;=’Z’       B. (ch&gt;=’A’)&amp;(ch&lt;=’Z’)C. (ch&gt;=’A’)&amp;&amp;(ch&lt;=’Z’)             D. (ch&gt;=’A’)and(ch&lt;=’Z’)</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P1552] 设x、y、z是int型变量，且x=3,y=4,z=5,则下面表达式中值为0的是</w:t>
      </w:r>
    </w:p>
    <w:p>
      <w:pPr>
        <w:rPr>
          <w:rFonts w:hint="eastAsia" w:eastAsia="宋体"/>
          <w:lang w:val="en-US" w:eastAsia="zh-CN"/>
        </w:rPr>
      </w:pPr>
      <w:r>
        <w:rPr>
          <w:rFonts w:hint="eastAsia" w:eastAsia="宋体"/>
          <w:lang w:val="en-US" w:eastAsia="zh-CN"/>
        </w:rPr>
        <w:t>A.’x’&amp;&amp;’y’         B.x&lt;=y           C.x||y+z&amp;&amp;y-z           D. !((x&lt;y)&amp;&amp; !z||1)D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P1553] 以下运算符中优先级最低的运算符</w:t>
      </w:r>
    </w:p>
    <w:p>
      <w:pPr>
        <w:rPr>
          <w:rFonts w:hint="eastAsia" w:eastAsia="宋体"/>
          <w:lang w:val="en-US" w:eastAsia="zh-CN"/>
        </w:rPr>
      </w:pPr>
      <w:r>
        <w:rPr>
          <w:rFonts w:hint="eastAsia" w:eastAsia="宋体"/>
          <w:lang w:val="en-US" w:eastAsia="zh-CN"/>
        </w:rPr>
        <w:t>A. &amp;&amp;          B.&amp;          C.!=          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P1555] 以下错误的if语句是(  )。</w:t>
      </w:r>
    </w:p>
    <w:p>
      <w:pPr>
        <w:rPr>
          <w:rFonts w:hint="eastAsia" w:eastAsia="宋体"/>
          <w:lang w:val="en-US" w:eastAsia="zh-CN"/>
        </w:rPr>
      </w:pPr>
      <w:r>
        <w:rPr>
          <w:rFonts w:hint="eastAsia" w:eastAsia="宋体"/>
          <w:lang w:val="en-US" w:eastAsia="zh-CN"/>
        </w:rPr>
        <w:t>A) if(x&gt;y) z=x;B) if(x==y) z=0;C) if(x!=y) printf("%d",x) else printf("%d",y);D) if(x&lt;y) { x++;y--;}</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P1556] 对于条件表达式(k)?(i++):(i--)来说，其中的表达式k等价于(  )。</w:t>
      </w:r>
    </w:p>
    <w:p>
      <w:pPr>
        <w:rPr>
          <w:rFonts w:hint="eastAsia" w:eastAsia="宋体"/>
          <w:lang w:val="en-US" w:eastAsia="zh-CN"/>
        </w:rPr>
      </w:pPr>
      <w:r>
        <w:rPr>
          <w:rFonts w:hint="eastAsia" w:eastAsia="宋体"/>
          <w:lang w:val="en-US" w:eastAsia="zh-CN"/>
        </w:rPr>
        <w:t>A) k==0    B) k==1    C) k!=0     D) k!=1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P1557] 若有定义: float w;  int a, b; 则合法的switch语句是</w:t>
      </w:r>
    </w:p>
    <w:p>
      <w:pPr>
        <w:rPr>
          <w:rFonts w:hint="eastAsia" w:eastAsia="宋体"/>
          <w:lang w:val="en-US" w:eastAsia="zh-CN"/>
        </w:rPr>
      </w:pPr>
      <w:r>
        <w:rPr>
          <w:rFonts w:hint="eastAsia" w:eastAsia="宋体"/>
          <w:lang w:val="en-US" w:eastAsia="zh-CN"/>
        </w:rPr>
        <w:t>     A) switch(w)                      B) switch(a);     C) switch(b)                      D) switch(a+b);</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P1558] 设有程序段：int k=10;while(k==0) k=k-1;则下面描述中正确的是</w:t>
      </w:r>
    </w:p>
    <w:p>
      <w:pPr>
        <w:rPr>
          <w:rFonts w:hint="eastAsia" w:eastAsia="宋体"/>
          <w:lang w:val="en-US" w:eastAsia="zh-CN"/>
        </w:rPr>
      </w:pPr>
      <w:r>
        <w:rPr>
          <w:rFonts w:hint="eastAsia" w:eastAsia="宋体"/>
          <w:lang w:val="en-US" w:eastAsia="zh-CN"/>
        </w:rPr>
        <w:t>A. while 循环执行10次           B.循环是无限循环C. 循环语句一次也不执行         D. 循环体语句执行一次</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P1559] 假定a和b为int型变量,则执行以下语句后b的值为</w:t>
      </w:r>
    </w:p>
    <w:p>
      <w:pPr>
        <w:rPr>
          <w:rFonts w:hint="eastAsia" w:eastAsia="宋体"/>
          <w:lang w:val="en-US" w:eastAsia="zh-CN"/>
        </w:rPr>
      </w:pPr>
      <w:r>
        <w:rPr>
          <w:rFonts w:hint="eastAsia" w:eastAsia="宋体"/>
          <w:lang w:val="en-US" w:eastAsia="zh-CN"/>
        </w:rPr>
        <w:t>A) 9            B) -2              C) -1               D) 8</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P1561] 语句:for(i=l；i++&lt;4；)后,变量i的值是</w:t>
      </w:r>
    </w:p>
    <w:p>
      <w:pPr>
        <w:rPr>
          <w:rFonts w:hint="eastAsia" w:eastAsia="宋体"/>
          <w:lang w:val="en-US" w:eastAsia="zh-CN"/>
        </w:rPr>
      </w:pPr>
      <w:r>
        <w:rPr>
          <w:rFonts w:hint="eastAsia" w:eastAsia="宋体"/>
          <w:lang w:val="en-US" w:eastAsia="zh-CN"/>
        </w:rPr>
        <w:t>A) 3            B) 4              C) 5            D) 不定</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P1563] 以下一维数组a的正确定义是</w:t>
      </w:r>
    </w:p>
    <w:p>
      <w:pPr>
        <w:rPr>
          <w:rFonts w:hint="eastAsia" w:eastAsia="宋体"/>
          <w:lang w:val="en-US" w:eastAsia="zh-CN"/>
        </w:rPr>
      </w:pPr>
      <w:r>
        <w:rPr>
          <w:rFonts w:hint="eastAsia" w:eastAsia="宋体"/>
          <w:lang w:val="en-US" w:eastAsia="zh-CN"/>
        </w:rPr>
        <w:t>A. int a(10);B. int n=10,a[n];C. int n;    scanf(“%d”,&amp;n);    int a[n];D. #define SIZE 10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P1564] 在定义int a[10];之后，对a的引用正确的是</w:t>
      </w:r>
    </w:p>
    <w:p>
      <w:pPr>
        <w:rPr>
          <w:rFonts w:hint="eastAsia" w:eastAsia="宋体"/>
          <w:lang w:val="en-US" w:eastAsia="zh-CN"/>
        </w:rPr>
      </w:pPr>
      <w:r>
        <w:rPr>
          <w:rFonts w:hint="eastAsia" w:eastAsia="宋体"/>
          <w:lang w:val="en-US" w:eastAsia="zh-CN"/>
        </w:rPr>
        <w:t>A．a[10]           B. a[6.3]           C. a(6)         D. a[10-10]D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P1566] 在执行int a[][3]={1,2,3,4,5,6};语句后，a[1][1]的值是</w:t>
      </w:r>
    </w:p>
    <w:p>
      <w:pPr>
        <w:rPr>
          <w:rFonts w:hint="eastAsia" w:eastAsia="宋体"/>
          <w:lang w:val="en-US" w:eastAsia="zh-CN"/>
        </w:rPr>
      </w:pPr>
      <w:r>
        <w:rPr>
          <w:rFonts w:hint="eastAsia" w:eastAsia="宋体"/>
          <w:lang w:val="en-US" w:eastAsia="zh-CN"/>
        </w:rPr>
        <w:t>A．4       B. 1       C. 2       D. 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P1568] 在C语言中，引用数组元素时，其数组下标的数据类型允许是</w:t>
      </w:r>
    </w:p>
    <w:p>
      <w:pPr>
        <w:rPr>
          <w:rFonts w:hint="eastAsia" w:eastAsia="宋体"/>
          <w:lang w:val="en-US" w:eastAsia="zh-CN"/>
        </w:rPr>
      </w:pPr>
      <w:r>
        <w:rPr>
          <w:rFonts w:hint="eastAsia" w:eastAsia="宋体"/>
          <w:lang w:val="en-US" w:eastAsia="zh-CN"/>
        </w:rPr>
        <w:t>在C语言中，引用数组元素时，其数组下标的数据类型允许是(   )。</w:t>
      </w:r>
    </w:p>
    <w:p>
      <w:pPr>
        <w:rPr>
          <w:rFonts w:hint="eastAsia" w:eastAsia="宋体"/>
          <w:lang w:val="en-US" w:eastAsia="zh-CN"/>
        </w:rPr>
      </w:pPr>
      <w:r>
        <w:rPr>
          <w:rFonts w:hint="eastAsia" w:eastAsia="宋体"/>
          <w:lang w:val="en-US" w:eastAsia="zh-CN"/>
        </w:rPr>
        <w:t>A)仅整型常量     B)仅整型表达式C)整型常量、整型变量或整型表达式D)任何类型的表达式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P1569] 以下能对具有10个元素的一维数组a进行正确初始化的语句是</w:t>
      </w:r>
    </w:p>
    <w:p>
      <w:pPr>
        <w:rPr>
          <w:rFonts w:hint="eastAsia" w:eastAsia="宋体"/>
          <w:lang w:val="en-US" w:eastAsia="zh-CN"/>
        </w:rPr>
      </w:pPr>
      <w:r>
        <w:rPr>
          <w:rFonts w:hint="eastAsia" w:eastAsia="宋体"/>
          <w:lang w:val="en-US" w:eastAsia="zh-CN"/>
        </w:rPr>
        <w:t>A）int a[10]=(0,0,0,0,0);     B)  int a[10]={ };C)  int a[ ]={0};         D)  int a[10]={10*1};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P1570] 有int a[10]={6,7,8,9,10};对以下说明语句的正确理解是</w:t>
      </w:r>
    </w:p>
    <w:p>
      <w:pPr>
        <w:rPr>
          <w:rFonts w:hint="eastAsia" w:eastAsia="宋体"/>
          <w:lang w:val="en-US" w:eastAsia="zh-CN"/>
        </w:rPr>
      </w:pPr>
      <w:r>
        <w:rPr>
          <w:rFonts w:hint="eastAsia" w:eastAsia="宋体"/>
          <w:lang w:val="en-US" w:eastAsia="zh-CN"/>
        </w:rPr>
        <w:t>BB</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P1572] 若有如下定义语句： double a[5]; int i=0; 能正确给a数组元素输入数据的语句是（）</w:t>
      </w:r>
    </w:p>
    <w:p>
      <w:pPr>
        <w:rPr>
          <w:rFonts w:hint="eastAsia" w:eastAsia="宋体"/>
          <w:lang w:val="en-US" w:eastAsia="zh-CN"/>
        </w:rPr>
      </w:pPr>
      <w:r>
        <w:rPr>
          <w:rFonts w:hint="eastAsia" w:eastAsia="宋体"/>
          <w:lang w:val="en-US" w:eastAsia="zh-CN"/>
        </w:rPr>
        <w:t>A．scanf("%lf%lf%lf%lf",a);     B．for(i=0;i&lt;=5;i++) scanf("%lf",a+i);C．while(i&lt;5) scanf("%lf",&amp;a[i++]);     D．while(i&lt;5) scanf("%lf", a+i);</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P1573] 要求定义具有8个int类型元素的一维数组，下面定义语句错误的是</w:t>
      </w:r>
    </w:p>
    <w:p>
      <w:pPr>
        <w:rPr>
          <w:rFonts w:hint="eastAsia" w:eastAsia="宋体"/>
          <w:lang w:val="en-US" w:eastAsia="zh-CN"/>
        </w:rPr>
      </w:pPr>
      <w:r>
        <w:rPr>
          <w:rFonts w:hint="eastAsia" w:eastAsia="宋体"/>
          <w:lang w:val="en-US" w:eastAsia="zh-CN"/>
        </w:rPr>
        <w:t>A．# define N 8B．# define N 3C．int a[ ]={0,1,2,3,4,5,6,};D．int a[1+7]={0};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P1575] 以下正确的函数定义形式是</w:t>
      </w:r>
    </w:p>
    <w:p>
      <w:pPr>
        <w:rPr>
          <w:rFonts w:hint="eastAsia" w:eastAsia="宋体"/>
          <w:lang w:val="en-US" w:eastAsia="zh-CN"/>
        </w:rPr>
      </w:pPr>
      <w:r>
        <w:rPr>
          <w:rFonts w:hint="eastAsia" w:eastAsia="宋体"/>
          <w:lang w:val="en-US" w:eastAsia="zh-CN"/>
        </w:rPr>
        <w:t>A) double fun(int x,int y)     B)double fun(int x;int y)C) double fun(int x,y)          D)double fun(int x,y;)</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P1576] 按C语言的规定，以下不正确的说法是</w:t>
      </w:r>
    </w:p>
    <w:p>
      <w:pPr>
        <w:rPr>
          <w:rFonts w:hint="eastAsia" w:eastAsia="宋体"/>
          <w:lang w:val="en-US" w:eastAsia="zh-CN"/>
        </w:rPr>
      </w:pPr>
      <w:r>
        <w:rPr>
          <w:rFonts w:hint="eastAsia" w:eastAsia="宋体"/>
          <w:lang w:val="en-US" w:eastAsia="zh-CN"/>
        </w:rPr>
        <w:t>A）实参可以是常量、变量或表达式     B）形参可以是常量、变量或表达式C）实参可以为任意类型        D）形参应与其对应的实参类型一致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P1577] 如果在一个函数中的复合语句中定义了一个变量，则该变量</w:t>
      </w:r>
    </w:p>
    <w:p>
      <w:pPr>
        <w:rPr>
          <w:rFonts w:hint="eastAsia" w:eastAsia="宋体"/>
          <w:lang w:val="en-US" w:eastAsia="zh-CN"/>
        </w:rPr>
      </w:pPr>
      <w:r>
        <w:rPr>
          <w:rFonts w:hint="eastAsia" w:eastAsia="宋体"/>
          <w:lang w:val="en-US" w:eastAsia="zh-CN"/>
        </w:rPr>
        <w:t>A）只在该复合语句中有效             B）在该函数中有效C）在本程序范围内有效              D）为非法变量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P1579] 凡是函数中未指定存储类型的局部变量，其隐含的存储类型为</w:t>
      </w:r>
    </w:p>
    <w:p>
      <w:pPr>
        <w:rPr>
          <w:rFonts w:hint="eastAsia" w:eastAsia="宋体"/>
          <w:lang w:val="en-US" w:eastAsia="zh-CN"/>
        </w:rPr>
      </w:pPr>
      <w:r>
        <w:rPr>
          <w:rFonts w:hint="eastAsia" w:eastAsia="宋体"/>
          <w:lang w:val="en-US" w:eastAsia="zh-CN"/>
        </w:rPr>
        <w:t>A) auto         B) static            C)extern           D)register</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P1580] C语言规定，调用一个函数时，实参变量和形参变量之间的数据传递是</w:t>
      </w:r>
    </w:p>
    <w:p>
      <w:pPr>
        <w:rPr>
          <w:rFonts w:hint="eastAsia" w:eastAsia="宋体"/>
          <w:lang w:val="en-US" w:eastAsia="zh-CN"/>
        </w:rPr>
      </w:pPr>
      <w:r>
        <w:rPr>
          <w:rFonts w:hint="eastAsia" w:eastAsia="宋体"/>
          <w:lang w:val="en-US" w:eastAsia="zh-CN"/>
        </w:rPr>
        <w:t>C语言规定，调用一个函数时，实参变量和形参变量之间的数据传递是    。A）地址传递B）值传递C）由实参传给形参，并由形参回传给实参D）由用户指定传递方式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P1581] 在一个源文件中定义的全局变量的作用域为</w:t>
      </w:r>
    </w:p>
    <w:p>
      <w:pPr>
        <w:rPr>
          <w:rFonts w:hint="eastAsia" w:eastAsia="宋体"/>
          <w:lang w:val="en-US" w:eastAsia="zh-CN"/>
        </w:rPr>
      </w:pPr>
      <w:r>
        <w:rPr>
          <w:rFonts w:hint="eastAsia" w:eastAsia="宋体"/>
          <w:lang w:val="en-US" w:eastAsia="zh-CN"/>
        </w:rPr>
        <w:t>A）本文件的全部范围B）本程序的全部范围C）本函数的全部范围D）从定义该变量的位置开始至本文件结束为止</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P1582] 有以下函数：  char *fun(char *p)  { return p; }  该函数的返回值</w:t>
      </w:r>
    </w:p>
    <w:p>
      <w:pPr>
        <w:rPr>
          <w:rFonts w:hint="eastAsia" w:eastAsia="宋体"/>
          <w:lang w:val="en-US" w:eastAsia="zh-CN"/>
        </w:rPr>
      </w:pPr>
      <w:r>
        <w:rPr>
          <w:rFonts w:hint="eastAsia" w:eastAsia="宋体"/>
          <w:lang w:val="en-US" w:eastAsia="zh-CN"/>
        </w:rPr>
        <w:t>A．无确切的值   B．形参p中存放的地址值C．一个临时存储单元的地址   D．形参p自身的地址值</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P1583] 以下是一个自定义函数的头部，其中正确的是</w:t>
      </w:r>
    </w:p>
    <w:p>
      <w:pPr>
        <w:rPr>
          <w:rFonts w:hint="eastAsia" w:eastAsia="宋体"/>
          <w:lang w:val="en-US" w:eastAsia="zh-CN"/>
        </w:rPr>
      </w:pPr>
      <w:r>
        <w:rPr>
          <w:rFonts w:hint="eastAsia" w:eastAsia="宋体"/>
          <w:lang w:val="en-US" w:eastAsia="zh-CN"/>
        </w:rPr>
        <w:t>A．int fun(int a[ ],b)       B．int fun(int a[ ],int a)C．int fun(int *a,int b)   D．int fun(char a[ ][ ],int b)</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P1584] 有如下函数调用语句 func(rec1，rec2+rec3，(rec4，rec5))； 该函数调用语</w:t>
      </w:r>
    </w:p>
    <w:p>
      <w:pPr>
        <w:rPr>
          <w:rFonts w:hint="eastAsia" w:eastAsia="宋体"/>
          <w:lang w:val="en-US" w:eastAsia="zh-CN"/>
        </w:rPr>
      </w:pPr>
      <w:r>
        <w:rPr>
          <w:rFonts w:hint="eastAsia" w:eastAsia="宋体"/>
          <w:lang w:val="en-US" w:eastAsia="zh-CN"/>
        </w:rPr>
        <w:t>A、3     B、4      C、5     D、有语法错</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P1585] 以下语句或语句组中，能正确进行字符中赋值的是</w:t>
      </w:r>
    </w:p>
    <w:p>
      <w:pPr>
        <w:rPr>
          <w:rFonts w:hint="eastAsia" w:eastAsia="宋体"/>
          <w:lang w:val="en-US" w:eastAsia="zh-CN"/>
        </w:rPr>
      </w:pPr>
      <w:r>
        <w:rPr>
          <w:rFonts w:hint="eastAsia" w:eastAsia="宋体"/>
          <w:lang w:val="en-US" w:eastAsia="zh-CN"/>
        </w:rPr>
        <w:t xml:space="preserve">A char *sp; *sp=”right!”;     B char s[10] ; s=”right!”; C char s[10]; *s=”right”;     D char *sp=”right!”;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P1586] 下列关于指针变量赋空值的说法错误的是</w:t>
      </w:r>
    </w:p>
    <w:p>
      <w:pPr>
        <w:rPr>
          <w:rFonts w:hint="eastAsia" w:eastAsia="宋体"/>
          <w:lang w:val="en-US" w:eastAsia="zh-CN"/>
        </w:rPr>
      </w:pPr>
      <w:r>
        <w:rPr>
          <w:rFonts w:hint="eastAsia" w:eastAsia="宋体"/>
          <w:lang w:val="en-US" w:eastAsia="zh-CN"/>
        </w:rPr>
        <w:t xml:space="preserve">A）当赋空值的时候，变量指向地址为0的存储单元 B）赋值语句可以表达为变量名=′＼0′； C）赋值语句可以表达为变量名=0； D）一个指针变量可以被赋空值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P1587] 设“char s[10]；*p=s”以下不正确的表达式是</w:t>
      </w:r>
    </w:p>
    <w:p>
      <w:pPr>
        <w:rPr>
          <w:rFonts w:hint="eastAsia" w:eastAsia="宋体"/>
          <w:lang w:val="en-US" w:eastAsia="zh-CN"/>
        </w:rPr>
      </w:pPr>
      <w:r>
        <w:rPr>
          <w:rFonts w:hint="eastAsia" w:eastAsia="宋体"/>
          <w:lang w:val="en-US" w:eastAsia="zh-CN"/>
        </w:rPr>
        <w:t>A．p=s+5;  B.s=p+s;     C.s[2]=p[4];      D.*(p+1)=s[0];D不是越界了吗？</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P1588] 若有说明：int a=2, *p=&amp;a, *q=p;，则以下非法的赋值语句是</w:t>
      </w:r>
    </w:p>
    <w:p>
      <w:pPr>
        <w:rPr>
          <w:rFonts w:hint="eastAsia" w:eastAsia="宋体"/>
          <w:lang w:val="en-US" w:eastAsia="zh-CN"/>
        </w:rPr>
      </w:pPr>
      <w:r>
        <w:rPr>
          <w:rFonts w:hint="eastAsia" w:eastAsia="宋体"/>
          <w:lang w:val="en-US" w:eastAsia="zh-CN"/>
        </w:rPr>
        <w:t>A． p=q;           B． *p=*q;         C． a=*q;         D． q=a;</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P1589] 下面判断正确的是（）。</w:t>
      </w:r>
    </w:p>
    <w:p>
      <w:pPr>
        <w:rPr>
          <w:rFonts w:hint="eastAsia" w:eastAsia="宋体"/>
          <w:lang w:val="en-US" w:eastAsia="zh-CN"/>
        </w:rPr>
      </w:pPr>
      <w:r>
        <w:rPr>
          <w:rFonts w:hint="eastAsia" w:eastAsia="宋体"/>
          <w:lang w:val="en-US" w:eastAsia="zh-CN"/>
        </w:rPr>
        <w:t>A． char *s="girl";                等价于  char *s; *s="girl";B． char s[10]={"girl"};            等价于  char s[10]; s[10]={"girl"};C． char *s="girl";                等价于   char *s; s="girl";D． char s[4]= "boy", t[4]= "boy";   等价于　char s[4]=t[4]= "boy"</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P1590] 已有定义int k=2;int *p1,*p2;且p1和p2均已指向变量k,下面不能正确执行的赋值语</w:t>
      </w:r>
    </w:p>
    <w:p>
      <w:pPr>
        <w:rPr>
          <w:rFonts w:hint="eastAsia" w:eastAsia="宋体"/>
          <w:lang w:val="en-US" w:eastAsia="zh-CN"/>
        </w:rPr>
      </w:pPr>
      <w:r>
        <w:rPr>
          <w:rFonts w:hint="eastAsia" w:eastAsia="宋体"/>
          <w:lang w:val="en-US" w:eastAsia="zh-CN"/>
        </w:rPr>
        <w:t>A. k=*p1+*p2;         B.p2=k;          C. p1=p2;           D. k=*p1*(*p2);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P1591] 若有定义char s[10];则在下面表达式中不表示s[1]的地址的是</w:t>
      </w:r>
    </w:p>
    <w:p>
      <w:pPr>
        <w:rPr>
          <w:rFonts w:hint="eastAsia" w:eastAsia="宋体"/>
          <w:lang w:val="en-US" w:eastAsia="zh-CN"/>
        </w:rPr>
      </w:pPr>
      <w:r>
        <w:rPr>
          <w:rFonts w:hint="eastAsia" w:eastAsia="宋体"/>
          <w:lang w:val="en-US" w:eastAsia="zh-CN"/>
        </w:rPr>
        <w:t>A. s+1            B. s++           C. &amp;s[0]+1          D. &amp;s[1]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P1592] 若有定义int a[5],*p=a;,则对a数组元素的正确引用是</w:t>
      </w:r>
    </w:p>
    <w:p>
      <w:pPr>
        <w:rPr>
          <w:rFonts w:hint="eastAsia" w:eastAsia="宋体"/>
          <w:lang w:val="en-US" w:eastAsia="zh-CN"/>
        </w:rPr>
      </w:pPr>
      <w:r>
        <w:rPr>
          <w:rFonts w:hint="eastAsia" w:eastAsia="宋体"/>
          <w:lang w:val="en-US" w:eastAsia="zh-CN"/>
        </w:rPr>
        <w:t>A. int a[5],*p; p=&amp;a;                B. int a[5],*p; p=a;C. int a[5]; int *p=a=1000;            D. int a[5];int *p1,*p2=a;*p1=*p2;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[C语言 P1593] 以下对结构体变量stu1中成员age的非法引用是</w:t>
      </w:r>
    </w:p>
    <w:p>
      <w:pPr>
        <w:rPr>
          <w:rFonts w:hint="eastAsia" w:eastAsia="宋体"/>
          <w:lang w:val="en-US" w:eastAsia="zh-CN"/>
        </w:rPr>
      </w:pPr>
      <w:r>
        <w:rPr>
          <w:rFonts w:hint="eastAsia" w:eastAsia="宋体"/>
          <w:lang w:val="en-US" w:eastAsia="zh-CN"/>
        </w:rPr>
        <w:t>A)stu1.age           B)student.age           C)p-&gt;ageB</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P1613] 含n个叶结点的哈夫曼树，其总结点个数为（  ）。  </w:t>
      </w:r>
    </w:p>
    <w:p>
      <w:pPr>
        <w:rPr>
          <w:rFonts w:hint="eastAsia" w:eastAsia="宋体"/>
          <w:lang w:val="en-US" w:eastAsia="zh-CN"/>
        </w:rPr>
      </w:pPr>
      <w:r>
        <w:rPr>
          <w:rFonts w:hint="eastAsia" w:eastAsia="宋体"/>
          <w:lang w:val="en-US" w:eastAsia="zh-CN"/>
        </w:rPr>
        <w:t>A.2n B.2n-1 C.n+2 D.2n+2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P1614] 空格串是指（  ）。</w:t>
      </w:r>
    </w:p>
    <w:p>
      <w:pPr>
        <w:rPr>
          <w:rFonts w:hint="eastAsia" w:eastAsia="宋体"/>
          <w:lang w:val="en-US" w:eastAsia="zh-CN"/>
        </w:rPr>
      </w:pPr>
      <w:r>
        <w:rPr>
          <w:rFonts w:hint="eastAsia" w:eastAsia="宋体"/>
          <w:lang w:val="en-US" w:eastAsia="zh-CN"/>
        </w:rPr>
        <w:t xml:space="preserve"> A.一个或多个空格组成的串 B.长度为0的串 C.用“φ”表示的串 D.零个字</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P1615] 下面二叉树中一定是完全二叉树的是（  ）。 </w:t>
      </w:r>
    </w:p>
    <w:p>
      <w:pPr>
        <w:rPr>
          <w:rFonts w:hint="eastAsia" w:eastAsia="宋体"/>
          <w:lang w:val="en-US" w:eastAsia="zh-CN"/>
        </w:rPr>
      </w:pPr>
      <w:r>
        <w:rPr>
          <w:rFonts w:hint="eastAsia" w:eastAsia="宋体"/>
          <w:lang w:val="en-US" w:eastAsia="zh-CN"/>
        </w:rPr>
        <w:t xml:space="preserve"> A.哈夫曼树 B.满二叉树 C.单枝二叉树 D.二叉排</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P1616] 一棵有27结点的完全二叉树，对它按层编号，则对编号为8的结点X，它的双亲结点及右孩子结点的编号分别为</w:t>
      </w:r>
    </w:p>
    <w:p>
      <w:pPr>
        <w:rPr>
          <w:rFonts w:hint="eastAsia" w:eastAsia="宋体"/>
          <w:lang w:val="en-US" w:eastAsia="zh-CN"/>
        </w:rPr>
      </w:pPr>
      <w:r>
        <w:rPr>
          <w:rFonts w:hint="eastAsia" w:eastAsia="宋体"/>
          <w:lang w:val="en-US" w:eastAsia="zh-CN"/>
        </w:rPr>
        <w:t>A.4，14</w:t>
      </w:r>
    </w:p>
    <w:p>
      <w:pPr>
        <w:rPr>
          <w:rFonts w:hint="eastAsia" w:eastAsia="宋体"/>
          <w:lang w:val="en-US" w:eastAsia="zh-CN"/>
        </w:rPr>
      </w:pPr>
    </w:p>
    <w:p>
      <w:pPr>
        <w:rPr>
          <w:rFonts w:hint="eastAsia" w:eastAsia="宋体"/>
          <w:lang w:val="en-US" w:eastAsia="zh-CN"/>
        </w:rPr>
      </w:pPr>
      <w:r>
        <w:rPr>
          <w:rFonts w:hint="eastAsia" w:eastAsia="宋体"/>
          <w:lang w:val="en-US" w:eastAsia="zh-CN"/>
        </w:rPr>
        <w:t>B.2，15</w:t>
      </w:r>
    </w:p>
    <w:p>
      <w:pPr>
        <w:rPr>
          <w:rFonts w:hint="eastAsia" w:eastAsia="宋体"/>
          <w:lang w:val="en-US" w:eastAsia="zh-CN"/>
        </w:rPr>
      </w:pPr>
    </w:p>
    <w:p>
      <w:pPr>
        <w:rPr>
          <w:rFonts w:hint="eastAsia" w:eastAsia="宋体"/>
          <w:lang w:val="en-US" w:eastAsia="zh-CN"/>
        </w:rPr>
      </w:pPr>
      <w:r>
        <w:rPr>
          <w:rFonts w:hint="eastAsia" w:eastAsia="宋体"/>
          <w:lang w:val="en-US" w:eastAsia="zh-CN"/>
        </w:rPr>
        <w:t>C.4，17</w:t>
      </w:r>
    </w:p>
    <w:p>
      <w:pPr>
        <w:rPr>
          <w:rFonts w:hint="eastAsia" w:eastAsia="宋体"/>
          <w:lang w:val="en-US" w:eastAsia="zh-CN"/>
        </w:rPr>
      </w:pPr>
    </w:p>
    <w:p>
      <w:pPr>
        <w:rPr>
          <w:rFonts w:hint="eastAsia" w:eastAsia="宋体"/>
          <w:lang w:val="en-US" w:eastAsia="zh-CN"/>
        </w:rPr>
      </w:pPr>
      <w:r>
        <w:rPr>
          <w:rFonts w:hint="eastAsia" w:eastAsia="宋体"/>
          <w:lang w:val="en-US" w:eastAsia="zh-CN"/>
        </w:rPr>
        <w:t>D.3，15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P1617] 已知一长度为17的有序表A[1…17]，利用折半查找进行查找时，查找元素A[3]所需进行比较的元素次序依次为：(   )</w:t>
      </w:r>
    </w:p>
    <w:p>
      <w:pPr>
        <w:rPr>
          <w:rFonts w:hint="eastAsia" w:eastAsia="宋体"/>
          <w:lang w:val="en-US" w:eastAsia="zh-CN"/>
        </w:rPr>
      </w:pPr>
      <w:r>
        <w:rPr>
          <w:rFonts w:hint="eastAsia" w:eastAsia="宋体"/>
          <w:lang w:val="en-US" w:eastAsia="zh-CN"/>
        </w:rPr>
        <w:t>A.A[9]–&gt;A[4]–&gt;A[2]–&gt;A[3]</w:t>
      </w:r>
    </w:p>
    <w:p>
      <w:pPr>
        <w:rPr>
          <w:rFonts w:hint="eastAsia" w:eastAsia="宋体"/>
          <w:lang w:val="en-US" w:eastAsia="zh-CN"/>
        </w:rPr>
      </w:pPr>
    </w:p>
    <w:p>
      <w:pPr>
        <w:rPr>
          <w:rFonts w:hint="eastAsia" w:eastAsia="宋体"/>
          <w:lang w:val="en-US" w:eastAsia="zh-CN"/>
        </w:rPr>
      </w:pPr>
      <w:r>
        <w:rPr>
          <w:rFonts w:hint="eastAsia" w:eastAsia="宋体"/>
          <w:lang w:val="en-US" w:eastAsia="zh-CN"/>
        </w:rPr>
        <w:t>B.A[8]–&gt;A[4]–&gt;A[2]–&gt;A[3]</w:t>
      </w:r>
    </w:p>
    <w:p>
      <w:pPr>
        <w:rPr>
          <w:rFonts w:hint="eastAsia" w:eastAsia="宋体"/>
          <w:lang w:val="en-US" w:eastAsia="zh-CN"/>
        </w:rPr>
      </w:pPr>
    </w:p>
    <w:p>
      <w:pPr>
        <w:rPr>
          <w:rFonts w:hint="eastAsia" w:eastAsia="宋体"/>
          <w:lang w:val="en-US" w:eastAsia="zh-CN"/>
        </w:rPr>
      </w:pPr>
      <w:r>
        <w:rPr>
          <w:rFonts w:hint="eastAsia" w:eastAsia="宋体"/>
          <w:lang w:val="en-US" w:eastAsia="zh-CN"/>
        </w:rPr>
        <w:t>C.A[9]–&gt;A[5]–&gt;A[3]</w:t>
      </w:r>
    </w:p>
    <w:p>
      <w:pPr>
        <w:rPr>
          <w:rFonts w:hint="eastAsia" w:eastAsia="宋体"/>
          <w:lang w:val="en-US" w:eastAsia="zh-CN"/>
        </w:rPr>
      </w:pPr>
    </w:p>
    <w:p>
      <w:pPr>
        <w:rPr>
          <w:rFonts w:hint="eastAsia" w:eastAsia="宋体"/>
          <w:lang w:val="en-US" w:eastAsia="zh-CN"/>
        </w:rPr>
      </w:pPr>
      <w:r>
        <w:rPr>
          <w:rFonts w:hint="eastAsia" w:eastAsia="宋体"/>
          <w:lang w:val="en-US" w:eastAsia="zh-CN"/>
        </w:rPr>
        <w:t>D.A[9]–&gt;A[5]–&gt;A[2]–&gt;A[3]</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P1618] 一个向量第一个元素的存储地址是100，每个元素的长度为2，则第5个元素的存储地址是(  )。 </w:t>
      </w:r>
    </w:p>
    <w:p>
      <w:pPr>
        <w:rPr>
          <w:rFonts w:hint="eastAsia" w:eastAsia="宋体"/>
          <w:lang w:val="en-US" w:eastAsia="zh-CN"/>
        </w:rPr>
      </w:pPr>
      <w:r>
        <w:rPr>
          <w:rFonts w:hint="eastAsia" w:eastAsia="宋体"/>
          <w:lang w:val="en-US" w:eastAsia="zh-CN"/>
        </w:rPr>
        <w:t>A.110</w:t>
      </w:r>
    </w:p>
    <w:p>
      <w:pPr>
        <w:rPr>
          <w:rFonts w:hint="eastAsia" w:eastAsia="宋体"/>
          <w:lang w:val="en-US" w:eastAsia="zh-CN"/>
        </w:rPr>
      </w:pPr>
    </w:p>
    <w:p>
      <w:pPr>
        <w:rPr>
          <w:rFonts w:hint="eastAsia" w:eastAsia="宋体"/>
          <w:lang w:val="en-US" w:eastAsia="zh-CN"/>
        </w:rPr>
      </w:pPr>
      <w:r>
        <w:rPr>
          <w:rFonts w:hint="eastAsia" w:eastAsia="宋体"/>
          <w:lang w:val="en-US" w:eastAsia="zh-CN"/>
        </w:rPr>
        <w:t>B.100</w:t>
      </w:r>
    </w:p>
    <w:p>
      <w:pPr>
        <w:rPr>
          <w:rFonts w:hint="eastAsia" w:eastAsia="宋体"/>
          <w:lang w:val="en-US" w:eastAsia="zh-CN"/>
        </w:rPr>
      </w:pPr>
    </w:p>
    <w:p>
      <w:pPr>
        <w:rPr>
          <w:rFonts w:hint="eastAsia" w:eastAsia="宋体"/>
          <w:lang w:val="en-US" w:eastAsia="zh-CN"/>
        </w:rPr>
      </w:pPr>
      <w:r>
        <w:rPr>
          <w:rFonts w:hint="eastAsia" w:eastAsia="宋体"/>
          <w:lang w:val="en-US" w:eastAsia="zh-CN"/>
        </w:rPr>
        <w:t>C.108</w:t>
      </w:r>
    </w:p>
    <w:p>
      <w:pPr>
        <w:rPr>
          <w:rFonts w:hint="eastAsia" w:eastAsia="宋体"/>
          <w:lang w:val="en-US" w:eastAsia="zh-CN"/>
        </w:rPr>
      </w:pPr>
    </w:p>
    <w:p>
      <w:pPr>
        <w:rPr>
          <w:rFonts w:hint="eastAsia" w:eastAsia="宋体"/>
          <w:lang w:val="en-US" w:eastAsia="zh-CN"/>
        </w:rPr>
      </w:pPr>
      <w:r>
        <w:rPr>
          <w:rFonts w:hint="eastAsia" w:eastAsia="宋体"/>
          <w:lang w:val="en-US" w:eastAsia="zh-CN"/>
        </w:rPr>
        <w:t>D.120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P1619] 具有5个记录的序列，采用直接选择排序方法进行排序，需要进行的比较次数是（  ）。 </w:t>
      </w:r>
    </w:p>
    <w:p>
      <w:pPr>
        <w:rPr>
          <w:rFonts w:hint="eastAsia" w:eastAsia="宋体"/>
          <w:lang w:val="en-US" w:eastAsia="zh-CN"/>
        </w:rPr>
      </w:pPr>
      <w:r>
        <w:rPr>
          <w:rFonts w:hint="eastAsia" w:eastAsia="宋体"/>
          <w:lang w:val="en-US" w:eastAsia="zh-CN"/>
        </w:rPr>
        <w:t>A.10</w:t>
      </w:r>
    </w:p>
    <w:p>
      <w:pPr>
        <w:rPr>
          <w:rFonts w:hint="eastAsia" w:eastAsia="宋体"/>
          <w:lang w:val="en-US" w:eastAsia="zh-CN"/>
        </w:rPr>
      </w:pPr>
    </w:p>
    <w:p>
      <w:pPr>
        <w:rPr>
          <w:rFonts w:hint="eastAsia" w:eastAsia="宋体"/>
          <w:lang w:val="en-US" w:eastAsia="zh-CN"/>
        </w:rPr>
      </w:pPr>
      <w:r>
        <w:rPr>
          <w:rFonts w:hint="eastAsia" w:eastAsia="宋体"/>
          <w:lang w:val="en-US" w:eastAsia="zh-CN"/>
        </w:rPr>
        <w:t>B.9</w:t>
      </w:r>
    </w:p>
    <w:p>
      <w:pPr>
        <w:rPr>
          <w:rFonts w:hint="eastAsia" w:eastAsia="宋体"/>
          <w:lang w:val="en-US" w:eastAsia="zh-CN"/>
        </w:rPr>
      </w:pPr>
    </w:p>
    <w:p>
      <w:pPr>
        <w:rPr>
          <w:rFonts w:hint="eastAsia" w:eastAsia="宋体"/>
          <w:lang w:val="en-US" w:eastAsia="zh-CN"/>
        </w:rPr>
      </w:pPr>
      <w:r>
        <w:rPr>
          <w:rFonts w:hint="eastAsia" w:eastAsia="宋体"/>
          <w:lang w:val="en-US" w:eastAsia="zh-CN"/>
        </w:rPr>
        <w:t>C.8</w:t>
      </w:r>
    </w:p>
    <w:p>
      <w:pPr>
        <w:rPr>
          <w:rFonts w:hint="eastAsia" w:eastAsia="宋体"/>
          <w:lang w:val="en-US" w:eastAsia="zh-CN"/>
        </w:rPr>
      </w:pPr>
    </w:p>
    <w:p>
      <w:pPr>
        <w:rPr>
          <w:rFonts w:hint="eastAsia" w:eastAsia="宋体"/>
          <w:lang w:val="en-US" w:eastAsia="zh-CN"/>
        </w:rPr>
      </w:pPr>
      <w:r>
        <w:rPr>
          <w:rFonts w:hint="eastAsia" w:eastAsia="宋体"/>
          <w:lang w:val="en-US" w:eastAsia="zh-CN"/>
        </w:rPr>
        <w:t>D.7</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P1620] 已知一组关键字{62，25，37，45，18，19，53，3，58}，则利用堆排序的方法建立的初始堆</w:t>
      </w:r>
    </w:p>
    <w:p>
      <w:pPr>
        <w:rPr>
          <w:rFonts w:hint="eastAsia" w:eastAsia="宋体"/>
          <w:lang w:val="en-US" w:eastAsia="zh-CN"/>
        </w:rPr>
      </w:pPr>
      <w:r>
        <w:rPr>
          <w:rFonts w:hint="eastAsia" w:eastAsia="宋体"/>
          <w:lang w:val="en-US" w:eastAsia="zh-CN"/>
        </w:rPr>
        <w:t>A.3,19,18,25,62,53,37,45,58</w:t>
      </w:r>
    </w:p>
    <w:p>
      <w:pPr>
        <w:rPr>
          <w:rFonts w:hint="eastAsia" w:eastAsia="宋体"/>
          <w:lang w:val="en-US" w:eastAsia="zh-CN"/>
        </w:rPr>
      </w:pPr>
    </w:p>
    <w:p>
      <w:pPr>
        <w:rPr>
          <w:rFonts w:hint="eastAsia" w:eastAsia="宋体"/>
          <w:lang w:val="en-US" w:eastAsia="zh-CN"/>
        </w:rPr>
      </w:pPr>
      <w:r>
        <w:rPr>
          <w:rFonts w:hint="eastAsia" w:eastAsia="宋体"/>
          <w:lang w:val="en-US" w:eastAsia="zh-CN"/>
        </w:rPr>
        <w:t>B.3,18,19,25,62,37,53,45,58</w:t>
      </w:r>
    </w:p>
    <w:p>
      <w:pPr>
        <w:rPr>
          <w:rFonts w:hint="eastAsia" w:eastAsia="宋体"/>
          <w:lang w:val="en-US" w:eastAsia="zh-CN"/>
        </w:rPr>
      </w:pPr>
    </w:p>
    <w:p>
      <w:pPr>
        <w:rPr>
          <w:rFonts w:hint="eastAsia" w:eastAsia="宋体"/>
          <w:lang w:val="en-US" w:eastAsia="zh-CN"/>
        </w:rPr>
      </w:pPr>
      <w:r>
        <w:rPr>
          <w:rFonts w:hint="eastAsia" w:eastAsia="宋体"/>
          <w:lang w:val="en-US" w:eastAsia="zh-CN"/>
        </w:rPr>
        <w:t>C.3,18,19,62,25,37,53,45,58</w:t>
      </w:r>
    </w:p>
    <w:p>
      <w:pPr>
        <w:rPr>
          <w:rFonts w:hint="eastAsia" w:eastAsia="宋体"/>
          <w:lang w:val="en-US" w:eastAsia="zh-CN"/>
        </w:rPr>
      </w:pPr>
    </w:p>
    <w:p>
      <w:pPr>
        <w:rPr>
          <w:rFonts w:hint="eastAsia" w:eastAsia="宋体"/>
          <w:lang w:val="en-US" w:eastAsia="zh-CN"/>
        </w:rPr>
      </w:pPr>
      <w:r>
        <w:rPr>
          <w:rFonts w:hint="eastAsia" w:eastAsia="宋体"/>
          <w:lang w:val="en-US" w:eastAsia="zh-CN"/>
        </w:rPr>
        <w:t>D.3,18,19,25,62,53,37,58,45</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P1621] 有以下序列{43，15，73，35，38，12，100，53}，以43为划分标准元进行一趟快速排序后有以下序列{43，15，73，35，38，12，100，53}，以43为划分标准元进行一趟快速排序后的结果为：(  )</w:t>
      </w:r>
    </w:p>
    <w:p>
      <w:pPr>
        <w:rPr>
          <w:rFonts w:hint="eastAsia" w:eastAsia="宋体"/>
          <w:lang w:val="en-US" w:eastAsia="zh-CN"/>
        </w:rPr>
      </w:pPr>
    </w:p>
    <w:p>
      <w:pPr>
        <w:rPr>
          <w:rFonts w:hint="eastAsia" w:eastAsia="宋体"/>
          <w:lang w:val="en-US" w:eastAsia="zh-CN"/>
        </w:rPr>
      </w:pPr>
      <w:r>
        <w:rPr>
          <w:rFonts w:hint="eastAsia" w:eastAsia="宋体"/>
          <w:lang w:val="en-US" w:eastAsia="zh-CN"/>
        </w:rPr>
        <w:t>A.15，12，38，35，43，73，100，53</w:t>
      </w:r>
    </w:p>
    <w:p>
      <w:pPr>
        <w:rPr>
          <w:rFonts w:hint="eastAsia" w:eastAsia="宋体"/>
          <w:lang w:val="en-US" w:eastAsia="zh-CN"/>
        </w:rPr>
      </w:pPr>
    </w:p>
    <w:p>
      <w:pPr>
        <w:rPr>
          <w:rFonts w:hint="eastAsia" w:eastAsia="宋体"/>
          <w:lang w:val="en-US" w:eastAsia="zh-CN"/>
        </w:rPr>
      </w:pPr>
      <w:r>
        <w:rPr>
          <w:rFonts w:hint="eastAsia" w:eastAsia="宋体"/>
          <w:lang w:val="en-US" w:eastAsia="zh-CN"/>
        </w:rPr>
        <w:t>B.12，15，38，35，43，53，100，73</w:t>
      </w:r>
    </w:p>
    <w:p>
      <w:pPr>
        <w:rPr>
          <w:rFonts w:hint="eastAsia" w:eastAsia="宋体"/>
          <w:lang w:val="en-US" w:eastAsia="zh-CN"/>
        </w:rPr>
      </w:pPr>
    </w:p>
    <w:p>
      <w:pPr>
        <w:rPr>
          <w:rFonts w:hint="eastAsia" w:eastAsia="宋体"/>
          <w:lang w:val="en-US" w:eastAsia="zh-CN"/>
        </w:rPr>
      </w:pPr>
      <w:r>
        <w:rPr>
          <w:rFonts w:hint="eastAsia" w:eastAsia="宋体"/>
          <w:lang w:val="en-US" w:eastAsia="zh-CN"/>
        </w:rPr>
        <w:t>C.35，15，38，12，43，73，100，53</w:t>
      </w:r>
    </w:p>
    <w:p>
      <w:pPr>
        <w:rPr>
          <w:rFonts w:hint="eastAsia" w:eastAsia="宋体"/>
          <w:lang w:val="en-US" w:eastAsia="zh-CN"/>
        </w:rPr>
      </w:pPr>
    </w:p>
    <w:p>
      <w:pPr>
        <w:rPr>
          <w:rFonts w:hint="eastAsia" w:eastAsia="宋体"/>
          <w:lang w:val="en-US" w:eastAsia="zh-CN"/>
        </w:rPr>
      </w:pPr>
      <w:r>
        <w:rPr>
          <w:rFonts w:hint="eastAsia" w:eastAsia="宋体"/>
          <w:lang w:val="en-US" w:eastAsia="zh-CN"/>
        </w:rPr>
        <w:t>D.12，15，38，35，43，73，100，53D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P1622] 在树结构中，如果结点A有3个兄弟，而且B是A的双亲，则B的度是（  ）。</w:t>
      </w:r>
    </w:p>
    <w:p>
      <w:pPr>
        <w:rPr>
          <w:rFonts w:hint="eastAsia" w:eastAsia="宋体"/>
          <w:lang w:val="en-US" w:eastAsia="zh-CN"/>
        </w:rPr>
      </w:pPr>
      <w:r>
        <w:rPr>
          <w:rFonts w:hint="eastAsia" w:eastAsia="宋体"/>
          <w:lang w:val="en-US" w:eastAsia="zh-CN"/>
        </w:rPr>
        <w:t>A.3</w:t>
      </w:r>
    </w:p>
    <w:p>
      <w:pPr>
        <w:rPr>
          <w:rFonts w:hint="eastAsia" w:eastAsia="宋体"/>
          <w:lang w:val="en-US" w:eastAsia="zh-CN"/>
        </w:rPr>
      </w:pPr>
    </w:p>
    <w:p>
      <w:pPr>
        <w:rPr>
          <w:rFonts w:hint="eastAsia" w:eastAsia="宋体"/>
          <w:lang w:val="en-US" w:eastAsia="zh-CN"/>
        </w:rPr>
      </w:pPr>
      <w:r>
        <w:rPr>
          <w:rFonts w:hint="eastAsia" w:eastAsia="宋体"/>
          <w:lang w:val="en-US" w:eastAsia="zh-CN"/>
        </w:rPr>
        <w:t>B.1</w:t>
      </w:r>
    </w:p>
    <w:p>
      <w:pPr>
        <w:rPr>
          <w:rFonts w:hint="eastAsia" w:eastAsia="宋体"/>
          <w:lang w:val="en-US" w:eastAsia="zh-CN"/>
        </w:rPr>
      </w:pPr>
    </w:p>
    <w:p>
      <w:pPr>
        <w:rPr>
          <w:rFonts w:hint="eastAsia" w:eastAsia="宋体"/>
          <w:lang w:val="en-US" w:eastAsia="zh-CN"/>
        </w:rPr>
      </w:pPr>
      <w:r>
        <w:rPr>
          <w:rFonts w:hint="eastAsia" w:eastAsia="宋体"/>
          <w:lang w:val="en-US" w:eastAsia="zh-CN"/>
        </w:rPr>
        <w:t>C.4</w:t>
      </w:r>
    </w:p>
    <w:p>
      <w:pPr>
        <w:rPr>
          <w:rFonts w:hint="eastAsia" w:eastAsia="宋体"/>
          <w:lang w:val="en-US" w:eastAsia="zh-CN"/>
        </w:rPr>
      </w:pPr>
    </w:p>
    <w:p>
      <w:pPr>
        <w:rPr>
          <w:rFonts w:hint="eastAsia" w:eastAsia="宋体"/>
          <w:lang w:val="en-US" w:eastAsia="zh-CN"/>
        </w:rPr>
      </w:pPr>
      <w:r>
        <w:rPr>
          <w:rFonts w:hint="eastAsia" w:eastAsia="宋体"/>
          <w:lang w:val="en-US" w:eastAsia="zh-CN"/>
        </w:rPr>
        <w:t>D.5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P1623] 若一个栈的进栈序列为a，b，c，d，则不可能的出栈序列是（  ）。</w:t>
      </w:r>
    </w:p>
    <w:p>
      <w:pPr>
        <w:rPr>
          <w:rFonts w:hint="eastAsia" w:eastAsia="宋体"/>
          <w:lang w:val="en-US" w:eastAsia="zh-CN"/>
        </w:rPr>
      </w:pPr>
      <w:r>
        <w:rPr>
          <w:rFonts w:hint="eastAsia" w:eastAsia="宋体"/>
          <w:lang w:val="en-US" w:eastAsia="zh-CN"/>
        </w:rPr>
        <w:t>A.dcba</w:t>
      </w:r>
    </w:p>
    <w:p>
      <w:pPr>
        <w:rPr>
          <w:rFonts w:hint="eastAsia" w:eastAsia="宋体"/>
          <w:lang w:val="en-US" w:eastAsia="zh-CN"/>
        </w:rPr>
      </w:pPr>
    </w:p>
    <w:p>
      <w:pPr>
        <w:rPr>
          <w:rFonts w:hint="eastAsia" w:eastAsia="宋体"/>
          <w:lang w:val="en-US" w:eastAsia="zh-CN"/>
        </w:rPr>
      </w:pPr>
      <w:r>
        <w:rPr>
          <w:rFonts w:hint="eastAsia" w:eastAsia="宋体"/>
          <w:lang w:val="en-US" w:eastAsia="zh-CN"/>
        </w:rPr>
        <w:t>B.cdba</w:t>
      </w:r>
    </w:p>
    <w:p>
      <w:pPr>
        <w:rPr>
          <w:rFonts w:hint="eastAsia" w:eastAsia="宋体"/>
          <w:lang w:val="en-US" w:eastAsia="zh-CN"/>
        </w:rPr>
      </w:pPr>
    </w:p>
    <w:p>
      <w:pPr>
        <w:rPr>
          <w:rFonts w:hint="eastAsia" w:eastAsia="宋体"/>
          <w:lang w:val="en-US" w:eastAsia="zh-CN"/>
        </w:rPr>
      </w:pPr>
      <w:r>
        <w:rPr>
          <w:rFonts w:hint="eastAsia" w:eastAsia="宋体"/>
          <w:lang w:val="en-US" w:eastAsia="zh-CN"/>
        </w:rPr>
        <w:t>C.dacb</w:t>
      </w:r>
    </w:p>
    <w:p>
      <w:pPr>
        <w:rPr>
          <w:rFonts w:hint="eastAsia" w:eastAsia="宋体"/>
          <w:lang w:val="en-US" w:eastAsia="zh-CN"/>
        </w:rPr>
      </w:pPr>
    </w:p>
    <w:p>
      <w:pPr>
        <w:rPr>
          <w:rFonts w:hint="eastAsia" w:eastAsia="宋体"/>
          <w:lang w:val="en-US" w:eastAsia="zh-CN"/>
        </w:rPr>
      </w:pPr>
      <w:r>
        <w:rPr>
          <w:rFonts w:hint="eastAsia" w:eastAsia="宋体"/>
          <w:lang w:val="en-US" w:eastAsia="zh-CN"/>
        </w:rPr>
        <w:t>D.abcd</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P1624] 线性表若采用链式存储结构时，要求内存中可用存储单元的地址（  ）。</w:t>
      </w:r>
    </w:p>
    <w:p>
      <w:pPr>
        <w:rPr>
          <w:rFonts w:hint="eastAsia" w:eastAsia="宋体"/>
          <w:lang w:val="en-US" w:eastAsia="zh-CN"/>
        </w:rPr>
      </w:pPr>
      <w:r>
        <w:rPr>
          <w:rFonts w:hint="eastAsia" w:eastAsia="宋体"/>
          <w:lang w:val="en-US" w:eastAsia="zh-CN"/>
        </w:rPr>
        <w:t>A.必须是连续的</w:t>
      </w:r>
    </w:p>
    <w:p>
      <w:pPr>
        <w:rPr>
          <w:rFonts w:hint="eastAsia" w:eastAsia="宋体"/>
          <w:lang w:val="en-US" w:eastAsia="zh-CN"/>
        </w:rPr>
      </w:pPr>
    </w:p>
    <w:p>
      <w:pPr>
        <w:rPr>
          <w:rFonts w:hint="eastAsia" w:eastAsia="宋体"/>
          <w:lang w:val="en-US" w:eastAsia="zh-CN"/>
        </w:rPr>
      </w:pPr>
      <w:r>
        <w:rPr>
          <w:rFonts w:hint="eastAsia" w:eastAsia="宋体"/>
          <w:lang w:val="en-US" w:eastAsia="zh-CN"/>
        </w:rPr>
        <w:t>B.部分地址必须是连续的</w:t>
      </w:r>
    </w:p>
    <w:p>
      <w:pPr>
        <w:rPr>
          <w:rFonts w:hint="eastAsia" w:eastAsia="宋体"/>
          <w:lang w:val="en-US" w:eastAsia="zh-CN"/>
        </w:rPr>
      </w:pPr>
    </w:p>
    <w:p>
      <w:pPr>
        <w:rPr>
          <w:rFonts w:hint="eastAsia" w:eastAsia="宋体"/>
          <w:lang w:val="en-US" w:eastAsia="zh-CN"/>
        </w:rPr>
      </w:pPr>
      <w:r>
        <w:rPr>
          <w:rFonts w:hint="eastAsia" w:eastAsia="宋体"/>
          <w:lang w:val="en-US" w:eastAsia="zh-CN"/>
        </w:rPr>
        <w:t>C.一定是不连续的</w:t>
      </w:r>
    </w:p>
    <w:p>
      <w:pPr>
        <w:rPr>
          <w:rFonts w:hint="eastAsia" w:eastAsia="宋体"/>
          <w:lang w:val="en-US" w:eastAsia="zh-CN"/>
        </w:rPr>
      </w:pPr>
    </w:p>
    <w:p>
      <w:pPr>
        <w:rPr>
          <w:rFonts w:hint="eastAsia" w:eastAsia="宋体"/>
          <w:lang w:val="en-US" w:eastAsia="zh-CN"/>
        </w:rPr>
      </w:pPr>
      <w:r>
        <w:rPr>
          <w:rFonts w:hint="eastAsia" w:eastAsia="宋体"/>
          <w:lang w:val="en-US" w:eastAsia="zh-CN"/>
        </w:rPr>
        <w:t>D.连续或不连续都可以D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P1625] 采用线性探测法处理冲突，可能要探测多个位置，在查找成功的情况下，所探测的这些位置上的关键字 (  )</w:t>
      </w:r>
    </w:p>
    <w:p>
      <w:pPr>
        <w:rPr>
          <w:rFonts w:hint="eastAsia" w:eastAsia="宋体"/>
          <w:lang w:val="en-US" w:eastAsia="zh-CN"/>
        </w:rPr>
      </w:pPr>
      <w:r>
        <w:rPr>
          <w:rFonts w:hint="eastAsia" w:eastAsia="宋体"/>
          <w:lang w:val="en-US" w:eastAsia="zh-CN"/>
        </w:rPr>
        <w:t>A、不一定都是同义词</w:t>
      </w:r>
    </w:p>
    <w:p>
      <w:pPr>
        <w:rPr>
          <w:rFonts w:hint="eastAsia" w:eastAsia="宋体"/>
          <w:lang w:val="en-US" w:eastAsia="zh-CN"/>
        </w:rPr>
      </w:pPr>
    </w:p>
    <w:p>
      <w:pPr>
        <w:rPr>
          <w:rFonts w:hint="eastAsia" w:eastAsia="宋体"/>
          <w:lang w:val="en-US" w:eastAsia="zh-CN"/>
        </w:rPr>
      </w:pPr>
      <w:r>
        <w:rPr>
          <w:rFonts w:hint="eastAsia" w:eastAsia="宋体"/>
          <w:lang w:val="en-US" w:eastAsia="zh-CN"/>
        </w:rPr>
        <w:t>B、一定都是同义词</w:t>
      </w:r>
    </w:p>
    <w:p>
      <w:pPr>
        <w:rPr>
          <w:rFonts w:hint="eastAsia" w:eastAsia="宋体"/>
          <w:lang w:val="en-US" w:eastAsia="zh-CN"/>
        </w:rPr>
      </w:pPr>
    </w:p>
    <w:p>
      <w:pPr>
        <w:rPr>
          <w:rFonts w:hint="eastAsia" w:eastAsia="宋体"/>
          <w:lang w:val="en-US" w:eastAsia="zh-CN"/>
        </w:rPr>
      </w:pPr>
      <w:r>
        <w:rPr>
          <w:rFonts w:hint="eastAsia" w:eastAsia="宋体"/>
          <w:lang w:val="en-US" w:eastAsia="zh-CN"/>
        </w:rPr>
        <w:t>C、一定都不是同义词</w:t>
      </w:r>
    </w:p>
    <w:p>
      <w:pPr>
        <w:rPr>
          <w:rFonts w:hint="eastAsia" w:eastAsia="宋体"/>
          <w:lang w:val="en-US" w:eastAsia="zh-CN"/>
        </w:rPr>
      </w:pPr>
    </w:p>
    <w:p>
      <w:pPr>
        <w:rPr>
          <w:rFonts w:hint="eastAsia" w:eastAsia="宋体"/>
          <w:lang w:val="en-US" w:eastAsia="zh-CN"/>
        </w:rPr>
      </w:pPr>
      <w:r>
        <w:rPr>
          <w:rFonts w:hint="eastAsia" w:eastAsia="宋体"/>
          <w:lang w:val="en-US" w:eastAsia="zh-CN"/>
        </w:rPr>
        <w:t>D、都相同</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P1626] 一棵结点总数为n的二叉树，其边数为（  ）。</w:t>
      </w:r>
    </w:p>
    <w:p>
      <w:pPr>
        <w:rPr>
          <w:rFonts w:hint="eastAsia" w:eastAsia="宋体"/>
          <w:lang w:val="en-US" w:eastAsia="zh-CN"/>
        </w:rPr>
      </w:pPr>
      <w:r>
        <w:rPr>
          <w:rFonts w:hint="eastAsia" w:eastAsia="宋体"/>
          <w:lang w:val="en-US" w:eastAsia="zh-CN"/>
        </w:rPr>
        <w:t>A.n</w:t>
      </w:r>
    </w:p>
    <w:p>
      <w:pPr>
        <w:rPr>
          <w:rFonts w:hint="eastAsia" w:eastAsia="宋体"/>
          <w:lang w:val="en-US" w:eastAsia="zh-CN"/>
        </w:rPr>
      </w:pPr>
    </w:p>
    <w:p>
      <w:pPr>
        <w:rPr>
          <w:rFonts w:hint="eastAsia" w:eastAsia="宋体"/>
          <w:lang w:val="en-US" w:eastAsia="zh-CN"/>
        </w:rPr>
      </w:pPr>
      <w:r>
        <w:rPr>
          <w:rFonts w:hint="eastAsia" w:eastAsia="宋体"/>
          <w:lang w:val="en-US" w:eastAsia="zh-CN"/>
        </w:rPr>
        <w:t>B.n/2</w:t>
      </w:r>
    </w:p>
    <w:p>
      <w:pPr>
        <w:rPr>
          <w:rFonts w:hint="eastAsia" w:eastAsia="宋体"/>
          <w:lang w:val="en-US" w:eastAsia="zh-CN"/>
        </w:rPr>
      </w:pPr>
    </w:p>
    <w:p>
      <w:pPr>
        <w:rPr>
          <w:rFonts w:hint="eastAsia" w:eastAsia="宋体"/>
          <w:lang w:val="en-US" w:eastAsia="zh-CN"/>
        </w:rPr>
      </w:pPr>
      <w:r>
        <w:rPr>
          <w:rFonts w:hint="eastAsia" w:eastAsia="宋体"/>
          <w:lang w:val="en-US" w:eastAsia="zh-CN"/>
        </w:rPr>
        <w:t>C.n + 1</w:t>
      </w:r>
    </w:p>
    <w:p>
      <w:pPr>
        <w:rPr>
          <w:rFonts w:hint="eastAsia" w:eastAsia="宋体"/>
          <w:lang w:val="en-US" w:eastAsia="zh-CN"/>
        </w:rPr>
      </w:pPr>
    </w:p>
    <w:p>
      <w:pPr>
        <w:rPr>
          <w:rFonts w:hint="eastAsia" w:eastAsia="宋体"/>
          <w:lang w:val="en-US" w:eastAsia="zh-CN"/>
        </w:rPr>
      </w:pPr>
      <w:r>
        <w:rPr>
          <w:rFonts w:hint="eastAsia" w:eastAsia="宋体"/>
          <w:lang w:val="en-US" w:eastAsia="zh-CN"/>
        </w:rPr>
        <w:t>D.n - 1</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P1627] 要解决哈希存储引起的冲突问题，常采用的方法有（  ）。</w:t>
      </w:r>
    </w:p>
    <w:p>
      <w:pPr>
        <w:rPr>
          <w:rFonts w:hint="eastAsia" w:eastAsia="宋体"/>
          <w:lang w:val="en-US" w:eastAsia="zh-CN"/>
        </w:rPr>
      </w:pPr>
      <w:r>
        <w:rPr>
          <w:rFonts w:hint="eastAsia" w:eastAsia="宋体"/>
          <w:lang w:val="en-US" w:eastAsia="zh-CN"/>
        </w:rPr>
        <w:t>A.数字分析法、平方取中法</w:t>
      </w:r>
    </w:p>
    <w:p>
      <w:pPr>
        <w:rPr>
          <w:rFonts w:hint="eastAsia" w:eastAsia="宋体"/>
          <w:lang w:val="en-US" w:eastAsia="zh-CN"/>
        </w:rPr>
      </w:pPr>
    </w:p>
    <w:p>
      <w:pPr>
        <w:rPr>
          <w:rFonts w:hint="eastAsia" w:eastAsia="宋体"/>
          <w:lang w:val="en-US" w:eastAsia="zh-CN"/>
        </w:rPr>
      </w:pPr>
      <w:r>
        <w:rPr>
          <w:rFonts w:hint="eastAsia" w:eastAsia="宋体"/>
          <w:lang w:val="en-US" w:eastAsia="zh-CN"/>
        </w:rPr>
        <w:t>B.数字分析法、线性探测法</w:t>
      </w:r>
    </w:p>
    <w:p>
      <w:pPr>
        <w:rPr>
          <w:rFonts w:hint="eastAsia" w:eastAsia="宋体"/>
          <w:lang w:val="en-US" w:eastAsia="zh-CN"/>
        </w:rPr>
      </w:pPr>
    </w:p>
    <w:p>
      <w:pPr>
        <w:rPr>
          <w:rFonts w:hint="eastAsia" w:eastAsia="宋体"/>
          <w:lang w:val="en-US" w:eastAsia="zh-CN"/>
        </w:rPr>
      </w:pPr>
      <w:r>
        <w:rPr>
          <w:rFonts w:hint="eastAsia" w:eastAsia="宋体"/>
          <w:lang w:val="en-US" w:eastAsia="zh-CN"/>
        </w:rPr>
        <w:t>C.平方取中法、除留余数法</w:t>
      </w:r>
    </w:p>
    <w:p>
      <w:pPr>
        <w:rPr>
          <w:rFonts w:hint="eastAsia" w:eastAsia="宋体"/>
          <w:lang w:val="en-US" w:eastAsia="zh-CN"/>
        </w:rPr>
      </w:pPr>
    </w:p>
    <w:p>
      <w:pPr>
        <w:rPr>
          <w:rFonts w:hint="eastAsia" w:eastAsia="宋体"/>
          <w:lang w:val="en-US" w:eastAsia="zh-CN"/>
        </w:rPr>
      </w:pPr>
      <w:r>
        <w:rPr>
          <w:rFonts w:hint="eastAsia" w:eastAsia="宋体"/>
          <w:lang w:val="en-US" w:eastAsia="zh-CN"/>
        </w:rPr>
        <w:t>D.线性探测法、链地址法D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P1628] 快速排序执行一遍后，已经到位的元素个数至少是（  ）个。</w:t>
      </w:r>
    </w:p>
    <w:p>
      <w:pPr>
        <w:rPr>
          <w:rFonts w:hint="eastAsia" w:eastAsia="宋体"/>
          <w:lang w:val="en-US" w:eastAsia="zh-CN"/>
        </w:rPr>
      </w:pPr>
      <w:r>
        <w:rPr>
          <w:rFonts w:hint="eastAsia" w:eastAsia="宋体"/>
          <w:lang w:val="en-US" w:eastAsia="zh-CN"/>
        </w:rPr>
        <w:t>A.1</w:t>
      </w:r>
    </w:p>
    <w:p>
      <w:pPr>
        <w:rPr>
          <w:rFonts w:hint="eastAsia" w:eastAsia="宋体"/>
          <w:lang w:val="en-US" w:eastAsia="zh-CN"/>
        </w:rPr>
      </w:pPr>
    </w:p>
    <w:p>
      <w:pPr>
        <w:rPr>
          <w:rFonts w:hint="eastAsia" w:eastAsia="宋体"/>
          <w:lang w:val="en-US" w:eastAsia="zh-CN"/>
        </w:rPr>
      </w:pPr>
      <w:r>
        <w:rPr>
          <w:rFonts w:hint="eastAsia" w:eastAsia="宋体"/>
          <w:lang w:val="en-US" w:eastAsia="zh-CN"/>
        </w:rPr>
        <w:t>B.2</w:t>
      </w:r>
    </w:p>
    <w:p>
      <w:pPr>
        <w:rPr>
          <w:rFonts w:hint="eastAsia" w:eastAsia="宋体"/>
          <w:lang w:val="en-US" w:eastAsia="zh-CN"/>
        </w:rPr>
      </w:pPr>
    </w:p>
    <w:p>
      <w:pPr>
        <w:rPr>
          <w:rFonts w:hint="eastAsia" w:eastAsia="宋体"/>
          <w:lang w:val="en-US" w:eastAsia="zh-CN"/>
        </w:rPr>
      </w:pPr>
      <w:r>
        <w:rPr>
          <w:rFonts w:hint="eastAsia" w:eastAsia="宋体"/>
          <w:lang w:val="en-US" w:eastAsia="zh-CN"/>
        </w:rPr>
        <w:t>C.n</w:t>
      </w:r>
    </w:p>
    <w:p>
      <w:pPr>
        <w:rPr>
          <w:rFonts w:hint="eastAsia" w:eastAsia="宋体"/>
          <w:lang w:val="en-US" w:eastAsia="zh-CN"/>
        </w:rPr>
      </w:pPr>
    </w:p>
    <w:p>
      <w:pPr>
        <w:rPr>
          <w:rFonts w:hint="eastAsia" w:eastAsia="宋体"/>
          <w:lang w:val="en-US" w:eastAsia="zh-CN"/>
        </w:rPr>
      </w:pPr>
      <w:r>
        <w:rPr>
          <w:rFonts w:hint="eastAsia" w:eastAsia="宋体"/>
          <w:lang w:val="en-US" w:eastAsia="zh-CN"/>
        </w:rPr>
        <w:t>D.n/2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P1629] 对序列{15，12，56，13，23，27}按从小到大进行排序，一趟冒泡排序后的结果为（  ）。</w:t>
      </w:r>
    </w:p>
    <w:p>
      <w:pPr>
        <w:rPr>
          <w:rFonts w:hint="eastAsia" w:eastAsia="宋体"/>
          <w:lang w:val="en-US" w:eastAsia="zh-CN"/>
        </w:rPr>
      </w:pPr>
      <w:r>
        <w:rPr>
          <w:rFonts w:hint="eastAsia" w:eastAsia="宋体"/>
          <w:lang w:val="en-US" w:eastAsia="zh-CN"/>
        </w:rPr>
        <w:t>A.12，15，27，13，23，56</w:t>
      </w:r>
    </w:p>
    <w:p>
      <w:pPr>
        <w:rPr>
          <w:rFonts w:hint="eastAsia" w:eastAsia="宋体"/>
          <w:lang w:val="en-US" w:eastAsia="zh-CN"/>
        </w:rPr>
      </w:pPr>
    </w:p>
    <w:p>
      <w:pPr>
        <w:rPr>
          <w:rFonts w:hint="eastAsia" w:eastAsia="宋体"/>
          <w:lang w:val="en-US" w:eastAsia="zh-CN"/>
        </w:rPr>
      </w:pPr>
      <w:r>
        <w:rPr>
          <w:rFonts w:hint="eastAsia" w:eastAsia="宋体"/>
          <w:lang w:val="en-US" w:eastAsia="zh-CN"/>
        </w:rPr>
        <w:t>B.12，15，13，23，27，56</w:t>
      </w:r>
    </w:p>
    <w:p>
      <w:pPr>
        <w:rPr>
          <w:rFonts w:hint="eastAsia" w:eastAsia="宋体"/>
          <w:lang w:val="en-US" w:eastAsia="zh-CN"/>
        </w:rPr>
      </w:pPr>
    </w:p>
    <w:p>
      <w:pPr>
        <w:rPr>
          <w:rFonts w:hint="eastAsia" w:eastAsia="宋体"/>
          <w:lang w:val="en-US" w:eastAsia="zh-CN"/>
        </w:rPr>
      </w:pPr>
      <w:r>
        <w:rPr>
          <w:rFonts w:hint="eastAsia" w:eastAsia="宋体"/>
          <w:lang w:val="en-US" w:eastAsia="zh-CN"/>
        </w:rPr>
        <w:t>C.12，15，56，13，23，27</w:t>
      </w:r>
    </w:p>
    <w:p>
      <w:pPr>
        <w:rPr>
          <w:rFonts w:hint="eastAsia" w:eastAsia="宋体"/>
          <w:lang w:val="en-US" w:eastAsia="zh-CN"/>
        </w:rPr>
      </w:pPr>
    </w:p>
    <w:p>
      <w:pPr>
        <w:rPr>
          <w:rFonts w:hint="eastAsia" w:eastAsia="宋体"/>
          <w:lang w:val="en-US" w:eastAsia="zh-CN"/>
        </w:rPr>
      </w:pPr>
      <w:r>
        <w:rPr>
          <w:rFonts w:hint="eastAsia" w:eastAsia="宋体"/>
          <w:lang w:val="en-US" w:eastAsia="zh-CN"/>
        </w:rPr>
        <w:t>D.12，13，15，23，27，56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P1630] 设有一组关键字为（20，5，25，10，15，56，13，23，3，7，27），按序列中元素顺序依次</w:t>
      </w:r>
    </w:p>
    <w:p>
      <w:pPr>
        <w:rPr>
          <w:rFonts w:hint="eastAsia" w:eastAsia="宋体"/>
          <w:lang w:val="en-US" w:eastAsia="zh-CN"/>
        </w:rPr>
      </w:pPr>
      <w:r>
        <w:rPr>
          <w:rFonts w:hint="eastAsia" w:eastAsia="宋体"/>
          <w:lang w:val="en-US" w:eastAsia="zh-CN"/>
        </w:rPr>
        <w:t>A.3,10,23,56</w:t>
      </w:r>
    </w:p>
    <w:p>
      <w:pPr>
        <w:rPr>
          <w:rFonts w:hint="eastAsia" w:eastAsia="宋体"/>
          <w:lang w:val="en-US" w:eastAsia="zh-CN"/>
        </w:rPr>
      </w:pPr>
    </w:p>
    <w:p>
      <w:pPr>
        <w:rPr>
          <w:rFonts w:hint="eastAsia" w:eastAsia="宋体"/>
          <w:lang w:val="en-US" w:eastAsia="zh-CN"/>
        </w:rPr>
      </w:pPr>
      <w:r>
        <w:rPr>
          <w:rFonts w:hint="eastAsia" w:eastAsia="宋体"/>
          <w:lang w:val="en-US" w:eastAsia="zh-CN"/>
        </w:rPr>
        <w:t>B.7,15,23,27</w:t>
      </w:r>
    </w:p>
    <w:p>
      <w:pPr>
        <w:rPr>
          <w:rFonts w:hint="eastAsia" w:eastAsia="宋体"/>
          <w:lang w:val="en-US" w:eastAsia="zh-CN"/>
        </w:rPr>
      </w:pPr>
    </w:p>
    <w:p>
      <w:pPr>
        <w:rPr>
          <w:rFonts w:hint="eastAsia" w:eastAsia="宋体"/>
          <w:lang w:val="en-US" w:eastAsia="zh-CN"/>
        </w:rPr>
      </w:pPr>
      <w:r>
        <w:rPr>
          <w:rFonts w:hint="eastAsia" w:eastAsia="宋体"/>
          <w:lang w:val="en-US" w:eastAsia="zh-CN"/>
        </w:rPr>
        <w:t>C.3,10,23,27</w:t>
      </w:r>
    </w:p>
    <w:p>
      <w:pPr>
        <w:rPr>
          <w:rFonts w:hint="eastAsia" w:eastAsia="宋体"/>
          <w:lang w:val="en-US" w:eastAsia="zh-CN"/>
        </w:rPr>
      </w:pPr>
    </w:p>
    <w:p>
      <w:pPr>
        <w:rPr>
          <w:rFonts w:hint="eastAsia" w:eastAsia="宋体"/>
          <w:lang w:val="en-US" w:eastAsia="zh-CN"/>
        </w:rPr>
      </w:pPr>
      <w:r>
        <w:rPr>
          <w:rFonts w:hint="eastAsia" w:eastAsia="宋体"/>
          <w:lang w:val="en-US" w:eastAsia="zh-CN"/>
        </w:rPr>
        <w:t>D.7,10,23,27</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P1631] 在线性表的链式存储结构中，只能从头指针出发才能访问表中所有结点的存储结构是（  ）。</w:t>
      </w:r>
    </w:p>
    <w:p>
      <w:pPr>
        <w:rPr>
          <w:rFonts w:hint="eastAsia" w:eastAsia="宋体"/>
          <w:lang w:val="en-US" w:eastAsia="zh-CN"/>
        </w:rPr>
      </w:pPr>
      <w:r>
        <w:rPr>
          <w:rFonts w:hint="eastAsia" w:eastAsia="宋体"/>
          <w:lang w:val="en-US" w:eastAsia="zh-CN"/>
        </w:rPr>
        <w:t>A.单链表</w:t>
      </w:r>
    </w:p>
    <w:p>
      <w:pPr>
        <w:rPr>
          <w:rFonts w:hint="eastAsia" w:eastAsia="宋体"/>
          <w:lang w:val="en-US" w:eastAsia="zh-CN"/>
        </w:rPr>
      </w:pPr>
    </w:p>
    <w:p>
      <w:pPr>
        <w:rPr>
          <w:rFonts w:hint="eastAsia" w:eastAsia="宋体"/>
          <w:lang w:val="en-US" w:eastAsia="zh-CN"/>
        </w:rPr>
      </w:pPr>
      <w:r>
        <w:rPr>
          <w:rFonts w:hint="eastAsia" w:eastAsia="宋体"/>
          <w:lang w:val="en-US" w:eastAsia="zh-CN"/>
        </w:rPr>
        <w:t>B.双向链表</w:t>
      </w:r>
    </w:p>
    <w:p>
      <w:pPr>
        <w:rPr>
          <w:rFonts w:hint="eastAsia" w:eastAsia="宋体"/>
          <w:lang w:val="en-US" w:eastAsia="zh-CN"/>
        </w:rPr>
      </w:pPr>
    </w:p>
    <w:p>
      <w:pPr>
        <w:rPr>
          <w:rFonts w:hint="eastAsia" w:eastAsia="宋体"/>
          <w:lang w:val="en-US" w:eastAsia="zh-CN"/>
        </w:rPr>
      </w:pPr>
      <w:r>
        <w:rPr>
          <w:rFonts w:hint="eastAsia" w:eastAsia="宋体"/>
          <w:lang w:val="en-US" w:eastAsia="zh-CN"/>
        </w:rPr>
        <w:t>C.循环链表</w:t>
      </w:r>
    </w:p>
    <w:p>
      <w:pPr>
        <w:rPr>
          <w:rFonts w:hint="eastAsia" w:eastAsia="宋体"/>
          <w:lang w:val="en-US" w:eastAsia="zh-CN"/>
        </w:rPr>
      </w:pPr>
    </w:p>
    <w:p>
      <w:pPr>
        <w:rPr>
          <w:rFonts w:hint="eastAsia" w:eastAsia="宋体"/>
          <w:lang w:val="en-US" w:eastAsia="zh-CN"/>
        </w:rPr>
      </w:pPr>
      <w:r>
        <w:rPr>
          <w:rFonts w:hint="eastAsia" w:eastAsia="宋体"/>
          <w:lang w:val="en-US" w:eastAsia="zh-CN"/>
        </w:rPr>
        <w:t>D.B和C</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P1632] 对n个不同的排序码进行冒泡排序，在元素无序的情况下比较的次数最多为（  ）</w:t>
      </w:r>
    </w:p>
    <w:p>
      <w:pPr>
        <w:rPr>
          <w:rFonts w:hint="eastAsia" w:eastAsia="宋体"/>
          <w:lang w:val="en-US" w:eastAsia="zh-CN"/>
        </w:rPr>
      </w:pPr>
      <w:r>
        <w:rPr>
          <w:rFonts w:hint="eastAsia" w:eastAsia="宋体"/>
          <w:lang w:val="en-US" w:eastAsia="zh-CN"/>
        </w:rPr>
        <w:t>A.n+1</w:t>
      </w:r>
    </w:p>
    <w:p>
      <w:pPr>
        <w:rPr>
          <w:rFonts w:hint="eastAsia" w:eastAsia="宋体"/>
          <w:lang w:val="en-US" w:eastAsia="zh-CN"/>
        </w:rPr>
      </w:pPr>
    </w:p>
    <w:p>
      <w:pPr>
        <w:rPr>
          <w:rFonts w:hint="eastAsia" w:eastAsia="宋体"/>
          <w:lang w:val="en-US" w:eastAsia="zh-CN"/>
        </w:rPr>
      </w:pPr>
      <w:r>
        <w:rPr>
          <w:rFonts w:hint="eastAsia" w:eastAsia="宋体"/>
          <w:lang w:val="en-US" w:eastAsia="zh-CN"/>
        </w:rPr>
        <w:t>B.n</w:t>
      </w:r>
    </w:p>
    <w:p>
      <w:pPr>
        <w:rPr>
          <w:rFonts w:hint="eastAsia" w:eastAsia="宋体"/>
          <w:lang w:val="en-US" w:eastAsia="zh-CN"/>
        </w:rPr>
      </w:pPr>
    </w:p>
    <w:p>
      <w:pPr>
        <w:rPr>
          <w:rFonts w:hint="eastAsia" w:eastAsia="宋体"/>
          <w:lang w:val="en-US" w:eastAsia="zh-CN"/>
        </w:rPr>
      </w:pPr>
      <w:r>
        <w:rPr>
          <w:rFonts w:hint="eastAsia" w:eastAsia="宋体"/>
          <w:lang w:val="en-US" w:eastAsia="zh-CN"/>
        </w:rPr>
        <w:t>C.n-1</w:t>
      </w:r>
    </w:p>
    <w:p>
      <w:pPr>
        <w:rPr>
          <w:rFonts w:hint="eastAsia" w:eastAsia="宋体"/>
          <w:lang w:val="en-US" w:eastAsia="zh-CN"/>
        </w:rPr>
      </w:pPr>
    </w:p>
    <w:p>
      <w:pPr>
        <w:rPr>
          <w:rFonts w:hint="eastAsia" w:eastAsia="宋体"/>
          <w:lang w:val="en-US" w:eastAsia="zh-CN"/>
        </w:rPr>
      </w:pPr>
      <w:r>
        <w:rPr>
          <w:rFonts w:hint="eastAsia" w:eastAsia="宋体"/>
          <w:lang w:val="en-US" w:eastAsia="zh-CN"/>
        </w:rPr>
        <w:t>D.n(n-1)/2D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P1633] 一个带权无向连通图的最小生成树（  ）。</w:t>
      </w:r>
    </w:p>
    <w:p>
      <w:pPr>
        <w:rPr>
          <w:rFonts w:hint="eastAsia" w:eastAsia="宋体"/>
          <w:lang w:val="en-US" w:eastAsia="zh-CN"/>
        </w:rPr>
      </w:pPr>
      <w:r>
        <w:rPr>
          <w:rFonts w:hint="eastAsia" w:eastAsia="宋体"/>
          <w:lang w:val="en-US" w:eastAsia="zh-CN"/>
        </w:rPr>
        <w:t>A.有一棵或多棵</w:t>
      </w:r>
    </w:p>
    <w:p>
      <w:pPr>
        <w:rPr>
          <w:rFonts w:hint="eastAsia" w:eastAsia="宋体"/>
          <w:lang w:val="en-US" w:eastAsia="zh-CN"/>
        </w:rPr>
      </w:pPr>
    </w:p>
    <w:p>
      <w:pPr>
        <w:rPr>
          <w:rFonts w:hint="eastAsia" w:eastAsia="宋体"/>
          <w:lang w:val="en-US" w:eastAsia="zh-CN"/>
        </w:rPr>
      </w:pPr>
      <w:r>
        <w:rPr>
          <w:rFonts w:hint="eastAsia" w:eastAsia="宋体"/>
          <w:lang w:val="en-US" w:eastAsia="zh-CN"/>
        </w:rPr>
        <w:t>B.只有一棵</w:t>
      </w:r>
    </w:p>
    <w:p>
      <w:pPr>
        <w:rPr>
          <w:rFonts w:hint="eastAsia" w:eastAsia="宋体"/>
          <w:lang w:val="en-US" w:eastAsia="zh-CN"/>
        </w:rPr>
      </w:pPr>
    </w:p>
    <w:p>
      <w:pPr>
        <w:rPr>
          <w:rFonts w:hint="eastAsia" w:eastAsia="宋体"/>
          <w:lang w:val="en-US" w:eastAsia="zh-CN"/>
        </w:rPr>
      </w:pPr>
      <w:r>
        <w:rPr>
          <w:rFonts w:hint="eastAsia" w:eastAsia="宋体"/>
          <w:lang w:val="en-US" w:eastAsia="zh-CN"/>
        </w:rPr>
        <w:t>C.一定有多棵</w:t>
      </w:r>
    </w:p>
    <w:p>
      <w:pPr>
        <w:rPr>
          <w:rFonts w:hint="eastAsia" w:eastAsia="宋体"/>
          <w:lang w:val="en-US" w:eastAsia="zh-CN"/>
        </w:rPr>
      </w:pPr>
    </w:p>
    <w:p>
      <w:pPr>
        <w:rPr>
          <w:rFonts w:hint="eastAsia" w:eastAsia="宋体"/>
          <w:lang w:val="en-US" w:eastAsia="zh-CN"/>
        </w:rPr>
      </w:pPr>
      <w:r>
        <w:rPr>
          <w:rFonts w:hint="eastAsia" w:eastAsia="宋体"/>
          <w:lang w:val="en-US" w:eastAsia="zh-CN"/>
        </w:rPr>
        <w:t>D.不知道</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P1634] （  ）遍历二叉排序树可得到一个关键字的有序序列（从小到大）。</w:t>
      </w:r>
    </w:p>
    <w:p>
      <w:pPr>
        <w:rPr>
          <w:rFonts w:hint="eastAsia" w:eastAsia="宋体"/>
          <w:lang w:val="en-US" w:eastAsia="zh-CN"/>
        </w:rPr>
      </w:pPr>
      <w:r>
        <w:rPr>
          <w:rFonts w:hint="eastAsia" w:eastAsia="宋体"/>
          <w:lang w:val="en-US" w:eastAsia="zh-CN"/>
        </w:rPr>
        <w:t>A.前序</w:t>
      </w:r>
    </w:p>
    <w:p>
      <w:pPr>
        <w:rPr>
          <w:rFonts w:hint="eastAsia" w:eastAsia="宋体"/>
          <w:lang w:val="en-US" w:eastAsia="zh-CN"/>
        </w:rPr>
      </w:pPr>
    </w:p>
    <w:p>
      <w:pPr>
        <w:rPr>
          <w:rFonts w:hint="eastAsia" w:eastAsia="宋体"/>
          <w:lang w:val="en-US" w:eastAsia="zh-CN"/>
        </w:rPr>
      </w:pPr>
      <w:r>
        <w:rPr>
          <w:rFonts w:hint="eastAsia" w:eastAsia="宋体"/>
          <w:lang w:val="en-US" w:eastAsia="zh-CN"/>
        </w:rPr>
        <w:t>B.中序</w:t>
      </w:r>
    </w:p>
    <w:p>
      <w:pPr>
        <w:rPr>
          <w:rFonts w:hint="eastAsia" w:eastAsia="宋体"/>
          <w:lang w:val="en-US" w:eastAsia="zh-CN"/>
        </w:rPr>
      </w:pPr>
    </w:p>
    <w:p>
      <w:pPr>
        <w:rPr>
          <w:rFonts w:hint="eastAsia" w:eastAsia="宋体"/>
          <w:lang w:val="en-US" w:eastAsia="zh-CN"/>
        </w:rPr>
      </w:pPr>
      <w:r>
        <w:rPr>
          <w:rFonts w:hint="eastAsia" w:eastAsia="宋体"/>
          <w:lang w:val="en-US" w:eastAsia="zh-CN"/>
        </w:rPr>
        <w:t>C.后序</w:t>
      </w:r>
    </w:p>
    <w:p>
      <w:pPr>
        <w:rPr>
          <w:rFonts w:hint="eastAsia" w:eastAsia="宋体"/>
          <w:lang w:val="en-US" w:eastAsia="zh-CN"/>
        </w:rPr>
      </w:pPr>
    </w:p>
    <w:p>
      <w:pPr>
        <w:rPr>
          <w:rFonts w:hint="eastAsia" w:eastAsia="宋体"/>
          <w:lang w:val="en-US" w:eastAsia="zh-CN"/>
        </w:rPr>
      </w:pPr>
      <w:r>
        <w:rPr>
          <w:rFonts w:hint="eastAsia" w:eastAsia="宋体"/>
          <w:lang w:val="en-US" w:eastAsia="zh-CN"/>
        </w:rPr>
        <w:t>D.随意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P1635] 在n个顶点，e条边的连通图中，连通分量个数为（  ）。</w:t>
      </w:r>
    </w:p>
    <w:p>
      <w:pPr>
        <w:rPr>
          <w:rFonts w:hint="eastAsia" w:eastAsia="宋体"/>
          <w:lang w:val="en-US" w:eastAsia="zh-CN"/>
        </w:rPr>
      </w:pPr>
      <w:r>
        <w:rPr>
          <w:rFonts w:hint="eastAsia" w:eastAsia="宋体"/>
          <w:lang w:val="en-US" w:eastAsia="zh-CN"/>
        </w:rPr>
        <w:t>A.0</w:t>
      </w:r>
    </w:p>
    <w:p>
      <w:pPr>
        <w:rPr>
          <w:rFonts w:hint="eastAsia" w:eastAsia="宋体"/>
          <w:lang w:val="en-US" w:eastAsia="zh-CN"/>
        </w:rPr>
      </w:pPr>
    </w:p>
    <w:p>
      <w:pPr>
        <w:rPr>
          <w:rFonts w:hint="eastAsia" w:eastAsia="宋体"/>
          <w:lang w:val="en-US" w:eastAsia="zh-CN"/>
        </w:rPr>
      </w:pPr>
      <w:r>
        <w:rPr>
          <w:rFonts w:hint="eastAsia" w:eastAsia="宋体"/>
          <w:lang w:val="en-US" w:eastAsia="zh-CN"/>
        </w:rPr>
        <w:t>B.1</w:t>
      </w:r>
    </w:p>
    <w:p>
      <w:pPr>
        <w:rPr>
          <w:rFonts w:hint="eastAsia" w:eastAsia="宋体"/>
          <w:lang w:val="en-US" w:eastAsia="zh-CN"/>
        </w:rPr>
      </w:pPr>
    </w:p>
    <w:p>
      <w:pPr>
        <w:rPr>
          <w:rFonts w:hint="eastAsia" w:eastAsia="宋体"/>
          <w:lang w:val="en-US" w:eastAsia="zh-CN"/>
        </w:rPr>
      </w:pPr>
      <w:r>
        <w:rPr>
          <w:rFonts w:hint="eastAsia" w:eastAsia="宋体"/>
          <w:lang w:val="en-US" w:eastAsia="zh-CN"/>
        </w:rPr>
        <w:t>C.e</w:t>
      </w:r>
    </w:p>
    <w:p>
      <w:pPr>
        <w:rPr>
          <w:rFonts w:hint="eastAsia" w:eastAsia="宋体"/>
          <w:lang w:val="en-US" w:eastAsia="zh-CN"/>
        </w:rPr>
      </w:pPr>
    </w:p>
    <w:p>
      <w:pPr>
        <w:rPr>
          <w:rFonts w:hint="eastAsia" w:eastAsia="宋体"/>
          <w:lang w:val="en-US" w:eastAsia="zh-CN"/>
        </w:rPr>
      </w:pPr>
      <w:r>
        <w:rPr>
          <w:rFonts w:hint="eastAsia" w:eastAsia="宋体"/>
          <w:lang w:val="en-US" w:eastAsia="zh-CN"/>
        </w:rPr>
        <w:t>D.n</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P1636] 算法的时间复杂度取决于（  ）。 </w:t>
      </w:r>
    </w:p>
    <w:p>
      <w:pPr>
        <w:rPr>
          <w:rFonts w:hint="eastAsia" w:eastAsia="宋体"/>
          <w:lang w:val="en-US" w:eastAsia="zh-CN"/>
        </w:rPr>
      </w:pPr>
      <w:r>
        <w:rPr>
          <w:rFonts w:hint="eastAsia" w:eastAsia="宋体"/>
          <w:lang w:val="en-US" w:eastAsia="zh-CN"/>
        </w:rPr>
        <w:t>A.问题的规模</w:t>
      </w:r>
    </w:p>
    <w:p>
      <w:pPr>
        <w:rPr>
          <w:rFonts w:hint="eastAsia" w:eastAsia="宋体"/>
          <w:lang w:val="en-US" w:eastAsia="zh-CN"/>
        </w:rPr>
      </w:pPr>
    </w:p>
    <w:p>
      <w:pPr>
        <w:rPr>
          <w:rFonts w:hint="eastAsia" w:eastAsia="宋体"/>
          <w:lang w:val="en-US" w:eastAsia="zh-CN"/>
        </w:rPr>
      </w:pPr>
      <w:r>
        <w:rPr>
          <w:rFonts w:hint="eastAsia" w:eastAsia="宋体"/>
          <w:lang w:val="en-US" w:eastAsia="zh-CN"/>
        </w:rPr>
        <w:t>B.计算机的配置</w:t>
      </w:r>
    </w:p>
    <w:p>
      <w:pPr>
        <w:rPr>
          <w:rFonts w:hint="eastAsia" w:eastAsia="宋体"/>
          <w:lang w:val="en-US" w:eastAsia="zh-CN"/>
        </w:rPr>
      </w:pPr>
    </w:p>
    <w:p>
      <w:pPr>
        <w:rPr>
          <w:rFonts w:hint="eastAsia" w:eastAsia="宋体"/>
          <w:lang w:val="en-US" w:eastAsia="zh-CN"/>
        </w:rPr>
      </w:pPr>
      <w:r>
        <w:rPr>
          <w:rFonts w:hint="eastAsia" w:eastAsia="宋体"/>
          <w:lang w:val="en-US" w:eastAsia="zh-CN"/>
        </w:rPr>
        <w:t>C.待处理数据的初态</w:t>
      </w:r>
    </w:p>
    <w:p>
      <w:pPr>
        <w:rPr>
          <w:rFonts w:hint="eastAsia" w:eastAsia="宋体"/>
          <w:lang w:val="en-US" w:eastAsia="zh-CN"/>
        </w:rPr>
      </w:pPr>
    </w:p>
    <w:p>
      <w:pPr>
        <w:rPr>
          <w:rFonts w:hint="eastAsia" w:eastAsia="宋体"/>
          <w:lang w:val="en-US" w:eastAsia="zh-CN"/>
        </w:rPr>
      </w:pPr>
      <w:r>
        <w:rPr>
          <w:rFonts w:hint="eastAsia" w:eastAsia="宋体"/>
          <w:lang w:val="en-US" w:eastAsia="zh-CN"/>
        </w:rPr>
        <w:t>D.A和C</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P1637] 顺序存储结构仅适合于（  ）。  </w:t>
      </w:r>
    </w:p>
    <w:p>
      <w:pPr>
        <w:rPr>
          <w:rFonts w:hint="eastAsia" w:eastAsia="宋体"/>
          <w:lang w:val="en-US" w:eastAsia="zh-CN"/>
        </w:rPr>
      </w:pPr>
      <w:r>
        <w:rPr>
          <w:rFonts w:hint="eastAsia" w:eastAsia="宋体"/>
          <w:lang w:val="en-US" w:eastAsia="zh-CN"/>
        </w:rPr>
        <w:t>A.平衡二叉树 B.完全二叉树 C.二叉排序树 D.单枝二叉树</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P1638] 用链接方式存储的队列，在进行插入运算时(  )</w:t>
      </w:r>
    </w:p>
    <w:p>
      <w:pPr>
        <w:rPr>
          <w:rFonts w:hint="eastAsia" w:eastAsia="宋体"/>
          <w:lang w:val="en-US" w:eastAsia="zh-CN"/>
        </w:rPr>
      </w:pPr>
      <w:r>
        <w:rPr>
          <w:rFonts w:hint="eastAsia" w:eastAsia="宋体"/>
          <w:lang w:val="en-US" w:eastAsia="zh-CN"/>
        </w:rPr>
        <w:t> A. 仅修改头指针 B. 头、尾指针都要修改</w:t>
      </w:r>
    </w:p>
    <w:p>
      <w:pPr>
        <w:rPr>
          <w:rFonts w:hint="eastAsia" w:eastAsia="宋体"/>
          <w:lang w:val="en-US" w:eastAsia="zh-CN"/>
        </w:rPr>
      </w:pPr>
    </w:p>
    <w:p>
      <w:pPr>
        <w:rPr>
          <w:rFonts w:hint="eastAsia" w:eastAsia="宋体"/>
          <w:lang w:val="en-US" w:eastAsia="zh-CN"/>
        </w:rPr>
      </w:pPr>
      <w:r>
        <w:rPr>
          <w:rFonts w:hint="eastAsia" w:eastAsia="宋体"/>
          <w:lang w:val="en-US" w:eastAsia="zh-CN"/>
        </w:rPr>
        <w:t> C. 仅修改尾指针 D.头、尾指针可能都要修改</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P1639] 设有一个二维数组 A[m][n]，假设 A[0][0]存放位置在 644(10)，A[2][2]存放位置在 676(10)，每个元素占一个空间，问 A[3][3](10)存放在什么位置？脚注(10)表示用 10 进制表示（  ）。</w:t>
      </w:r>
    </w:p>
    <w:p>
      <w:pPr>
        <w:rPr>
          <w:rFonts w:hint="eastAsia" w:eastAsia="宋体"/>
          <w:lang w:val="en-US" w:eastAsia="zh-CN"/>
        </w:rPr>
      </w:pPr>
      <w:r>
        <w:rPr>
          <w:rFonts w:hint="eastAsia" w:eastAsia="宋体"/>
          <w:lang w:val="en-US" w:eastAsia="zh-CN"/>
        </w:rPr>
        <w:t> A．688 B．678 C．692 D．696</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P1640] 若有 18 个元素的有序表存放在一维数组 A[19]中，第一个元素放 A[1]中，现进行二分查找，则查找 A［3］的比较序列的下标依次为(  )</w:t>
      </w:r>
    </w:p>
    <w:p>
      <w:pPr>
        <w:rPr>
          <w:rFonts w:hint="eastAsia" w:eastAsia="宋体"/>
          <w:lang w:val="en-US" w:eastAsia="zh-CN"/>
        </w:rPr>
      </w:pPr>
      <w:r>
        <w:rPr>
          <w:rFonts w:hint="eastAsia" w:eastAsia="宋体"/>
          <w:lang w:val="en-US" w:eastAsia="zh-CN"/>
        </w:rPr>
        <w:t> A. 1，2，3 B. 9，5，2，3</w:t>
      </w:r>
    </w:p>
    <w:p>
      <w:pPr>
        <w:rPr>
          <w:rFonts w:hint="eastAsia" w:eastAsia="宋体"/>
          <w:lang w:val="en-US" w:eastAsia="zh-CN"/>
        </w:rPr>
      </w:pPr>
    </w:p>
    <w:p>
      <w:pPr>
        <w:rPr>
          <w:rFonts w:hint="eastAsia" w:eastAsia="宋体"/>
          <w:lang w:val="en-US" w:eastAsia="zh-CN"/>
        </w:rPr>
      </w:pPr>
      <w:r>
        <w:rPr>
          <w:rFonts w:hint="eastAsia" w:eastAsia="宋体"/>
          <w:lang w:val="en-US" w:eastAsia="zh-CN"/>
        </w:rPr>
        <w:t> C. 9，5，3 D. 9，4，2，3</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P1641] 对 n 个记录的文件进行快速排序，所需要的辅助存储空间大致为（  ）  </w:t>
      </w:r>
    </w:p>
    <w:p>
      <w:pPr>
        <w:rPr>
          <w:rFonts w:hint="eastAsia" w:eastAsia="宋体"/>
          <w:lang w:val="en-US" w:eastAsia="zh-CN"/>
        </w:rPr>
      </w:pPr>
      <w:r>
        <w:rPr>
          <w:rFonts w:hint="eastAsia" w:eastAsia="宋体"/>
          <w:lang w:val="en-US" w:eastAsia="zh-CN"/>
        </w:rPr>
        <w:t> A. O（1） B. O（n） C. O（log2n） D. O（n^2）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P1642] 对于线性表（7，34，55，25，64，46，20，10）进行散列存储时，若选用 H（K）=K %9作为散列函数，则散列地址为 1 的元素有（  ）个，</w:t>
      </w:r>
    </w:p>
    <w:p>
      <w:pPr>
        <w:rPr>
          <w:rFonts w:hint="eastAsia" w:eastAsia="宋体"/>
          <w:lang w:val="en-US" w:eastAsia="zh-CN"/>
        </w:rPr>
      </w:pPr>
      <w:r>
        <w:rPr>
          <w:rFonts w:hint="eastAsia" w:eastAsia="宋体"/>
          <w:lang w:val="en-US" w:eastAsia="zh-CN"/>
        </w:rPr>
        <w:t> A．1   B．2   C．3   D．4D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r>
        <w:rPr>
          <w:rFonts w:hint="eastAsia" w:eastAsia="宋体"/>
          <w:lang w:val="en-US" w:eastAsia="zh-CN"/>
        </w:rPr>
        <w:t>[数据结构 P1643] 设有 6 个结点的无向图，该图至少应有(  )条边才能确保是一个连通图。</w:t>
      </w:r>
    </w:p>
    <w:p>
      <w:pPr>
        <w:rPr>
          <w:rFonts w:hint="eastAsia" w:eastAsia="宋体"/>
          <w:lang w:val="en-US" w:eastAsia="zh-CN"/>
        </w:rPr>
      </w:pPr>
      <w:r>
        <w:rPr>
          <w:rFonts w:hint="eastAsia" w:eastAsia="宋体"/>
          <w:lang w:val="en-US" w:eastAsia="zh-CN"/>
        </w:rPr>
        <w:t>A.8B.11C.6D.5</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P1644] 下面关于线性表的叙述错误的是（ ）。</w:t>
      </w:r>
    </w:p>
    <w:p>
      <w:pPr>
        <w:rPr>
          <w:rFonts w:hint="eastAsia" w:eastAsia="宋体"/>
          <w:lang w:val="en-US" w:eastAsia="zh-CN"/>
        </w:rPr>
      </w:pPr>
      <w:r>
        <w:rPr>
          <w:rFonts w:hint="eastAsia" w:eastAsia="宋体"/>
          <w:lang w:val="en-US" w:eastAsia="zh-CN"/>
        </w:rPr>
        <w:t>(A) 线性表采用顺序存储必须占用一片连续的存储空间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(B) 线性表采用链式存储不必占用一片连续的存储空间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(C) 线性表采用链式存储便于插入和删除操作的实现</w:t>
      </w:r>
    </w:p>
    <w:p>
      <w:pPr>
        <w:rPr>
          <w:rFonts w:hint="eastAsia" w:eastAsia="宋体"/>
          <w:lang w:val="en-US" w:eastAsia="zh-CN"/>
        </w:rPr>
      </w:pPr>
    </w:p>
    <w:p>
      <w:pPr>
        <w:rPr>
          <w:rFonts w:hint="eastAsia" w:eastAsia="宋体"/>
          <w:lang w:val="en-US" w:eastAsia="zh-CN"/>
        </w:rPr>
      </w:pPr>
      <w:r>
        <w:rPr>
          <w:rFonts w:hint="eastAsia" w:eastAsia="宋体"/>
          <w:lang w:val="en-US" w:eastAsia="zh-CN"/>
        </w:rPr>
        <w:t>(D) 线性表采用顺序存储便于插入和删除操作的实现 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P1645] 设哈夫曼树中的叶子结点总数为 m，若用二叉链表作为存储结构，则该哈夫曼树中总共 有（ ）个空指针域。</w:t>
      </w:r>
    </w:p>
    <w:p>
      <w:pPr>
        <w:rPr>
          <w:rFonts w:hint="eastAsia" w:eastAsia="宋体"/>
          <w:lang w:val="en-US" w:eastAsia="zh-CN"/>
        </w:rPr>
      </w:pPr>
      <w:r>
        <w:rPr>
          <w:rFonts w:hint="eastAsia" w:eastAsia="宋体"/>
          <w:lang w:val="en-US" w:eastAsia="zh-CN"/>
        </w:rPr>
        <w:t>(A) 2m-1(B) 2m(C) 2m+1(D) 4m</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P1646] 设顺序循环队列 Q[0：M-1]的头指针和尾指针分别为 F 和 R，头指针 F 总是指向队头元素的前</w:t>
      </w:r>
    </w:p>
    <w:p>
      <w:pPr>
        <w:rPr>
          <w:rFonts w:hint="eastAsia" w:eastAsia="宋体"/>
          <w:lang w:val="en-US" w:eastAsia="zh-CN"/>
        </w:rPr>
      </w:pPr>
      <w:r>
        <w:rPr>
          <w:rFonts w:hint="eastAsia" w:eastAsia="宋体"/>
          <w:lang w:val="en-US" w:eastAsia="zh-CN"/>
        </w:rPr>
        <w:t>(A) R-F(B) F-R(C) (R-F+M)％M(D) (F-R+M)％M</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P1648] 设某完全无向图中有 n 个顶点，则该完全无向图中有（ ）条边。</w:t>
      </w:r>
    </w:p>
    <w:p>
      <w:pPr>
        <w:rPr>
          <w:rFonts w:hint="eastAsia" w:eastAsia="宋体"/>
          <w:lang w:val="en-US" w:eastAsia="zh-CN"/>
        </w:rPr>
      </w:pPr>
      <w:r>
        <w:rPr>
          <w:rFonts w:hint="eastAsia" w:eastAsia="宋体"/>
          <w:lang w:val="en-US" w:eastAsia="zh-CN"/>
        </w:rPr>
        <w:t>(A) n(n-1)/2(B) n(n-1)(C) n^2(D) n^2 - 1</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P1649] 设某棵二叉树中有 2000 个结点，则该二叉树的最小高度为（ ）。</w:t>
      </w:r>
    </w:p>
    <w:p>
      <w:pPr>
        <w:rPr>
          <w:rFonts w:hint="eastAsia" w:eastAsia="宋体"/>
          <w:lang w:val="en-US" w:eastAsia="zh-CN"/>
        </w:rPr>
      </w:pPr>
      <w:r>
        <w:rPr>
          <w:rFonts w:hint="eastAsia" w:eastAsia="宋体"/>
          <w:lang w:val="en-US" w:eastAsia="zh-CN"/>
        </w:rPr>
        <w:t>(A) 9     (B) 10     (C) 11     (D) 12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P1650] 设某有向图中有 n 个顶点，则该有向图对应的邻接表中有（ ）个表头结点。</w:t>
      </w:r>
    </w:p>
    <w:p>
      <w:pPr>
        <w:rPr>
          <w:rFonts w:hint="eastAsia" w:eastAsia="宋体"/>
          <w:lang w:val="en-US" w:eastAsia="zh-CN"/>
        </w:rPr>
      </w:pPr>
      <w:r>
        <w:rPr>
          <w:rFonts w:hint="eastAsia" w:eastAsia="宋体"/>
          <w:lang w:val="en-US" w:eastAsia="zh-CN"/>
        </w:rPr>
        <w:t>(A) n-1(B) n(C) n+1(D) 2n-1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P1651] 设一组初始记录关键字序列(5，2，6，3，8)，以第一个记录关键字 5 为基准进行一趟快速排序的结果</w:t>
      </w:r>
    </w:p>
    <w:p>
      <w:pPr>
        <w:rPr>
          <w:rFonts w:hint="eastAsia" w:eastAsia="宋体"/>
          <w:lang w:val="en-US" w:eastAsia="zh-CN"/>
        </w:rPr>
      </w:pPr>
      <w:r>
        <w:rPr>
          <w:rFonts w:hint="eastAsia" w:eastAsia="宋体"/>
          <w:lang w:val="en-US" w:eastAsia="zh-CN"/>
        </w:rPr>
        <w:t>(A) 2，3，5，8，6 (B) 3，2，5，8，6(C) 3，2，5，6，8 (D) 2，3，6，5，8</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P1654] 设指针变量 p 指向单链表中结点 A，若删除单链表中结点 A，则需要修改指针的操作序列为（ ）。</w:t>
      </w:r>
    </w:p>
    <w:p>
      <w:pPr>
        <w:rPr>
          <w:rFonts w:hint="eastAsia" w:eastAsia="宋体"/>
          <w:lang w:val="en-US" w:eastAsia="zh-CN"/>
        </w:rPr>
      </w:pPr>
      <w:r>
        <w:rPr>
          <w:rFonts w:hint="eastAsia" w:eastAsia="宋体"/>
          <w:lang w:val="en-US" w:eastAsia="zh-CN"/>
        </w:rPr>
        <w:t>(A) q=p-&gt;next；p-&gt;data=q-&gt;data；p-&gt;next=q-&gt;next；free(q)；</w:t>
      </w:r>
    </w:p>
    <w:p>
      <w:pPr>
        <w:rPr>
          <w:rFonts w:hint="eastAsia" w:eastAsia="宋体"/>
          <w:lang w:val="en-US" w:eastAsia="zh-CN"/>
        </w:rPr>
      </w:pPr>
    </w:p>
    <w:p>
      <w:pPr>
        <w:rPr>
          <w:rFonts w:hint="eastAsia" w:eastAsia="宋体"/>
          <w:lang w:val="en-US" w:eastAsia="zh-CN"/>
        </w:rPr>
      </w:pPr>
      <w:r>
        <w:rPr>
          <w:rFonts w:hint="eastAsia" w:eastAsia="宋体"/>
          <w:lang w:val="en-US" w:eastAsia="zh-CN"/>
        </w:rPr>
        <w:t>(B) q=p-&gt;next；q-&gt;data=p-&gt;data；p-&gt;next=q-&gt;next；free(q)；</w:t>
      </w:r>
    </w:p>
    <w:p>
      <w:pPr>
        <w:rPr>
          <w:rFonts w:hint="eastAsia" w:eastAsia="宋体"/>
          <w:lang w:val="en-US" w:eastAsia="zh-CN"/>
        </w:rPr>
      </w:pPr>
    </w:p>
    <w:p>
      <w:pPr>
        <w:rPr>
          <w:rFonts w:hint="eastAsia" w:eastAsia="宋体"/>
          <w:lang w:val="en-US" w:eastAsia="zh-CN"/>
        </w:rPr>
      </w:pPr>
      <w:r>
        <w:rPr>
          <w:rFonts w:hint="eastAsia" w:eastAsia="宋体"/>
          <w:lang w:val="en-US" w:eastAsia="zh-CN"/>
        </w:rPr>
        <w:t>(C) q=p-&gt;next；p-&gt;next=q-&gt;next；free(q)；</w:t>
      </w:r>
    </w:p>
    <w:p>
      <w:pPr>
        <w:rPr>
          <w:rFonts w:hint="eastAsia" w:eastAsia="宋体"/>
          <w:lang w:val="en-US" w:eastAsia="zh-CN"/>
        </w:rPr>
      </w:pPr>
    </w:p>
    <w:p>
      <w:pPr>
        <w:rPr>
          <w:rFonts w:hint="eastAsia" w:eastAsia="宋体"/>
          <w:lang w:val="en-US" w:eastAsia="zh-CN"/>
        </w:rPr>
      </w:pPr>
      <w:r>
        <w:rPr>
          <w:rFonts w:hint="eastAsia" w:eastAsia="宋体"/>
          <w:lang w:val="en-US" w:eastAsia="zh-CN"/>
        </w:rPr>
        <w:t>(D) q=p-&gt;next；p-&gt;data=q-&gt;data；free(q)；</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P1655] 设有 n 个待排序的记录关键字，则在堆排序中需要（ ）个辅助记录单元。</w:t>
      </w:r>
    </w:p>
    <w:p>
      <w:pPr>
        <w:rPr>
          <w:rFonts w:hint="eastAsia" w:eastAsia="宋体"/>
          <w:lang w:val="en-US" w:eastAsia="zh-CN"/>
        </w:rPr>
      </w:pPr>
      <w:r>
        <w:rPr>
          <w:rFonts w:hint="eastAsia" w:eastAsia="宋体"/>
          <w:lang w:val="en-US" w:eastAsia="zh-CN"/>
        </w:rPr>
        <w:t>(A) 1(B) n(C) nlog2n(D) n^2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P1657] 设二叉排序树中有 n 个结点，则在二叉排序树的平均平均查找长度为（ ）。</w:t>
      </w:r>
    </w:p>
    <w:p>
      <w:pPr>
        <w:rPr>
          <w:rFonts w:hint="eastAsia" w:eastAsia="宋体"/>
          <w:lang w:val="en-US" w:eastAsia="zh-CN"/>
        </w:rPr>
      </w:pPr>
      <w:r>
        <w:rPr>
          <w:rFonts w:hint="eastAsia" w:eastAsia="宋体"/>
          <w:lang w:val="en-US" w:eastAsia="zh-CN"/>
        </w:rPr>
        <w:t>(A) O(1)(B) O(log2n)(C) O(n)(D) O(n^2)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P1658] 设无向图 G 中有 n 个顶点 e 条边，则其对应的邻接表中的表头结点和表结点的个数分别为（ ）。</w:t>
      </w:r>
    </w:p>
    <w:p>
      <w:pPr>
        <w:rPr>
          <w:rFonts w:hint="eastAsia" w:eastAsia="宋体"/>
          <w:lang w:val="en-US" w:eastAsia="zh-CN"/>
        </w:rPr>
      </w:pPr>
      <w:r>
        <w:rPr>
          <w:rFonts w:hint="eastAsia" w:eastAsia="宋体"/>
          <w:lang w:val="en-US" w:eastAsia="zh-CN"/>
        </w:rPr>
        <w:t>(A) n，e(B) e，n(C) 2n，e(D) n，2eD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P1659] 设某强连通图中有 n 个顶点，则该强连通图中至少有（ ）条边。</w:t>
      </w:r>
    </w:p>
    <w:p>
      <w:pPr>
        <w:rPr>
          <w:rFonts w:hint="eastAsia" w:eastAsia="宋体"/>
          <w:lang w:val="en-US" w:eastAsia="zh-CN"/>
        </w:rPr>
      </w:pPr>
      <w:r>
        <w:rPr>
          <w:rFonts w:hint="eastAsia" w:eastAsia="宋体"/>
          <w:lang w:val="en-US" w:eastAsia="zh-CN"/>
        </w:rPr>
        <w:t>(A) n(n-1)(B) n+1(C) n(D) n(n+1)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P1660] 设有 5000 个待排序的记录关键字，如果需要用最快的方法选出其中最小的 10 个记录关键字，则用下列哪个排序方法最好</w:t>
      </w:r>
    </w:p>
    <w:p>
      <w:pPr>
        <w:rPr>
          <w:rFonts w:hint="eastAsia" w:eastAsia="宋体"/>
          <w:lang w:val="en-US" w:eastAsia="zh-CN"/>
        </w:rPr>
      </w:pPr>
      <w:r>
        <w:rPr>
          <w:rFonts w:hint="eastAsia" w:eastAsia="宋体"/>
          <w:lang w:val="en-US" w:eastAsia="zh-CN"/>
        </w:rPr>
        <w:t>(A) 快速排序(B) 堆排序(C) 归并排序(D) 插入排序</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P1661] 下列四种排序中（ ）的空间复杂度最大。</w:t>
      </w:r>
    </w:p>
    <w:p>
      <w:pPr>
        <w:rPr>
          <w:rFonts w:hint="eastAsia" w:eastAsia="宋体"/>
          <w:lang w:val="en-US" w:eastAsia="zh-CN"/>
        </w:rPr>
      </w:pPr>
      <w:r>
        <w:rPr>
          <w:rFonts w:hint="eastAsia" w:eastAsia="宋体"/>
          <w:lang w:val="en-US" w:eastAsia="zh-CN"/>
        </w:rPr>
        <w:t>(A) 插入排序   (B) 冒泡排序   (C) 堆排序   (D) 归并排序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P1662] 设一维数组中有 n 个数组元素，则读取第 i 个数组元素的平均时间复杂度为（ ）。</w:t>
      </w:r>
    </w:p>
    <w:p>
      <w:pPr>
        <w:rPr>
          <w:rFonts w:hint="eastAsia" w:eastAsia="宋体"/>
          <w:lang w:val="en-US" w:eastAsia="zh-CN"/>
        </w:rPr>
      </w:pPr>
      <w:r>
        <w:rPr>
          <w:rFonts w:hint="eastAsia" w:eastAsia="宋体"/>
          <w:lang w:val="en-US" w:eastAsia="zh-CN"/>
        </w:rPr>
        <w:t>(A) O(n)(B) O(nlog2n)(C) O(1)(D) O(n^2)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P1663] 设某无向图中有 n 个顶点 e 条边，则该无向图中所有顶点的入度之和为（ ）。</w:t>
      </w:r>
    </w:p>
    <w:p>
      <w:pPr>
        <w:rPr>
          <w:rFonts w:hint="eastAsia" w:eastAsia="宋体"/>
          <w:lang w:val="en-US" w:eastAsia="zh-CN"/>
        </w:rPr>
      </w:pPr>
      <w:r>
        <w:rPr>
          <w:rFonts w:hint="eastAsia" w:eastAsia="宋体"/>
          <w:lang w:val="en-US" w:eastAsia="zh-CN"/>
        </w:rPr>
        <w:t>(A) n(B) e(C) 2n(D) 2e</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P1664] 在二叉排序树中插入一个结点最坏情况下的时间复杂度为（ ）。</w:t>
      </w:r>
    </w:p>
    <w:p>
      <w:pPr>
        <w:rPr>
          <w:rFonts w:hint="eastAsia" w:eastAsia="宋体"/>
          <w:lang w:val="en-US" w:eastAsia="zh-CN"/>
        </w:rPr>
      </w:pPr>
      <w:r>
        <w:rPr>
          <w:rFonts w:hint="eastAsia" w:eastAsia="宋体"/>
          <w:lang w:val="en-US" w:eastAsia="zh-CN"/>
        </w:rPr>
        <w:t>(A) O(1)(B) O(n)(C) O(log2n)(D) O(n^2)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P1665] 设某有向图的邻接表中有 n 个表头结点和 m 个表结点，则该图中有（ ）条有向边。</w:t>
      </w:r>
    </w:p>
    <w:p>
      <w:pPr>
        <w:rPr>
          <w:rFonts w:hint="eastAsia" w:eastAsia="宋体"/>
          <w:lang w:val="en-US" w:eastAsia="zh-CN"/>
        </w:rPr>
      </w:pPr>
      <w:r>
        <w:rPr>
          <w:rFonts w:hint="eastAsia" w:eastAsia="宋体"/>
          <w:lang w:val="en-US" w:eastAsia="zh-CN"/>
        </w:rPr>
        <w:t>(A) n(B) n-1(C) m(D) m-1</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P1666] 设一组初始记录关键字序列为(345，253，674，924，627)，则用基数排序需要进行（ ）趟的</w:t>
      </w:r>
    </w:p>
    <w:p>
      <w:pPr>
        <w:rPr>
          <w:rFonts w:hint="eastAsia" w:eastAsia="宋体"/>
          <w:lang w:val="en-US" w:eastAsia="zh-CN"/>
        </w:rPr>
      </w:pPr>
      <w:r>
        <w:rPr>
          <w:rFonts w:hint="eastAsia" w:eastAsia="宋体"/>
          <w:lang w:val="en-US" w:eastAsia="zh-CN"/>
        </w:rPr>
        <w:t>(A) 3(B) 4(C) 5(D) 8</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P1667] 设用链表作为栈的存储结构则退栈操作（ ）。</w:t>
      </w:r>
    </w:p>
    <w:p>
      <w:pPr>
        <w:rPr>
          <w:rFonts w:hint="eastAsia" w:eastAsia="宋体"/>
          <w:lang w:val="en-US" w:eastAsia="zh-CN"/>
        </w:rPr>
      </w:pPr>
      <w:r>
        <w:rPr>
          <w:rFonts w:hint="eastAsia" w:eastAsia="宋体"/>
          <w:lang w:val="en-US" w:eastAsia="zh-CN"/>
        </w:rPr>
        <w:t>(A) 必须判别栈是否为满 (B) 必须判别栈是否为空(C) 判别栈元素的类型 (D) 对栈不作任何判别</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P1668] 下列四种排序中（ ）的空间复杂度最大。 </w:t>
      </w:r>
    </w:p>
    <w:p>
      <w:pPr>
        <w:rPr>
          <w:rFonts w:hint="eastAsia" w:eastAsia="宋体"/>
          <w:lang w:val="en-US" w:eastAsia="zh-CN"/>
        </w:rPr>
      </w:pPr>
      <w:r>
        <w:rPr>
          <w:rFonts w:hint="eastAsia" w:eastAsia="宋体"/>
          <w:lang w:val="en-US" w:eastAsia="zh-CN"/>
        </w:rPr>
        <w:t>(A) 快速排序 (B) 冒泡排序 (C) 希尔排序 (D) 堆</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P1670] 设有序顺序表中有 n 个数据元素，则利用二分查找法查找数据元素 X 的最多比较次数不超过（ ）。</w:t>
      </w:r>
    </w:p>
    <w:p>
      <w:pPr>
        <w:rPr>
          <w:rFonts w:hint="eastAsia" w:eastAsia="宋体"/>
          <w:lang w:val="en-US" w:eastAsia="zh-CN"/>
        </w:rPr>
      </w:pPr>
      <w:r>
        <w:rPr>
          <w:rFonts w:hint="eastAsia" w:eastAsia="宋体"/>
          <w:lang w:val="en-US" w:eastAsia="zh-CN"/>
        </w:rPr>
        <w:t>(A) log2n+1 (B) log2n-1 (C) log2n (D) log2(n+1)</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P1671] 数据的最小单位是（ ）。  </w:t>
      </w:r>
    </w:p>
    <w:p>
      <w:pPr>
        <w:rPr>
          <w:rFonts w:hint="eastAsia" w:eastAsia="宋体"/>
          <w:lang w:val="en-US" w:eastAsia="zh-CN"/>
        </w:rPr>
      </w:pPr>
      <w:r>
        <w:rPr>
          <w:rFonts w:hint="eastAsia" w:eastAsia="宋体"/>
          <w:lang w:val="en-US" w:eastAsia="zh-CN"/>
        </w:rPr>
        <w:t>(A) 数据项   (B) 数据类型   (C) 数据元素   (D) 数据变量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P1672] 设一组初始记录关键字序列为(50，40，95，20，15，70，60，45)，则以增量 d=4 的一组序列为</w:t>
      </w:r>
    </w:p>
    <w:p>
      <w:pPr>
        <w:rPr>
          <w:rFonts w:hint="eastAsia" w:eastAsia="宋体"/>
          <w:lang w:val="en-US" w:eastAsia="zh-CN"/>
        </w:rPr>
      </w:pPr>
      <w:r>
        <w:rPr>
          <w:rFonts w:hint="eastAsia" w:eastAsia="宋体"/>
          <w:lang w:val="en-US" w:eastAsia="zh-CN"/>
        </w:rPr>
        <w:t>(A) 40，50，20，95 (B) 15，40，60，20(C) 15，20，40，45 (D) 45，40，15，20</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P1675] 设一个有序的单链表中有 n 个结点，现要求插入一个新结点后使得单链表仍然保持有序，则该操作的时间复杂度为</w:t>
      </w:r>
    </w:p>
    <w:p>
      <w:pPr>
        <w:rPr>
          <w:rFonts w:hint="eastAsia" w:eastAsia="宋体"/>
          <w:lang w:val="en-US" w:eastAsia="zh-CN"/>
        </w:rPr>
      </w:pPr>
      <w:r>
        <w:rPr>
          <w:rFonts w:hint="eastAsia" w:eastAsia="宋体"/>
          <w:lang w:val="en-US" w:eastAsia="zh-CN"/>
        </w:rPr>
        <w:t>(A) O(log2n)(B) O(1)(C) O(n^2)(D) O(n)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P1677] 设有序表中有 1000 个元素，则用二分查找查找元素 X 最多需要比较（ ）次。</w:t>
      </w:r>
    </w:p>
    <w:p>
      <w:pPr>
        <w:rPr>
          <w:rFonts w:hint="eastAsia" w:eastAsia="宋体"/>
          <w:lang w:val="en-US" w:eastAsia="zh-CN"/>
        </w:rPr>
      </w:pPr>
      <w:r>
        <w:rPr>
          <w:rFonts w:hint="eastAsia" w:eastAsia="宋体"/>
          <w:lang w:val="en-US" w:eastAsia="zh-CN"/>
        </w:rPr>
        <w:t>(A) 25(B) 10(C) 7(D) 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P1678] 设连通图 G 中的边集 E={(a，b)，(a，e)，(a，c)，(b，e)，(e，d)，(d，f)</w:t>
      </w:r>
    </w:p>
    <w:p>
      <w:pPr>
        <w:rPr>
          <w:rFonts w:hint="eastAsia" w:eastAsia="宋体"/>
          <w:lang w:val="en-US" w:eastAsia="zh-CN"/>
        </w:rPr>
      </w:pPr>
      <w:r>
        <w:rPr>
          <w:rFonts w:hint="eastAsia" w:eastAsia="宋体"/>
          <w:lang w:val="en-US" w:eastAsia="zh-CN"/>
        </w:rPr>
        <w:t>(A) abedfc(B) acfebd(C) abcedf(D) abcdef</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P1679] 设输入序列是 1、2、3、……、n，经过栈的作用后输出序列的第一个元素是 n，则输出序列中第 i 个</w:t>
      </w:r>
    </w:p>
    <w:p>
      <w:pPr>
        <w:rPr>
          <w:rFonts w:hint="eastAsia" w:eastAsia="宋体"/>
          <w:lang w:val="en-US" w:eastAsia="zh-CN"/>
        </w:rPr>
      </w:pPr>
      <w:r>
        <w:rPr>
          <w:rFonts w:hint="eastAsia" w:eastAsia="宋体"/>
          <w:lang w:val="en-US" w:eastAsia="zh-CN"/>
        </w:rPr>
        <w:t>(A) n-i(B) n-1-i(C) n+1-i(D) 不能确定</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P1681] 设一组权值集合 W={2，3，4，5，6}，则由该权值集合构造的哈夫曼树中带权路径长度之和为（ ）。</w:t>
      </w:r>
    </w:p>
    <w:p>
      <w:pPr>
        <w:rPr>
          <w:rFonts w:hint="eastAsia" w:eastAsia="宋体"/>
          <w:lang w:val="en-US" w:eastAsia="zh-CN"/>
        </w:rPr>
      </w:pPr>
      <w:r>
        <w:rPr>
          <w:rFonts w:hint="eastAsia" w:eastAsia="宋体"/>
          <w:lang w:val="en-US" w:eastAsia="zh-CN"/>
        </w:rPr>
        <w:t>(A) 20     (B) 30     (C) 40     (D) 45D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P1682] 执行一趟快速排序能够得到的序列是（ ）。</w:t>
      </w:r>
    </w:p>
    <w:p>
      <w:pPr>
        <w:rPr>
          <w:rFonts w:hint="eastAsia" w:eastAsia="宋体"/>
          <w:lang w:val="en-US" w:eastAsia="zh-CN"/>
        </w:rPr>
      </w:pPr>
      <w:r>
        <w:rPr>
          <w:rFonts w:hint="eastAsia" w:eastAsia="宋体"/>
          <w:lang w:val="en-US" w:eastAsia="zh-CN"/>
        </w:rPr>
        <w:t>(A) [41，12，34，45，27] 55 [72，63](B) [45，34，12，41] 55 [72，63，27](C) [63，12，34，45，27] 55 [41，72](D) [12，27，45，41] 55 [34，63，72]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P1683] 设一条单链表的头指针变量为 head 且该链表没有头结点，则其判空条件是（ ）。</w:t>
      </w:r>
    </w:p>
    <w:p>
      <w:pPr>
        <w:rPr>
          <w:rFonts w:hint="eastAsia" w:eastAsia="宋体"/>
          <w:lang w:val="en-US" w:eastAsia="zh-CN"/>
        </w:rPr>
      </w:pPr>
      <w:r>
        <w:rPr>
          <w:rFonts w:hint="eastAsia" w:eastAsia="宋体"/>
          <w:lang w:val="en-US" w:eastAsia="zh-CN"/>
        </w:rPr>
        <w:t>(A) head==0(B) head-&gt;next==0(C) head-&gt;next==head(D) head!=0</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P1684] 时间复杂度不受数据初始状态影响而恒为 O(nlog2n)的是（ ）。</w:t>
      </w:r>
    </w:p>
    <w:p>
      <w:pPr>
        <w:rPr>
          <w:rFonts w:hint="eastAsia" w:eastAsia="宋体"/>
          <w:lang w:val="en-US" w:eastAsia="zh-CN"/>
        </w:rPr>
      </w:pPr>
      <w:r>
        <w:rPr>
          <w:rFonts w:hint="eastAsia" w:eastAsia="宋体"/>
          <w:lang w:val="en-US" w:eastAsia="zh-CN"/>
        </w:rPr>
        <w:t>(A) 堆排序     (B) 冒泡排序     (C) 希尔排序     (D) 快速排序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P1685] 一趟排序结束后不一定能够选出一个元素放在其最终位置上的是（ ）。</w:t>
      </w:r>
    </w:p>
    <w:p>
      <w:pPr>
        <w:rPr>
          <w:rFonts w:hint="eastAsia" w:eastAsia="宋体"/>
          <w:lang w:val="en-US" w:eastAsia="zh-CN"/>
        </w:rPr>
      </w:pPr>
      <w:r>
        <w:rPr>
          <w:rFonts w:hint="eastAsia" w:eastAsia="宋体"/>
          <w:lang w:val="en-US" w:eastAsia="zh-CN"/>
        </w:rPr>
        <w:t>(A) 堆排序     (B) 冒泡排序     (C) 快速排序     (D) 希尔排序D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P1686] 设某棵三叉树中有 40 个结点，则该三叉树的最小高度为（ ）。</w:t>
      </w:r>
    </w:p>
    <w:p>
      <w:pPr>
        <w:rPr>
          <w:rFonts w:hint="eastAsia" w:eastAsia="宋体"/>
          <w:lang w:val="en-US" w:eastAsia="zh-CN"/>
        </w:rPr>
      </w:pPr>
      <w:r>
        <w:rPr>
          <w:rFonts w:hint="eastAsia" w:eastAsia="宋体"/>
          <w:lang w:val="en-US" w:eastAsia="zh-CN"/>
        </w:rPr>
        <w:t>(A) 3     (B) 4     (C) 5     (D) 6</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P1687] 顺序查找不论在顺序线性表中还是在链式线性表中的时间复杂度为（ ）。</w:t>
      </w:r>
    </w:p>
    <w:p>
      <w:pPr>
        <w:rPr>
          <w:rFonts w:hint="eastAsia" w:eastAsia="宋体"/>
          <w:lang w:val="en-US" w:eastAsia="zh-CN"/>
        </w:rPr>
      </w:pPr>
      <w:r>
        <w:rPr>
          <w:rFonts w:hint="eastAsia" w:eastAsia="宋体"/>
          <w:lang w:val="en-US" w:eastAsia="zh-CN"/>
        </w:rPr>
        <w:t>(A) O(n)(B) O(n2)(C) O(n1/2)(D) O(1og2n)</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P1688] 二路归并排序的时间复杂度为（ ）。</w:t>
      </w:r>
    </w:p>
    <w:p>
      <w:pPr>
        <w:rPr>
          <w:rFonts w:hint="eastAsia" w:eastAsia="宋体"/>
          <w:lang w:val="en-US" w:eastAsia="zh-CN"/>
        </w:rPr>
      </w:pPr>
      <w:r>
        <w:rPr>
          <w:rFonts w:hint="eastAsia" w:eastAsia="宋体"/>
          <w:lang w:val="en-US" w:eastAsia="zh-CN"/>
        </w:rPr>
        <w:t>(A) O(n)(B) O(n2)(C) O(nlog2n)(D) O(log2n)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P1689] 设指针变量 front 表示链式队列的队头指针，指针变量 rear 表示链式队列的队尾指针，指针变量</w:t>
      </w:r>
    </w:p>
    <w:p>
      <w:pPr>
        <w:rPr>
          <w:rFonts w:hint="eastAsia" w:eastAsia="宋体"/>
          <w:lang w:val="en-US" w:eastAsia="zh-CN"/>
        </w:rPr>
      </w:pPr>
      <w:r>
        <w:rPr>
          <w:rFonts w:hint="eastAsia" w:eastAsia="宋体"/>
          <w:lang w:val="en-US" w:eastAsia="zh-CN"/>
        </w:rPr>
        <w:t>(A) front-&gt;next=s；front=s； (B) s-&gt;next=rear；rear=s；(C) rear-&gt;next=s；rear=s； (D) s-&gt;next=front；front=s；</w:t>
      </w:r>
    </w:p>
    <w:p>
      <w:pPr>
        <w:rPr>
          <w:rFonts w:hint="eastAsia" w:eastAsia="宋体"/>
          <w:lang w:val="en-US" w:eastAsia="zh-CN"/>
        </w:rPr>
      </w:pPr>
    </w:p>
    <w:p>
      <w:pPr>
        <w:rPr>
          <w:rFonts w:hint="eastAsia" w:eastAsia="宋体"/>
          <w:lang w:val="en-US" w:eastAsia="zh-CN"/>
        </w:rPr>
      </w:pPr>
      <w:r>
        <w:rPr>
          <w:rFonts w:hint="eastAsia" w:eastAsia="宋体"/>
          <w:lang w:val="en-US" w:eastAsia="zh-CN"/>
        </w:rPr>
        <w:t> </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P1690] 设某无向图中有 n 个顶点 e 条边，则建立该图邻接表的时间复杂度为（ ）。</w:t>
      </w:r>
    </w:p>
    <w:p>
      <w:pPr>
        <w:rPr>
          <w:rFonts w:hint="eastAsia" w:eastAsia="宋体"/>
          <w:lang w:val="en-US" w:eastAsia="zh-CN"/>
        </w:rPr>
      </w:pPr>
      <w:r>
        <w:rPr>
          <w:rFonts w:hint="eastAsia" w:eastAsia="宋体"/>
          <w:lang w:val="en-US" w:eastAsia="zh-CN"/>
        </w:rPr>
        <w:t>(A) O(n+e)(B) O(n^2)(C) O(ne)(D) O(n^3)</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P1691] 设某哈夫曼树中有 199 个结点，则该哈夫曼树中有（ ）个叶子结点。</w:t>
      </w:r>
    </w:p>
    <w:p>
      <w:pPr>
        <w:rPr>
          <w:rFonts w:hint="eastAsia" w:eastAsia="宋体"/>
          <w:lang w:val="en-US" w:eastAsia="zh-CN"/>
        </w:rPr>
      </w:pPr>
      <w:r>
        <w:rPr>
          <w:rFonts w:hint="eastAsia" w:eastAsia="宋体"/>
          <w:lang w:val="en-US" w:eastAsia="zh-CN"/>
        </w:rPr>
        <w:t>(A) 99   (B) 100   (C) 101   (D) 102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P1692] 设二叉排序树上有 n 个结点，则在二叉排序树上查找结点的平均时间复杂度为（ ）。</w:t>
      </w:r>
    </w:p>
    <w:p>
      <w:pPr>
        <w:rPr>
          <w:rFonts w:hint="eastAsia" w:eastAsia="宋体"/>
          <w:lang w:val="en-US" w:eastAsia="zh-CN"/>
        </w:rPr>
      </w:pPr>
      <w:r>
        <w:rPr>
          <w:rFonts w:hint="eastAsia" w:eastAsia="宋体"/>
          <w:lang w:val="en-US" w:eastAsia="zh-CN"/>
        </w:rPr>
        <w:t>(A) O(n)(B) O(n^2)(C) O(nlog2n)(D) O(log2n) 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P1693] 设用邻接矩阵 A 表示有向图 G 的存储结构，则有向图 G 中顶点 i 的入度为（ ）。</w:t>
      </w:r>
    </w:p>
    <w:p>
      <w:pPr>
        <w:rPr>
          <w:rFonts w:hint="eastAsia" w:eastAsia="宋体"/>
          <w:lang w:val="en-US" w:eastAsia="zh-CN"/>
        </w:rPr>
      </w:pPr>
      <w:r>
        <w:rPr>
          <w:rFonts w:hint="eastAsia" w:eastAsia="宋体"/>
          <w:lang w:val="en-US" w:eastAsia="zh-CN"/>
        </w:rPr>
        <w:t>（A) 第 i 行非 0 元素的个数之和(B) 第 i 列非 0 元素的个数之和(C) 第 i 行 0 元素的个数之和(D) 第 i 列 0 元素的个数之和</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P1694] 设无向图 G 中有 n 个顶点，则该无向图的最小生成树上有（ ）条边。</w:t>
      </w:r>
    </w:p>
    <w:p>
      <w:pPr>
        <w:rPr>
          <w:rFonts w:hint="eastAsia" w:eastAsia="宋体"/>
          <w:lang w:val="en-US" w:eastAsia="zh-CN"/>
        </w:rPr>
      </w:pPr>
      <w:r>
        <w:rPr>
          <w:rFonts w:hint="eastAsia" w:eastAsia="宋体"/>
          <w:lang w:val="en-US" w:eastAsia="zh-CN"/>
        </w:rPr>
        <w:t>(A) n     (B) n-1     (C) 2n     (D) 2n-1</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P1696] （ ）二叉排序树可以得到一个从小到大的有序序列。</w:t>
      </w:r>
    </w:p>
    <w:p>
      <w:pPr>
        <w:rPr>
          <w:rFonts w:hint="eastAsia" w:eastAsia="宋体"/>
          <w:lang w:val="en-US" w:eastAsia="zh-CN"/>
        </w:rPr>
      </w:pPr>
      <w:r>
        <w:rPr>
          <w:rFonts w:hint="eastAsia" w:eastAsia="宋体"/>
          <w:lang w:val="en-US" w:eastAsia="zh-CN"/>
        </w:rPr>
        <w:t>(A) 先序遍历     (B) 中序遍历     (C) 后序遍历     (D) 层次遍历</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P1697] 程序段 s=i=0；do {i=i+1； s=s+i；}while(i&lt;=n)；的时间复杂度为（ ）</w:t>
      </w:r>
    </w:p>
    <w:p>
      <w:pPr>
        <w:rPr>
          <w:rFonts w:hint="eastAsia" w:eastAsia="宋体"/>
          <w:lang w:val="en-US" w:eastAsia="zh-CN"/>
        </w:rPr>
      </w:pPr>
      <w:r>
        <w:rPr>
          <w:rFonts w:hint="eastAsia" w:eastAsia="宋体"/>
          <w:lang w:val="en-US" w:eastAsia="zh-CN"/>
        </w:rPr>
        <w:t>(A) O(n)(B) O(nlog2n)(C) O(n^2)(D) O(n^3/2)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P1698] 设带有头结点的单向循环链表的头指针变量为 head，则其判空条件是（ ）。</w:t>
      </w:r>
    </w:p>
    <w:p>
      <w:pPr>
        <w:rPr>
          <w:rFonts w:hint="eastAsia" w:eastAsia="宋体"/>
          <w:lang w:val="en-US" w:eastAsia="zh-CN"/>
        </w:rPr>
      </w:pPr>
      <w:r>
        <w:rPr>
          <w:rFonts w:hint="eastAsia" w:eastAsia="宋体"/>
          <w:lang w:val="en-US" w:eastAsia="zh-CN"/>
        </w:rPr>
        <w:t>(A) head==0(B) head-&gt;next==0(C) head-&gt;next==head(D) head!=0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P1699] 设某棵二叉树的高度为 10，则该二叉树上叶子结点最多有（ ）。</w:t>
      </w:r>
    </w:p>
    <w:p>
      <w:pPr>
        <w:rPr>
          <w:rFonts w:hint="eastAsia" w:eastAsia="宋体"/>
          <w:lang w:val="en-US" w:eastAsia="zh-CN"/>
        </w:rPr>
      </w:pPr>
      <w:r>
        <w:rPr>
          <w:rFonts w:hint="eastAsia" w:eastAsia="宋体"/>
          <w:lang w:val="en-US" w:eastAsia="zh-CN"/>
        </w:rPr>
        <w:t>(A) 20     (B) 256     (C) 512     (D) 1024</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P1701] 设指针变量 top 指向当前链式栈的栈顶，则删除栈顶元素的操作序列为（ ）。</w:t>
      </w:r>
    </w:p>
    <w:p>
      <w:pPr>
        <w:rPr>
          <w:rFonts w:hint="eastAsia" w:eastAsia="宋体"/>
          <w:lang w:val="en-US" w:eastAsia="zh-CN"/>
        </w:rPr>
      </w:pPr>
      <w:r>
        <w:rPr>
          <w:rFonts w:hint="eastAsia" w:eastAsia="宋体"/>
          <w:lang w:val="en-US" w:eastAsia="zh-CN"/>
        </w:rPr>
        <w:t>(A) top=top+1;     (B) top=top-1;(C) top-&gt;next=top;     (D) top=top-&gt;next;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[数据结构 P1702] 字符串的长度是指（ ）。 </w:t>
      </w:r>
    </w:p>
    <w:p>
      <w:pPr>
        <w:rPr>
          <w:rFonts w:hint="eastAsia" w:eastAsia="宋体"/>
          <w:lang w:val="en-US" w:eastAsia="zh-CN"/>
        </w:rPr>
      </w:pPr>
      <w:r>
        <w:rPr>
          <w:rFonts w:hint="eastAsia" w:eastAsia="宋体"/>
          <w:lang w:val="en-US" w:eastAsia="zh-CN"/>
        </w:rPr>
        <w:t>(A) 串中不同字符的个数(B) 串中不同字母的个数(C) 串中所含字符的个数(D) 串中不同数字的个数</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P1703] 建立一个长度为 n 的有序单链表的时间复杂度为（ ）</w:t>
      </w:r>
    </w:p>
    <w:p>
      <w:pPr>
        <w:rPr>
          <w:rFonts w:hint="eastAsia" w:eastAsia="宋体"/>
          <w:lang w:val="en-US" w:eastAsia="zh-CN"/>
        </w:rPr>
      </w:pPr>
      <w:r>
        <w:rPr>
          <w:rFonts w:hint="eastAsia" w:eastAsia="宋体"/>
          <w:lang w:val="en-US" w:eastAsia="zh-CN"/>
        </w:rPr>
        <w:t>(A) O(n)(B) O(1)(C) O(n2)(D) O(log2n)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P1704] 两个字符串相等的充要条件是（ ）。</w:t>
      </w:r>
    </w:p>
    <w:p>
      <w:pPr>
        <w:rPr>
          <w:rFonts w:hint="eastAsia" w:eastAsia="宋体"/>
          <w:lang w:val="en-US" w:eastAsia="zh-CN"/>
        </w:rPr>
      </w:pPr>
      <w:r>
        <w:rPr>
          <w:rFonts w:hint="eastAsia" w:eastAsia="宋体"/>
          <w:lang w:val="en-US" w:eastAsia="zh-CN"/>
        </w:rPr>
        <w:t>(A) 两个字符串的长度相等(B) 两个字符串中对应位置上的字符相等(C) 同时具备(A)和(B)两个条件(D) 以上答案都不对</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P1705] 设某散列表的长度为 100，散列函数 H(k)=k % P，则 P 通常情况下最好选择（ ）。</w:t>
      </w:r>
    </w:p>
    <w:p>
      <w:pPr>
        <w:rPr>
          <w:rFonts w:hint="eastAsia" w:eastAsia="宋体"/>
          <w:lang w:val="en-US" w:eastAsia="zh-CN"/>
        </w:rPr>
      </w:pPr>
      <w:r>
        <w:rPr>
          <w:rFonts w:hint="eastAsia" w:eastAsia="宋体"/>
          <w:lang w:val="en-US" w:eastAsia="zh-CN"/>
        </w:rPr>
        <w:t>(A) 99     (B) 97     (C) 91     (D) 93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P1706] 在二叉排序树中插入一个关键字值的平均时间复杂度为（ ）。</w:t>
      </w:r>
    </w:p>
    <w:p>
      <w:pPr>
        <w:rPr>
          <w:rFonts w:hint="eastAsia" w:eastAsia="宋体"/>
          <w:lang w:val="en-US" w:eastAsia="zh-CN"/>
        </w:rPr>
      </w:pPr>
      <w:r>
        <w:rPr>
          <w:rFonts w:hint="eastAsia" w:eastAsia="宋体"/>
          <w:lang w:val="en-US" w:eastAsia="zh-CN"/>
        </w:rPr>
        <w:t>(A) O(n)(B) O(log2n)(C) O(nlog2n)(D) O(n^2)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P1707] 设一个顺序有序表 A[1:14]中有 14 个元素，则采用二分法查找元素 A[4]的过程中比较元素的顺序为( )。</w:t>
      </w:r>
    </w:p>
    <w:p>
      <w:pPr>
        <w:rPr>
          <w:rFonts w:hint="eastAsia" w:eastAsia="宋体"/>
          <w:lang w:val="en-US" w:eastAsia="zh-CN"/>
        </w:rPr>
      </w:pPr>
      <w:r>
        <w:rPr>
          <w:rFonts w:hint="eastAsia" w:eastAsia="宋体"/>
          <w:lang w:val="en-US" w:eastAsia="zh-CN"/>
        </w:rPr>
        <w:t>(A) A[1]，A[2]，A[3]，A[4](B) A[1]，A[14]，A[7]，A[4](C) A[7]，A[3]，A[5]，A[4](D) A[7]，A[5] ，A[3]，A[4]</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P1708] 设一棵完全二叉树中有 65 个结点，则该完全二叉树的深度为（ ）。</w:t>
      </w:r>
    </w:p>
    <w:p>
      <w:pPr>
        <w:rPr>
          <w:rFonts w:hint="eastAsia" w:eastAsia="宋体"/>
          <w:lang w:val="en-US" w:eastAsia="zh-CN"/>
        </w:rPr>
      </w:pPr>
      <w:r>
        <w:rPr>
          <w:rFonts w:hint="eastAsia" w:eastAsia="宋体"/>
          <w:lang w:val="en-US" w:eastAsia="zh-CN"/>
        </w:rPr>
        <w:t>(A) 8     (B) 7     (C) 6     (D) 5</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P1711] 下列程序段的时间复杂度为（ ）。</w:t>
      </w:r>
    </w:p>
    <w:p>
      <w:pPr>
        <w:rPr>
          <w:rFonts w:hint="eastAsia" w:eastAsia="宋体"/>
          <w:lang w:val="en-US" w:eastAsia="zh-CN"/>
        </w:rPr>
      </w:pPr>
      <w:r>
        <w:rPr>
          <w:rFonts w:hint="eastAsia" w:eastAsia="宋体"/>
          <w:lang w:val="en-US" w:eastAsia="zh-CN"/>
        </w:rPr>
        <w:t>(A) O(m*n*t)      (B) O(m+n+t)     (C) O(m+n*t)     (D) O(m*t+n)</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P1712] 设顺序线性表中有 n 个数据元素，则删除表中第 i 个元素需要移动（ ）个元素。</w:t>
      </w:r>
    </w:p>
    <w:p>
      <w:pPr>
        <w:rPr>
          <w:rFonts w:hint="eastAsia" w:eastAsia="宋体"/>
          <w:lang w:val="en-US" w:eastAsia="zh-CN"/>
        </w:rPr>
      </w:pPr>
      <w:r>
        <w:rPr>
          <w:rFonts w:hint="eastAsia" w:eastAsia="宋体"/>
          <w:lang w:val="en-US" w:eastAsia="zh-CN"/>
        </w:rPr>
        <w:t>(A) n-i(B) n+l -i(C) n-1-i(D) i</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P1713] 设 F 是由 T1、T2 和 T3 三棵树组成的森林，与 F 对应的二叉树为 B，T1、T2 和 T3 的结点数分别为 N1、N2 和 N3，则二叉树 B 的根结点的左子树的结点数为（ ）。</w:t>
      </w:r>
    </w:p>
    <w:p>
      <w:pPr>
        <w:rPr>
          <w:rFonts w:hint="eastAsia" w:eastAsia="宋体"/>
          <w:lang w:val="en-US" w:eastAsia="zh-CN"/>
        </w:rPr>
      </w:pPr>
      <w:r>
        <w:rPr>
          <w:rFonts w:hint="eastAsia" w:eastAsia="宋体"/>
          <w:lang w:val="en-US" w:eastAsia="zh-CN"/>
        </w:rPr>
        <w:t>(A) N1-1(B) N2-1(C) N2+N3(D) N1+N3</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P1714] 利用直接插入排序法的思想建立一个有序线性表的时间复杂度为（ ）。</w:t>
      </w:r>
    </w:p>
    <w:p>
      <w:pPr>
        <w:rPr>
          <w:rFonts w:hint="eastAsia" w:eastAsia="宋体"/>
          <w:lang w:val="en-US" w:eastAsia="zh-CN"/>
        </w:rPr>
      </w:pPr>
      <w:r>
        <w:rPr>
          <w:rFonts w:hint="eastAsia" w:eastAsia="宋体"/>
          <w:lang w:val="en-US" w:eastAsia="zh-CN"/>
        </w:rPr>
        <w:t>(A) O(n)(B) O(nlog2n)(C) O(n^2)(D) O(log2n)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P1715] 设指针变量 p 指向双向链表中结点 A，指针变量 s 指向被插入的结点 X，则在结点 A 的后面插入结点 X 的操作序列为（ ）。</w:t>
      </w:r>
    </w:p>
    <w:p>
      <w:pPr>
        <w:rPr>
          <w:rFonts w:hint="eastAsia" w:eastAsia="宋体"/>
          <w:lang w:val="en-US" w:eastAsia="zh-CN"/>
        </w:rPr>
      </w:pPr>
      <w:r>
        <w:rPr>
          <w:rFonts w:hint="eastAsia" w:eastAsia="宋体"/>
          <w:lang w:val="en-US" w:eastAsia="zh-CN"/>
        </w:rPr>
        <w:t>(A) p-&gt;right=s； s-&gt;left=p； p-&gt;right-&gt;left=s； s-&gt;right=p-&gt;right；(B) s-&gt;left=p；s-&gt;right=p-&gt;right；p-&gt;right=s； p-&gt;right-&gt;left=s；(C) p-&gt;right=s； p-&gt;right-&gt;left=s； s-&gt;left=p； s-&gt;right=p-&gt;right；(D) s-&gt;left=p；s-&gt;right=p-&gt;right；p-&gt;right-&gt;left=s； p-&gt;right=s；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P1716] 下列各种排序算法中平均时间复杂度为 O(n^2)是（ ）。</w:t>
      </w:r>
    </w:p>
    <w:p>
      <w:pPr>
        <w:rPr>
          <w:rFonts w:hint="eastAsia" w:eastAsia="宋体"/>
          <w:lang w:val="en-US" w:eastAsia="zh-CN"/>
        </w:rPr>
      </w:pPr>
      <w:r>
        <w:rPr>
          <w:rFonts w:hint="eastAsia" w:eastAsia="宋体"/>
          <w:lang w:val="en-US" w:eastAsia="zh-CN"/>
        </w:rPr>
        <w:t>(A) 快速排序     (B) 堆排序     (C) 归并排序     (D) 冒泡排序D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P1717] 设输入序列 1、2、3、…、n 经过栈作用后，输出序列中的第一个元素是 n，则输出序列中的第 i 个</w:t>
      </w:r>
    </w:p>
    <w:p>
      <w:pPr>
        <w:rPr>
          <w:rFonts w:hint="eastAsia" w:eastAsia="宋体"/>
          <w:lang w:val="en-US" w:eastAsia="zh-CN"/>
        </w:rPr>
      </w:pPr>
      <w:r>
        <w:rPr>
          <w:rFonts w:hint="eastAsia" w:eastAsia="宋体"/>
          <w:lang w:val="en-US" w:eastAsia="zh-CN"/>
        </w:rPr>
        <w:t>(A) n-i     (B) n-1-i     (C) n+l -i     (D) 不能确定</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P1718] 设散列表中有 m 个存储单元，散列函数 H(key)= key % p，则 p 最好选择（ ）。</w:t>
      </w:r>
    </w:p>
    <w:p>
      <w:pPr>
        <w:rPr>
          <w:rFonts w:hint="eastAsia" w:eastAsia="宋体"/>
          <w:lang w:val="en-US" w:eastAsia="zh-CN"/>
        </w:rPr>
      </w:pPr>
      <w:r>
        <w:rPr>
          <w:rFonts w:hint="eastAsia" w:eastAsia="宋体"/>
          <w:lang w:val="en-US" w:eastAsia="zh-CN"/>
        </w:rPr>
        <w:t>(A) 小于等于 m 的最大奇数 (B) 小于等于 m 的最大素数(C) 小于等于 m 的最大偶数 (D) 小于等于 m 的最大合数</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P1719] 设在一棵度数为 3 的树中，度数为 3 的结点数有 2 个，度数为 2 的结点数有 1 个，度数为</w:t>
      </w:r>
    </w:p>
    <w:p>
      <w:pPr>
        <w:rPr>
          <w:rFonts w:hint="eastAsia" w:eastAsia="宋体"/>
          <w:lang w:val="en-US" w:eastAsia="zh-CN"/>
        </w:rPr>
      </w:pPr>
      <w:r>
        <w:rPr>
          <w:rFonts w:hint="eastAsia" w:eastAsia="宋体"/>
          <w:lang w:val="en-US" w:eastAsia="zh-CN"/>
        </w:rPr>
        <w:t>(A) 4     (B) 5     (C) 6     (D) 7</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P1720] 设完全无向图中有 n 个顶点，则该完全无向图中有（ ）条边。</w:t>
      </w:r>
    </w:p>
    <w:p>
      <w:pPr>
        <w:rPr>
          <w:rFonts w:hint="eastAsia" w:eastAsia="宋体"/>
          <w:lang w:val="en-US" w:eastAsia="zh-CN"/>
        </w:rPr>
      </w:pPr>
      <w:r>
        <w:rPr>
          <w:rFonts w:hint="eastAsia" w:eastAsia="宋体"/>
          <w:lang w:val="en-US" w:eastAsia="zh-CN"/>
        </w:rPr>
        <w:t> (A) n(n-1)/2     (B) n(n-1)     (C) n(n+1)/2     (D) (n-1)/2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P1721] 设顺序表的长度为 n，则顺序查找的平均比较次数为（ ）。</w:t>
      </w:r>
    </w:p>
    <w:p>
      <w:pPr>
        <w:rPr>
          <w:rFonts w:hint="eastAsia" w:eastAsia="宋体"/>
          <w:lang w:val="en-US" w:eastAsia="zh-CN"/>
        </w:rPr>
      </w:pPr>
      <w:r>
        <w:rPr>
          <w:rFonts w:hint="eastAsia" w:eastAsia="宋体"/>
          <w:lang w:val="en-US" w:eastAsia="zh-CN"/>
        </w:rPr>
        <w:t>(A) n     (B) n/2     (C) (n+1)/2     (D) (n-1)/2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P1723] 设顺序线性表的长度为 30，分成 5 块，每块 6 个元素，如果采用分块查找，则其平均查找长度为（）</w:t>
      </w:r>
    </w:p>
    <w:p>
      <w:pPr>
        <w:rPr>
          <w:rFonts w:hint="eastAsia" w:eastAsia="宋体"/>
          <w:lang w:val="en-US" w:eastAsia="zh-CN"/>
        </w:rPr>
      </w:pPr>
      <w:r>
        <w:rPr>
          <w:rFonts w:hint="eastAsia" w:eastAsia="宋体"/>
          <w:lang w:val="en-US" w:eastAsia="zh-CN"/>
        </w:rPr>
        <w:t>(A) 6     (B) 11     (C) 5     (D) 6.5</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P1726] 设某链表中最常用的操作是在链表的尾部插入或删除元素，则选用下列（ ）存储方式最节省运算时间。</w:t>
      </w:r>
    </w:p>
    <w:p>
      <w:pPr>
        <w:rPr>
          <w:rFonts w:hint="eastAsia" w:eastAsia="宋体"/>
          <w:lang w:val="en-US" w:eastAsia="zh-CN"/>
        </w:rPr>
      </w:pPr>
      <w:r>
        <w:rPr>
          <w:rFonts w:hint="eastAsia" w:eastAsia="宋体"/>
          <w:lang w:val="en-US" w:eastAsia="zh-CN"/>
        </w:rPr>
        <w:t>(A) 单向链表(B) 单向循环链表(C) 双向链表(D) 双向循环链表</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P1727] 设指针 q 指向单链表中结点 A，指针 p 指向单链表中结点 A 的后继结点 B，指针 s 指向被插入的结点 X，则在结点 A 和结点 B 插入结点 X 的操作序列为（ ）。(A) s-&gt;next=p-&gt;next；p-&gt;next=-s；(B) q-&gt;next=s； s-&gt;next=p；(C) p-&gt;next=s-&gt;next；s-&gt;next=p；(D) p-&gt;next=s；s-&gt;next=q；</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P1728] 设输入序列为 1、2、3、4、5、6，则通过栈的作用后可以得到的输出序列为（ ）。</w:t>
      </w:r>
    </w:p>
    <w:p>
      <w:pPr>
        <w:rPr>
          <w:rFonts w:hint="eastAsia" w:eastAsia="宋体"/>
          <w:lang w:val="en-US" w:eastAsia="zh-CN"/>
        </w:rPr>
      </w:pPr>
      <w:r>
        <w:rPr>
          <w:rFonts w:hint="eastAsia" w:eastAsia="宋体"/>
          <w:lang w:val="en-US" w:eastAsia="zh-CN"/>
        </w:rPr>
        <w:t>(A) 5，3，4，6，1，2(B) 3，2，5，6，4，1(C) 3，1，2，5，4，6(D) 1，5，4，6，2，3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P1729] 设有一个 10 阶的下三角矩阵 A（包括对角线），按照从上到下、从左到右的顺序存储到连续的55个存储单元中，每个数组元素占1个字节的存储空间，则A[5][4]地址与A[0][0]的地址之差为（ ）。</w:t>
      </w:r>
    </w:p>
    <w:p>
      <w:pPr>
        <w:rPr>
          <w:rFonts w:hint="eastAsia" w:eastAsia="宋体"/>
          <w:lang w:val="en-US" w:eastAsia="zh-CN"/>
        </w:rPr>
      </w:pPr>
      <w:r>
        <w:rPr>
          <w:rFonts w:hint="eastAsia" w:eastAsia="宋体"/>
          <w:lang w:val="en-US" w:eastAsia="zh-CN"/>
        </w:rPr>
        <w:t>(A) 10     (B) 19     (C) 28     (D) 55</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r>
        <w:rPr>
          <w:rFonts w:hint="eastAsia" w:eastAsia="宋体"/>
          <w:lang w:val="en-US" w:eastAsia="zh-CN"/>
        </w:rPr>
        <w:t>[数据结构 P1733] 设有 n 个关键字具有相同的 Hash 函数值，则用线性探测法把这 n 个关键字映射到 HASH表中需要做（ ）次线性探测。(A) n^2(B) n(n+1)(C) n(n+1)/2(D) n(n-1)/2 D</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[数据结构 P1735] 设一组初始记录关键字的长度为 8，则最多经过（ ）趟插入排序可以得到有序序列。</w:t>
      </w:r>
    </w:p>
    <w:p>
      <w:pPr>
        <w:rPr>
          <w:rFonts w:hint="eastAsia" w:eastAsia="宋体"/>
          <w:lang w:val="en-US" w:eastAsia="zh-CN"/>
        </w:rPr>
      </w:pPr>
      <w:r>
        <w:rPr>
          <w:rFonts w:hint="eastAsia" w:eastAsia="宋体"/>
          <w:lang w:val="en-US" w:eastAsia="zh-CN"/>
        </w:rPr>
        <w:t>(A) 6     (B) 7     (C) 8     (D) 9</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P1437] 下列指令中，只能在内核态执行的是(  )。</w:t>
      </w:r>
    </w:p>
    <w:p>
      <w:pPr>
        <w:rPr>
          <w:rFonts w:hint="eastAsia" w:eastAsia="宋体"/>
          <w:lang w:val="en-US" w:eastAsia="zh-CN"/>
        </w:rPr>
      </w:pPr>
      <w:r>
        <w:rPr>
          <w:rFonts w:hint="eastAsia" w:eastAsia="宋体"/>
          <w:lang w:val="en-US" w:eastAsia="zh-CN"/>
        </w:rPr>
        <w:t>A、trap 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B、I/O 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C、数据传送指令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D、设置断点指令</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P1442] 某请求分页存储系统的页大小为4KB， 按字节编址。</w:t>
      </w:r>
    </w:p>
    <w:p>
      <w:pPr>
        <w:rPr>
          <w:rFonts w:hint="eastAsia" w:eastAsia="宋体"/>
          <w:lang w:val="en-US" w:eastAsia="zh-CN"/>
        </w:rPr>
      </w:pPr>
      <w:r>
        <w:rPr>
          <w:rFonts w:hint="eastAsia" w:eastAsia="宋体"/>
          <w:lang w:val="en-US" w:eastAsia="zh-CN"/>
        </w:rPr>
        <w:t>某请求分页存储系统的页大小为4KB， 按字节编址。系统给进程P分配2个固定的页框并采用改进型Clock置换算法，进程P页表的部分内容如下表所示:若P访问虚拟地址为02A01H的存储单元，则经地址变换后得到的物理地址是（）。</w:t>
      </w:r>
    </w:p>
    <w:p>
      <w:pPr>
        <w:rPr>
          <w:rFonts w:hint="eastAsia" w:eastAsia="宋体"/>
          <w:lang w:val="en-US" w:eastAsia="zh-CN"/>
        </w:rPr>
      </w:pPr>
      <w:r>
        <w:rPr>
          <w:rFonts w:hint="eastAsia" w:eastAsia="宋体"/>
          <w:lang w:val="en-US" w:eastAsia="zh-CN"/>
        </w:rPr>
        <w:t>A、00A01H</w:t>
      </w:r>
    </w:p>
    <w:p>
      <w:pPr>
        <w:rPr>
          <w:rFonts w:hint="eastAsia" w:eastAsia="宋体"/>
          <w:lang w:val="en-US" w:eastAsia="zh-CN"/>
        </w:rPr>
      </w:pPr>
      <w:r>
        <w:rPr>
          <w:rFonts w:hint="eastAsia" w:eastAsia="宋体"/>
          <w:lang w:val="en-US" w:eastAsia="zh-CN"/>
        </w:rPr>
        <w:t>B、20A01H</w:t>
      </w:r>
    </w:p>
    <w:p>
      <w:pPr>
        <w:rPr>
          <w:rFonts w:hint="eastAsia" w:eastAsia="宋体"/>
          <w:lang w:val="en-US" w:eastAsia="zh-CN"/>
        </w:rPr>
      </w:pPr>
      <w:r>
        <w:rPr>
          <w:rFonts w:hint="eastAsia" w:eastAsia="宋体"/>
          <w:lang w:val="en-US" w:eastAsia="zh-CN"/>
        </w:rPr>
        <w:t>C、60A01H</w:t>
      </w:r>
    </w:p>
    <w:p>
      <w:pPr>
        <w:rPr>
          <w:rFonts w:hint="eastAsia" w:eastAsia="宋体"/>
          <w:lang w:val="en-US" w:eastAsia="zh-CN"/>
        </w:rPr>
      </w:pPr>
      <w:r>
        <w:rPr>
          <w:rFonts w:hint="eastAsia" w:eastAsia="宋体"/>
          <w:lang w:val="en-US" w:eastAsia="zh-CN"/>
        </w:rPr>
        <w:t>D、80A01H</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P1443] 在采用二级页表的分页系统中，CPU页表基址寄存器中的内容是( )。</w:t>
      </w:r>
    </w:p>
    <w:p>
      <w:pPr>
        <w:rPr>
          <w:rFonts w:hint="eastAsia" w:eastAsia="宋体"/>
          <w:lang w:val="en-US" w:eastAsia="zh-CN"/>
        </w:rPr>
      </w:pPr>
      <w:r>
        <w:rPr>
          <w:rFonts w:hint="eastAsia" w:eastAsia="宋体"/>
          <w:lang w:val="en-US" w:eastAsia="zh-CN"/>
        </w:rPr>
        <w:t>在采用二级页表的分页系统中，CPU页表基址寄存器中的内容是( )。</w:t>
      </w:r>
    </w:p>
    <w:p>
      <w:pPr>
        <w:rPr>
          <w:rFonts w:hint="eastAsia" w:eastAsia="宋体"/>
          <w:lang w:val="en-US" w:eastAsia="zh-CN"/>
        </w:rPr>
      </w:pPr>
      <w:r>
        <w:rPr>
          <w:rFonts w:hint="eastAsia" w:eastAsia="宋体"/>
          <w:lang w:val="en-US" w:eastAsia="zh-CN"/>
        </w:rPr>
        <w:t>A、当前进程的一级 页表的起始虚拟地址</w:t>
      </w:r>
    </w:p>
    <w:p>
      <w:pPr>
        <w:rPr>
          <w:rFonts w:hint="eastAsia" w:eastAsia="宋体"/>
          <w:lang w:val="en-US" w:eastAsia="zh-CN"/>
        </w:rPr>
      </w:pPr>
      <w:r>
        <w:rPr>
          <w:rFonts w:hint="eastAsia" w:eastAsia="宋体"/>
          <w:lang w:val="en-US" w:eastAsia="zh-CN"/>
        </w:rPr>
        <w:t>B、当前进程的一级页表的起始物理地址C、当前进程的二级页表的起始虚拟地址</w:t>
      </w:r>
    </w:p>
    <w:p>
      <w:pPr>
        <w:rPr>
          <w:rFonts w:hint="eastAsia" w:eastAsia="宋体"/>
          <w:lang w:val="en-US" w:eastAsia="zh-CN"/>
        </w:rPr>
      </w:pPr>
      <w:r>
        <w:rPr>
          <w:rFonts w:hint="eastAsia" w:eastAsia="宋体"/>
          <w:lang w:val="en-US" w:eastAsia="zh-CN"/>
        </w:rPr>
        <w:t>D、当前进程的二级页表的起始物理地址</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P1444] 若目录dir下有文件filel，则为删除该文件内核不必完成的工作是( )。</w:t>
      </w:r>
    </w:p>
    <w:p>
      <w:pPr>
        <w:rPr>
          <w:rFonts w:hint="eastAsia" w:eastAsia="宋体"/>
          <w:lang w:val="en-US" w:eastAsia="zh-CN"/>
        </w:rPr>
      </w:pPr>
      <w:r>
        <w:rPr>
          <w:rFonts w:hint="eastAsia" w:eastAsia="宋体"/>
          <w:lang w:val="en-US" w:eastAsia="zh-CN"/>
        </w:rPr>
        <w:t>A、删除file1的快捷方式</w:t>
      </w:r>
    </w:p>
    <w:p>
      <w:pPr>
        <w:rPr>
          <w:rFonts w:hint="eastAsia" w:eastAsia="宋体"/>
          <w:lang w:val="en-US" w:eastAsia="zh-CN"/>
        </w:rPr>
      </w:pPr>
      <w:r>
        <w:rPr>
          <w:rFonts w:hint="eastAsia" w:eastAsia="宋体"/>
          <w:lang w:val="en-US" w:eastAsia="zh-CN"/>
        </w:rPr>
        <w:t>B、释放file1的文件控制块</w:t>
      </w:r>
    </w:p>
    <w:p>
      <w:pPr>
        <w:rPr>
          <w:rFonts w:hint="eastAsia" w:eastAsia="宋体"/>
          <w:lang w:val="en-US" w:eastAsia="zh-CN"/>
        </w:rPr>
      </w:pPr>
      <w:r>
        <w:rPr>
          <w:rFonts w:hint="eastAsia" w:eastAsia="宋体"/>
          <w:lang w:val="en-US" w:eastAsia="zh-CN"/>
        </w:rPr>
        <w:t>C、释放filel占用的磁盘空间</w:t>
      </w:r>
    </w:p>
    <w:p>
      <w:pPr>
        <w:rPr>
          <w:rFonts w:hint="eastAsia" w:eastAsia="宋体"/>
          <w:lang w:val="en-US" w:eastAsia="zh-CN"/>
        </w:rPr>
      </w:pPr>
      <w:r>
        <w:rPr>
          <w:rFonts w:hint="eastAsia" w:eastAsia="宋体"/>
          <w:lang w:val="en-US" w:eastAsia="zh-CN"/>
        </w:rPr>
        <w:t>D、删除目录dir中与filel 对应的目录项</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P1445] 若系统中有n(n≥2)个进程，每个进程均需要使用某类临界资源2个，则系统不会发生死锁所需的该类资源总数为</w:t>
      </w:r>
    </w:p>
    <w:p>
      <w:pPr>
        <w:rPr>
          <w:rFonts w:hint="eastAsia" w:eastAsia="宋体"/>
          <w:lang w:val="en-US" w:eastAsia="zh-CN"/>
        </w:rPr>
      </w:pPr>
      <w:r>
        <w:rPr>
          <w:rFonts w:hint="eastAsia" w:eastAsia="宋体"/>
          <w:lang w:val="en-US" w:eastAsia="zh-CN"/>
        </w:rPr>
        <w:t>A、2</w:t>
      </w:r>
    </w:p>
    <w:p>
      <w:pPr>
        <w:rPr>
          <w:rFonts w:hint="eastAsia" w:eastAsia="宋体"/>
          <w:lang w:val="en-US" w:eastAsia="zh-CN"/>
        </w:rPr>
      </w:pPr>
      <w:r>
        <w:rPr>
          <w:rFonts w:hint="eastAsia" w:eastAsia="宋体"/>
          <w:lang w:val="en-US" w:eastAsia="zh-CN"/>
        </w:rPr>
        <w:t>B、n</w:t>
      </w:r>
    </w:p>
    <w:p>
      <w:pPr>
        <w:rPr>
          <w:rFonts w:hint="eastAsia" w:eastAsia="宋体"/>
          <w:lang w:val="en-US" w:eastAsia="zh-CN"/>
        </w:rPr>
      </w:pPr>
      <w:r>
        <w:rPr>
          <w:rFonts w:hint="eastAsia" w:eastAsia="宋体"/>
          <w:lang w:val="en-US" w:eastAsia="zh-CN"/>
        </w:rPr>
        <w:t>C、n+1</w:t>
      </w:r>
    </w:p>
    <w:p>
      <w:pPr>
        <w:rPr>
          <w:rFonts w:hint="eastAsia" w:eastAsia="宋体"/>
          <w:lang w:val="en-US" w:eastAsia="zh-CN"/>
        </w:rPr>
      </w:pPr>
      <w:r>
        <w:rPr>
          <w:rFonts w:hint="eastAsia" w:eastAsia="宋体"/>
          <w:lang w:val="en-US" w:eastAsia="zh-CN"/>
        </w:rPr>
        <w:t>D、2n</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P1446] 下列选项中，通过系统调用完成的操作是( )。</w:t>
      </w:r>
    </w:p>
    <w:p>
      <w:pPr>
        <w:rPr>
          <w:rFonts w:hint="eastAsia" w:eastAsia="宋体"/>
          <w:lang w:val="en-US" w:eastAsia="zh-CN"/>
        </w:rPr>
      </w:pPr>
      <w:r>
        <w:rPr>
          <w:rFonts w:hint="eastAsia" w:eastAsia="宋体"/>
          <w:lang w:val="en-US" w:eastAsia="zh-CN"/>
        </w:rPr>
        <w:t>A、页置换</w:t>
      </w:r>
    </w:p>
    <w:p>
      <w:pPr>
        <w:rPr>
          <w:rFonts w:hint="eastAsia" w:eastAsia="宋体"/>
          <w:lang w:val="en-US" w:eastAsia="zh-CN"/>
        </w:rPr>
      </w:pPr>
      <w:r>
        <w:rPr>
          <w:rFonts w:hint="eastAsia" w:eastAsia="宋体"/>
          <w:lang w:val="en-US" w:eastAsia="zh-CN"/>
        </w:rPr>
        <w:t>B、进程调度</w:t>
      </w:r>
    </w:p>
    <w:p>
      <w:pPr>
        <w:rPr>
          <w:rFonts w:hint="eastAsia" w:eastAsia="宋体"/>
          <w:lang w:val="en-US" w:eastAsia="zh-CN"/>
        </w:rPr>
      </w:pPr>
      <w:r>
        <w:rPr>
          <w:rFonts w:hint="eastAsia" w:eastAsia="宋体"/>
          <w:lang w:val="en-US" w:eastAsia="zh-CN"/>
        </w:rPr>
        <w:t>C、创建新进程</w:t>
      </w:r>
    </w:p>
    <w:p>
      <w:pPr>
        <w:rPr>
          <w:rFonts w:hint="eastAsia" w:eastAsia="宋体"/>
          <w:lang w:val="en-US" w:eastAsia="zh-CN"/>
        </w:rPr>
      </w:pPr>
      <w:r>
        <w:rPr>
          <w:rFonts w:hint="eastAsia" w:eastAsia="宋体"/>
          <w:lang w:val="en-US" w:eastAsia="zh-CN"/>
        </w:rPr>
        <w:t>D、生成随机整数</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P1447] 下面（）措施将可能改进CPU的利用率。</w:t>
      </w:r>
    </w:p>
    <w:p>
      <w:pPr>
        <w:rPr>
          <w:rFonts w:hint="eastAsia" w:eastAsia="宋体"/>
          <w:lang w:val="en-US" w:eastAsia="zh-CN"/>
        </w:rPr>
      </w:pPr>
      <w:r>
        <w:rPr>
          <w:rFonts w:hint="eastAsia" w:eastAsia="宋体"/>
          <w:lang w:val="en-US" w:eastAsia="zh-CN"/>
        </w:rPr>
        <w:t>假定有一个请求分页存储管理系统，测得系统各相关设备的利用率为：CPU的利用率为10%，磁盘交换区的利用率为99.7%，其他I/O设备的利用率为5%。下面（）措施将可能改进CPU的利用率。Ⅵ、使用更快速的CPU</w:t>
      </w:r>
    </w:p>
    <w:p>
      <w:pPr>
        <w:rPr>
          <w:rFonts w:hint="eastAsia" w:eastAsia="宋体"/>
          <w:lang w:val="en-US" w:eastAsia="zh-CN"/>
        </w:rPr>
      </w:pPr>
      <w:r>
        <w:rPr>
          <w:rFonts w:hint="eastAsia" w:eastAsia="宋体"/>
          <w:lang w:val="en-US" w:eastAsia="zh-CN"/>
        </w:rPr>
        <w:t>A、Ⅰ、Ⅱ、Ⅲ、Ⅳ   B、Ⅰ、Ⅲ    C、Ⅱ、Ⅲ、Ⅴ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P1450] 下列关于虚拟存储器的叙述中，正确的是（）。</w:t>
      </w:r>
    </w:p>
    <w:p>
      <w:pPr>
        <w:rPr>
          <w:rFonts w:hint="eastAsia" w:eastAsia="宋体"/>
          <w:lang w:val="en-US" w:eastAsia="zh-CN"/>
        </w:rPr>
      </w:pPr>
      <w:r>
        <w:rPr>
          <w:rFonts w:hint="eastAsia" w:eastAsia="宋体"/>
          <w:lang w:val="en-US" w:eastAsia="zh-CN"/>
        </w:rPr>
        <w:t>A、虚拟存储只能基于连续分配技术B、虚拟存储只能基于非连续分配技术C、虚拟存储容量只受外存容量的限制D、虚拟存储容量只受内存容量的限制</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P1453] 在请求分页系统中，页面分配策略与页面置换策略不能组合使用的是（）。</w:t>
      </w:r>
    </w:p>
    <w:p>
      <w:pPr>
        <w:rPr>
          <w:rFonts w:hint="eastAsia" w:eastAsia="宋体"/>
          <w:lang w:val="en-US" w:eastAsia="zh-CN"/>
        </w:rPr>
      </w:pPr>
      <w:r>
        <w:rPr>
          <w:rFonts w:hint="eastAsia" w:eastAsia="宋体"/>
          <w:lang w:val="en-US" w:eastAsia="zh-CN"/>
        </w:rPr>
        <w:t>A、可变分配，全局置换B、可变分配，局部置换C、固定分配，全局置换D、固定分配，局部置换</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P1454] 打开文件操作的主要工作是（）。</w:t>
      </w:r>
    </w:p>
    <w:p>
      <w:pPr>
        <w:rPr>
          <w:rFonts w:hint="eastAsia" w:eastAsia="宋体"/>
          <w:lang w:val="en-US" w:eastAsia="zh-CN"/>
        </w:rPr>
      </w:pPr>
      <w:r>
        <w:rPr>
          <w:rFonts w:hint="eastAsia" w:eastAsia="宋体"/>
          <w:lang w:val="en-US" w:eastAsia="zh-CN"/>
        </w:rPr>
        <w:t>A、把指定文件的目录复制到内存指定的区域B、把指定文件复制到内存指定的区域C、在指定文件所在的存储介质上找到指定文件的目录D、在内存寻找指定的文件</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P1455] 有些操作系统中将文件描述信息从目录项中分离出来，这样做的好处是（）。</w:t>
      </w:r>
    </w:p>
    <w:p>
      <w:pPr>
        <w:rPr>
          <w:rFonts w:hint="eastAsia" w:eastAsia="宋体"/>
          <w:lang w:val="en-US" w:eastAsia="zh-CN"/>
        </w:rPr>
      </w:pPr>
      <w:r>
        <w:rPr>
          <w:rFonts w:hint="eastAsia" w:eastAsia="宋体"/>
          <w:lang w:val="en-US" w:eastAsia="zh-CN"/>
        </w:rPr>
        <w:t>A、减少读文件时的I/O信息量</w:t>
      </w:r>
    </w:p>
    <w:p>
      <w:pPr>
        <w:rPr>
          <w:rFonts w:hint="eastAsia" w:eastAsia="宋体"/>
          <w:lang w:val="en-US" w:eastAsia="zh-CN"/>
        </w:rPr>
      </w:pPr>
    </w:p>
    <w:p>
      <w:pPr>
        <w:rPr>
          <w:rFonts w:hint="eastAsia" w:eastAsia="宋体"/>
          <w:lang w:val="en-US" w:eastAsia="zh-CN"/>
        </w:rPr>
      </w:pPr>
      <w:r>
        <w:rPr>
          <w:rFonts w:hint="eastAsia" w:eastAsia="宋体"/>
          <w:lang w:val="en-US" w:eastAsia="zh-CN"/>
        </w:rPr>
        <w:t>B、减少写文件时的I/O信息量</w:t>
      </w:r>
    </w:p>
    <w:p>
      <w:pPr>
        <w:rPr>
          <w:rFonts w:hint="eastAsia" w:eastAsia="宋体"/>
          <w:lang w:val="en-US" w:eastAsia="zh-CN"/>
        </w:rPr>
      </w:pPr>
    </w:p>
    <w:p>
      <w:pPr>
        <w:rPr>
          <w:rFonts w:hint="eastAsia" w:eastAsia="宋体"/>
          <w:lang w:val="en-US" w:eastAsia="zh-CN"/>
        </w:rPr>
      </w:pPr>
      <w:r>
        <w:rPr>
          <w:rFonts w:hint="eastAsia" w:eastAsia="宋体"/>
          <w:lang w:val="en-US" w:eastAsia="zh-CN"/>
        </w:rPr>
        <w:t>C、减少查找文件时的I/O信息量</w:t>
      </w:r>
    </w:p>
    <w:p>
      <w:pPr>
        <w:rPr>
          <w:rFonts w:hint="eastAsia" w:eastAsia="宋体"/>
          <w:lang w:val="en-US" w:eastAsia="zh-CN"/>
        </w:rPr>
      </w:pPr>
    </w:p>
    <w:p>
      <w:pPr>
        <w:rPr>
          <w:rFonts w:hint="eastAsia" w:eastAsia="宋体"/>
          <w:lang w:val="en-US" w:eastAsia="zh-CN"/>
        </w:rPr>
      </w:pPr>
      <w:r>
        <w:rPr>
          <w:rFonts w:hint="eastAsia" w:eastAsia="宋体"/>
          <w:lang w:val="en-US" w:eastAsia="zh-CN"/>
        </w:rPr>
        <w:t>D、减少复制文件时的I/O信息量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P1456] 在文件系统中，以下不属于文件保护的方法是（）。</w:t>
      </w:r>
    </w:p>
    <w:p>
      <w:pPr>
        <w:rPr>
          <w:rFonts w:hint="eastAsia" w:eastAsia="宋体"/>
          <w:lang w:val="en-US" w:eastAsia="zh-CN"/>
        </w:rPr>
      </w:pPr>
      <w:r>
        <w:rPr>
          <w:rFonts w:hint="eastAsia" w:eastAsia="宋体"/>
          <w:lang w:val="en-US" w:eastAsia="zh-CN"/>
        </w:rPr>
        <w:t>A、口令B、存取控制C、用户权限表D、读写之后使用关闭命令</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P1457] 加密保护和访问控制两种机制相比，（）。</w:t>
      </w:r>
    </w:p>
    <w:p>
      <w:pPr>
        <w:rPr>
          <w:rFonts w:hint="eastAsia" w:eastAsia="宋体"/>
          <w:lang w:val="en-US" w:eastAsia="zh-CN"/>
        </w:rPr>
      </w:pPr>
      <w:r>
        <w:rPr>
          <w:rFonts w:hint="eastAsia" w:eastAsia="宋体"/>
          <w:lang w:val="en-US" w:eastAsia="zh-CN"/>
        </w:rPr>
        <w:t>A、加密保护机制的灵活性更好</w:t>
      </w:r>
    </w:p>
    <w:p>
      <w:pPr>
        <w:rPr>
          <w:rFonts w:hint="eastAsia" w:eastAsia="宋体"/>
          <w:lang w:val="en-US" w:eastAsia="zh-CN"/>
        </w:rPr>
      </w:pPr>
    </w:p>
    <w:p>
      <w:pPr>
        <w:rPr>
          <w:rFonts w:hint="eastAsia" w:eastAsia="宋体"/>
          <w:lang w:val="en-US" w:eastAsia="zh-CN"/>
        </w:rPr>
      </w:pPr>
      <w:r>
        <w:rPr>
          <w:rFonts w:hint="eastAsia" w:eastAsia="宋体"/>
          <w:lang w:val="en-US" w:eastAsia="zh-CN"/>
        </w:rPr>
        <w:t>B、访问控制机制的安全性更好</w:t>
      </w:r>
    </w:p>
    <w:p>
      <w:pPr>
        <w:rPr>
          <w:rFonts w:hint="eastAsia" w:eastAsia="宋体"/>
          <w:lang w:val="en-US" w:eastAsia="zh-CN"/>
        </w:rPr>
      </w:pPr>
    </w:p>
    <w:p>
      <w:pPr>
        <w:rPr>
          <w:rFonts w:hint="eastAsia" w:eastAsia="宋体"/>
          <w:lang w:val="en-US" w:eastAsia="zh-CN"/>
        </w:rPr>
      </w:pPr>
      <w:r>
        <w:rPr>
          <w:rFonts w:hint="eastAsia" w:eastAsia="宋体"/>
          <w:lang w:val="en-US" w:eastAsia="zh-CN"/>
        </w:rPr>
        <w:t>C、加密保护机制必须由系统实现</w:t>
      </w:r>
    </w:p>
    <w:p>
      <w:pPr>
        <w:rPr>
          <w:rFonts w:hint="eastAsia" w:eastAsia="宋体"/>
          <w:lang w:val="en-US" w:eastAsia="zh-CN"/>
        </w:rPr>
      </w:pPr>
    </w:p>
    <w:p>
      <w:pPr>
        <w:rPr>
          <w:rFonts w:hint="eastAsia" w:eastAsia="宋体"/>
          <w:lang w:val="en-US" w:eastAsia="zh-CN"/>
        </w:rPr>
      </w:pPr>
      <w:r>
        <w:rPr>
          <w:rFonts w:hint="eastAsia" w:eastAsia="宋体"/>
          <w:lang w:val="en-US" w:eastAsia="zh-CN"/>
        </w:rPr>
        <w:t>D、访问控制机制必须由系统实现</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P1458] 下列说法中，（）属于文件的逻辑结构的范畴。</w:t>
      </w:r>
    </w:p>
    <w:p>
      <w:pPr>
        <w:rPr>
          <w:rFonts w:hint="eastAsia" w:eastAsia="宋体"/>
          <w:lang w:val="en-US" w:eastAsia="zh-CN"/>
        </w:rPr>
      </w:pPr>
      <w:r>
        <w:rPr>
          <w:rFonts w:hint="eastAsia" w:eastAsia="宋体"/>
          <w:lang w:val="en-US" w:eastAsia="zh-CN"/>
        </w:rPr>
        <w:t>A、连续文件B、系统文件C、链接文件D、流式文件</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P1459] 文件的逻辑结构是为了方便（）而设计的。</w:t>
      </w:r>
    </w:p>
    <w:p>
      <w:pPr>
        <w:rPr>
          <w:rFonts w:hint="eastAsia" w:eastAsia="宋体"/>
          <w:lang w:val="en-US" w:eastAsia="zh-CN"/>
        </w:rPr>
      </w:pPr>
      <w:r>
        <w:rPr>
          <w:rFonts w:hint="eastAsia" w:eastAsia="宋体"/>
          <w:lang w:val="en-US" w:eastAsia="zh-CN"/>
        </w:rPr>
        <w:t>文件的逻辑结构是为了方便（）而设计的。</w:t>
      </w:r>
    </w:p>
    <w:p>
      <w:pPr>
        <w:rPr>
          <w:rFonts w:hint="eastAsia" w:eastAsia="宋体"/>
          <w:lang w:val="en-US" w:eastAsia="zh-CN"/>
        </w:rPr>
      </w:pPr>
      <w:r>
        <w:rPr>
          <w:rFonts w:hint="eastAsia" w:eastAsia="宋体"/>
          <w:lang w:val="en-US" w:eastAsia="zh-CN"/>
        </w:rPr>
        <w:t>A、存储介质特性</w:t>
      </w:r>
    </w:p>
    <w:p>
      <w:pPr>
        <w:rPr>
          <w:rFonts w:hint="eastAsia" w:eastAsia="宋体"/>
          <w:lang w:val="en-US" w:eastAsia="zh-CN"/>
        </w:rPr>
      </w:pPr>
    </w:p>
    <w:p>
      <w:pPr>
        <w:rPr>
          <w:rFonts w:hint="eastAsia" w:eastAsia="宋体"/>
          <w:lang w:val="en-US" w:eastAsia="zh-CN"/>
        </w:rPr>
      </w:pPr>
      <w:r>
        <w:rPr>
          <w:rFonts w:hint="eastAsia" w:eastAsia="宋体"/>
          <w:lang w:val="en-US" w:eastAsia="zh-CN"/>
        </w:rPr>
        <w:t>B、操作系统的管理方式</w:t>
      </w:r>
    </w:p>
    <w:p>
      <w:pPr>
        <w:rPr>
          <w:rFonts w:hint="eastAsia" w:eastAsia="宋体"/>
          <w:lang w:val="en-US" w:eastAsia="zh-CN"/>
        </w:rPr>
      </w:pPr>
    </w:p>
    <w:p>
      <w:pPr>
        <w:rPr>
          <w:rFonts w:hint="eastAsia" w:eastAsia="宋体"/>
          <w:lang w:val="en-US" w:eastAsia="zh-CN"/>
        </w:rPr>
      </w:pPr>
      <w:r>
        <w:rPr>
          <w:rFonts w:hint="eastAsia" w:eastAsia="宋体"/>
          <w:lang w:val="en-US" w:eastAsia="zh-CN"/>
        </w:rPr>
        <w:t>C、主存容量</w:t>
      </w:r>
    </w:p>
    <w:p>
      <w:pPr>
        <w:rPr>
          <w:rFonts w:hint="eastAsia" w:eastAsia="宋体"/>
          <w:lang w:val="en-US" w:eastAsia="zh-CN"/>
        </w:rPr>
      </w:pPr>
    </w:p>
    <w:p>
      <w:pPr>
        <w:rPr>
          <w:rFonts w:hint="eastAsia" w:eastAsia="宋体"/>
          <w:lang w:val="en-US" w:eastAsia="zh-CN"/>
        </w:rPr>
      </w:pPr>
      <w:r>
        <w:rPr>
          <w:rFonts w:hint="eastAsia" w:eastAsia="宋体"/>
          <w:lang w:val="en-US" w:eastAsia="zh-CN"/>
        </w:rPr>
        <w:t>D、用户</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P1460] 以下不适合直接存取的外存分配方式是（）。</w:t>
      </w:r>
    </w:p>
    <w:p>
      <w:pPr>
        <w:rPr>
          <w:rFonts w:hint="eastAsia" w:eastAsia="宋体"/>
          <w:lang w:val="en-US" w:eastAsia="zh-CN"/>
        </w:rPr>
      </w:pPr>
      <w:r>
        <w:rPr>
          <w:rFonts w:hint="eastAsia" w:eastAsia="宋体"/>
          <w:lang w:val="en-US" w:eastAsia="zh-CN"/>
        </w:rPr>
        <w:t>A、连续分配B、链接分配C、索引分配D、以上答案都适合</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P1461] 文件系统中若文件的物理结构采用连续结构，则FCB中有关文件的物理位置的信息应包括（）。</w:t>
      </w:r>
    </w:p>
    <w:p>
      <w:pPr>
        <w:rPr>
          <w:rFonts w:hint="eastAsia" w:eastAsia="宋体"/>
          <w:lang w:val="en-US" w:eastAsia="zh-CN"/>
        </w:rPr>
      </w:pPr>
      <w:r>
        <w:rPr>
          <w:rFonts w:hint="eastAsia" w:eastAsia="宋体"/>
          <w:lang w:val="en-US" w:eastAsia="zh-CN"/>
        </w:rPr>
        <w:t>Ⅰ、首块地址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Ⅱ、文件长度</w:t>
      </w:r>
    </w:p>
    <w:p>
      <w:pPr>
        <w:rPr>
          <w:rFonts w:hint="eastAsia" w:eastAsia="宋体"/>
          <w:lang w:val="en-US" w:eastAsia="zh-CN"/>
        </w:rPr>
      </w:pPr>
    </w:p>
    <w:p>
      <w:pPr>
        <w:rPr>
          <w:rFonts w:hint="eastAsia" w:eastAsia="宋体"/>
          <w:lang w:val="en-US" w:eastAsia="zh-CN"/>
        </w:rPr>
      </w:pPr>
      <w:r>
        <w:rPr>
          <w:rFonts w:hint="eastAsia" w:eastAsia="宋体"/>
          <w:lang w:val="en-US" w:eastAsia="zh-CN"/>
        </w:rPr>
        <w:t>Ⅲ、索引表地址</w:t>
      </w:r>
    </w:p>
    <w:p>
      <w:pPr>
        <w:rPr>
          <w:rFonts w:hint="eastAsia" w:eastAsia="宋体"/>
          <w:lang w:val="en-US" w:eastAsia="zh-CN"/>
        </w:rPr>
      </w:pPr>
      <w:r>
        <w:rPr>
          <w:rFonts w:hint="eastAsia" w:eastAsia="宋体"/>
          <w:lang w:val="en-US" w:eastAsia="zh-CN"/>
        </w:rPr>
        <w:t>A、仅Ⅰ</w:t>
      </w:r>
    </w:p>
    <w:p>
      <w:pPr>
        <w:rPr>
          <w:rFonts w:hint="eastAsia" w:eastAsia="宋体"/>
          <w:lang w:val="en-US" w:eastAsia="zh-CN"/>
        </w:rPr>
      </w:pPr>
      <w:r>
        <w:rPr>
          <w:rFonts w:hint="eastAsia" w:eastAsia="宋体"/>
          <w:lang w:val="en-US" w:eastAsia="zh-CN"/>
        </w:rPr>
        <w:t>B、Ⅰ、Ⅱ</w:t>
      </w:r>
    </w:p>
    <w:p>
      <w:pPr>
        <w:rPr>
          <w:rFonts w:hint="eastAsia" w:eastAsia="宋体"/>
          <w:lang w:val="en-US" w:eastAsia="zh-CN"/>
        </w:rPr>
      </w:pPr>
      <w:r>
        <w:rPr>
          <w:rFonts w:hint="eastAsia" w:eastAsia="宋体"/>
          <w:lang w:val="en-US" w:eastAsia="zh-CN"/>
        </w:rPr>
        <w:t>C、Ⅱ、Ⅲ</w:t>
      </w:r>
    </w:p>
    <w:p>
      <w:pPr>
        <w:rPr>
          <w:rFonts w:hint="eastAsia" w:eastAsia="宋体"/>
          <w:lang w:val="en-US" w:eastAsia="zh-CN"/>
        </w:rPr>
      </w:pPr>
      <w:r>
        <w:rPr>
          <w:rFonts w:hint="eastAsia" w:eastAsia="宋体"/>
          <w:lang w:val="en-US" w:eastAsia="zh-CN"/>
        </w:rPr>
        <w:t>D、Ⅰ、Ⅲ</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P1462] 文件系统采用两级索引分配方式。若每个磁盘块的大小为1KB，每个盘块号占4B，则该系统中，单个文件的最大长度是（）。</w:t>
      </w:r>
    </w:p>
    <w:p>
      <w:pPr>
        <w:rPr>
          <w:rFonts w:hint="eastAsia" w:eastAsia="宋体"/>
          <w:lang w:val="en-US" w:eastAsia="zh-CN"/>
        </w:rPr>
      </w:pPr>
      <w:r>
        <w:rPr>
          <w:rFonts w:hint="eastAsia" w:eastAsia="宋体"/>
          <w:lang w:val="en-US" w:eastAsia="zh-CN"/>
        </w:rPr>
        <w:t>A、64MB</w:t>
      </w:r>
    </w:p>
    <w:p>
      <w:pPr>
        <w:rPr>
          <w:rFonts w:hint="eastAsia" w:eastAsia="宋体"/>
          <w:lang w:val="en-US" w:eastAsia="zh-CN"/>
        </w:rPr>
      </w:pPr>
    </w:p>
    <w:p>
      <w:pPr>
        <w:rPr>
          <w:rFonts w:hint="eastAsia" w:eastAsia="宋体"/>
          <w:lang w:val="en-US" w:eastAsia="zh-CN"/>
        </w:rPr>
      </w:pPr>
      <w:r>
        <w:rPr>
          <w:rFonts w:hint="eastAsia" w:eastAsia="宋体"/>
          <w:lang w:val="en-US" w:eastAsia="zh-CN"/>
        </w:rPr>
        <w:t>B、128MB</w:t>
      </w:r>
    </w:p>
    <w:p>
      <w:pPr>
        <w:rPr>
          <w:rFonts w:hint="eastAsia" w:eastAsia="宋体"/>
          <w:lang w:val="en-US" w:eastAsia="zh-CN"/>
        </w:rPr>
      </w:pPr>
    </w:p>
    <w:p>
      <w:pPr>
        <w:rPr>
          <w:rFonts w:hint="eastAsia" w:eastAsia="宋体"/>
          <w:lang w:val="en-US" w:eastAsia="zh-CN"/>
        </w:rPr>
      </w:pPr>
      <w:r>
        <w:rPr>
          <w:rFonts w:hint="eastAsia" w:eastAsia="宋体"/>
          <w:lang w:val="en-US" w:eastAsia="zh-CN"/>
        </w:rPr>
        <w:t>C、32MB</w:t>
      </w:r>
    </w:p>
    <w:p>
      <w:pPr>
        <w:rPr>
          <w:rFonts w:hint="eastAsia" w:eastAsia="宋体"/>
          <w:lang w:val="en-US" w:eastAsia="zh-CN"/>
        </w:rPr>
      </w:pPr>
    </w:p>
    <w:p>
      <w:pPr>
        <w:rPr>
          <w:rFonts w:hint="eastAsia" w:eastAsia="宋体"/>
          <w:lang w:val="en-US" w:eastAsia="zh-CN"/>
        </w:rPr>
      </w:pPr>
      <w:r>
        <w:rPr>
          <w:rFonts w:hint="eastAsia" w:eastAsia="宋体"/>
          <w:lang w:val="en-US" w:eastAsia="zh-CN"/>
        </w:rPr>
        <w:t>D、以上答案都不对</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P1463] 设有一个记录文件，采用链接分配方式，逻辑记录的固定长度为100B，在磁盘上存储时采用记录成组分解技术。盘块长度为512B。若该文件的目录项已经读入内存，则对第22个逻辑记录完成修改后，共启动了磁盘（）次。</w:t>
      </w:r>
    </w:p>
    <w:p>
      <w:pPr>
        <w:rPr>
          <w:rFonts w:hint="eastAsia" w:eastAsia="宋体"/>
          <w:lang w:val="en-US" w:eastAsia="zh-CN"/>
        </w:rPr>
      </w:pPr>
      <w:r>
        <w:rPr>
          <w:rFonts w:hint="eastAsia" w:eastAsia="宋体"/>
          <w:lang w:val="en-US" w:eastAsia="zh-CN"/>
        </w:rPr>
        <w:t>A、3</w:t>
      </w:r>
    </w:p>
    <w:p>
      <w:pPr>
        <w:rPr>
          <w:rFonts w:hint="eastAsia" w:eastAsia="宋体"/>
          <w:lang w:val="en-US" w:eastAsia="zh-CN"/>
        </w:rPr>
      </w:pPr>
    </w:p>
    <w:p>
      <w:pPr>
        <w:rPr>
          <w:rFonts w:hint="eastAsia" w:eastAsia="宋体"/>
          <w:lang w:val="en-US" w:eastAsia="zh-CN"/>
        </w:rPr>
      </w:pPr>
      <w:r>
        <w:rPr>
          <w:rFonts w:hint="eastAsia" w:eastAsia="宋体"/>
          <w:lang w:val="en-US" w:eastAsia="zh-CN"/>
        </w:rPr>
        <w:t>B、4</w:t>
      </w:r>
    </w:p>
    <w:p>
      <w:pPr>
        <w:rPr>
          <w:rFonts w:hint="eastAsia" w:eastAsia="宋体"/>
          <w:lang w:val="en-US" w:eastAsia="zh-CN"/>
        </w:rPr>
      </w:pPr>
    </w:p>
    <w:p>
      <w:pPr>
        <w:rPr>
          <w:rFonts w:hint="eastAsia" w:eastAsia="宋体"/>
          <w:lang w:val="en-US" w:eastAsia="zh-CN"/>
        </w:rPr>
      </w:pPr>
      <w:r>
        <w:rPr>
          <w:rFonts w:hint="eastAsia" w:eastAsia="宋体"/>
          <w:lang w:val="en-US" w:eastAsia="zh-CN"/>
        </w:rPr>
        <w:t>C、5</w:t>
      </w:r>
    </w:p>
    <w:p>
      <w:pPr>
        <w:rPr>
          <w:rFonts w:hint="eastAsia" w:eastAsia="宋体"/>
          <w:lang w:val="en-US" w:eastAsia="zh-CN"/>
        </w:rPr>
      </w:pPr>
    </w:p>
    <w:p>
      <w:pPr>
        <w:rPr>
          <w:rFonts w:hint="eastAsia" w:eastAsia="宋体"/>
          <w:lang w:val="en-US" w:eastAsia="zh-CN"/>
        </w:rPr>
      </w:pPr>
      <w:r>
        <w:rPr>
          <w:rFonts w:hint="eastAsia" w:eastAsia="宋体"/>
          <w:lang w:val="en-US" w:eastAsia="zh-CN"/>
        </w:rPr>
        <w:t>D、6</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P1464] 物理文件的组织方式是由（）确定的。</w:t>
      </w:r>
    </w:p>
    <w:p>
      <w:pPr>
        <w:rPr>
          <w:rFonts w:hint="eastAsia" w:eastAsia="宋体"/>
          <w:lang w:val="en-US" w:eastAsia="zh-CN"/>
        </w:rPr>
      </w:pPr>
      <w:r>
        <w:rPr>
          <w:rFonts w:hint="eastAsia" w:eastAsia="宋体"/>
          <w:lang w:val="en-US" w:eastAsia="zh-CN"/>
        </w:rPr>
        <w:t>A、应用程序B、主存容量C、操作系统D、外存容量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P1465] 下面关于索引文件的叙述中，正确的是（）。</w:t>
      </w:r>
    </w:p>
    <w:p>
      <w:pPr>
        <w:rPr>
          <w:rFonts w:hint="eastAsia" w:eastAsia="宋体"/>
          <w:lang w:val="en-US" w:eastAsia="zh-CN"/>
        </w:rPr>
      </w:pPr>
      <w:r>
        <w:rPr>
          <w:rFonts w:hint="eastAsia" w:eastAsia="宋体"/>
          <w:lang w:val="en-US" w:eastAsia="zh-CN"/>
        </w:rPr>
        <w:t>A、索引文件中，索引表的每个表项中含有相应记录的关键字和存放该记录的物理地址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B、顺序文件进行检索时，首先从FCB中读出文件的第一个盘块号；而对索引文件进行检索时，应先从FCB中读出文件索引块的开始地址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C、对于一个具有三级索引的文件，存取一条记录通常要访问三次磁盘</w:t>
      </w:r>
    </w:p>
    <w:p>
      <w:pPr>
        <w:rPr>
          <w:rFonts w:hint="eastAsia" w:eastAsia="宋体"/>
          <w:lang w:val="en-US" w:eastAsia="zh-CN"/>
        </w:rPr>
      </w:pPr>
    </w:p>
    <w:p>
      <w:pPr>
        <w:rPr>
          <w:rFonts w:hint="eastAsia" w:eastAsia="宋体"/>
          <w:lang w:val="en-US" w:eastAsia="zh-CN"/>
        </w:rPr>
      </w:pPr>
      <w:r>
        <w:rPr>
          <w:rFonts w:hint="eastAsia" w:eastAsia="宋体"/>
          <w:lang w:val="en-US" w:eastAsia="zh-CN"/>
        </w:rPr>
        <w:t>D、文件较大时，无论是进行顺序存取还是进行随机存取，通常索引文件方式都最快</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P1466] 下列文件物理结构中，适合随机访问且易于文件扩展的是（）。</w:t>
      </w:r>
    </w:p>
    <w:p>
      <w:pPr>
        <w:rPr>
          <w:rFonts w:hint="eastAsia" w:eastAsia="宋体"/>
          <w:lang w:val="en-US" w:eastAsia="zh-CN"/>
        </w:rPr>
      </w:pPr>
      <w:r>
        <w:rPr>
          <w:rFonts w:hint="eastAsia" w:eastAsia="宋体"/>
          <w:lang w:val="en-US" w:eastAsia="zh-CN"/>
        </w:rPr>
        <w:t>A、连续结构</w:t>
      </w:r>
    </w:p>
    <w:p>
      <w:pPr>
        <w:rPr>
          <w:rFonts w:hint="eastAsia" w:eastAsia="宋体"/>
          <w:lang w:val="en-US" w:eastAsia="zh-CN"/>
        </w:rPr>
      </w:pPr>
    </w:p>
    <w:p>
      <w:pPr>
        <w:rPr>
          <w:rFonts w:hint="eastAsia" w:eastAsia="宋体"/>
          <w:lang w:val="en-US" w:eastAsia="zh-CN"/>
        </w:rPr>
      </w:pPr>
      <w:r>
        <w:rPr>
          <w:rFonts w:hint="eastAsia" w:eastAsia="宋体"/>
          <w:lang w:val="en-US" w:eastAsia="zh-CN"/>
        </w:rPr>
        <w:t>B、索引结构</w:t>
      </w:r>
    </w:p>
    <w:p>
      <w:pPr>
        <w:rPr>
          <w:rFonts w:hint="eastAsia" w:eastAsia="宋体"/>
          <w:lang w:val="en-US" w:eastAsia="zh-CN"/>
        </w:rPr>
      </w:pPr>
    </w:p>
    <w:p>
      <w:pPr>
        <w:rPr>
          <w:rFonts w:hint="eastAsia" w:eastAsia="宋体"/>
          <w:lang w:val="en-US" w:eastAsia="zh-CN"/>
        </w:rPr>
      </w:pPr>
      <w:r>
        <w:rPr>
          <w:rFonts w:hint="eastAsia" w:eastAsia="宋体"/>
          <w:lang w:val="en-US" w:eastAsia="zh-CN"/>
        </w:rPr>
        <w:t>C、链式结构且磁盘块定长</w:t>
      </w:r>
    </w:p>
    <w:p>
      <w:pPr>
        <w:rPr>
          <w:rFonts w:hint="eastAsia" w:eastAsia="宋体"/>
          <w:lang w:val="en-US" w:eastAsia="zh-CN"/>
        </w:rPr>
      </w:pPr>
    </w:p>
    <w:p>
      <w:pPr>
        <w:rPr>
          <w:rFonts w:hint="eastAsia" w:eastAsia="宋体"/>
          <w:lang w:val="en-US" w:eastAsia="zh-CN"/>
        </w:rPr>
      </w:pPr>
      <w:r>
        <w:rPr>
          <w:rFonts w:hint="eastAsia" w:eastAsia="宋体"/>
          <w:lang w:val="en-US" w:eastAsia="zh-CN"/>
        </w:rPr>
        <w:t>D、链式结构且磁盘块变长</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P1467] 设文件索引结点中有7个地址项，其中4个地址项是直接地址索引，2个地址项是一级间接地址索引，1个地址项是二级间接地址索引，每个地址项大小为4B，若磁盘索引块和磁盘数据块大小均为256B，则可表示的单个文件最大长度是（）。</w:t>
      </w:r>
    </w:p>
    <w:p>
      <w:pPr>
        <w:rPr>
          <w:rFonts w:hint="eastAsia" w:eastAsia="宋体"/>
          <w:lang w:val="en-US" w:eastAsia="zh-CN"/>
        </w:rPr>
      </w:pPr>
      <w:r>
        <w:rPr>
          <w:rFonts w:hint="eastAsia" w:eastAsia="宋体"/>
          <w:lang w:val="en-US" w:eastAsia="zh-CN"/>
        </w:rPr>
        <w:t>A、33KB</w:t>
      </w:r>
    </w:p>
    <w:p>
      <w:pPr>
        <w:rPr>
          <w:rFonts w:hint="eastAsia" w:eastAsia="宋体"/>
          <w:lang w:val="en-US" w:eastAsia="zh-CN"/>
        </w:rPr>
      </w:pPr>
    </w:p>
    <w:p>
      <w:pPr>
        <w:rPr>
          <w:rFonts w:hint="eastAsia" w:eastAsia="宋体"/>
          <w:lang w:val="en-US" w:eastAsia="zh-CN"/>
        </w:rPr>
      </w:pPr>
      <w:r>
        <w:rPr>
          <w:rFonts w:hint="eastAsia" w:eastAsia="宋体"/>
          <w:lang w:val="en-US" w:eastAsia="zh-CN"/>
        </w:rPr>
        <w:t>B、519KB</w:t>
      </w:r>
    </w:p>
    <w:p>
      <w:pPr>
        <w:rPr>
          <w:rFonts w:hint="eastAsia" w:eastAsia="宋体"/>
          <w:lang w:val="en-US" w:eastAsia="zh-CN"/>
        </w:rPr>
      </w:pPr>
    </w:p>
    <w:p>
      <w:pPr>
        <w:rPr>
          <w:rFonts w:hint="eastAsia" w:eastAsia="宋体"/>
          <w:lang w:val="en-US" w:eastAsia="zh-CN"/>
        </w:rPr>
      </w:pPr>
      <w:r>
        <w:rPr>
          <w:rFonts w:hint="eastAsia" w:eastAsia="宋体"/>
          <w:lang w:val="en-US" w:eastAsia="zh-CN"/>
        </w:rPr>
        <w:t>C、1057KB</w:t>
      </w:r>
    </w:p>
    <w:p>
      <w:pPr>
        <w:rPr>
          <w:rFonts w:hint="eastAsia" w:eastAsia="宋体"/>
          <w:lang w:val="en-US" w:eastAsia="zh-CN"/>
        </w:rPr>
      </w:pPr>
    </w:p>
    <w:p>
      <w:pPr>
        <w:rPr>
          <w:rFonts w:hint="eastAsia" w:eastAsia="宋体"/>
          <w:lang w:val="en-US" w:eastAsia="zh-CN"/>
        </w:rPr>
      </w:pPr>
      <w:r>
        <w:rPr>
          <w:rFonts w:hint="eastAsia" w:eastAsia="宋体"/>
          <w:lang w:val="en-US" w:eastAsia="zh-CN"/>
        </w:rPr>
        <w:t>D、16516KB</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P1468] 若一个用户进程通过read系统调用读取一个磁盘文件中的数据</w:t>
      </w:r>
    </w:p>
    <w:p>
      <w:pPr>
        <w:rPr>
          <w:rFonts w:hint="eastAsia" w:eastAsia="宋体"/>
          <w:lang w:val="en-US" w:eastAsia="zh-CN"/>
        </w:rPr>
      </w:pPr>
      <w:r>
        <w:rPr>
          <w:rFonts w:hint="eastAsia" w:eastAsia="宋体"/>
          <w:lang w:val="en-US" w:eastAsia="zh-CN"/>
        </w:rPr>
        <w:t>若一个用户进程通过read系统调用读取一个磁盘文件中的数据，则下列关于此过程的叙述中，正确的是（）。</w:t>
      </w:r>
    </w:p>
    <w:p>
      <w:pPr>
        <w:rPr>
          <w:rFonts w:hint="eastAsia" w:eastAsia="宋体"/>
          <w:lang w:val="en-US" w:eastAsia="zh-CN"/>
        </w:rPr>
      </w:pPr>
      <w:r>
        <w:rPr>
          <w:rFonts w:hint="eastAsia" w:eastAsia="宋体"/>
          <w:lang w:val="en-US" w:eastAsia="zh-CN"/>
        </w:rPr>
        <w:t>Ⅰ、若该文件的数据不在内存，则该进程进入睡眠等待状态</w:t>
      </w:r>
    </w:p>
    <w:p>
      <w:pPr>
        <w:rPr>
          <w:rFonts w:hint="eastAsia" w:eastAsia="宋体"/>
          <w:lang w:val="en-US" w:eastAsia="zh-CN"/>
        </w:rPr>
      </w:pPr>
    </w:p>
    <w:p>
      <w:pPr>
        <w:rPr>
          <w:rFonts w:hint="eastAsia" w:eastAsia="宋体"/>
          <w:lang w:val="en-US" w:eastAsia="zh-CN"/>
        </w:rPr>
      </w:pPr>
      <w:r>
        <w:rPr>
          <w:rFonts w:hint="eastAsia" w:eastAsia="宋体"/>
          <w:lang w:val="en-US" w:eastAsia="zh-CN"/>
        </w:rPr>
        <w:t>Ⅱ、请求read系统调用会导致CPU从用户态切换到核心态</w:t>
      </w:r>
    </w:p>
    <w:p>
      <w:pPr>
        <w:rPr>
          <w:rFonts w:hint="eastAsia" w:eastAsia="宋体"/>
          <w:lang w:val="en-US" w:eastAsia="zh-CN"/>
        </w:rPr>
      </w:pPr>
    </w:p>
    <w:p>
      <w:pPr>
        <w:rPr>
          <w:rFonts w:hint="eastAsia" w:eastAsia="宋体"/>
          <w:lang w:val="en-US" w:eastAsia="zh-CN"/>
        </w:rPr>
      </w:pPr>
      <w:r>
        <w:rPr>
          <w:rFonts w:hint="eastAsia" w:eastAsia="宋体"/>
          <w:lang w:val="en-US" w:eastAsia="zh-CN"/>
        </w:rPr>
        <w:t>Ⅲ、read系统调用的参数应包含文件的名称A、仅Ⅰ、Ⅱ</w:t>
      </w:r>
    </w:p>
    <w:p>
      <w:pPr>
        <w:rPr>
          <w:rFonts w:hint="eastAsia" w:eastAsia="宋体"/>
          <w:lang w:val="en-US" w:eastAsia="zh-CN"/>
        </w:rPr>
      </w:pPr>
    </w:p>
    <w:p>
      <w:pPr>
        <w:rPr>
          <w:rFonts w:hint="eastAsia" w:eastAsia="宋体"/>
          <w:lang w:val="en-US" w:eastAsia="zh-CN"/>
        </w:rPr>
      </w:pPr>
      <w:r>
        <w:rPr>
          <w:rFonts w:hint="eastAsia" w:eastAsia="宋体"/>
          <w:lang w:val="en-US" w:eastAsia="zh-CN"/>
        </w:rPr>
        <w:t>B、仅Ⅰ、Ⅲ</w:t>
      </w:r>
    </w:p>
    <w:p>
      <w:pPr>
        <w:rPr>
          <w:rFonts w:hint="eastAsia" w:eastAsia="宋体"/>
          <w:lang w:val="en-US" w:eastAsia="zh-CN"/>
        </w:rPr>
      </w:pPr>
    </w:p>
    <w:p>
      <w:pPr>
        <w:rPr>
          <w:rFonts w:hint="eastAsia" w:eastAsia="宋体"/>
          <w:lang w:val="en-US" w:eastAsia="zh-CN"/>
        </w:rPr>
      </w:pPr>
      <w:r>
        <w:rPr>
          <w:rFonts w:hint="eastAsia" w:eastAsia="宋体"/>
          <w:lang w:val="en-US" w:eastAsia="zh-CN"/>
        </w:rPr>
        <w:t>C、仅Ⅱ、Ⅲ</w:t>
      </w:r>
    </w:p>
    <w:p>
      <w:pPr>
        <w:rPr>
          <w:rFonts w:hint="eastAsia" w:eastAsia="宋体"/>
          <w:lang w:val="en-US" w:eastAsia="zh-CN"/>
        </w:rPr>
      </w:pPr>
    </w:p>
    <w:p>
      <w:pPr>
        <w:rPr>
          <w:rFonts w:hint="eastAsia" w:eastAsia="宋体"/>
          <w:lang w:val="en-US" w:eastAsia="zh-CN"/>
        </w:rPr>
      </w:pPr>
      <w:r>
        <w:rPr>
          <w:rFonts w:hint="eastAsia" w:eastAsia="宋体"/>
          <w:lang w:val="en-US" w:eastAsia="zh-CN"/>
        </w:rPr>
        <w:t>D、Ⅰ、Ⅱ和Ⅲ</w:t>
      </w:r>
    </w:p>
    <w:p>
      <w:pPr>
        <w:rPr>
          <w:rFonts w:hint="eastAsia" w:eastAsia="宋体"/>
          <w:lang w:val="en-US" w:eastAsia="zh-CN"/>
        </w:rPr>
      </w:pPr>
    </w:p>
    <w:p>
      <w:pPr>
        <w:rPr>
          <w:rFonts w:hint="eastAsia" w:eastAsia="宋体"/>
          <w:lang w:val="en-US" w:eastAsia="zh-CN"/>
        </w:rPr>
      </w:pPr>
      <w:r>
        <w:rPr>
          <w:rFonts w:hint="eastAsia" w:eastAsia="宋体"/>
          <w:lang w:val="en-US" w:eastAsia="zh-CN"/>
        </w:rPr>
        <w:t> </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P1469] 磁盘块个数在文件的索引结点中存放直接索引指针10个，一级和二级索引指针各1个。磁盘块大小为1KB，每个索引指针占4B。若某文件的索引结点已在内存中，则把该文件偏移量（按字节编址）为1234和307400处所在的磁盘块读入内存，需访问的磁盘块个数分别是（）。</w:t>
      </w:r>
    </w:p>
    <w:p>
      <w:pPr>
        <w:rPr>
          <w:rFonts w:hint="eastAsia" w:eastAsia="宋体"/>
          <w:lang w:val="en-US" w:eastAsia="zh-CN"/>
        </w:rPr>
      </w:pPr>
    </w:p>
    <w:p>
      <w:pPr>
        <w:rPr>
          <w:rFonts w:hint="eastAsia" w:eastAsia="宋体"/>
          <w:lang w:val="en-US" w:eastAsia="zh-CN"/>
        </w:rPr>
      </w:pPr>
      <w:r>
        <w:rPr>
          <w:rFonts w:hint="eastAsia" w:eastAsia="宋体"/>
          <w:lang w:val="en-US" w:eastAsia="zh-CN"/>
        </w:rPr>
        <w:t>A、1，2</w:t>
      </w:r>
    </w:p>
    <w:p>
      <w:pPr>
        <w:rPr>
          <w:rFonts w:hint="eastAsia" w:eastAsia="宋体"/>
          <w:lang w:val="en-US" w:eastAsia="zh-CN"/>
        </w:rPr>
      </w:pPr>
    </w:p>
    <w:p>
      <w:pPr>
        <w:rPr>
          <w:rFonts w:hint="eastAsia" w:eastAsia="宋体"/>
          <w:lang w:val="en-US" w:eastAsia="zh-CN"/>
        </w:rPr>
      </w:pPr>
      <w:r>
        <w:rPr>
          <w:rFonts w:hint="eastAsia" w:eastAsia="宋体"/>
          <w:lang w:val="en-US" w:eastAsia="zh-CN"/>
        </w:rPr>
        <w:t>B、1，3</w:t>
      </w:r>
    </w:p>
    <w:p>
      <w:pPr>
        <w:rPr>
          <w:rFonts w:hint="eastAsia" w:eastAsia="宋体"/>
          <w:lang w:val="en-US" w:eastAsia="zh-CN"/>
        </w:rPr>
      </w:pPr>
    </w:p>
    <w:p>
      <w:pPr>
        <w:rPr>
          <w:rFonts w:hint="eastAsia" w:eastAsia="宋体"/>
          <w:lang w:val="en-US" w:eastAsia="zh-CN"/>
        </w:rPr>
      </w:pPr>
      <w:r>
        <w:rPr>
          <w:rFonts w:hint="eastAsia" w:eastAsia="宋体"/>
          <w:lang w:val="en-US" w:eastAsia="zh-CN"/>
        </w:rPr>
        <w:t>C、2，3</w:t>
      </w:r>
    </w:p>
    <w:p>
      <w:pPr>
        <w:rPr>
          <w:rFonts w:hint="eastAsia" w:eastAsia="宋体"/>
          <w:lang w:val="en-US" w:eastAsia="zh-CN"/>
        </w:rPr>
      </w:pPr>
    </w:p>
    <w:p>
      <w:pPr>
        <w:rPr>
          <w:rFonts w:hint="eastAsia" w:eastAsia="宋体"/>
          <w:lang w:val="en-US" w:eastAsia="zh-CN"/>
        </w:rPr>
      </w:pPr>
      <w:r>
        <w:rPr>
          <w:rFonts w:hint="eastAsia" w:eastAsia="宋体"/>
          <w:lang w:val="en-US" w:eastAsia="zh-CN"/>
        </w:rPr>
        <w:t>D、2，4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P1470] 描述文件权限的位数</w:t>
      </w:r>
    </w:p>
    <w:p>
      <w:pPr>
        <w:rPr>
          <w:rFonts w:hint="eastAsia" w:eastAsia="宋体"/>
          <w:lang w:val="en-US" w:eastAsia="zh-CN"/>
        </w:rPr>
      </w:pPr>
      <w:r>
        <w:rPr>
          <w:rFonts w:hint="eastAsia" w:eastAsia="宋体"/>
          <w:lang w:val="en-US" w:eastAsia="zh-CN"/>
        </w:rPr>
        <w:t>A、5</w:t>
      </w:r>
    </w:p>
    <w:p>
      <w:pPr>
        <w:rPr>
          <w:rFonts w:hint="eastAsia" w:eastAsia="宋体"/>
          <w:lang w:val="en-US" w:eastAsia="zh-CN"/>
        </w:rPr>
      </w:pPr>
    </w:p>
    <w:p>
      <w:pPr>
        <w:rPr>
          <w:rFonts w:hint="eastAsia" w:eastAsia="宋体"/>
          <w:lang w:val="en-US" w:eastAsia="zh-CN"/>
        </w:rPr>
      </w:pPr>
      <w:r>
        <w:rPr>
          <w:rFonts w:hint="eastAsia" w:eastAsia="宋体"/>
          <w:lang w:val="en-US" w:eastAsia="zh-CN"/>
        </w:rPr>
        <w:t>B、9</w:t>
      </w:r>
    </w:p>
    <w:p>
      <w:pPr>
        <w:rPr>
          <w:rFonts w:hint="eastAsia" w:eastAsia="宋体"/>
          <w:lang w:val="en-US" w:eastAsia="zh-CN"/>
        </w:rPr>
      </w:pPr>
    </w:p>
    <w:p>
      <w:pPr>
        <w:rPr>
          <w:rFonts w:hint="eastAsia" w:eastAsia="宋体"/>
          <w:lang w:val="en-US" w:eastAsia="zh-CN"/>
        </w:rPr>
      </w:pPr>
      <w:r>
        <w:rPr>
          <w:rFonts w:hint="eastAsia" w:eastAsia="宋体"/>
          <w:lang w:val="en-US" w:eastAsia="zh-CN"/>
        </w:rPr>
        <w:t>C、12</w:t>
      </w:r>
    </w:p>
    <w:p>
      <w:pPr>
        <w:rPr>
          <w:rFonts w:hint="eastAsia" w:eastAsia="宋体"/>
          <w:lang w:val="en-US" w:eastAsia="zh-CN"/>
        </w:rPr>
      </w:pPr>
    </w:p>
    <w:p>
      <w:pPr>
        <w:rPr>
          <w:rFonts w:hint="eastAsia" w:eastAsia="宋体"/>
          <w:lang w:val="en-US" w:eastAsia="zh-CN"/>
        </w:rPr>
      </w:pPr>
      <w:r>
        <w:rPr>
          <w:rFonts w:hint="eastAsia" w:eastAsia="宋体"/>
          <w:lang w:val="en-US" w:eastAsia="zh-CN"/>
        </w:rPr>
        <w:t>D、20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P1472] 下列选项中，支持文件长度可变、随机访问的磁盘存储空间分配方式是（）。</w:t>
      </w:r>
    </w:p>
    <w:p>
      <w:pPr>
        <w:rPr>
          <w:rFonts w:hint="eastAsia" w:eastAsia="宋体"/>
          <w:lang w:val="en-US" w:eastAsia="zh-CN"/>
        </w:rPr>
      </w:pPr>
      <w:r>
        <w:rPr>
          <w:rFonts w:hint="eastAsia" w:eastAsia="宋体"/>
          <w:lang w:val="en-US" w:eastAsia="zh-CN"/>
        </w:rPr>
        <w:t>A、索引分配</w:t>
      </w:r>
    </w:p>
    <w:p>
      <w:pPr>
        <w:rPr>
          <w:rFonts w:hint="eastAsia" w:eastAsia="宋体"/>
          <w:lang w:val="en-US" w:eastAsia="zh-CN"/>
        </w:rPr>
      </w:pPr>
    </w:p>
    <w:p>
      <w:pPr>
        <w:rPr>
          <w:rFonts w:hint="eastAsia" w:eastAsia="宋体"/>
          <w:lang w:val="en-US" w:eastAsia="zh-CN"/>
        </w:rPr>
      </w:pPr>
      <w:r>
        <w:rPr>
          <w:rFonts w:hint="eastAsia" w:eastAsia="宋体"/>
          <w:lang w:val="en-US" w:eastAsia="zh-CN"/>
        </w:rPr>
        <w:t>B、链接分配</w:t>
      </w:r>
    </w:p>
    <w:p>
      <w:pPr>
        <w:rPr>
          <w:rFonts w:hint="eastAsia" w:eastAsia="宋体"/>
          <w:lang w:val="en-US" w:eastAsia="zh-CN"/>
        </w:rPr>
      </w:pPr>
    </w:p>
    <w:p>
      <w:pPr>
        <w:rPr>
          <w:rFonts w:hint="eastAsia" w:eastAsia="宋体"/>
          <w:lang w:val="en-US" w:eastAsia="zh-CN"/>
        </w:rPr>
      </w:pPr>
      <w:r>
        <w:rPr>
          <w:rFonts w:hint="eastAsia" w:eastAsia="宋体"/>
          <w:lang w:val="en-US" w:eastAsia="zh-CN"/>
        </w:rPr>
        <w:t>C、连续分配</w:t>
      </w:r>
    </w:p>
    <w:p>
      <w:pPr>
        <w:rPr>
          <w:rFonts w:hint="eastAsia" w:eastAsia="宋体"/>
          <w:lang w:val="en-US" w:eastAsia="zh-CN"/>
        </w:rPr>
      </w:pPr>
    </w:p>
    <w:p>
      <w:pPr>
        <w:rPr>
          <w:rFonts w:hint="eastAsia" w:eastAsia="宋体"/>
          <w:lang w:val="en-US" w:eastAsia="zh-CN"/>
        </w:rPr>
      </w:pPr>
      <w:r>
        <w:rPr>
          <w:rFonts w:hint="eastAsia" w:eastAsia="宋体"/>
          <w:lang w:val="en-US" w:eastAsia="zh-CN"/>
        </w:rPr>
        <w:t>D、动态分区分配</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P1473] 某文件系统的目录项由文件名和索引结点号构成。</w:t>
      </w:r>
    </w:p>
    <w:p>
      <w:pPr>
        <w:rPr>
          <w:rFonts w:hint="eastAsia" w:eastAsia="宋体"/>
          <w:lang w:val="en-US" w:eastAsia="zh-CN"/>
        </w:rPr>
      </w:pPr>
      <w:r>
        <w:rPr>
          <w:rFonts w:hint="eastAsia" w:eastAsia="宋体"/>
          <w:lang w:val="en-US" w:eastAsia="zh-CN"/>
        </w:rPr>
        <w:t>某文件系统的目录项由文件名和索引结点号构成。若每个目录项长度为64字节，其中4字节存放索引结点号，60字节存放文件名。文件名由小写英文字母构成，则该文件系统能创建的文件数量的上限为（）。</w:t>
      </w:r>
    </w:p>
    <w:p>
      <w:pPr>
        <w:rPr>
          <w:rFonts w:hint="eastAsia" w:eastAsia="宋体"/>
          <w:lang w:val="en-US" w:eastAsia="zh-CN"/>
        </w:rPr>
      </w:pPr>
      <w:r>
        <w:rPr>
          <w:rFonts w:hint="eastAsia" w:eastAsia="宋体"/>
          <w:lang w:val="en-US" w:eastAsia="zh-CN"/>
        </w:rPr>
        <w:t>A、2^{26}</w:t>
      </w:r>
    </w:p>
    <w:p>
      <w:pPr>
        <w:rPr>
          <w:rFonts w:hint="eastAsia" w:eastAsia="宋体"/>
          <w:lang w:val="en-US" w:eastAsia="zh-CN"/>
        </w:rPr>
      </w:pPr>
      <w:r>
        <w:rPr>
          <w:rFonts w:hint="eastAsia" w:eastAsia="宋体"/>
          <w:lang w:val="en-US" w:eastAsia="zh-CN"/>
        </w:rPr>
        <w:t>B、2^{32}</w:t>
      </w:r>
    </w:p>
    <w:p>
      <w:pPr>
        <w:rPr>
          <w:rFonts w:hint="eastAsia" w:eastAsia="宋体"/>
          <w:lang w:val="en-US" w:eastAsia="zh-CN"/>
        </w:rPr>
      </w:pPr>
      <w:r>
        <w:rPr>
          <w:rFonts w:hint="eastAsia" w:eastAsia="宋体"/>
          <w:lang w:val="en-US" w:eastAsia="zh-CN"/>
        </w:rPr>
        <w:t>C、2^{60}</w:t>
      </w:r>
    </w:p>
    <w:p>
      <w:pPr>
        <w:rPr>
          <w:rFonts w:hint="eastAsia" w:eastAsia="宋体"/>
          <w:lang w:val="en-US" w:eastAsia="zh-CN"/>
        </w:rPr>
      </w:pPr>
      <w:r>
        <w:rPr>
          <w:rFonts w:hint="eastAsia" w:eastAsia="宋体"/>
          <w:lang w:val="en-US" w:eastAsia="zh-CN"/>
        </w:rPr>
        <w:t>D、2^{64}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P1474] 一个文件系统中，其FCB占64B，一个盘块大小为1KB，采用一级目录。假定文件目录中有3200个目录项。则查找一个文件平均需要（）次访问磁盘。</w:t>
      </w:r>
    </w:p>
    <w:p>
      <w:pPr>
        <w:rPr>
          <w:rFonts w:hint="eastAsia" w:eastAsia="宋体"/>
          <w:lang w:val="en-US" w:eastAsia="zh-CN"/>
        </w:rPr>
      </w:pPr>
      <w:r>
        <w:rPr>
          <w:rFonts w:hint="eastAsia" w:eastAsia="宋体"/>
          <w:lang w:val="en-US" w:eastAsia="zh-CN"/>
        </w:rPr>
        <w:t>A、50</w:t>
      </w:r>
    </w:p>
    <w:p>
      <w:pPr>
        <w:rPr>
          <w:rFonts w:hint="eastAsia" w:eastAsia="宋体"/>
          <w:lang w:val="en-US" w:eastAsia="zh-CN"/>
        </w:rPr>
      </w:pPr>
    </w:p>
    <w:p>
      <w:pPr>
        <w:rPr>
          <w:rFonts w:hint="eastAsia" w:eastAsia="宋体"/>
          <w:lang w:val="en-US" w:eastAsia="zh-CN"/>
        </w:rPr>
      </w:pPr>
      <w:r>
        <w:rPr>
          <w:rFonts w:hint="eastAsia" w:eastAsia="宋体"/>
          <w:lang w:val="en-US" w:eastAsia="zh-CN"/>
        </w:rPr>
        <w:t>B、54</w:t>
      </w:r>
    </w:p>
    <w:p>
      <w:pPr>
        <w:rPr>
          <w:rFonts w:hint="eastAsia" w:eastAsia="宋体"/>
          <w:lang w:val="en-US" w:eastAsia="zh-CN"/>
        </w:rPr>
      </w:pPr>
    </w:p>
    <w:p>
      <w:pPr>
        <w:rPr>
          <w:rFonts w:hint="eastAsia" w:eastAsia="宋体"/>
          <w:lang w:val="en-US" w:eastAsia="zh-CN"/>
        </w:rPr>
      </w:pPr>
      <w:r>
        <w:rPr>
          <w:rFonts w:hint="eastAsia" w:eastAsia="宋体"/>
          <w:lang w:val="en-US" w:eastAsia="zh-CN"/>
        </w:rPr>
        <w:t>C、100</w:t>
      </w:r>
    </w:p>
    <w:p>
      <w:pPr>
        <w:rPr>
          <w:rFonts w:hint="eastAsia" w:eastAsia="宋体"/>
          <w:lang w:val="en-US" w:eastAsia="zh-CN"/>
        </w:rPr>
      </w:pPr>
    </w:p>
    <w:p>
      <w:pPr>
        <w:rPr>
          <w:rFonts w:hint="eastAsia" w:eastAsia="宋体"/>
          <w:lang w:val="en-US" w:eastAsia="zh-CN"/>
        </w:rPr>
      </w:pPr>
      <w:r>
        <w:rPr>
          <w:rFonts w:hint="eastAsia" w:eastAsia="宋体"/>
          <w:lang w:val="en-US" w:eastAsia="zh-CN"/>
        </w:rPr>
        <w:t>D、200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P1475] 提高单机资源利用率的关键技术是（）。</w:t>
      </w:r>
    </w:p>
    <w:p>
      <w:pPr>
        <w:rPr>
          <w:rFonts w:hint="eastAsia" w:eastAsia="宋体"/>
          <w:lang w:val="en-US" w:eastAsia="zh-CN"/>
        </w:rPr>
      </w:pPr>
      <w:r>
        <w:rPr>
          <w:rFonts w:hint="eastAsia" w:eastAsia="宋体"/>
          <w:lang w:val="en-US" w:eastAsia="zh-CN"/>
        </w:rPr>
        <w:t>A、脱机技术</w:t>
      </w:r>
    </w:p>
    <w:p>
      <w:pPr>
        <w:rPr>
          <w:rFonts w:hint="eastAsia" w:eastAsia="宋体"/>
          <w:lang w:val="en-US" w:eastAsia="zh-CN"/>
        </w:rPr>
      </w:pPr>
    </w:p>
    <w:p>
      <w:pPr>
        <w:rPr>
          <w:rFonts w:hint="eastAsia" w:eastAsia="宋体"/>
          <w:lang w:val="en-US" w:eastAsia="zh-CN"/>
        </w:rPr>
      </w:pPr>
      <w:r>
        <w:rPr>
          <w:rFonts w:hint="eastAsia" w:eastAsia="宋体"/>
          <w:lang w:val="en-US" w:eastAsia="zh-CN"/>
        </w:rPr>
        <w:t>B、虚拟技术</w:t>
      </w:r>
    </w:p>
    <w:p>
      <w:pPr>
        <w:rPr>
          <w:rFonts w:hint="eastAsia" w:eastAsia="宋体"/>
          <w:lang w:val="en-US" w:eastAsia="zh-CN"/>
        </w:rPr>
      </w:pPr>
    </w:p>
    <w:p>
      <w:pPr>
        <w:rPr>
          <w:rFonts w:hint="eastAsia" w:eastAsia="宋体"/>
          <w:lang w:val="en-US" w:eastAsia="zh-CN"/>
        </w:rPr>
      </w:pPr>
      <w:r>
        <w:rPr>
          <w:rFonts w:hint="eastAsia" w:eastAsia="宋体"/>
          <w:lang w:val="en-US" w:eastAsia="zh-CN"/>
        </w:rPr>
        <w:t>C、交换技术</w:t>
      </w:r>
    </w:p>
    <w:p>
      <w:pPr>
        <w:rPr>
          <w:rFonts w:hint="eastAsia" w:eastAsia="宋体"/>
          <w:lang w:val="en-US" w:eastAsia="zh-CN"/>
        </w:rPr>
      </w:pPr>
    </w:p>
    <w:p>
      <w:pPr>
        <w:rPr>
          <w:rFonts w:hint="eastAsia" w:eastAsia="宋体"/>
          <w:lang w:val="en-US" w:eastAsia="zh-CN"/>
        </w:rPr>
      </w:pPr>
      <w:r>
        <w:rPr>
          <w:rFonts w:hint="eastAsia" w:eastAsia="宋体"/>
          <w:lang w:val="en-US" w:eastAsia="zh-CN"/>
        </w:rPr>
        <w:t>D、多道程序设计技术</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P1476] 实时系统的进程调度，通常采用（）算法。</w:t>
      </w:r>
    </w:p>
    <w:p>
      <w:pPr>
        <w:rPr>
          <w:rFonts w:hint="eastAsia" w:eastAsia="宋体"/>
          <w:lang w:val="en-US" w:eastAsia="zh-CN"/>
        </w:rPr>
      </w:pPr>
      <w:r>
        <w:rPr>
          <w:rFonts w:hint="eastAsia" w:eastAsia="宋体"/>
          <w:lang w:val="en-US" w:eastAsia="zh-CN"/>
        </w:rPr>
        <w:t>A、先来先服务B、时间片轮转C、抢占式的优先级高者优先D、高响应比优先</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P1477] 用户程序在用户态下要使用特权指令引起的中断属于（）。</w:t>
      </w:r>
    </w:p>
    <w:p>
      <w:pPr>
        <w:rPr>
          <w:rFonts w:hint="eastAsia" w:eastAsia="宋体"/>
          <w:lang w:val="en-US" w:eastAsia="zh-CN"/>
        </w:rPr>
      </w:pPr>
      <w:r>
        <w:rPr>
          <w:rFonts w:hint="eastAsia" w:eastAsia="宋体"/>
          <w:lang w:val="en-US" w:eastAsia="zh-CN"/>
        </w:rPr>
        <w:t>A、硬件故障中断B、程序中断C、外部中断D、访管中断</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P1478] 计算机区分核心态和用户态指令后，从核心态到用户态的转换是由操作系统程序执行后完成的，而用户态到核心态的转换则是由（）完成的。</w:t>
      </w:r>
    </w:p>
    <w:p>
      <w:pPr>
        <w:rPr>
          <w:rFonts w:hint="eastAsia" w:eastAsia="宋体"/>
          <w:lang w:val="en-US" w:eastAsia="zh-CN"/>
        </w:rPr>
      </w:pPr>
      <w:r>
        <w:rPr>
          <w:rFonts w:hint="eastAsia" w:eastAsia="宋体"/>
          <w:lang w:val="en-US" w:eastAsia="zh-CN"/>
        </w:rPr>
        <w:t>A、硬件</w:t>
      </w:r>
    </w:p>
    <w:p>
      <w:pPr>
        <w:rPr>
          <w:rFonts w:hint="eastAsia" w:eastAsia="宋体"/>
          <w:lang w:val="en-US" w:eastAsia="zh-CN"/>
        </w:rPr>
      </w:pPr>
    </w:p>
    <w:p>
      <w:pPr>
        <w:rPr>
          <w:rFonts w:hint="eastAsia" w:eastAsia="宋体"/>
          <w:lang w:val="en-US" w:eastAsia="zh-CN"/>
        </w:rPr>
      </w:pPr>
      <w:r>
        <w:rPr>
          <w:rFonts w:hint="eastAsia" w:eastAsia="宋体"/>
          <w:lang w:val="en-US" w:eastAsia="zh-CN"/>
        </w:rPr>
        <w:t>B、核心态程序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D、中断处理程序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P1479] “访管”指令（）使用。</w:t>
      </w:r>
    </w:p>
    <w:p>
      <w:pPr>
        <w:rPr>
          <w:rFonts w:hint="eastAsia" w:eastAsia="宋体"/>
          <w:lang w:val="en-US" w:eastAsia="zh-CN"/>
        </w:rPr>
      </w:pPr>
      <w:r>
        <w:rPr>
          <w:rFonts w:hint="eastAsia" w:eastAsia="宋体"/>
          <w:lang w:val="en-US" w:eastAsia="zh-CN"/>
        </w:rPr>
        <w:t>A、仅在用户态下B、仅在核心态下C、在规定时间内D、在调度时间内</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P1480] 在操作系统中，只能在核心态下执行的指令是（）。</w:t>
      </w:r>
    </w:p>
    <w:p>
      <w:pPr>
        <w:rPr>
          <w:rFonts w:hint="eastAsia" w:eastAsia="宋体"/>
          <w:lang w:val="en-US" w:eastAsia="zh-CN"/>
        </w:rPr>
      </w:pPr>
      <w:r>
        <w:rPr>
          <w:rFonts w:hint="eastAsia" w:eastAsia="宋体"/>
          <w:lang w:val="en-US" w:eastAsia="zh-CN"/>
        </w:rPr>
        <w:t>A、读时钟</w:t>
      </w:r>
    </w:p>
    <w:p>
      <w:pPr>
        <w:rPr>
          <w:rFonts w:hint="eastAsia" w:eastAsia="宋体"/>
          <w:lang w:val="en-US" w:eastAsia="zh-CN"/>
        </w:rPr>
      </w:pPr>
    </w:p>
    <w:p>
      <w:pPr>
        <w:rPr>
          <w:rFonts w:hint="eastAsia" w:eastAsia="宋体"/>
          <w:lang w:val="en-US" w:eastAsia="zh-CN"/>
        </w:rPr>
      </w:pPr>
      <w:r>
        <w:rPr>
          <w:rFonts w:hint="eastAsia" w:eastAsia="宋体"/>
          <w:lang w:val="en-US" w:eastAsia="zh-CN"/>
        </w:rPr>
        <w:t>B、取数</w:t>
      </w:r>
    </w:p>
    <w:p>
      <w:pPr>
        <w:rPr>
          <w:rFonts w:hint="eastAsia" w:eastAsia="宋体"/>
          <w:lang w:val="en-US" w:eastAsia="zh-CN"/>
        </w:rPr>
      </w:pPr>
    </w:p>
    <w:p>
      <w:pPr>
        <w:rPr>
          <w:rFonts w:hint="eastAsia" w:eastAsia="宋体"/>
          <w:lang w:val="en-US" w:eastAsia="zh-CN"/>
        </w:rPr>
      </w:pPr>
      <w:r>
        <w:rPr>
          <w:rFonts w:hint="eastAsia" w:eastAsia="宋体"/>
          <w:lang w:val="en-US" w:eastAsia="zh-CN"/>
        </w:rPr>
        <w:t>C、广义指令</w:t>
      </w:r>
    </w:p>
    <w:p>
      <w:pPr>
        <w:rPr>
          <w:rFonts w:hint="eastAsia" w:eastAsia="宋体"/>
          <w:lang w:val="en-US" w:eastAsia="zh-CN"/>
        </w:rPr>
      </w:pPr>
    </w:p>
    <w:p>
      <w:pPr>
        <w:rPr>
          <w:rFonts w:hint="eastAsia" w:eastAsia="宋体"/>
          <w:lang w:val="en-US" w:eastAsia="zh-CN"/>
        </w:rPr>
      </w:pPr>
      <w:r>
        <w:rPr>
          <w:rFonts w:hint="eastAsia" w:eastAsia="宋体"/>
          <w:lang w:val="en-US" w:eastAsia="zh-CN"/>
        </w:rPr>
        <w:t>D、寄存器清“0”</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P1483] 计算机操作系统的引导程序位于（）中。</w:t>
      </w:r>
    </w:p>
    <w:p>
      <w:pPr>
        <w:rPr>
          <w:rFonts w:hint="eastAsia" w:eastAsia="宋体"/>
          <w:lang w:val="en-US" w:eastAsia="zh-CN"/>
        </w:rPr>
      </w:pPr>
      <w:r>
        <w:rPr>
          <w:rFonts w:hint="eastAsia" w:eastAsia="宋体"/>
          <w:lang w:val="en-US" w:eastAsia="zh-CN"/>
        </w:rPr>
        <w:t>A、主板BIOS</w:t>
      </w:r>
    </w:p>
    <w:p>
      <w:pPr>
        <w:rPr>
          <w:rFonts w:hint="eastAsia" w:eastAsia="宋体"/>
          <w:lang w:val="en-US" w:eastAsia="zh-CN"/>
        </w:rPr>
      </w:pPr>
    </w:p>
    <w:p>
      <w:pPr>
        <w:rPr>
          <w:rFonts w:hint="eastAsia" w:eastAsia="宋体"/>
          <w:lang w:val="en-US" w:eastAsia="zh-CN"/>
        </w:rPr>
      </w:pPr>
      <w:r>
        <w:rPr>
          <w:rFonts w:hint="eastAsia" w:eastAsia="宋体"/>
          <w:lang w:val="en-US" w:eastAsia="zh-CN"/>
        </w:rPr>
        <w:t>B、片外Cache</w:t>
      </w:r>
    </w:p>
    <w:p>
      <w:pPr>
        <w:rPr>
          <w:rFonts w:hint="eastAsia" w:eastAsia="宋体"/>
          <w:lang w:val="en-US" w:eastAsia="zh-CN"/>
        </w:rPr>
      </w:pPr>
    </w:p>
    <w:p>
      <w:pPr>
        <w:rPr>
          <w:rFonts w:hint="eastAsia" w:eastAsia="宋体"/>
          <w:lang w:val="en-US" w:eastAsia="zh-CN"/>
        </w:rPr>
      </w:pPr>
      <w:r>
        <w:rPr>
          <w:rFonts w:hint="eastAsia" w:eastAsia="宋体"/>
          <w:lang w:val="en-US" w:eastAsia="zh-CN"/>
        </w:rPr>
        <w:t>C、主存ROM区</w:t>
      </w:r>
    </w:p>
    <w:p>
      <w:pPr>
        <w:rPr>
          <w:rFonts w:hint="eastAsia" w:eastAsia="宋体"/>
          <w:lang w:val="en-US" w:eastAsia="zh-CN"/>
        </w:rPr>
      </w:pPr>
    </w:p>
    <w:p>
      <w:pPr>
        <w:rPr>
          <w:rFonts w:hint="eastAsia" w:eastAsia="宋体"/>
          <w:lang w:val="en-US" w:eastAsia="zh-CN"/>
        </w:rPr>
      </w:pPr>
      <w:r>
        <w:rPr>
          <w:rFonts w:hint="eastAsia" w:eastAsia="宋体"/>
          <w:lang w:val="en-US" w:eastAsia="zh-CN"/>
        </w:rPr>
        <w:t>D、硬盘</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P1485] 计算机的启动过程是（）。</w:t>
      </w:r>
    </w:p>
    <w:p>
      <w:pPr>
        <w:rPr>
          <w:rFonts w:hint="eastAsia" w:eastAsia="宋体"/>
          <w:lang w:val="en-US" w:eastAsia="zh-CN"/>
        </w:rPr>
      </w:pPr>
      <w:r>
        <w:rPr>
          <w:rFonts w:hint="eastAsia" w:eastAsia="宋体"/>
          <w:lang w:val="en-US" w:eastAsia="zh-CN"/>
        </w:rPr>
        <w:t>①CPU加电，CS：IP指向FFFF0H；</w:t>
      </w:r>
    </w:p>
    <w:p>
      <w:pPr>
        <w:rPr>
          <w:rFonts w:hint="eastAsia" w:eastAsia="宋体"/>
          <w:lang w:val="en-US" w:eastAsia="zh-CN"/>
        </w:rPr>
      </w:pPr>
    </w:p>
    <w:p>
      <w:pPr>
        <w:rPr>
          <w:rFonts w:hint="eastAsia" w:eastAsia="宋体"/>
          <w:lang w:val="en-US" w:eastAsia="zh-CN"/>
        </w:rPr>
      </w:pPr>
      <w:r>
        <w:rPr>
          <w:rFonts w:hint="eastAsia" w:eastAsia="宋体"/>
          <w:lang w:val="en-US" w:eastAsia="zh-CN"/>
        </w:rPr>
        <w:t>②进行操作系统引导</w:t>
      </w:r>
    </w:p>
    <w:p>
      <w:pPr>
        <w:rPr>
          <w:rFonts w:hint="eastAsia" w:eastAsia="宋体"/>
          <w:lang w:val="en-US" w:eastAsia="zh-CN"/>
        </w:rPr>
      </w:pPr>
    </w:p>
    <w:p>
      <w:pPr>
        <w:rPr>
          <w:rFonts w:hint="eastAsia" w:eastAsia="宋体"/>
          <w:lang w:val="en-US" w:eastAsia="zh-CN"/>
        </w:rPr>
      </w:pPr>
      <w:r>
        <w:rPr>
          <w:rFonts w:hint="eastAsia" w:eastAsia="宋体"/>
          <w:lang w:val="en-US" w:eastAsia="zh-CN"/>
        </w:rPr>
        <w:t>③执行JMP指令跳转到BIOS</w:t>
      </w:r>
    </w:p>
    <w:p>
      <w:pPr>
        <w:rPr>
          <w:rFonts w:hint="eastAsia" w:eastAsia="宋体"/>
          <w:lang w:val="en-US" w:eastAsia="zh-CN"/>
        </w:rPr>
      </w:pPr>
    </w:p>
    <w:p>
      <w:pPr>
        <w:rPr>
          <w:rFonts w:hint="eastAsia" w:eastAsia="宋体"/>
          <w:lang w:val="en-US" w:eastAsia="zh-CN"/>
        </w:rPr>
      </w:pPr>
      <w:r>
        <w:rPr>
          <w:rFonts w:hint="eastAsia" w:eastAsia="宋体"/>
          <w:lang w:val="en-US" w:eastAsia="zh-CN"/>
        </w:rPr>
        <w:t>④登记BIOS中断例程入口地址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⑤硬件自检</w:t>
      </w:r>
    </w:p>
    <w:p>
      <w:pPr>
        <w:rPr>
          <w:rFonts w:hint="eastAsia" w:eastAsia="宋体"/>
          <w:lang w:val="en-US" w:eastAsia="zh-CN"/>
        </w:rPr>
      </w:pPr>
      <w:r>
        <w:rPr>
          <w:rFonts w:hint="eastAsia" w:eastAsia="宋体"/>
          <w:lang w:val="en-US" w:eastAsia="zh-CN"/>
        </w:rPr>
        <w:t>A、①②③④⑤B、①③⑤④②C、①③④⑤②D、①⑤③④②</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P1486] 检查分区表是否正确，确定哪个分区为活动分区，并在程序结束时将该分区的启动程序（操作系统引导扇区）调入内存加以执行，这是（）的任务。</w:t>
      </w:r>
    </w:p>
    <w:p>
      <w:pPr>
        <w:rPr>
          <w:rFonts w:hint="eastAsia" w:eastAsia="宋体"/>
          <w:lang w:val="en-US" w:eastAsia="zh-CN"/>
        </w:rPr>
      </w:pPr>
      <w:r>
        <w:rPr>
          <w:rFonts w:hint="eastAsia" w:eastAsia="宋体"/>
          <w:lang w:val="en-US" w:eastAsia="zh-CN"/>
        </w:rPr>
        <w:t>A、MBR</w:t>
      </w:r>
    </w:p>
    <w:p>
      <w:pPr>
        <w:rPr>
          <w:rFonts w:hint="eastAsia" w:eastAsia="宋体"/>
          <w:lang w:val="en-US" w:eastAsia="zh-CN"/>
        </w:rPr>
      </w:pPr>
    </w:p>
    <w:p>
      <w:pPr>
        <w:rPr>
          <w:rFonts w:hint="eastAsia" w:eastAsia="宋体"/>
          <w:lang w:val="en-US" w:eastAsia="zh-CN"/>
        </w:rPr>
      </w:pPr>
      <w:r>
        <w:rPr>
          <w:rFonts w:hint="eastAsia" w:eastAsia="宋体"/>
          <w:lang w:val="en-US" w:eastAsia="zh-CN"/>
        </w:rPr>
        <w:t>B、引导程序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C、操作系统</w:t>
      </w:r>
    </w:p>
    <w:p>
      <w:pPr>
        <w:rPr>
          <w:rFonts w:hint="eastAsia" w:eastAsia="宋体"/>
          <w:lang w:val="en-US" w:eastAsia="zh-CN"/>
        </w:rPr>
      </w:pPr>
    </w:p>
    <w:p>
      <w:pPr>
        <w:rPr>
          <w:rFonts w:hint="eastAsia" w:eastAsia="宋体"/>
          <w:lang w:val="en-US" w:eastAsia="zh-CN"/>
        </w:rPr>
      </w:pPr>
      <w:r>
        <w:rPr>
          <w:rFonts w:hint="eastAsia" w:eastAsia="宋体"/>
          <w:lang w:val="en-US" w:eastAsia="zh-CN"/>
        </w:rPr>
        <w:t>D、BIOS</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P1488] 下面的叙述中，正确的是（）。</w:t>
      </w:r>
    </w:p>
    <w:p>
      <w:pPr>
        <w:rPr>
          <w:rFonts w:hint="eastAsia" w:eastAsia="宋体"/>
          <w:lang w:val="en-US" w:eastAsia="zh-CN"/>
        </w:rPr>
      </w:pPr>
      <w:r>
        <w:rPr>
          <w:rFonts w:hint="eastAsia" w:eastAsia="宋体"/>
          <w:lang w:val="en-US" w:eastAsia="zh-CN"/>
        </w:rPr>
        <w:t>A、进程获得处理器运行是通过调度得到的</w:t>
      </w:r>
    </w:p>
    <w:p>
      <w:pPr>
        <w:rPr>
          <w:rFonts w:hint="eastAsia" w:eastAsia="宋体"/>
          <w:lang w:val="en-US" w:eastAsia="zh-CN"/>
        </w:rPr>
      </w:pPr>
    </w:p>
    <w:p>
      <w:pPr>
        <w:rPr>
          <w:rFonts w:hint="eastAsia" w:eastAsia="宋体"/>
          <w:lang w:val="en-US" w:eastAsia="zh-CN"/>
        </w:rPr>
      </w:pPr>
      <w:r>
        <w:rPr>
          <w:rFonts w:hint="eastAsia" w:eastAsia="宋体"/>
          <w:lang w:val="en-US" w:eastAsia="zh-CN"/>
        </w:rPr>
        <w:t>B、优先级是进程调度的重要依据，一旦确定不能改动</w:t>
      </w:r>
    </w:p>
    <w:p>
      <w:pPr>
        <w:rPr>
          <w:rFonts w:hint="eastAsia" w:eastAsia="宋体"/>
          <w:lang w:val="en-US" w:eastAsia="zh-CN"/>
        </w:rPr>
      </w:pPr>
    </w:p>
    <w:p>
      <w:pPr>
        <w:rPr>
          <w:rFonts w:hint="eastAsia" w:eastAsia="宋体"/>
          <w:lang w:val="en-US" w:eastAsia="zh-CN"/>
        </w:rPr>
      </w:pPr>
      <w:r>
        <w:rPr>
          <w:rFonts w:hint="eastAsia" w:eastAsia="宋体"/>
          <w:lang w:val="en-US" w:eastAsia="zh-CN"/>
        </w:rPr>
        <w:t>C、在单处理器系统中，任何时刻都只有一个进程处于运行态</w:t>
      </w:r>
    </w:p>
    <w:p>
      <w:pPr>
        <w:rPr>
          <w:rFonts w:hint="eastAsia" w:eastAsia="宋体"/>
          <w:lang w:val="en-US" w:eastAsia="zh-CN"/>
        </w:rPr>
      </w:pPr>
    </w:p>
    <w:p>
      <w:pPr>
        <w:rPr>
          <w:rFonts w:hint="eastAsia" w:eastAsia="宋体"/>
          <w:lang w:val="en-US" w:eastAsia="zh-CN"/>
        </w:rPr>
      </w:pPr>
      <w:r>
        <w:rPr>
          <w:rFonts w:hint="eastAsia" w:eastAsia="宋体"/>
          <w:lang w:val="en-US" w:eastAsia="zh-CN"/>
        </w:rPr>
        <w:t>D、进程申请处理器而得不到满足时，其状态变为阻塞态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P1489] 系统进程所请求的一次I/O操作完成后，将使进程状态从（）。</w:t>
      </w:r>
    </w:p>
    <w:p>
      <w:pPr>
        <w:rPr>
          <w:rFonts w:hint="eastAsia" w:eastAsia="宋体"/>
          <w:lang w:val="en-US" w:eastAsia="zh-CN"/>
        </w:rPr>
      </w:pPr>
      <w:r>
        <w:rPr>
          <w:rFonts w:hint="eastAsia" w:eastAsia="宋体"/>
          <w:lang w:val="en-US" w:eastAsia="zh-CN"/>
        </w:rPr>
        <w:t>A、运行态变为就绪态B、运行态变为阻塞态C、就绪态变为运行态D、阻塞态变为就绪态</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P1490] 下列几种关于进程的叙述，（）最不符合操作系统对进程的理解。</w:t>
      </w:r>
    </w:p>
    <w:p>
      <w:pPr>
        <w:rPr>
          <w:rFonts w:hint="eastAsia" w:eastAsia="宋体"/>
          <w:lang w:val="en-US" w:eastAsia="zh-CN"/>
        </w:rPr>
      </w:pPr>
      <w:r>
        <w:rPr>
          <w:rFonts w:hint="eastAsia" w:eastAsia="宋体"/>
          <w:lang w:val="en-US" w:eastAsia="zh-CN"/>
        </w:rPr>
        <w:t>A、进程是在多程序环境中的完整程序</w:t>
      </w:r>
    </w:p>
    <w:p>
      <w:pPr>
        <w:rPr>
          <w:rFonts w:hint="eastAsia" w:eastAsia="宋体"/>
          <w:lang w:val="en-US" w:eastAsia="zh-CN"/>
        </w:rPr>
      </w:pPr>
    </w:p>
    <w:p>
      <w:pPr>
        <w:rPr>
          <w:rFonts w:hint="eastAsia" w:eastAsia="宋体"/>
          <w:lang w:val="en-US" w:eastAsia="zh-CN"/>
        </w:rPr>
      </w:pPr>
      <w:r>
        <w:rPr>
          <w:rFonts w:hint="eastAsia" w:eastAsia="宋体"/>
          <w:lang w:val="en-US" w:eastAsia="zh-CN"/>
        </w:rPr>
        <w:t>B、进程可以由程序、数据和PCB描述</w:t>
      </w:r>
    </w:p>
    <w:p>
      <w:pPr>
        <w:rPr>
          <w:rFonts w:hint="eastAsia" w:eastAsia="宋体"/>
          <w:lang w:val="en-US" w:eastAsia="zh-CN"/>
        </w:rPr>
      </w:pPr>
    </w:p>
    <w:p>
      <w:pPr>
        <w:rPr>
          <w:rFonts w:hint="eastAsia" w:eastAsia="宋体"/>
          <w:lang w:val="en-US" w:eastAsia="zh-CN"/>
        </w:rPr>
      </w:pPr>
      <w:r>
        <w:rPr>
          <w:rFonts w:hint="eastAsia" w:eastAsia="宋体"/>
          <w:lang w:val="en-US" w:eastAsia="zh-CN"/>
        </w:rPr>
        <w:t>C、线程（Thread）是一种特殊的进程</w:t>
      </w:r>
    </w:p>
    <w:p>
      <w:pPr>
        <w:rPr>
          <w:rFonts w:hint="eastAsia" w:eastAsia="宋体"/>
          <w:lang w:val="en-US" w:eastAsia="zh-CN"/>
        </w:rPr>
      </w:pPr>
    </w:p>
    <w:p>
      <w:pPr>
        <w:rPr>
          <w:rFonts w:hint="eastAsia" w:eastAsia="宋体"/>
          <w:lang w:val="en-US" w:eastAsia="zh-CN"/>
        </w:rPr>
      </w:pPr>
      <w:r>
        <w:rPr>
          <w:rFonts w:hint="eastAsia" w:eastAsia="宋体"/>
          <w:lang w:val="en-US" w:eastAsia="zh-CN"/>
        </w:rPr>
        <w:t>D、进程是程序在一个数据集合上的运行过程，它是系统进行资源分配和调度的一个独立单元</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P1492] 在以下描述中，（）并不是多线程系统的特长。</w:t>
      </w:r>
    </w:p>
    <w:p>
      <w:pPr>
        <w:rPr>
          <w:rFonts w:hint="eastAsia" w:eastAsia="宋体"/>
          <w:lang w:val="en-US" w:eastAsia="zh-CN"/>
        </w:rPr>
      </w:pPr>
      <w:r>
        <w:rPr>
          <w:rFonts w:hint="eastAsia" w:eastAsia="宋体"/>
          <w:lang w:val="en-US" w:eastAsia="zh-CN"/>
        </w:rPr>
        <w:t>A、利用线程并行地执行矩阵算乘法运算</w:t>
      </w:r>
    </w:p>
    <w:p>
      <w:pPr>
        <w:rPr>
          <w:rFonts w:hint="eastAsia" w:eastAsia="宋体"/>
          <w:lang w:val="en-US" w:eastAsia="zh-CN"/>
        </w:rPr>
      </w:pPr>
    </w:p>
    <w:p>
      <w:pPr>
        <w:rPr>
          <w:rFonts w:hint="eastAsia" w:eastAsia="宋体"/>
          <w:lang w:val="en-US" w:eastAsia="zh-CN"/>
        </w:rPr>
      </w:pPr>
      <w:r>
        <w:rPr>
          <w:rFonts w:hint="eastAsia" w:eastAsia="宋体"/>
          <w:lang w:val="en-US" w:eastAsia="zh-CN"/>
        </w:rPr>
        <w:t>B、Web服务器利用线程响应HTTP请求</w:t>
      </w:r>
    </w:p>
    <w:p>
      <w:pPr>
        <w:rPr>
          <w:rFonts w:hint="eastAsia" w:eastAsia="宋体"/>
          <w:lang w:val="en-US" w:eastAsia="zh-CN"/>
        </w:rPr>
      </w:pPr>
    </w:p>
    <w:p>
      <w:pPr>
        <w:rPr>
          <w:rFonts w:hint="eastAsia" w:eastAsia="宋体"/>
          <w:lang w:val="en-US" w:eastAsia="zh-CN"/>
        </w:rPr>
      </w:pPr>
      <w:r>
        <w:rPr>
          <w:rFonts w:hint="eastAsia" w:eastAsia="宋体"/>
          <w:lang w:val="en-US" w:eastAsia="zh-CN"/>
        </w:rPr>
        <w:t>C、键盘驱动程序为每个正在运行的应用配备一个线程，用以响应该应用的键盘输入</w:t>
      </w:r>
    </w:p>
    <w:p>
      <w:pPr>
        <w:rPr>
          <w:rFonts w:hint="eastAsia" w:eastAsia="宋体"/>
          <w:lang w:val="en-US" w:eastAsia="zh-CN"/>
        </w:rPr>
      </w:pPr>
    </w:p>
    <w:p>
      <w:pPr>
        <w:rPr>
          <w:rFonts w:hint="eastAsia" w:eastAsia="宋体"/>
          <w:lang w:val="en-US" w:eastAsia="zh-CN"/>
        </w:rPr>
      </w:pPr>
      <w:r>
        <w:rPr>
          <w:rFonts w:hint="eastAsia" w:eastAsia="宋体"/>
          <w:lang w:val="en-US" w:eastAsia="zh-CN"/>
        </w:rPr>
        <w:t>D、基于GUI的调试程序用不同的线程分别处理用户输入、计算和跟踪等操作</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P1493] 以下可能导致一个进程从运行态变为就绪态的事件是（）。</w:t>
      </w:r>
    </w:p>
    <w:p>
      <w:pPr>
        <w:rPr>
          <w:rFonts w:hint="eastAsia" w:eastAsia="宋体"/>
          <w:lang w:val="en-US" w:eastAsia="zh-CN"/>
        </w:rPr>
      </w:pPr>
      <w:r>
        <w:rPr>
          <w:rFonts w:hint="eastAsia" w:eastAsia="宋体"/>
          <w:lang w:val="en-US" w:eastAsia="zh-CN"/>
        </w:rPr>
        <w:t>A、一次I/O操作结束</w:t>
      </w:r>
    </w:p>
    <w:p>
      <w:pPr>
        <w:rPr>
          <w:rFonts w:hint="eastAsia" w:eastAsia="宋体"/>
          <w:lang w:val="en-US" w:eastAsia="zh-CN"/>
        </w:rPr>
      </w:pPr>
    </w:p>
    <w:p>
      <w:pPr>
        <w:rPr>
          <w:rFonts w:hint="eastAsia" w:eastAsia="宋体"/>
          <w:lang w:val="en-US" w:eastAsia="zh-CN"/>
        </w:rPr>
      </w:pPr>
      <w:r>
        <w:rPr>
          <w:rFonts w:hint="eastAsia" w:eastAsia="宋体"/>
          <w:lang w:val="en-US" w:eastAsia="zh-CN"/>
        </w:rPr>
        <w:t>B、运行进程需做I/O操作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C、运行进程结束</w:t>
      </w:r>
    </w:p>
    <w:p>
      <w:pPr>
        <w:rPr>
          <w:rFonts w:hint="eastAsia" w:eastAsia="宋体"/>
          <w:lang w:val="en-US" w:eastAsia="zh-CN"/>
        </w:rPr>
      </w:pPr>
    </w:p>
    <w:p>
      <w:pPr>
        <w:rPr>
          <w:rFonts w:hint="eastAsia" w:eastAsia="宋体"/>
          <w:lang w:val="en-US" w:eastAsia="zh-CN"/>
        </w:rPr>
      </w:pPr>
      <w:r>
        <w:rPr>
          <w:rFonts w:hint="eastAsia" w:eastAsia="宋体"/>
          <w:lang w:val="en-US" w:eastAsia="zh-CN"/>
        </w:rPr>
        <w:t>D、出现了比现在进程优先级更高的进程</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P1494] 进程处于（）时，它处于非阻塞态。</w:t>
      </w:r>
    </w:p>
    <w:p>
      <w:pPr>
        <w:rPr>
          <w:rFonts w:hint="eastAsia" w:eastAsia="宋体"/>
          <w:lang w:val="en-US" w:eastAsia="zh-CN"/>
        </w:rPr>
      </w:pPr>
      <w:r>
        <w:rPr>
          <w:rFonts w:hint="eastAsia" w:eastAsia="宋体"/>
          <w:lang w:val="en-US" w:eastAsia="zh-CN"/>
        </w:rPr>
        <w:t>A、等待从键盘输入数据</w:t>
      </w:r>
    </w:p>
    <w:p>
      <w:pPr>
        <w:rPr>
          <w:rFonts w:hint="eastAsia" w:eastAsia="宋体"/>
          <w:lang w:val="en-US" w:eastAsia="zh-CN"/>
        </w:rPr>
      </w:pPr>
    </w:p>
    <w:p>
      <w:pPr>
        <w:rPr>
          <w:rFonts w:hint="eastAsia" w:eastAsia="宋体"/>
          <w:lang w:val="en-US" w:eastAsia="zh-CN"/>
        </w:rPr>
      </w:pPr>
      <w:r>
        <w:rPr>
          <w:rFonts w:hint="eastAsia" w:eastAsia="宋体"/>
          <w:lang w:val="en-US" w:eastAsia="zh-CN"/>
        </w:rPr>
        <w:t>B、等待协作进程的一个信号</w:t>
      </w:r>
    </w:p>
    <w:p>
      <w:pPr>
        <w:rPr>
          <w:rFonts w:hint="eastAsia" w:eastAsia="宋体"/>
          <w:lang w:val="en-US" w:eastAsia="zh-CN"/>
        </w:rPr>
      </w:pPr>
    </w:p>
    <w:p>
      <w:pPr>
        <w:rPr>
          <w:rFonts w:hint="eastAsia" w:eastAsia="宋体"/>
          <w:lang w:val="en-US" w:eastAsia="zh-CN"/>
        </w:rPr>
      </w:pPr>
      <w:r>
        <w:rPr>
          <w:rFonts w:hint="eastAsia" w:eastAsia="宋体"/>
          <w:lang w:val="en-US" w:eastAsia="zh-CN"/>
        </w:rPr>
        <w:t>C、等待操作系统分配CPU时间</w:t>
      </w:r>
    </w:p>
    <w:p>
      <w:pPr>
        <w:rPr>
          <w:rFonts w:hint="eastAsia" w:eastAsia="宋体"/>
          <w:lang w:val="en-US" w:eastAsia="zh-CN"/>
        </w:rPr>
      </w:pPr>
    </w:p>
    <w:p>
      <w:pPr>
        <w:rPr>
          <w:rFonts w:hint="eastAsia" w:eastAsia="宋体"/>
          <w:lang w:val="en-US" w:eastAsia="zh-CN"/>
        </w:rPr>
      </w:pPr>
      <w:r>
        <w:rPr>
          <w:rFonts w:hint="eastAsia" w:eastAsia="宋体"/>
          <w:lang w:val="en-US" w:eastAsia="zh-CN"/>
        </w:rPr>
        <w:t>D、等待网络数据进入内存</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P1496] 一个进程被唤醒，意味着（）。</w:t>
      </w:r>
    </w:p>
    <w:p>
      <w:pPr>
        <w:rPr>
          <w:rFonts w:hint="eastAsia" w:eastAsia="宋体"/>
          <w:lang w:val="en-US" w:eastAsia="zh-CN"/>
        </w:rPr>
      </w:pPr>
      <w:r>
        <w:rPr>
          <w:rFonts w:hint="eastAsia" w:eastAsia="宋体"/>
          <w:lang w:val="en-US" w:eastAsia="zh-CN"/>
        </w:rPr>
        <w:t>A、该进程可以重新竞争CPU</w:t>
      </w:r>
    </w:p>
    <w:p>
      <w:pPr>
        <w:rPr>
          <w:rFonts w:hint="eastAsia" w:eastAsia="宋体"/>
          <w:lang w:val="en-US" w:eastAsia="zh-CN"/>
        </w:rPr>
      </w:pPr>
    </w:p>
    <w:p>
      <w:pPr>
        <w:rPr>
          <w:rFonts w:hint="eastAsia" w:eastAsia="宋体"/>
          <w:lang w:val="en-US" w:eastAsia="zh-CN"/>
        </w:rPr>
      </w:pPr>
      <w:r>
        <w:rPr>
          <w:rFonts w:hint="eastAsia" w:eastAsia="宋体"/>
          <w:lang w:val="en-US" w:eastAsia="zh-CN"/>
        </w:rPr>
        <w:t>B、优先级变大</w:t>
      </w:r>
    </w:p>
    <w:p>
      <w:pPr>
        <w:rPr>
          <w:rFonts w:hint="eastAsia" w:eastAsia="宋体"/>
          <w:lang w:val="en-US" w:eastAsia="zh-CN"/>
        </w:rPr>
      </w:pPr>
    </w:p>
    <w:p>
      <w:pPr>
        <w:rPr>
          <w:rFonts w:hint="eastAsia" w:eastAsia="宋体"/>
          <w:lang w:val="en-US" w:eastAsia="zh-CN"/>
        </w:rPr>
      </w:pPr>
      <w:r>
        <w:rPr>
          <w:rFonts w:hint="eastAsia" w:eastAsia="宋体"/>
          <w:lang w:val="en-US" w:eastAsia="zh-CN"/>
        </w:rPr>
        <w:t>C、PCB移动到就绪队列之首</w:t>
      </w:r>
    </w:p>
    <w:p>
      <w:pPr>
        <w:rPr>
          <w:rFonts w:hint="eastAsia" w:eastAsia="宋体"/>
          <w:lang w:val="en-US" w:eastAsia="zh-CN"/>
        </w:rPr>
      </w:pPr>
    </w:p>
    <w:p>
      <w:pPr>
        <w:rPr>
          <w:rFonts w:hint="eastAsia" w:eastAsia="宋体"/>
          <w:lang w:val="en-US" w:eastAsia="zh-CN"/>
        </w:rPr>
      </w:pPr>
      <w:r>
        <w:rPr>
          <w:rFonts w:hint="eastAsia" w:eastAsia="宋体"/>
          <w:lang w:val="en-US" w:eastAsia="zh-CN"/>
        </w:rPr>
        <w:t>D、进程变为运行态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P1497] 下面关于用于级线程和内核级线程的描述中，错误的是（）。</w:t>
      </w:r>
    </w:p>
    <w:p>
      <w:pPr>
        <w:rPr>
          <w:rFonts w:hint="eastAsia" w:eastAsia="宋体"/>
          <w:lang w:val="en-US" w:eastAsia="zh-CN"/>
        </w:rPr>
      </w:pPr>
      <w:r>
        <w:rPr>
          <w:rFonts w:hint="eastAsia" w:eastAsia="宋体"/>
          <w:lang w:val="en-US" w:eastAsia="zh-CN"/>
        </w:rPr>
        <w:t>A、采用轮转调度算法，进程中设置内核级线程和用户级线程的效果完全不同</w:t>
      </w:r>
    </w:p>
    <w:p>
      <w:pPr>
        <w:rPr>
          <w:rFonts w:hint="eastAsia" w:eastAsia="宋体"/>
          <w:lang w:val="en-US" w:eastAsia="zh-CN"/>
        </w:rPr>
      </w:pPr>
    </w:p>
    <w:p>
      <w:pPr>
        <w:rPr>
          <w:rFonts w:hint="eastAsia" w:eastAsia="宋体"/>
          <w:lang w:val="en-US" w:eastAsia="zh-CN"/>
        </w:rPr>
      </w:pPr>
      <w:r>
        <w:rPr>
          <w:rFonts w:hint="eastAsia" w:eastAsia="宋体"/>
          <w:lang w:val="en-US" w:eastAsia="zh-CN"/>
        </w:rPr>
        <w:t>B、跨进程的用户级线程调度也不需要内核参与，控制简单</w:t>
      </w:r>
    </w:p>
    <w:p>
      <w:pPr>
        <w:rPr>
          <w:rFonts w:hint="eastAsia" w:eastAsia="宋体"/>
          <w:lang w:val="en-US" w:eastAsia="zh-CN"/>
        </w:rPr>
      </w:pPr>
    </w:p>
    <w:p>
      <w:pPr>
        <w:rPr>
          <w:rFonts w:hint="eastAsia" w:eastAsia="宋体"/>
          <w:lang w:val="en-US" w:eastAsia="zh-CN"/>
        </w:rPr>
      </w:pPr>
      <w:r>
        <w:rPr>
          <w:rFonts w:hint="eastAsia" w:eastAsia="宋体"/>
          <w:lang w:val="en-US" w:eastAsia="zh-CN"/>
        </w:rPr>
        <w:t>C、用户级线程可以在任何操作系统中运行</w:t>
      </w:r>
    </w:p>
    <w:p>
      <w:pPr>
        <w:rPr>
          <w:rFonts w:hint="eastAsia" w:eastAsia="宋体"/>
          <w:lang w:val="en-US" w:eastAsia="zh-CN"/>
        </w:rPr>
      </w:pPr>
    </w:p>
    <w:p>
      <w:pPr>
        <w:rPr>
          <w:rFonts w:hint="eastAsia" w:eastAsia="宋体"/>
          <w:lang w:val="en-US" w:eastAsia="zh-CN"/>
        </w:rPr>
      </w:pPr>
      <w:r>
        <w:rPr>
          <w:rFonts w:hint="eastAsia" w:eastAsia="宋体"/>
          <w:lang w:val="en-US" w:eastAsia="zh-CN"/>
        </w:rPr>
        <w:t>D、若系统中只有用户级线程，则处理机的调度对象是进程</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P1498] 下列关于父进程与子进程的叙述中，错误的是（）。</w:t>
      </w:r>
    </w:p>
    <w:p>
      <w:pPr>
        <w:rPr>
          <w:rFonts w:hint="eastAsia" w:eastAsia="宋体"/>
          <w:lang w:val="en-US" w:eastAsia="zh-CN"/>
        </w:rPr>
      </w:pPr>
      <w:r>
        <w:rPr>
          <w:rFonts w:hint="eastAsia" w:eastAsia="宋体"/>
          <w:lang w:val="en-US" w:eastAsia="zh-CN"/>
        </w:rPr>
        <w:t>A、父进程与子进程可以并发执行</w:t>
      </w:r>
    </w:p>
    <w:p>
      <w:pPr>
        <w:rPr>
          <w:rFonts w:hint="eastAsia" w:eastAsia="宋体"/>
          <w:lang w:val="en-US" w:eastAsia="zh-CN"/>
        </w:rPr>
      </w:pPr>
    </w:p>
    <w:p>
      <w:pPr>
        <w:rPr>
          <w:rFonts w:hint="eastAsia" w:eastAsia="宋体"/>
          <w:lang w:val="en-US" w:eastAsia="zh-CN"/>
        </w:rPr>
      </w:pPr>
      <w:r>
        <w:rPr>
          <w:rFonts w:hint="eastAsia" w:eastAsia="宋体"/>
          <w:lang w:val="en-US" w:eastAsia="zh-CN"/>
        </w:rPr>
        <w:t>B、父进程与子进程共享虚拟地址空间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C、父进程与子进程有不同的进程控制块</w:t>
      </w:r>
    </w:p>
    <w:p>
      <w:pPr>
        <w:rPr>
          <w:rFonts w:hint="eastAsia" w:eastAsia="宋体"/>
          <w:lang w:val="en-US" w:eastAsia="zh-CN"/>
        </w:rPr>
      </w:pPr>
    </w:p>
    <w:p>
      <w:pPr>
        <w:rPr>
          <w:rFonts w:hint="eastAsia" w:eastAsia="宋体"/>
          <w:lang w:val="en-US" w:eastAsia="zh-CN"/>
        </w:rPr>
      </w:pPr>
      <w:r>
        <w:rPr>
          <w:rFonts w:hint="eastAsia" w:eastAsia="宋体"/>
          <w:lang w:val="en-US" w:eastAsia="zh-CN"/>
        </w:rPr>
        <w:t>D、父进程与子进程不能同时使用同一临界资源</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P1499] 时间片轮转调度算法是为了（）。</w:t>
      </w:r>
    </w:p>
    <w:p>
      <w:pPr>
        <w:rPr>
          <w:rFonts w:hint="eastAsia" w:eastAsia="宋体"/>
          <w:lang w:val="en-US" w:eastAsia="zh-CN"/>
        </w:rPr>
      </w:pPr>
      <w:r>
        <w:rPr>
          <w:rFonts w:hint="eastAsia" w:eastAsia="宋体"/>
          <w:lang w:val="en-US" w:eastAsia="zh-CN"/>
        </w:rPr>
        <w:t>A、多个用户能及时干预系统</w:t>
      </w:r>
    </w:p>
    <w:p>
      <w:pPr>
        <w:rPr>
          <w:rFonts w:hint="eastAsia" w:eastAsia="宋体"/>
          <w:lang w:val="en-US" w:eastAsia="zh-CN"/>
        </w:rPr>
      </w:pPr>
    </w:p>
    <w:p>
      <w:pPr>
        <w:rPr>
          <w:rFonts w:hint="eastAsia" w:eastAsia="宋体"/>
          <w:lang w:val="en-US" w:eastAsia="zh-CN"/>
        </w:rPr>
      </w:pPr>
      <w:r>
        <w:rPr>
          <w:rFonts w:hint="eastAsia" w:eastAsia="宋体"/>
          <w:lang w:val="en-US" w:eastAsia="zh-CN"/>
        </w:rPr>
        <w:t>B、使系统变得高效</w:t>
      </w:r>
    </w:p>
    <w:p>
      <w:pPr>
        <w:rPr>
          <w:rFonts w:hint="eastAsia" w:eastAsia="宋体"/>
          <w:lang w:val="en-US" w:eastAsia="zh-CN"/>
        </w:rPr>
      </w:pPr>
    </w:p>
    <w:p>
      <w:pPr>
        <w:rPr>
          <w:rFonts w:hint="eastAsia" w:eastAsia="宋体"/>
          <w:lang w:val="en-US" w:eastAsia="zh-CN"/>
        </w:rPr>
      </w:pPr>
      <w:r>
        <w:rPr>
          <w:rFonts w:hint="eastAsia" w:eastAsia="宋体"/>
          <w:lang w:val="en-US" w:eastAsia="zh-CN"/>
        </w:rPr>
        <w:t>C、优先级较高的进程得到及时响应</w:t>
      </w:r>
    </w:p>
    <w:p>
      <w:pPr>
        <w:rPr>
          <w:rFonts w:hint="eastAsia" w:eastAsia="宋体"/>
          <w:lang w:val="en-US" w:eastAsia="zh-CN"/>
        </w:rPr>
      </w:pPr>
    </w:p>
    <w:p>
      <w:pPr>
        <w:rPr>
          <w:rFonts w:hint="eastAsia" w:eastAsia="宋体"/>
          <w:lang w:val="en-US" w:eastAsia="zh-CN"/>
        </w:rPr>
      </w:pPr>
      <w:r>
        <w:rPr>
          <w:rFonts w:hint="eastAsia" w:eastAsia="宋体"/>
          <w:lang w:val="en-US" w:eastAsia="zh-CN"/>
        </w:rPr>
        <w:t>D、需要CPU时间最少的进程最先做</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P1500] （ ）有利于CPU繁忙型的作业，而不利于I/O繁忙型的作业。</w:t>
      </w:r>
    </w:p>
    <w:p>
      <w:pPr>
        <w:rPr>
          <w:rFonts w:hint="eastAsia" w:eastAsia="宋体"/>
          <w:lang w:val="en-US" w:eastAsia="zh-CN"/>
        </w:rPr>
      </w:pPr>
      <w:r>
        <w:rPr>
          <w:rFonts w:hint="eastAsia" w:eastAsia="宋体"/>
          <w:lang w:val="en-US" w:eastAsia="zh-CN"/>
        </w:rPr>
        <w:t>A、时间片轮转调度算法</w:t>
      </w:r>
    </w:p>
    <w:p>
      <w:pPr>
        <w:rPr>
          <w:rFonts w:hint="eastAsia" w:eastAsia="宋体"/>
          <w:lang w:val="en-US" w:eastAsia="zh-CN"/>
        </w:rPr>
      </w:pPr>
    </w:p>
    <w:p>
      <w:pPr>
        <w:rPr>
          <w:rFonts w:hint="eastAsia" w:eastAsia="宋体"/>
          <w:lang w:val="en-US" w:eastAsia="zh-CN"/>
        </w:rPr>
      </w:pPr>
      <w:r>
        <w:rPr>
          <w:rFonts w:hint="eastAsia" w:eastAsia="宋体"/>
          <w:lang w:val="en-US" w:eastAsia="zh-CN"/>
        </w:rPr>
        <w:t>B、先来先服务调度算法</w:t>
      </w:r>
    </w:p>
    <w:p>
      <w:pPr>
        <w:rPr>
          <w:rFonts w:hint="eastAsia" w:eastAsia="宋体"/>
          <w:lang w:val="en-US" w:eastAsia="zh-CN"/>
        </w:rPr>
      </w:pPr>
    </w:p>
    <w:p>
      <w:pPr>
        <w:rPr>
          <w:rFonts w:hint="eastAsia" w:eastAsia="宋体"/>
          <w:lang w:val="en-US" w:eastAsia="zh-CN"/>
        </w:rPr>
      </w:pPr>
      <w:r>
        <w:rPr>
          <w:rFonts w:hint="eastAsia" w:eastAsia="宋体"/>
          <w:lang w:val="en-US" w:eastAsia="zh-CN"/>
        </w:rPr>
        <w:t>C、短作业（进程）优先算法</w:t>
      </w:r>
    </w:p>
    <w:p>
      <w:pPr>
        <w:rPr>
          <w:rFonts w:hint="eastAsia" w:eastAsia="宋体"/>
          <w:lang w:val="en-US" w:eastAsia="zh-CN"/>
        </w:rPr>
      </w:pPr>
    </w:p>
    <w:p>
      <w:pPr>
        <w:rPr>
          <w:rFonts w:hint="eastAsia" w:eastAsia="宋体"/>
          <w:lang w:val="en-US" w:eastAsia="zh-CN"/>
        </w:rPr>
      </w:pPr>
      <w:r>
        <w:rPr>
          <w:rFonts w:hint="eastAsia" w:eastAsia="宋体"/>
          <w:lang w:val="en-US" w:eastAsia="zh-CN"/>
        </w:rPr>
        <w:t>D、优先权调度算法</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P1502] 下列说法中，正确的是（）。</w:t>
      </w:r>
    </w:p>
    <w:p>
      <w:pPr>
        <w:rPr>
          <w:rFonts w:hint="eastAsia" w:eastAsia="宋体"/>
          <w:lang w:val="en-US" w:eastAsia="zh-CN"/>
        </w:rPr>
      </w:pPr>
      <w:r>
        <w:rPr>
          <w:rFonts w:hint="eastAsia" w:eastAsia="宋体"/>
          <w:lang w:val="en-US" w:eastAsia="zh-CN"/>
        </w:rPr>
        <w:t>下列说法中，正确的是（）。</w:t>
      </w:r>
    </w:p>
    <w:p>
      <w:pPr>
        <w:rPr>
          <w:rFonts w:hint="eastAsia" w:eastAsia="宋体"/>
          <w:lang w:val="en-US" w:eastAsia="zh-CN"/>
        </w:rPr>
      </w:pPr>
      <w:r>
        <w:rPr>
          <w:rFonts w:hint="eastAsia" w:eastAsia="宋体"/>
          <w:lang w:val="en-US" w:eastAsia="zh-CN"/>
        </w:rPr>
        <w:t>Ⅰ、分时系统的时间片固定，因此用户数越多，响应时间越长</w:t>
      </w:r>
    </w:p>
    <w:p>
      <w:pPr>
        <w:rPr>
          <w:rFonts w:hint="eastAsia" w:eastAsia="宋体"/>
          <w:lang w:val="en-US" w:eastAsia="zh-CN"/>
        </w:rPr>
      </w:pPr>
    </w:p>
    <w:p>
      <w:pPr>
        <w:rPr>
          <w:rFonts w:hint="eastAsia" w:eastAsia="宋体"/>
          <w:lang w:val="en-US" w:eastAsia="zh-CN"/>
        </w:rPr>
      </w:pPr>
      <w:r>
        <w:rPr>
          <w:rFonts w:hint="eastAsia" w:eastAsia="宋体"/>
          <w:lang w:val="en-US" w:eastAsia="zh-CN"/>
        </w:rPr>
        <w:t>Ⅱ、UNIX是一个强大的多用户、多任务操作系统，支持多种处理器架构，按照操作系统分类，属于分时操作系统</w:t>
      </w:r>
    </w:p>
    <w:p>
      <w:pPr>
        <w:rPr>
          <w:rFonts w:hint="eastAsia" w:eastAsia="宋体"/>
          <w:lang w:val="en-US" w:eastAsia="zh-CN"/>
        </w:rPr>
      </w:pPr>
    </w:p>
    <w:p>
      <w:pPr>
        <w:rPr>
          <w:rFonts w:hint="eastAsia" w:eastAsia="宋体"/>
          <w:lang w:val="en-US" w:eastAsia="zh-CN"/>
        </w:rPr>
      </w:pPr>
      <w:r>
        <w:rPr>
          <w:rFonts w:hint="eastAsia" w:eastAsia="宋体"/>
          <w:lang w:val="en-US" w:eastAsia="zh-CN"/>
        </w:rPr>
        <w:t>Ⅲ 、中断向量地址是中断服务例行程序的入口地址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Ⅳ、中断发生时，由硬件保护并更新程序计数器（PC），而不是由软件完成，主要是为了提高处理速度</w:t>
      </w:r>
    </w:p>
    <w:p>
      <w:pPr>
        <w:rPr>
          <w:rFonts w:hint="eastAsia" w:eastAsia="宋体"/>
          <w:lang w:val="en-US" w:eastAsia="zh-CN"/>
        </w:rPr>
      </w:pPr>
      <w:r>
        <w:rPr>
          <w:rFonts w:hint="eastAsia" w:eastAsia="宋体"/>
          <w:lang w:val="en-US" w:eastAsia="zh-CN"/>
        </w:rPr>
        <w:t>A、Ⅰ、Ⅱ</w:t>
      </w:r>
    </w:p>
    <w:p>
      <w:pPr>
        <w:rPr>
          <w:rFonts w:hint="eastAsia" w:eastAsia="宋体"/>
          <w:lang w:val="en-US" w:eastAsia="zh-CN"/>
        </w:rPr>
      </w:pPr>
    </w:p>
    <w:p>
      <w:pPr>
        <w:rPr>
          <w:rFonts w:hint="eastAsia" w:eastAsia="宋体"/>
          <w:lang w:val="en-US" w:eastAsia="zh-CN"/>
        </w:rPr>
      </w:pPr>
      <w:r>
        <w:rPr>
          <w:rFonts w:hint="eastAsia" w:eastAsia="宋体"/>
          <w:lang w:val="en-US" w:eastAsia="zh-CN"/>
        </w:rPr>
        <w:t>B、Ⅱ、Ⅲ</w:t>
      </w:r>
    </w:p>
    <w:p>
      <w:pPr>
        <w:rPr>
          <w:rFonts w:hint="eastAsia" w:eastAsia="宋体"/>
          <w:lang w:val="en-US" w:eastAsia="zh-CN"/>
        </w:rPr>
      </w:pPr>
    </w:p>
    <w:p>
      <w:pPr>
        <w:rPr>
          <w:rFonts w:hint="eastAsia" w:eastAsia="宋体"/>
          <w:lang w:val="en-US" w:eastAsia="zh-CN"/>
        </w:rPr>
      </w:pPr>
      <w:r>
        <w:rPr>
          <w:rFonts w:hint="eastAsia" w:eastAsia="宋体"/>
          <w:lang w:val="en-US" w:eastAsia="zh-CN"/>
        </w:rPr>
        <w:t>C、Ⅲ、Ⅳ</w:t>
      </w:r>
    </w:p>
    <w:p>
      <w:pPr>
        <w:rPr>
          <w:rFonts w:hint="eastAsia" w:eastAsia="宋体"/>
          <w:lang w:val="en-US" w:eastAsia="zh-CN"/>
        </w:rPr>
      </w:pPr>
    </w:p>
    <w:p>
      <w:pPr>
        <w:rPr>
          <w:rFonts w:hint="eastAsia" w:eastAsia="宋体"/>
          <w:lang w:val="en-US" w:eastAsia="zh-CN"/>
        </w:rPr>
      </w:pPr>
      <w:r>
        <w:rPr>
          <w:rFonts w:hint="eastAsia" w:eastAsia="宋体"/>
          <w:lang w:val="en-US" w:eastAsia="zh-CN"/>
        </w:rPr>
        <w:t>D、仅Ⅳ</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P1503] 一个多道批处理系统中仅有P1和P2两个作业，P2比P1晚5ms到达，它的计算和I/O操作顺序如下：</w:t>
      </w:r>
    </w:p>
    <w:p>
      <w:pPr>
        <w:rPr>
          <w:rFonts w:hint="eastAsia" w:eastAsia="宋体"/>
          <w:lang w:val="en-US" w:eastAsia="zh-CN"/>
        </w:rPr>
      </w:pPr>
      <w:r>
        <w:rPr>
          <w:rFonts w:hint="eastAsia" w:eastAsia="宋体"/>
          <w:lang w:val="en-US" w:eastAsia="zh-CN"/>
        </w:rPr>
        <w:t>A、 240ms</w:t>
      </w:r>
    </w:p>
    <w:p>
      <w:pPr>
        <w:rPr>
          <w:rFonts w:hint="eastAsia" w:eastAsia="宋体"/>
          <w:lang w:val="en-US" w:eastAsia="zh-CN"/>
        </w:rPr>
      </w:pPr>
    </w:p>
    <w:p>
      <w:pPr>
        <w:rPr>
          <w:rFonts w:hint="eastAsia" w:eastAsia="宋体"/>
          <w:lang w:val="en-US" w:eastAsia="zh-CN"/>
        </w:rPr>
      </w:pPr>
      <w:r>
        <w:rPr>
          <w:rFonts w:hint="eastAsia" w:eastAsia="宋体"/>
          <w:lang w:val="en-US" w:eastAsia="zh-CN"/>
        </w:rPr>
        <w:t>B、 260ms</w:t>
      </w:r>
    </w:p>
    <w:p>
      <w:pPr>
        <w:rPr>
          <w:rFonts w:hint="eastAsia" w:eastAsia="宋体"/>
          <w:lang w:val="en-US" w:eastAsia="zh-CN"/>
        </w:rPr>
      </w:pPr>
    </w:p>
    <w:p>
      <w:pPr>
        <w:rPr>
          <w:rFonts w:hint="eastAsia" w:eastAsia="宋体"/>
          <w:lang w:val="en-US" w:eastAsia="zh-CN"/>
        </w:rPr>
      </w:pPr>
      <w:r>
        <w:rPr>
          <w:rFonts w:hint="eastAsia" w:eastAsia="宋体"/>
          <w:lang w:val="en-US" w:eastAsia="zh-CN"/>
        </w:rPr>
        <w:t>C、340ms</w:t>
      </w:r>
    </w:p>
    <w:p>
      <w:pPr>
        <w:rPr>
          <w:rFonts w:hint="eastAsia" w:eastAsia="宋体"/>
          <w:lang w:val="en-US" w:eastAsia="zh-CN"/>
        </w:rPr>
      </w:pPr>
    </w:p>
    <w:p>
      <w:pPr>
        <w:rPr>
          <w:rFonts w:hint="eastAsia" w:eastAsia="宋体"/>
          <w:lang w:val="en-US" w:eastAsia="zh-CN"/>
        </w:rPr>
      </w:pPr>
      <w:r>
        <w:rPr>
          <w:rFonts w:hint="eastAsia" w:eastAsia="宋体"/>
          <w:lang w:val="en-US" w:eastAsia="zh-CN"/>
        </w:rPr>
        <w:t>D、360ms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r>
        <w:rPr>
          <w:rFonts w:hint="eastAsia" w:eastAsia="宋体"/>
          <w:lang w:val="en-US" w:eastAsia="zh-CN"/>
        </w:rPr>
        <w:t>[操作系统 P1504] 若某单处理器多进程系统中有多个就绪态进程，则下列关于处理机调度的叙述中，错误的是（）。</w:t>
      </w:r>
    </w:p>
    <w:p>
      <w:pPr>
        <w:rPr>
          <w:rFonts w:hint="eastAsia" w:eastAsia="宋体"/>
          <w:lang w:val="en-US" w:eastAsia="zh-CN"/>
        </w:rPr>
      </w:pPr>
      <w:r>
        <w:rPr>
          <w:rFonts w:hint="eastAsia" w:eastAsia="宋体"/>
          <w:lang w:val="en-US" w:eastAsia="zh-CN"/>
        </w:rPr>
        <w:t>A、在进程结束时能进行处理机调度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B、创建新进程后能进行处理机调度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C、在进程处于临界区时不能进行处理机调度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D、在系统调用完成并返回用户态时能进行处理机调度</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P1505] 某系统正在执行三个进程P1、P2、P3，各进程的计算（CPU）时间和I/O时间比例如下表所示。为提高系统资源利用率，合理的进程优先级设置应为（）。</w:t>
      </w:r>
    </w:p>
    <w:p>
      <w:pPr>
        <w:rPr>
          <w:rFonts w:hint="eastAsia" w:eastAsia="宋体"/>
          <w:lang w:val="en-US" w:eastAsia="zh-CN"/>
        </w:rPr>
      </w:pPr>
      <w:r>
        <w:rPr>
          <w:rFonts w:hint="eastAsia" w:eastAsia="宋体"/>
          <w:lang w:val="en-US" w:eastAsia="zh-CN"/>
        </w:rPr>
        <w:t>A、P1&gt;P2&gt;P3 </w:t>
      </w:r>
    </w:p>
    <w:p>
      <w:pPr>
        <w:rPr>
          <w:rFonts w:hint="eastAsia" w:eastAsia="宋体"/>
          <w:lang w:val="en-US" w:eastAsia="zh-CN"/>
        </w:rPr>
      </w:pPr>
    </w:p>
    <w:p>
      <w:pPr>
        <w:rPr>
          <w:rFonts w:hint="eastAsia" w:eastAsia="宋体"/>
          <w:lang w:val="en-US" w:eastAsia="zh-CN"/>
        </w:rPr>
      </w:pPr>
      <w:r>
        <w:rPr>
          <w:rFonts w:hint="eastAsia" w:eastAsia="宋体"/>
          <w:lang w:val="en-US" w:eastAsia="zh-CN"/>
        </w:rPr>
        <w:t>B、P3&gt;P2&gt;P1</w:t>
      </w:r>
    </w:p>
    <w:p>
      <w:pPr>
        <w:rPr>
          <w:rFonts w:hint="eastAsia" w:eastAsia="宋体"/>
          <w:lang w:val="en-US" w:eastAsia="zh-CN"/>
        </w:rPr>
      </w:pPr>
    </w:p>
    <w:p>
      <w:pPr>
        <w:rPr>
          <w:rFonts w:hint="eastAsia" w:eastAsia="宋体"/>
          <w:lang w:val="en-US" w:eastAsia="zh-CN"/>
        </w:rPr>
      </w:pPr>
      <w:r>
        <w:rPr>
          <w:rFonts w:hint="eastAsia" w:eastAsia="宋体"/>
          <w:lang w:val="en-US" w:eastAsia="zh-CN"/>
        </w:rPr>
        <w:t>C、P2&gt;P1=P3</w:t>
      </w:r>
    </w:p>
    <w:p>
      <w:pPr>
        <w:rPr>
          <w:rFonts w:hint="eastAsia" w:eastAsia="宋体"/>
          <w:lang w:val="en-US" w:eastAsia="zh-CN"/>
        </w:rPr>
      </w:pPr>
    </w:p>
    <w:p>
      <w:pPr>
        <w:rPr>
          <w:rFonts w:hint="eastAsia" w:eastAsia="宋体"/>
          <w:lang w:val="en-US" w:eastAsia="zh-CN"/>
        </w:rPr>
      </w:pPr>
      <w:r>
        <w:rPr>
          <w:rFonts w:hint="eastAsia" w:eastAsia="宋体"/>
          <w:lang w:val="en-US" w:eastAsia="zh-CN"/>
        </w:rPr>
        <w:t>D、P1&gt;P2=P3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P1506] 下列调度算法中，不可能导致饥饿现象的是（）。</w:t>
      </w:r>
    </w:p>
    <w:p>
      <w:pPr>
        <w:rPr>
          <w:rFonts w:hint="eastAsia" w:eastAsia="宋体"/>
          <w:lang w:val="en-US" w:eastAsia="zh-CN"/>
        </w:rPr>
      </w:pPr>
      <w:r>
        <w:rPr>
          <w:rFonts w:hint="eastAsia" w:eastAsia="宋体"/>
          <w:lang w:val="en-US" w:eastAsia="zh-CN"/>
        </w:rPr>
        <w:t>A、时间片轮转</w:t>
      </w:r>
    </w:p>
    <w:p>
      <w:pPr>
        <w:rPr>
          <w:rFonts w:hint="eastAsia" w:eastAsia="宋体"/>
          <w:lang w:val="en-US" w:eastAsia="zh-CN"/>
        </w:rPr>
      </w:pPr>
    </w:p>
    <w:p>
      <w:pPr>
        <w:rPr>
          <w:rFonts w:hint="eastAsia" w:eastAsia="宋体"/>
          <w:lang w:val="en-US" w:eastAsia="zh-CN"/>
        </w:rPr>
      </w:pPr>
      <w:r>
        <w:rPr>
          <w:rFonts w:hint="eastAsia" w:eastAsia="宋体"/>
          <w:lang w:val="en-US" w:eastAsia="zh-CN"/>
        </w:rPr>
        <w:t>B、静态优先数调度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C、非抢占式短任务优先</w:t>
      </w:r>
    </w:p>
    <w:p>
      <w:pPr>
        <w:rPr>
          <w:rFonts w:hint="eastAsia" w:eastAsia="宋体"/>
          <w:lang w:val="en-US" w:eastAsia="zh-CN"/>
        </w:rPr>
      </w:pPr>
    </w:p>
    <w:p>
      <w:pPr>
        <w:rPr>
          <w:rFonts w:hint="eastAsia" w:eastAsia="宋体"/>
          <w:lang w:val="en-US" w:eastAsia="zh-CN"/>
        </w:rPr>
      </w:pPr>
      <w:r>
        <w:rPr>
          <w:rFonts w:hint="eastAsia" w:eastAsia="宋体"/>
          <w:lang w:val="en-US" w:eastAsia="zh-CN"/>
        </w:rPr>
        <w:t>D、抢占式短任务优先</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P1507] 某单CPU系统中有输入和输出设备各1台，现有3个并发执行的作业</w:t>
      </w:r>
    </w:p>
    <w:p>
      <w:pPr>
        <w:rPr>
          <w:rFonts w:hint="eastAsia" w:eastAsia="宋体"/>
          <w:lang w:val="en-US" w:eastAsia="zh-CN"/>
        </w:rPr>
      </w:pPr>
      <w:r>
        <w:rPr>
          <w:rFonts w:hint="eastAsia" w:eastAsia="宋体"/>
          <w:lang w:val="en-US" w:eastAsia="zh-CN"/>
        </w:rPr>
        <w:t>某单CPU系统中有输入和输出设备各1台，现有3个并发执行的作业，每个作业的输入、计算和输出时间均分别为2ms，3ms和4ms，且都按输入、计算和输出的顺序执行，则执行完3个作业需要的时间最少是（）。</w:t>
      </w:r>
    </w:p>
    <w:p>
      <w:pPr>
        <w:rPr>
          <w:rFonts w:hint="eastAsia" w:eastAsia="宋体"/>
          <w:lang w:val="en-US" w:eastAsia="zh-CN"/>
        </w:rPr>
      </w:pPr>
      <w:r>
        <w:rPr>
          <w:rFonts w:hint="eastAsia" w:eastAsia="宋体"/>
          <w:lang w:val="en-US" w:eastAsia="zh-CN"/>
        </w:rPr>
        <w:t>A、15msB、17msC、22msD、27ms</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P1508] 某系统采用基于优先权的非抢占式进程调度策略，完成一次进程调度和进程切换的系统时间开销为1us。在T时刻就绪队列中有3个进程P1、P2 和P3，其在就绪队列中的等待时间、需要的CPU时间和优先权如下表所示。若优先权值大的进程优先获得CPU，从T时刻起系统开始进程调度，则系统的平均周转时间为（）。</w:t>
      </w:r>
    </w:p>
    <w:p>
      <w:pPr>
        <w:rPr>
          <w:rFonts w:hint="eastAsia" w:eastAsia="宋体"/>
          <w:lang w:val="en-US" w:eastAsia="zh-CN"/>
        </w:rPr>
      </w:pPr>
      <w:r>
        <w:rPr>
          <w:rFonts w:hint="eastAsia" w:eastAsia="宋体"/>
          <w:lang w:val="en-US" w:eastAsia="zh-CN"/>
        </w:rPr>
        <w:t>A、54usB、73usC、74usD、75us</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P1509] 系统采用二级反馈队列调度算法进行进程调度。就绪队列Q1采用时间片轮转调度算法，时间片为10ms；就绪队列Q2采用短进程优先调度算法；系统优先调度Q1队列中的进程，当Q1为空时系统才会调度Q2中的进程；新创建的进程首先进入Q1;Q1中的进程执行一个时间片后，若未结束，则转入Q2。若当前Q1，Q2为空，系统依次创建进程P1，P2 后即开始进程调度，P1,P2需要的CPU时间分别为30ms和20ms，则进程P1，P2在系统中的平均等待时间为（）。</w:t>
      </w:r>
    </w:p>
    <w:p>
      <w:pPr>
        <w:rPr>
          <w:rFonts w:hint="eastAsia" w:eastAsia="宋体"/>
          <w:lang w:val="en-US" w:eastAsia="zh-CN"/>
        </w:rPr>
      </w:pPr>
      <w:r>
        <w:rPr>
          <w:rFonts w:hint="eastAsia" w:eastAsia="宋体"/>
          <w:lang w:val="en-US" w:eastAsia="zh-CN"/>
        </w:rPr>
        <w:t>A、25ms</w:t>
      </w:r>
    </w:p>
    <w:p>
      <w:pPr>
        <w:rPr>
          <w:rFonts w:hint="eastAsia" w:eastAsia="宋体"/>
          <w:lang w:val="en-US" w:eastAsia="zh-CN"/>
        </w:rPr>
      </w:pPr>
    </w:p>
    <w:p>
      <w:pPr>
        <w:rPr>
          <w:rFonts w:hint="eastAsia" w:eastAsia="宋体"/>
          <w:lang w:val="en-US" w:eastAsia="zh-CN"/>
        </w:rPr>
      </w:pPr>
      <w:r>
        <w:rPr>
          <w:rFonts w:hint="eastAsia" w:eastAsia="宋体"/>
          <w:lang w:val="en-US" w:eastAsia="zh-CN"/>
        </w:rPr>
        <w:t>B、20ms</w:t>
      </w:r>
    </w:p>
    <w:p>
      <w:pPr>
        <w:rPr>
          <w:rFonts w:hint="eastAsia" w:eastAsia="宋体"/>
          <w:lang w:val="en-US" w:eastAsia="zh-CN"/>
        </w:rPr>
      </w:pPr>
    </w:p>
    <w:p>
      <w:pPr>
        <w:rPr>
          <w:rFonts w:hint="eastAsia" w:eastAsia="宋体"/>
          <w:lang w:val="en-US" w:eastAsia="zh-CN"/>
        </w:rPr>
      </w:pPr>
      <w:r>
        <w:rPr>
          <w:rFonts w:hint="eastAsia" w:eastAsia="宋体"/>
          <w:lang w:val="en-US" w:eastAsia="zh-CN"/>
        </w:rPr>
        <w:t>C、15ms</w:t>
      </w:r>
    </w:p>
    <w:p>
      <w:pPr>
        <w:rPr>
          <w:rFonts w:hint="eastAsia" w:eastAsia="宋体"/>
          <w:lang w:val="en-US" w:eastAsia="zh-CN"/>
        </w:rPr>
      </w:pPr>
    </w:p>
    <w:p>
      <w:pPr>
        <w:rPr>
          <w:rFonts w:hint="eastAsia" w:eastAsia="宋体"/>
          <w:lang w:val="en-US" w:eastAsia="zh-CN"/>
        </w:rPr>
      </w:pPr>
      <w:r>
        <w:rPr>
          <w:rFonts w:hint="eastAsia" w:eastAsia="宋体"/>
          <w:lang w:val="en-US" w:eastAsia="zh-CN"/>
        </w:rPr>
        <w:t>D、10ms</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P1511] 下列对临界区的论述中，正确的是（）。</w:t>
      </w:r>
    </w:p>
    <w:p>
      <w:pPr>
        <w:rPr>
          <w:rFonts w:hint="eastAsia" w:eastAsia="宋体"/>
          <w:lang w:val="en-US" w:eastAsia="zh-CN"/>
        </w:rPr>
      </w:pPr>
      <w:r>
        <w:rPr>
          <w:rFonts w:hint="eastAsia" w:eastAsia="宋体"/>
          <w:lang w:val="en-US" w:eastAsia="zh-CN"/>
        </w:rPr>
        <w:t>A、临界区是指进程中用于实现进程互斥的那段代码</w:t>
      </w:r>
    </w:p>
    <w:p>
      <w:pPr>
        <w:rPr>
          <w:rFonts w:hint="eastAsia" w:eastAsia="宋体"/>
          <w:lang w:val="en-US" w:eastAsia="zh-CN"/>
        </w:rPr>
      </w:pPr>
    </w:p>
    <w:p>
      <w:pPr>
        <w:rPr>
          <w:rFonts w:hint="eastAsia" w:eastAsia="宋体"/>
          <w:lang w:val="en-US" w:eastAsia="zh-CN"/>
        </w:rPr>
      </w:pPr>
      <w:r>
        <w:rPr>
          <w:rFonts w:hint="eastAsia" w:eastAsia="宋体"/>
          <w:lang w:val="en-US" w:eastAsia="zh-CN"/>
        </w:rPr>
        <w:t>B、临界区是指进程中用于实现进程同步的那段代码</w:t>
      </w:r>
    </w:p>
    <w:p>
      <w:pPr>
        <w:rPr>
          <w:rFonts w:hint="eastAsia" w:eastAsia="宋体"/>
          <w:lang w:val="en-US" w:eastAsia="zh-CN"/>
        </w:rPr>
      </w:pPr>
    </w:p>
    <w:p>
      <w:pPr>
        <w:rPr>
          <w:rFonts w:hint="eastAsia" w:eastAsia="宋体"/>
          <w:lang w:val="en-US" w:eastAsia="zh-CN"/>
        </w:rPr>
      </w:pPr>
      <w:r>
        <w:rPr>
          <w:rFonts w:hint="eastAsia" w:eastAsia="宋体"/>
          <w:lang w:val="en-US" w:eastAsia="zh-CN"/>
        </w:rPr>
        <w:t>C、临界区是指进程中用于实现进程通信的那段代码</w:t>
      </w:r>
    </w:p>
    <w:p>
      <w:pPr>
        <w:rPr>
          <w:rFonts w:hint="eastAsia" w:eastAsia="宋体"/>
          <w:lang w:val="en-US" w:eastAsia="zh-CN"/>
        </w:rPr>
      </w:pPr>
    </w:p>
    <w:p>
      <w:pPr>
        <w:rPr>
          <w:rFonts w:hint="eastAsia" w:eastAsia="宋体"/>
          <w:lang w:val="en-US" w:eastAsia="zh-CN"/>
        </w:rPr>
      </w:pPr>
      <w:r>
        <w:rPr>
          <w:rFonts w:hint="eastAsia" w:eastAsia="宋体"/>
          <w:lang w:val="en-US" w:eastAsia="zh-CN"/>
        </w:rPr>
        <w:t>D、临界区是指进程中用于访问临界资源的那段代码</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P1512] 若一个信号量的初值为3，经过多次PV操作后当前值为-1，这表示等待进入临界区的进程数是（）。</w:t>
      </w:r>
    </w:p>
    <w:p>
      <w:pPr>
        <w:rPr>
          <w:rFonts w:hint="eastAsia" w:eastAsia="宋体"/>
          <w:lang w:val="en-US" w:eastAsia="zh-CN"/>
        </w:rPr>
      </w:pPr>
      <w:r>
        <w:rPr>
          <w:rFonts w:hint="eastAsia" w:eastAsia="宋体"/>
          <w:lang w:val="en-US" w:eastAsia="zh-CN"/>
        </w:rPr>
        <w:t>A、1    B、2   C、3   D、4</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P1513] P操作可能导致（）。</w:t>
      </w:r>
    </w:p>
    <w:p>
      <w:pPr>
        <w:rPr>
          <w:rFonts w:hint="eastAsia" w:eastAsia="宋体"/>
          <w:lang w:val="en-US" w:eastAsia="zh-CN"/>
        </w:rPr>
      </w:pPr>
      <w:r>
        <w:rPr>
          <w:rFonts w:hint="eastAsia" w:eastAsia="宋体"/>
          <w:lang w:val="en-US" w:eastAsia="zh-CN"/>
        </w:rPr>
        <w:t>A、进程就绪B、进程结束C、进程阻塞D、新进程创建</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P1514] 用V操作唤醒一个等待进程时，被唤醒进程变为（）态。</w:t>
      </w:r>
    </w:p>
    <w:p>
      <w:pPr>
        <w:rPr>
          <w:rFonts w:hint="eastAsia" w:eastAsia="宋体"/>
          <w:lang w:val="en-US" w:eastAsia="zh-CN"/>
        </w:rPr>
      </w:pPr>
      <w:r>
        <w:rPr>
          <w:rFonts w:hint="eastAsia" w:eastAsia="宋体"/>
          <w:lang w:val="en-US" w:eastAsia="zh-CN"/>
        </w:rPr>
        <w:t>A、运行B、等待C、就绪D、完成</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P1515] 在用信号量机制实现互斥时，互斥信号量的初值为（）。</w:t>
      </w:r>
    </w:p>
    <w:p>
      <w:pPr>
        <w:rPr>
          <w:rFonts w:hint="eastAsia" w:eastAsia="宋体"/>
          <w:lang w:val="en-US" w:eastAsia="zh-CN"/>
        </w:rPr>
      </w:pPr>
      <w:r>
        <w:rPr>
          <w:rFonts w:hint="eastAsia" w:eastAsia="宋体"/>
          <w:lang w:val="en-US" w:eastAsia="zh-CN"/>
        </w:rPr>
        <w:t>A、0B、1C、2D、3</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P1516] 用P、V操作实现进程同步，信号量的初值为（）。</w:t>
      </w:r>
    </w:p>
    <w:p>
      <w:pPr>
        <w:rPr>
          <w:rFonts w:hint="eastAsia" w:eastAsia="宋体"/>
          <w:lang w:val="en-US" w:eastAsia="zh-CN"/>
        </w:rPr>
      </w:pPr>
      <w:r>
        <w:rPr>
          <w:rFonts w:hint="eastAsia" w:eastAsia="宋体"/>
          <w:lang w:val="en-US" w:eastAsia="zh-CN"/>
        </w:rPr>
        <w:t>A、-1</w:t>
      </w:r>
    </w:p>
    <w:p>
      <w:pPr>
        <w:rPr>
          <w:rFonts w:hint="eastAsia" w:eastAsia="宋体"/>
          <w:lang w:val="en-US" w:eastAsia="zh-CN"/>
        </w:rPr>
      </w:pPr>
    </w:p>
    <w:p>
      <w:pPr>
        <w:rPr>
          <w:rFonts w:hint="eastAsia" w:eastAsia="宋体"/>
          <w:lang w:val="en-US" w:eastAsia="zh-CN"/>
        </w:rPr>
      </w:pPr>
      <w:r>
        <w:rPr>
          <w:rFonts w:hint="eastAsia" w:eastAsia="宋体"/>
          <w:lang w:val="en-US" w:eastAsia="zh-CN"/>
        </w:rPr>
        <w:t>B、0</w:t>
      </w:r>
    </w:p>
    <w:p>
      <w:pPr>
        <w:rPr>
          <w:rFonts w:hint="eastAsia" w:eastAsia="宋体"/>
          <w:lang w:val="en-US" w:eastAsia="zh-CN"/>
        </w:rPr>
      </w:pPr>
    </w:p>
    <w:p>
      <w:pPr>
        <w:rPr>
          <w:rFonts w:hint="eastAsia" w:eastAsia="宋体"/>
          <w:lang w:val="en-US" w:eastAsia="zh-CN"/>
        </w:rPr>
      </w:pPr>
      <w:r>
        <w:rPr>
          <w:rFonts w:hint="eastAsia" w:eastAsia="宋体"/>
          <w:lang w:val="en-US" w:eastAsia="zh-CN"/>
        </w:rPr>
        <w:t>C、1</w:t>
      </w:r>
    </w:p>
    <w:p>
      <w:pPr>
        <w:rPr>
          <w:rFonts w:hint="eastAsia" w:eastAsia="宋体"/>
          <w:lang w:val="en-US" w:eastAsia="zh-CN"/>
        </w:rPr>
      </w:pPr>
    </w:p>
    <w:p>
      <w:pPr>
        <w:rPr>
          <w:rFonts w:hint="eastAsia" w:eastAsia="宋体"/>
          <w:lang w:val="en-US" w:eastAsia="zh-CN"/>
        </w:rPr>
      </w:pPr>
      <w:r>
        <w:rPr>
          <w:rFonts w:hint="eastAsia" w:eastAsia="宋体"/>
          <w:lang w:val="en-US" w:eastAsia="zh-CN"/>
        </w:rPr>
        <w:t>D、由用户确定</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P1517] 用来实现进程同步与互斥的PV操作实际上是由（）过程组成的。</w:t>
      </w:r>
    </w:p>
    <w:p>
      <w:pPr>
        <w:rPr>
          <w:rFonts w:hint="eastAsia" w:eastAsia="宋体"/>
          <w:lang w:val="en-US" w:eastAsia="zh-CN"/>
        </w:rPr>
      </w:pPr>
      <w:r>
        <w:rPr>
          <w:rFonts w:hint="eastAsia" w:eastAsia="宋体"/>
          <w:lang w:val="en-US" w:eastAsia="zh-CN"/>
        </w:rPr>
        <w:t>A、一个可被中断的B、一个不可被中断的C、两个可被中断的D、两个不可被中断的</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P1518] 有三个进程共享同一程序段，而每次只允许两个进程进入该程序段，若用PV操作同步机制，则信号量S的取值范围是（）。</w:t>
      </w:r>
    </w:p>
    <w:p>
      <w:pPr>
        <w:rPr>
          <w:rFonts w:hint="eastAsia" w:eastAsia="宋体"/>
          <w:lang w:val="en-US" w:eastAsia="zh-CN"/>
        </w:rPr>
      </w:pPr>
      <w:r>
        <w:rPr>
          <w:rFonts w:hint="eastAsia" w:eastAsia="宋体"/>
          <w:lang w:val="en-US" w:eastAsia="zh-CN"/>
        </w:rPr>
        <w:t>A、2，1，0，-1</w:t>
      </w:r>
    </w:p>
    <w:p>
      <w:pPr>
        <w:rPr>
          <w:rFonts w:hint="eastAsia" w:eastAsia="宋体"/>
          <w:lang w:val="en-US" w:eastAsia="zh-CN"/>
        </w:rPr>
      </w:pPr>
    </w:p>
    <w:p>
      <w:pPr>
        <w:rPr>
          <w:rFonts w:hint="eastAsia" w:eastAsia="宋体"/>
          <w:lang w:val="en-US" w:eastAsia="zh-CN"/>
        </w:rPr>
      </w:pPr>
      <w:r>
        <w:rPr>
          <w:rFonts w:hint="eastAsia" w:eastAsia="宋体"/>
          <w:lang w:val="en-US" w:eastAsia="zh-CN"/>
        </w:rPr>
        <w:t>B、3，2，1，0</w:t>
      </w:r>
    </w:p>
    <w:p>
      <w:pPr>
        <w:rPr>
          <w:rFonts w:hint="eastAsia" w:eastAsia="宋体"/>
          <w:lang w:val="en-US" w:eastAsia="zh-CN"/>
        </w:rPr>
      </w:pPr>
    </w:p>
    <w:p>
      <w:pPr>
        <w:rPr>
          <w:rFonts w:hint="eastAsia" w:eastAsia="宋体"/>
          <w:lang w:val="en-US" w:eastAsia="zh-CN"/>
        </w:rPr>
      </w:pPr>
      <w:r>
        <w:rPr>
          <w:rFonts w:hint="eastAsia" w:eastAsia="宋体"/>
          <w:lang w:val="en-US" w:eastAsia="zh-CN"/>
        </w:rPr>
        <w:t>C、2，1，0，-1，-2</w:t>
      </w:r>
    </w:p>
    <w:p>
      <w:pPr>
        <w:rPr>
          <w:rFonts w:hint="eastAsia" w:eastAsia="宋体"/>
          <w:lang w:val="en-US" w:eastAsia="zh-CN"/>
        </w:rPr>
      </w:pPr>
    </w:p>
    <w:p>
      <w:pPr>
        <w:rPr>
          <w:rFonts w:hint="eastAsia" w:eastAsia="宋体"/>
          <w:lang w:val="en-US" w:eastAsia="zh-CN"/>
        </w:rPr>
      </w:pPr>
      <w:r>
        <w:rPr>
          <w:rFonts w:hint="eastAsia" w:eastAsia="宋体"/>
          <w:lang w:val="en-US" w:eastAsia="zh-CN"/>
        </w:rPr>
        <w:t>D、1，0，-1，-2</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P1519] 对于两个并发程序，设互斥信号量为mutex（初值为1）</w:t>
      </w:r>
    </w:p>
    <w:p>
      <w:pPr>
        <w:rPr>
          <w:rFonts w:hint="eastAsia" w:eastAsia="宋体"/>
          <w:lang w:val="en-US" w:eastAsia="zh-CN"/>
        </w:rPr>
      </w:pPr>
      <w:r>
        <w:rPr>
          <w:rFonts w:hint="eastAsia" w:eastAsia="宋体"/>
          <w:lang w:val="en-US" w:eastAsia="zh-CN"/>
        </w:rPr>
        <w:t>对于两个并发程序，设互斥信号量为mutex（初值为1），若mutex=0，则表示（）。</w:t>
      </w:r>
    </w:p>
    <w:p>
      <w:pPr>
        <w:rPr>
          <w:rFonts w:hint="eastAsia" w:eastAsia="宋体"/>
          <w:lang w:val="en-US" w:eastAsia="zh-CN"/>
        </w:rPr>
      </w:pPr>
      <w:r>
        <w:rPr>
          <w:rFonts w:hint="eastAsia" w:eastAsia="宋体"/>
          <w:lang w:val="en-US" w:eastAsia="zh-CN"/>
        </w:rPr>
        <w:t>A、没有进程进入临界区</w:t>
      </w:r>
    </w:p>
    <w:p>
      <w:pPr>
        <w:rPr>
          <w:rFonts w:hint="eastAsia" w:eastAsia="宋体"/>
          <w:lang w:val="en-US" w:eastAsia="zh-CN"/>
        </w:rPr>
      </w:pPr>
    </w:p>
    <w:p>
      <w:pPr>
        <w:rPr>
          <w:rFonts w:hint="eastAsia" w:eastAsia="宋体"/>
          <w:lang w:val="en-US" w:eastAsia="zh-CN"/>
        </w:rPr>
      </w:pPr>
      <w:r>
        <w:rPr>
          <w:rFonts w:hint="eastAsia" w:eastAsia="宋体"/>
          <w:lang w:val="en-US" w:eastAsia="zh-CN"/>
        </w:rPr>
        <w:t>B、有一个进程进入临界区</w:t>
      </w:r>
    </w:p>
    <w:p>
      <w:pPr>
        <w:rPr>
          <w:rFonts w:hint="eastAsia" w:eastAsia="宋体"/>
          <w:lang w:val="en-US" w:eastAsia="zh-CN"/>
        </w:rPr>
      </w:pPr>
    </w:p>
    <w:p>
      <w:pPr>
        <w:rPr>
          <w:rFonts w:hint="eastAsia" w:eastAsia="宋体"/>
          <w:lang w:val="en-US" w:eastAsia="zh-CN"/>
        </w:rPr>
      </w:pPr>
      <w:r>
        <w:rPr>
          <w:rFonts w:hint="eastAsia" w:eastAsia="宋体"/>
          <w:lang w:val="en-US" w:eastAsia="zh-CN"/>
        </w:rPr>
        <w:t>C、有一个进程进入临界区，另一个进程等待进入</w:t>
      </w:r>
    </w:p>
    <w:p>
      <w:pPr>
        <w:rPr>
          <w:rFonts w:hint="eastAsia" w:eastAsia="宋体"/>
          <w:lang w:val="en-US" w:eastAsia="zh-CN"/>
        </w:rPr>
      </w:pPr>
    </w:p>
    <w:p>
      <w:pPr>
        <w:rPr>
          <w:rFonts w:hint="eastAsia" w:eastAsia="宋体"/>
          <w:lang w:val="en-US" w:eastAsia="zh-CN"/>
        </w:rPr>
      </w:pPr>
      <w:r>
        <w:rPr>
          <w:rFonts w:hint="eastAsia" w:eastAsia="宋体"/>
          <w:lang w:val="en-US" w:eastAsia="zh-CN"/>
        </w:rPr>
        <w:t>D、有一个进程在等待进入</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P1520] 一个进程因在互斥信号量mutex上执行V(mutex)操作而导致唤醒另一个进程时，执行V操作后，mutex的值为（）。</w:t>
      </w:r>
    </w:p>
    <w:p>
      <w:pPr>
        <w:rPr>
          <w:rFonts w:hint="eastAsia" w:eastAsia="宋体"/>
          <w:lang w:val="en-US" w:eastAsia="zh-CN"/>
        </w:rPr>
      </w:pPr>
      <w:r>
        <w:rPr>
          <w:rFonts w:hint="eastAsia" w:eastAsia="宋体"/>
          <w:lang w:val="en-US" w:eastAsia="zh-CN"/>
        </w:rPr>
        <w:t>A、大于0</w:t>
      </w:r>
    </w:p>
    <w:p>
      <w:pPr>
        <w:rPr>
          <w:rFonts w:hint="eastAsia" w:eastAsia="宋体"/>
          <w:lang w:val="en-US" w:eastAsia="zh-CN"/>
        </w:rPr>
      </w:pPr>
    </w:p>
    <w:p>
      <w:pPr>
        <w:rPr>
          <w:rFonts w:hint="eastAsia" w:eastAsia="宋体"/>
          <w:lang w:val="en-US" w:eastAsia="zh-CN"/>
        </w:rPr>
      </w:pPr>
      <w:r>
        <w:rPr>
          <w:rFonts w:hint="eastAsia" w:eastAsia="宋体"/>
          <w:lang w:val="en-US" w:eastAsia="zh-CN"/>
        </w:rPr>
        <w:t>B、小于0</w:t>
      </w:r>
    </w:p>
    <w:p>
      <w:pPr>
        <w:rPr>
          <w:rFonts w:hint="eastAsia" w:eastAsia="宋体"/>
          <w:lang w:val="en-US" w:eastAsia="zh-CN"/>
        </w:rPr>
      </w:pPr>
    </w:p>
    <w:p>
      <w:pPr>
        <w:rPr>
          <w:rFonts w:hint="eastAsia" w:eastAsia="宋体"/>
          <w:lang w:val="en-US" w:eastAsia="zh-CN"/>
        </w:rPr>
      </w:pPr>
      <w:r>
        <w:rPr>
          <w:rFonts w:hint="eastAsia" w:eastAsia="宋体"/>
          <w:lang w:val="en-US" w:eastAsia="zh-CN"/>
        </w:rPr>
        <w:t>C、大于等于0</w:t>
      </w:r>
    </w:p>
    <w:p>
      <w:pPr>
        <w:rPr>
          <w:rFonts w:hint="eastAsia" w:eastAsia="宋体"/>
          <w:lang w:val="en-US" w:eastAsia="zh-CN"/>
        </w:rPr>
      </w:pPr>
    </w:p>
    <w:p>
      <w:pPr>
        <w:rPr>
          <w:rFonts w:hint="eastAsia" w:eastAsia="宋体"/>
          <w:lang w:val="en-US" w:eastAsia="zh-CN"/>
        </w:rPr>
      </w:pPr>
      <w:r>
        <w:rPr>
          <w:rFonts w:hint="eastAsia" w:eastAsia="宋体"/>
          <w:lang w:val="en-US" w:eastAsia="zh-CN"/>
        </w:rPr>
        <w:t>D、小于等于0</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P1521] 以下关于管程的叙述中，错误的是（）。</w:t>
      </w:r>
    </w:p>
    <w:p>
      <w:pPr>
        <w:rPr>
          <w:rFonts w:hint="eastAsia" w:eastAsia="宋体"/>
          <w:lang w:val="en-US" w:eastAsia="zh-CN"/>
        </w:rPr>
      </w:pPr>
      <w:r>
        <w:rPr>
          <w:rFonts w:hint="eastAsia" w:eastAsia="宋体"/>
          <w:lang w:val="en-US" w:eastAsia="zh-CN"/>
        </w:rPr>
        <w:t>A、管程是进程同步工具，解决信号量机制大量同步操作分散的问题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B、管程每次只允许一个进程进入管程</w:t>
      </w:r>
    </w:p>
    <w:p>
      <w:pPr>
        <w:rPr>
          <w:rFonts w:hint="eastAsia" w:eastAsia="宋体"/>
          <w:lang w:val="en-US" w:eastAsia="zh-CN"/>
        </w:rPr>
      </w:pPr>
    </w:p>
    <w:p>
      <w:pPr>
        <w:rPr>
          <w:rFonts w:hint="eastAsia" w:eastAsia="宋体"/>
          <w:lang w:val="en-US" w:eastAsia="zh-CN"/>
        </w:rPr>
      </w:pPr>
      <w:r>
        <w:rPr>
          <w:rFonts w:hint="eastAsia" w:eastAsia="宋体"/>
          <w:lang w:val="en-US" w:eastAsia="zh-CN"/>
        </w:rPr>
        <w:t>C、管程中signal操作的作用和信号量机制中的V操作相同</w:t>
      </w:r>
    </w:p>
    <w:p>
      <w:pPr>
        <w:rPr>
          <w:rFonts w:hint="eastAsia" w:eastAsia="宋体"/>
          <w:lang w:val="en-US" w:eastAsia="zh-CN"/>
        </w:rPr>
      </w:pPr>
    </w:p>
    <w:p>
      <w:pPr>
        <w:rPr>
          <w:rFonts w:hint="eastAsia" w:eastAsia="宋体"/>
          <w:lang w:val="en-US" w:eastAsia="zh-CN"/>
        </w:rPr>
      </w:pPr>
      <w:r>
        <w:rPr>
          <w:rFonts w:hint="eastAsia" w:eastAsia="宋体"/>
          <w:lang w:val="en-US" w:eastAsia="zh-CN"/>
        </w:rPr>
        <w:t>D、管程是被进程调用的，管程是语法范围，无法创建和撤销</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P1525] 有两个并发执行的进程P1和进程P2，共享初值为1的变量x。</w:t>
      </w:r>
    </w:p>
    <w:p>
      <w:pPr>
        <w:rPr>
          <w:rFonts w:hint="eastAsia" w:eastAsia="宋体"/>
          <w:lang w:val="en-US" w:eastAsia="zh-CN"/>
        </w:rPr>
      </w:pPr>
      <w:r>
        <w:rPr>
          <w:rFonts w:hint="eastAsia" w:eastAsia="宋体"/>
          <w:lang w:val="en-US" w:eastAsia="zh-CN"/>
        </w:rPr>
        <w:t>A、可能为-1或3</w:t>
      </w:r>
    </w:p>
    <w:p>
      <w:pPr>
        <w:rPr>
          <w:rFonts w:hint="eastAsia" w:eastAsia="宋体"/>
          <w:lang w:val="en-US" w:eastAsia="zh-CN"/>
        </w:rPr>
      </w:pPr>
    </w:p>
    <w:p>
      <w:pPr>
        <w:rPr>
          <w:rFonts w:hint="eastAsia" w:eastAsia="宋体"/>
          <w:lang w:val="en-US" w:eastAsia="zh-CN"/>
        </w:rPr>
      </w:pPr>
      <w:r>
        <w:rPr>
          <w:rFonts w:hint="eastAsia" w:eastAsia="宋体"/>
          <w:lang w:val="en-US" w:eastAsia="zh-CN"/>
        </w:rPr>
        <w:t>B、只能为1</w:t>
      </w:r>
    </w:p>
    <w:p>
      <w:pPr>
        <w:rPr>
          <w:rFonts w:hint="eastAsia" w:eastAsia="宋体"/>
          <w:lang w:val="en-US" w:eastAsia="zh-CN"/>
        </w:rPr>
      </w:pPr>
    </w:p>
    <w:p>
      <w:pPr>
        <w:rPr>
          <w:rFonts w:hint="eastAsia" w:eastAsia="宋体"/>
          <w:lang w:val="en-US" w:eastAsia="zh-CN"/>
        </w:rPr>
      </w:pPr>
      <w:r>
        <w:rPr>
          <w:rFonts w:hint="eastAsia" w:eastAsia="宋体"/>
          <w:lang w:val="en-US" w:eastAsia="zh-CN"/>
        </w:rPr>
        <w:t>C、可能为0，1或2</w:t>
      </w:r>
    </w:p>
    <w:p>
      <w:pPr>
        <w:rPr>
          <w:rFonts w:hint="eastAsia" w:eastAsia="宋体"/>
          <w:lang w:val="en-US" w:eastAsia="zh-CN"/>
        </w:rPr>
      </w:pPr>
    </w:p>
    <w:p>
      <w:pPr>
        <w:rPr>
          <w:rFonts w:hint="eastAsia" w:eastAsia="宋体"/>
          <w:lang w:val="en-US" w:eastAsia="zh-CN"/>
        </w:rPr>
      </w:pPr>
      <w:r>
        <w:rPr>
          <w:rFonts w:hint="eastAsia" w:eastAsia="宋体"/>
          <w:lang w:val="en-US" w:eastAsia="zh-CN"/>
        </w:rPr>
        <w:t>D、可能为-1，0，1或2</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P1526] 使用TSL（Test and Set Lock）指令实现进程互斥的伪代码如下所示。</w:t>
      </w:r>
    </w:p>
    <w:p>
      <w:pPr>
        <w:rPr>
          <w:rFonts w:hint="eastAsia" w:eastAsia="宋体"/>
          <w:lang w:val="en-US" w:eastAsia="zh-CN"/>
        </w:rPr>
      </w:pPr>
      <w:r>
        <w:rPr>
          <w:rFonts w:hint="eastAsia" w:eastAsia="宋体"/>
          <w:lang w:val="en-US" w:eastAsia="zh-CN"/>
        </w:rPr>
        <w:t>A、退出临界区的进程负责唤醒阻塞态进程</w:t>
      </w:r>
    </w:p>
    <w:p>
      <w:pPr>
        <w:rPr>
          <w:rFonts w:hint="eastAsia" w:eastAsia="宋体"/>
          <w:lang w:val="en-US" w:eastAsia="zh-CN"/>
        </w:rPr>
      </w:pPr>
    </w:p>
    <w:p>
      <w:pPr>
        <w:rPr>
          <w:rFonts w:hint="eastAsia" w:eastAsia="宋体"/>
          <w:lang w:val="en-US" w:eastAsia="zh-CN"/>
        </w:rPr>
      </w:pPr>
      <w:r>
        <w:rPr>
          <w:rFonts w:hint="eastAsia" w:eastAsia="宋体"/>
          <w:lang w:val="en-US" w:eastAsia="zh-CN"/>
        </w:rPr>
        <w:t>B、等待进入临界区的进程不会主动放弃CPU</w:t>
      </w:r>
    </w:p>
    <w:p>
      <w:pPr>
        <w:rPr>
          <w:rFonts w:hint="eastAsia" w:eastAsia="宋体"/>
          <w:lang w:val="en-US" w:eastAsia="zh-CN"/>
        </w:rPr>
      </w:pPr>
    </w:p>
    <w:p>
      <w:pPr>
        <w:rPr>
          <w:rFonts w:hint="eastAsia" w:eastAsia="宋体"/>
          <w:lang w:val="en-US" w:eastAsia="zh-CN"/>
        </w:rPr>
      </w:pPr>
      <w:r>
        <w:rPr>
          <w:rFonts w:hint="eastAsia" w:eastAsia="宋体"/>
          <w:lang w:val="en-US" w:eastAsia="zh-CN"/>
        </w:rPr>
        <w:t>C、上述伪代码满足”让权等待“的同步准则</w:t>
      </w:r>
    </w:p>
    <w:p>
      <w:pPr>
        <w:rPr>
          <w:rFonts w:hint="eastAsia" w:eastAsia="宋体"/>
          <w:lang w:val="en-US" w:eastAsia="zh-CN"/>
        </w:rPr>
      </w:pPr>
    </w:p>
    <w:p>
      <w:pPr>
        <w:rPr>
          <w:rFonts w:hint="eastAsia" w:eastAsia="宋体"/>
          <w:lang w:val="en-US" w:eastAsia="zh-CN"/>
        </w:rPr>
      </w:pPr>
      <w:r>
        <w:rPr>
          <w:rFonts w:hint="eastAsia" w:eastAsia="宋体"/>
          <w:lang w:val="en-US" w:eastAsia="zh-CN"/>
        </w:rPr>
        <w:t>D、while(TSL(&amp;lock))语句应在关中断状态下执行</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P1527] 属于同一进程的两个线程thread1和thread2并发执行，共享初值为0的全局变量x。</w:t>
      </w:r>
    </w:p>
    <w:p>
      <w:pPr>
        <w:rPr>
          <w:rFonts w:hint="eastAsia" w:eastAsia="宋体"/>
          <w:lang w:val="en-US" w:eastAsia="zh-CN"/>
        </w:rPr>
      </w:pPr>
      <w:r>
        <w:rPr>
          <w:rFonts w:hint="eastAsia" w:eastAsia="宋体"/>
          <w:lang w:val="en-US" w:eastAsia="zh-CN"/>
        </w:rPr>
        <w:t>A、1</w:t>
      </w:r>
    </w:p>
    <w:p>
      <w:pPr>
        <w:rPr>
          <w:rFonts w:hint="eastAsia" w:eastAsia="宋体"/>
          <w:lang w:val="en-US" w:eastAsia="zh-CN"/>
        </w:rPr>
      </w:pPr>
    </w:p>
    <w:p>
      <w:pPr>
        <w:rPr>
          <w:rFonts w:hint="eastAsia" w:eastAsia="宋体"/>
          <w:lang w:val="en-US" w:eastAsia="zh-CN"/>
        </w:rPr>
      </w:pPr>
      <w:r>
        <w:rPr>
          <w:rFonts w:hint="eastAsia" w:eastAsia="宋体"/>
          <w:lang w:val="en-US" w:eastAsia="zh-CN"/>
        </w:rPr>
        <w:t>B、2</w:t>
      </w:r>
    </w:p>
    <w:p>
      <w:pPr>
        <w:rPr>
          <w:rFonts w:hint="eastAsia" w:eastAsia="宋体"/>
          <w:lang w:val="en-US" w:eastAsia="zh-CN"/>
        </w:rPr>
      </w:pPr>
    </w:p>
    <w:p>
      <w:pPr>
        <w:rPr>
          <w:rFonts w:hint="eastAsia" w:eastAsia="宋体"/>
          <w:lang w:val="en-US" w:eastAsia="zh-CN"/>
        </w:rPr>
      </w:pPr>
      <w:r>
        <w:rPr>
          <w:rFonts w:hint="eastAsia" w:eastAsia="宋体"/>
          <w:lang w:val="en-US" w:eastAsia="zh-CN"/>
        </w:rPr>
        <w:t>C、3</w:t>
      </w:r>
    </w:p>
    <w:p>
      <w:pPr>
        <w:rPr>
          <w:rFonts w:hint="eastAsia" w:eastAsia="宋体"/>
          <w:lang w:val="en-US" w:eastAsia="zh-CN"/>
        </w:rPr>
      </w:pPr>
    </w:p>
    <w:p>
      <w:pPr>
        <w:rPr>
          <w:rFonts w:hint="eastAsia" w:eastAsia="宋体"/>
          <w:lang w:val="en-US" w:eastAsia="zh-CN"/>
        </w:rPr>
      </w:pPr>
      <w:r>
        <w:rPr>
          <w:rFonts w:hint="eastAsia" w:eastAsia="宋体"/>
          <w:lang w:val="en-US" w:eastAsia="zh-CN"/>
        </w:rPr>
        <w:t>D、4</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P1528] 若x是管程内的条件变量，则当进程执行x.wait()时所做的工作是（）。</w:t>
      </w:r>
    </w:p>
    <w:p>
      <w:pPr>
        <w:rPr>
          <w:rFonts w:hint="eastAsia" w:eastAsia="宋体"/>
          <w:lang w:val="en-US" w:eastAsia="zh-CN"/>
        </w:rPr>
      </w:pPr>
      <w:r>
        <w:rPr>
          <w:rFonts w:hint="eastAsia" w:eastAsia="宋体"/>
          <w:lang w:val="en-US" w:eastAsia="zh-CN"/>
        </w:rPr>
        <w:t>A、实现对变量x的互斥访问B、唤醒一个在x上阻塞的进程C、根据x的值判断该进程是否进入阻塞态D、阻塞该进程，并将之插入x的阻塞队列中</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P1529] 下列准则中，实现临界区互斥机制必须遵循的是（）。</w:t>
      </w:r>
    </w:p>
    <w:p>
      <w:pPr>
        <w:rPr>
          <w:rFonts w:hint="eastAsia" w:eastAsia="宋体"/>
          <w:lang w:val="en-US" w:eastAsia="zh-CN"/>
        </w:rPr>
      </w:pPr>
      <w:r>
        <w:rPr>
          <w:rFonts w:hint="eastAsia" w:eastAsia="宋体"/>
          <w:lang w:val="en-US" w:eastAsia="zh-CN"/>
        </w:rPr>
        <w:t>Ⅰ、两个进程不能同时进入临界区</w:t>
      </w:r>
    </w:p>
    <w:p>
      <w:pPr>
        <w:rPr>
          <w:rFonts w:hint="eastAsia" w:eastAsia="宋体"/>
          <w:lang w:val="en-US" w:eastAsia="zh-CN"/>
        </w:rPr>
      </w:pPr>
    </w:p>
    <w:p>
      <w:pPr>
        <w:rPr>
          <w:rFonts w:hint="eastAsia" w:eastAsia="宋体"/>
          <w:lang w:val="en-US" w:eastAsia="zh-CN"/>
        </w:rPr>
      </w:pPr>
      <w:r>
        <w:rPr>
          <w:rFonts w:hint="eastAsia" w:eastAsia="宋体"/>
          <w:lang w:val="en-US" w:eastAsia="zh-CN"/>
        </w:rPr>
        <w:t>Ⅱ、允许进程访问空闲的临界资源</w:t>
      </w:r>
    </w:p>
    <w:p>
      <w:pPr>
        <w:rPr>
          <w:rFonts w:hint="eastAsia" w:eastAsia="宋体"/>
          <w:lang w:val="en-US" w:eastAsia="zh-CN"/>
        </w:rPr>
      </w:pPr>
    </w:p>
    <w:p>
      <w:pPr>
        <w:rPr>
          <w:rFonts w:hint="eastAsia" w:eastAsia="宋体"/>
          <w:lang w:val="en-US" w:eastAsia="zh-CN"/>
        </w:rPr>
      </w:pPr>
      <w:r>
        <w:rPr>
          <w:rFonts w:hint="eastAsia" w:eastAsia="宋体"/>
          <w:lang w:val="en-US" w:eastAsia="zh-CN"/>
        </w:rPr>
        <w:t>Ⅲ、进程等待进入临界区的时间是有限的</w:t>
      </w:r>
    </w:p>
    <w:p>
      <w:pPr>
        <w:rPr>
          <w:rFonts w:hint="eastAsia" w:eastAsia="宋体"/>
          <w:lang w:val="en-US" w:eastAsia="zh-CN"/>
        </w:rPr>
      </w:pPr>
    </w:p>
    <w:p>
      <w:pPr>
        <w:rPr>
          <w:rFonts w:hint="eastAsia" w:eastAsia="宋体"/>
          <w:lang w:val="en-US" w:eastAsia="zh-CN"/>
        </w:rPr>
      </w:pPr>
      <w:r>
        <w:rPr>
          <w:rFonts w:hint="eastAsia" w:eastAsia="宋体"/>
          <w:lang w:val="en-US" w:eastAsia="zh-CN"/>
        </w:rPr>
        <w:t>Ⅳ、不能进入临界区的执行态进程立即放弃CPU</w:t>
      </w:r>
    </w:p>
    <w:p>
      <w:pPr>
        <w:rPr>
          <w:rFonts w:hint="eastAsia" w:eastAsia="宋体"/>
          <w:lang w:val="en-US" w:eastAsia="zh-CN"/>
        </w:rPr>
      </w:pPr>
      <w:r>
        <w:rPr>
          <w:rFonts w:hint="eastAsia" w:eastAsia="宋体"/>
          <w:lang w:val="en-US" w:eastAsia="zh-CN"/>
        </w:rPr>
        <w:t>A、仅Ⅰ、ⅣB、仅Ⅱ、ⅢC、仅Ⅰ、Ⅱ、ⅢD、仅Ⅰ、Ⅲ、Ⅳ</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P1530] 一次分配所有资源的方法可以预防死锁的发生，它破坏死锁4个必要条件中的（）。</w:t>
      </w:r>
    </w:p>
    <w:p>
      <w:pPr>
        <w:rPr>
          <w:rFonts w:hint="eastAsia" w:eastAsia="宋体"/>
          <w:lang w:val="en-US" w:eastAsia="zh-CN"/>
        </w:rPr>
      </w:pPr>
      <w:r>
        <w:rPr>
          <w:rFonts w:hint="eastAsia" w:eastAsia="宋体"/>
          <w:lang w:val="en-US" w:eastAsia="zh-CN"/>
        </w:rPr>
        <w:t>A、互斥</w:t>
      </w:r>
    </w:p>
    <w:p>
      <w:pPr>
        <w:rPr>
          <w:rFonts w:hint="eastAsia" w:eastAsia="宋体"/>
          <w:lang w:val="en-US" w:eastAsia="zh-CN"/>
        </w:rPr>
      </w:pPr>
    </w:p>
    <w:p>
      <w:pPr>
        <w:rPr>
          <w:rFonts w:hint="eastAsia" w:eastAsia="宋体"/>
          <w:lang w:val="en-US" w:eastAsia="zh-CN"/>
        </w:rPr>
      </w:pPr>
      <w:r>
        <w:rPr>
          <w:rFonts w:hint="eastAsia" w:eastAsia="宋体"/>
          <w:lang w:val="en-US" w:eastAsia="zh-CN"/>
        </w:rPr>
        <w:t>B、占有并请求</w:t>
      </w:r>
    </w:p>
    <w:p>
      <w:pPr>
        <w:rPr>
          <w:rFonts w:hint="eastAsia" w:eastAsia="宋体"/>
          <w:lang w:val="en-US" w:eastAsia="zh-CN"/>
        </w:rPr>
      </w:pPr>
    </w:p>
    <w:p>
      <w:pPr>
        <w:rPr>
          <w:rFonts w:hint="eastAsia" w:eastAsia="宋体"/>
          <w:lang w:val="en-US" w:eastAsia="zh-CN"/>
        </w:rPr>
      </w:pPr>
      <w:r>
        <w:rPr>
          <w:rFonts w:hint="eastAsia" w:eastAsia="宋体"/>
          <w:lang w:val="en-US" w:eastAsia="zh-CN"/>
        </w:rPr>
        <w:t>C、非剥夺</w:t>
      </w:r>
    </w:p>
    <w:p>
      <w:pPr>
        <w:rPr>
          <w:rFonts w:hint="eastAsia" w:eastAsia="宋体"/>
          <w:lang w:val="en-US" w:eastAsia="zh-CN"/>
        </w:rPr>
      </w:pPr>
    </w:p>
    <w:p>
      <w:pPr>
        <w:rPr>
          <w:rFonts w:hint="eastAsia" w:eastAsia="宋体"/>
          <w:lang w:val="en-US" w:eastAsia="zh-CN"/>
        </w:rPr>
      </w:pPr>
      <w:r>
        <w:rPr>
          <w:rFonts w:hint="eastAsia" w:eastAsia="宋体"/>
          <w:lang w:val="en-US" w:eastAsia="zh-CN"/>
        </w:rPr>
        <w:t>D、循环等待</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P1531] 死锁预防是保证系统不进入死锁状态的静态策略，其解决办法是破坏产生死锁的四个必要条件之一。下列方法中破坏了“循环等待”条件的是（）。</w:t>
      </w:r>
    </w:p>
    <w:p>
      <w:pPr>
        <w:rPr>
          <w:rFonts w:hint="eastAsia" w:eastAsia="宋体"/>
          <w:lang w:val="en-US" w:eastAsia="zh-CN"/>
        </w:rPr>
      </w:pPr>
      <w:r>
        <w:rPr>
          <w:rFonts w:hint="eastAsia" w:eastAsia="宋体"/>
          <w:lang w:val="en-US" w:eastAsia="zh-CN"/>
        </w:rPr>
        <w:t>A、银行家算法</w:t>
      </w:r>
    </w:p>
    <w:p>
      <w:pPr>
        <w:rPr>
          <w:rFonts w:hint="eastAsia" w:eastAsia="宋体"/>
          <w:lang w:val="en-US" w:eastAsia="zh-CN"/>
        </w:rPr>
      </w:pPr>
    </w:p>
    <w:p>
      <w:pPr>
        <w:rPr>
          <w:rFonts w:hint="eastAsia" w:eastAsia="宋体"/>
          <w:lang w:val="en-US" w:eastAsia="zh-CN"/>
        </w:rPr>
      </w:pPr>
      <w:r>
        <w:rPr>
          <w:rFonts w:hint="eastAsia" w:eastAsia="宋体"/>
          <w:lang w:val="en-US" w:eastAsia="zh-CN"/>
        </w:rPr>
        <w:t>B、一次性分配策略</w:t>
      </w:r>
    </w:p>
    <w:p>
      <w:pPr>
        <w:rPr>
          <w:rFonts w:hint="eastAsia" w:eastAsia="宋体"/>
          <w:lang w:val="en-US" w:eastAsia="zh-CN"/>
        </w:rPr>
      </w:pPr>
    </w:p>
    <w:p>
      <w:pPr>
        <w:rPr>
          <w:rFonts w:hint="eastAsia" w:eastAsia="宋体"/>
          <w:lang w:val="en-US" w:eastAsia="zh-CN"/>
        </w:rPr>
      </w:pPr>
      <w:r>
        <w:rPr>
          <w:rFonts w:hint="eastAsia" w:eastAsia="宋体"/>
          <w:lang w:val="en-US" w:eastAsia="zh-CN"/>
        </w:rPr>
        <w:t>C、剥夺资源法</w:t>
      </w:r>
    </w:p>
    <w:p>
      <w:pPr>
        <w:rPr>
          <w:rFonts w:hint="eastAsia" w:eastAsia="宋体"/>
          <w:lang w:val="en-US" w:eastAsia="zh-CN"/>
        </w:rPr>
      </w:pPr>
    </w:p>
    <w:p>
      <w:pPr>
        <w:rPr>
          <w:rFonts w:hint="eastAsia" w:eastAsia="宋体"/>
          <w:lang w:val="en-US" w:eastAsia="zh-CN"/>
        </w:rPr>
      </w:pPr>
      <w:r>
        <w:rPr>
          <w:rFonts w:hint="eastAsia" w:eastAsia="宋体"/>
          <w:lang w:val="en-US" w:eastAsia="zh-CN"/>
        </w:rPr>
        <w:t>D、资源有序分配策略</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P1532] 某系统中有三个并发进程都需要四个同类资源，则该系统必然不会发生死锁的最少资源是（）。</w:t>
      </w:r>
    </w:p>
    <w:p>
      <w:pPr>
        <w:rPr>
          <w:rFonts w:hint="eastAsia" w:eastAsia="宋体"/>
          <w:lang w:val="en-US" w:eastAsia="zh-CN"/>
        </w:rPr>
      </w:pPr>
      <w:r>
        <w:rPr>
          <w:rFonts w:hint="eastAsia" w:eastAsia="宋体"/>
          <w:lang w:val="en-US" w:eastAsia="zh-CN"/>
        </w:rPr>
        <w:t>A、9B、10C、11D、12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P1533] 某系统中共有11台磁带机，X个进程共享此磁带机设备，每个进程最多请求使用3台，则系统必然不会死锁的最大X值是（）。</w:t>
      </w:r>
    </w:p>
    <w:p>
      <w:pPr>
        <w:rPr>
          <w:rFonts w:hint="eastAsia" w:eastAsia="宋体"/>
          <w:lang w:val="en-US" w:eastAsia="zh-CN"/>
        </w:rPr>
      </w:pPr>
      <w:r>
        <w:rPr>
          <w:rFonts w:hint="eastAsia" w:eastAsia="宋体"/>
          <w:lang w:val="en-US" w:eastAsia="zh-CN"/>
        </w:rPr>
        <w:t>A、4</w:t>
      </w:r>
    </w:p>
    <w:p>
      <w:pPr>
        <w:rPr>
          <w:rFonts w:hint="eastAsia" w:eastAsia="宋体"/>
          <w:lang w:val="en-US" w:eastAsia="zh-CN"/>
        </w:rPr>
      </w:pPr>
    </w:p>
    <w:p>
      <w:pPr>
        <w:rPr>
          <w:rFonts w:hint="eastAsia" w:eastAsia="宋体"/>
          <w:lang w:val="en-US" w:eastAsia="zh-CN"/>
        </w:rPr>
      </w:pPr>
      <w:r>
        <w:rPr>
          <w:rFonts w:hint="eastAsia" w:eastAsia="宋体"/>
          <w:lang w:val="en-US" w:eastAsia="zh-CN"/>
        </w:rPr>
        <w:t>B、5</w:t>
      </w:r>
    </w:p>
    <w:p>
      <w:pPr>
        <w:rPr>
          <w:rFonts w:hint="eastAsia" w:eastAsia="宋体"/>
          <w:lang w:val="en-US" w:eastAsia="zh-CN"/>
        </w:rPr>
      </w:pPr>
    </w:p>
    <w:p>
      <w:pPr>
        <w:rPr>
          <w:rFonts w:hint="eastAsia" w:eastAsia="宋体"/>
          <w:lang w:val="en-US" w:eastAsia="zh-CN"/>
        </w:rPr>
      </w:pPr>
      <w:r>
        <w:rPr>
          <w:rFonts w:hint="eastAsia" w:eastAsia="宋体"/>
          <w:lang w:val="en-US" w:eastAsia="zh-CN"/>
        </w:rPr>
        <w:t>C、6</w:t>
      </w:r>
    </w:p>
    <w:p>
      <w:pPr>
        <w:rPr>
          <w:rFonts w:hint="eastAsia" w:eastAsia="宋体"/>
          <w:lang w:val="en-US" w:eastAsia="zh-CN"/>
        </w:rPr>
      </w:pPr>
    </w:p>
    <w:p>
      <w:pPr>
        <w:rPr>
          <w:rFonts w:hint="eastAsia" w:eastAsia="宋体"/>
          <w:lang w:val="en-US" w:eastAsia="zh-CN"/>
        </w:rPr>
      </w:pPr>
      <w:r>
        <w:rPr>
          <w:rFonts w:hint="eastAsia" w:eastAsia="宋体"/>
          <w:lang w:val="en-US" w:eastAsia="zh-CN"/>
        </w:rPr>
        <w:t>D、7</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P1534] 三个进程共享四个同类资源，这些资源的分配与释放只能一次一个</w:t>
      </w:r>
    </w:p>
    <w:p>
      <w:pPr>
        <w:rPr>
          <w:rFonts w:hint="eastAsia" w:eastAsia="宋体"/>
          <w:lang w:val="en-US" w:eastAsia="zh-CN"/>
        </w:rPr>
      </w:pPr>
      <w:r>
        <w:rPr>
          <w:rFonts w:hint="eastAsia" w:eastAsia="宋体"/>
          <w:lang w:val="en-US" w:eastAsia="zh-CN"/>
        </w:rPr>
        <w:t>三个进程共享四个同类资源，这些资源的分配与释放只能一次一个。已知每个进程最多需要两个该类资源，则该系统（）。</w:t>
      </w:r>
    </w:p>
    <w:p>
      <w:pPr>
        <w:rPr>
          <w:rFonts w:hint="eastAsia" w:eastAsia="宋体"/>
          <w:lang w:val="en-US" w:eastAsia="zh-CN"/>
        </w:rPr>
      </w:pPr>
      <w:r>
        <w:rPr>
          <w:rFonts w:hint="eastAsia" w:eastAsia="宋体"/>
          <w:lang w:val="en-US" w:eastAsia="zh-CN"/>
        </w:rPr>
        <w:t>A、有些进程可能永远得不到该类资源</w:t>
      </w:r>
    </w:p>
    <w:p>
      <w:pPr>
        <w:rPr>
          <w:rFonts w:hint="eastAsia" w:eastAsia="宋体"/>
          <w:lang w:val="en-US" w:eastAsia="zh-CN"/>
        </w:rPr>
      </w:pPr>
    </w:p>
    <w:p>
      <w:pPr>
        <w:rPr>
          <w:rFonts w:hint="eastAsia" w:eastAsia="宋体"/>
          <w:lang w:val="en-US" w:eastAsia="zh-CN"/>
        </w:rPr>
      </w:pPr>
      <w:r>
        <w:rPr>
          <w:rFonts w:hint="eastAsia" w:eastAsia="宋体"/>
          <w:lang w:val="en-US" w:eastAsia="zh-CN"/>
        </w:rPr>
        <w:t>B、必然有死锁</w:t>
      </w:r>
    </w:p>
    <w:p>
      <w:pPr>
        <w:rPr>
          <w:rFonts w:hint="eastAsia" w:eastAsia="宋体"/>
          <w:lang w:val="en-US" w:eastAsia="zh-CN"/>
        </w:rPr>
      </w:pPr>
    </w:p>
    <w:p>
      <w:pPr>
        <w:rPr>
          <w:rFonts w:hint="eastAsia" w:eastAsia="宋体"/>
          <w:lang w:val="en-US" w:eastAsia="zh-CN"/>
        </w:rPr>
      </w:pPr>
      <w:r>
        <w:rPr>
          <w:rFonts w:hint="eastAsia" w:eastAsia="宋体"/>
          <w:lang w:val="en-US" w:eastAsia="zh-CN"/>
        </w:rPr>
        <w:t>C、进程请求该类资源必然能得到</w:t>
      </w:r>
    </w:p>
    <w:p>
      <w:pPr>
        <w:rPr>
          <w:rFonts w:hint="eastAsia" w:eastAsia="宋体"/>
          <w:lang w:val="en-US" w:eastAsia="zh-CN"/>
        </w:rPr>
      </w:pPr>
    </w:p>
    <w:p>
      <w:pPr>
        <w:rPr>
          <w:rFonts w:hint="eastAsia" w:eastAsia="宋体"/>
          <w:lang w:val="en-US" w:eastAsia="zh-CN"/>
        </w:rPr>
      </w:pPr>
      <w:r>
        <w:rPr>
          <w:rFonts w:hint="eastAsia" w:eastAsia="宋体"/>
          <w:lang w:val="en-US" w:eastAsia="zh-CN"/>
        </w:rPr>
        <w:t>D、必然是死锁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P1535] 死锁检测时检查的是（）。</w:t>
      </w:r>
    </w:p>
    <w:p>
      <w:pPr>
        <w:rPr>
          <w:rFonts w:hint="eastAsia" w:eastAsia="宋体"/>
          <w:lang w:val="en-US" w:eastAsia="zh-CN"/>
        </w:rPr>
      </w:pPr>
      <w:r>
        <w:rPr>
          <w:rFonts w:hint="eastAsia" w:eastAsia="宋体"/>
          <w:lang w:val="en-US" w:eastAsia="zh-CN"/>
        </w:rPr>
        <w:t>A、资源有向图</w:t>
      </w:r>
    </w:p>
    <w:p>
      <w:pPr>
        <w:rPr>
          <w:rFonts w:hint="eastAsia" w:eastAsia="宋体"/>
          <w:lang w:val="en-US" w:eastAsia="zh-CN"/>
        </w:rPr>
      </w:pPr>
    </w:p>
    <w:p>
      <w:pPr>
        <w:rPr>
          <w:rFonts w:hint="eastAsia" w:eastAsia="宋体"/>
          <w:lang w:val="en-US" w:eastAsia="zh-CN"/>
        </w:rPr>
      </w:pPr>
      <w:r>
        <w:rPr>
          <w:rFonts w:hint="eastAsia" w:eastAsia="宋体"/>
          <w:lang w:val="en-US" w:eastAsia="zh-CN"/>
        </w:rPr>
        <w:t>B、前驱图</w:t>
      </w:r>
    </w:p>
    <w:p>
      <w:pPr>
        <w:rPr>
          <w:rFonts w:hint="eastAsia" w:eastAsia="宋体"/>
          <w:lang w:val="en-US" w:eastAsia="zh-CN"/>
        </w:rPr>
      </w:pPr>
    </w:p>
    <w:p>
      <w:pPr>
        <w:rPr>
          <w:rFonts w:hint="eastAsia" w:eastAsia="宋体"/>
          <w:lang w:val="en-US" w:eastAsia="zh-CN"/>
        </w:rPr>
      </w:pPr>
      <w:r>
        <w:rPr>
          <w:rFonts w:hint="eastAsia" w:eastAsia="宋体"/>
          <w:lang w:val="en-US" w:eastAsia="zh-CN"/>
        </w:rPr>
        <w:t>C、搜索树</w:t>
      </w:r>
    </w:p>
    <w:p>
      <w:pPr>
        <w:rPr>
          <w:rFonts w:hint="eastAsia" w:eastAsia="宋体"/>
          <w:lang w:val="en-US" w:eastAsia="zh-CN"/>
        </w:rPr>
      </w:pPr>
    </w:p>
    <w:p>
      <w:pPr>
        <w:rPr>
          <w:rFonts w:hint="eastAsia" w:eastAsia="宋体"/>
          <w:lang w:val="en-US" w:eastAsia="zh-CN"/>
        </w:rPr>
      </w:pPr>
      <w:r>
        <w:rPr>
          <w:rFonts w:hint="eastAsia" w:eastAsia="宋体"/>
          <w:lang w:val="en-US" w:eastAsia="zh-CN"/>
        </w:rPr>
        <w:t>D、安全图</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P1536] 某个系统采用下列资源分配策略，若一个进程提出资源请求得不到满足，而此时没有由于等待资源而被阻塞的进程，则自己就被阻塞。而当此时已有等待资源而被阻塞的进程，则检查所有由于等待资源而被阻塞的进程。若它们有申请进程所需要的资源，则将这些资源取出并分配给申请进程。这种分配策略会导致（）。</w:t>
      </w:r>
    </w:p>
    <w:p>
      <w:pPr>
        <w:rPr>
          <w:rFonts w:hint="eastAsia" w:eastAsia="宋体"/>
          <w:lang w:val="en-US" w:eastAsia="zh-CN"/>
        </w:rPr>
      </w:pPr>
      <w:r>
        <w:rPr>
          <w:rFonts w:hint="eastAsia" w:eastAsia="宋体"/>
          <w:lang w:val="en-US" w:eastAsia="zh-CN"/>
        </w:rPr>
        <w:t>A、死锁</w:t>
      </w:r>
    </w:p>
    <w:p>
      <w:pPr>
        <w:rPr>
          <w:rFonts w:hint="eastAsia" w:eastAsia="宋体"/>
          <w:lang w:val="en-US" w:eastAsia="zh-CN"/>
        </w:rPr>
      </w:pPr>
    </w:p>
    <w:p>
      <w:pPr>
        <w:rPr>
          <w:rFonts w:hint="eastAsia" w:eastAsia="宋体"/>
          <w:lang w:val="en-US" w:eastAsia="zh-CN"/>
        </w:rPr>
      </w:pPr>
      <w:r>
        <w:rPr>
          <w:rFonts w:hint="eastAsia" w:eastAsia="宋体"/>
          <w:lang w:val="en-US" w:eastAsia="zh-CN"/>
        </w:rPr>
        <w:t>B、颠簸</w:t>
      </w:r>
    </w:p>
    <w:p>
      <w:pPr>
        <w:rPr>
          <w:rFonts w:hint="eastAsia" w:eastAsia="宋体"/>
          <w:lang w:val="en-US" w:eastAsia="zh-CN"/>
        </w:rPr>
      </w:pPr>
    </w:p>
    <w:p>
      <w:pPr>
        <w:rPr>
          <w:rFonts w:hint="eastAsia" w:eastAsia="宋体"/>
          <w:lang w:val="en-US" w:eastAsia="zh-CN"/>
        </w:rPr>
      </w:pPr>
      <w:r>
        <w:rPr>
          <w:rFonts w:hint="eastAsia" w:eastAsia="宋体"/>
          <w:lang w:val="en-US" w:eastAsia="zh-CN"/>
        </w:rPr>
        <w:t>C、回退</w:t>
      </w:r>
    </w:p>
    <w:p>
      <w:pPr>
        <w:rPr>
          <w:rFonts w:hint="eastAsia" w:eastAsia="宋体"/>
          <w:lang w:val="en-US" w:eastAsia="zh-CN"/>
        </w:rPr>
      </w:pPr>
    </w:p>
    <w:p>
      <w:pPr>
        <w:rPr>
          <w:rFonts w:hint="eastAsia" w:eastAsia="宋体"/>
          <w:lang w:val="en-US" w:eastAsia="zh-CN"/>
        </w:rPr>
      </w:pPr>
      <w:r>
        <w:rPr>
          <w:rFonts w:hint="eastAsia" w:eastAsia="宋体"/>
          <w:lang w:val="en-US" w:eastAsia="zh-CN"/>
        </w:rPr>
        <w:t>D、饥饿</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r>
        <w:rPr>
          <w:rFonts w:hint="eastAsia" w:eastAsia="宋体"/>
          <w:lang w:val="en-US" w:eastAsia="zh-CN"/>
        </w:rPr>
        <w:t>[操作系统 P1538] 有两个并发进程，对于如下程序的运行，正确的说法是（）。</w:t>
      </w:r>
    </w:p>
    <w:p>
      <w:pPr>
        <w:rPr>
          <w:rFonts w:hint="eastAsia" w:eastAsia="宋体"/>
          <w:lang w:val="en-US" w:eastAsia="zh-CN"/>
        </w:rPr>
      </w:pPr>
      <w:r>
        <w:rPr>
          <w:rFonts w:hint="eastAsia" w:eastAsia="宋体"/>
          <w:lang w:val="en-US" w:eastAsia="zh-CN"/>
        </w:rPr>
        <w:t>A、程序能正确运行，结果唯一B、程序不能正确运行，可能有两种结果C、程序不能正确运行，结果不确定D、程序不能正确运行，可能会死锁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P1539] 一个进程在获得资源后，只能在使用完资源后由自己释放，这属于死锁必要条件的（）。</w:t>
      </w:r>
    </w:p>
    <w:p>
      <w:pPr>
        <w:rPr>
          <w:rFonts w:hint="eastAsia" w:eastAsia="宋体"/>
          <w:lang w:val="en-US" w:eastAsia="zh-CN"/>
        </w:rPr>
      </w:pPr>
      <w:r>
        <w:rPr>
          <w:rFonts w:hint="eastAsia" w:eastAsia="宋体"/>
          <w:lang w:val="en-US" w:eastAsia="zh-CN"/>
        </w:rPr>
        <w:t>A、互斥条件B、请求和释放条件C、不剥夺条件D、防止系统进入不安全状态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P1540] 死锁定理是用于处理死锁的（）方法。</w:t>
      </w:r>
    </w:p>
    <w:p>
      <w:pPr>
        <w:rPr>
          <w:rFonts w:hint="eastAsia" w:eastAsia="宋体"/>
          <w:lang w:val="en-US" w:eastAsia="zh-CN"/>
        </w:rPr>
      </w:pPr>
      <w:r>
        <w:rPr>
          <w:rFonts w:hint="eastAsia" w:eastAsia="宋体"/>
          <w:lang w:val="en-US" w:eastAsia="zh-CN"/>
        </w:rPr>
        <w:t>A、预防死锁B、避免死锁C、检测死锁D、解除死锁</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P1541] 某计算机系统中有8台打印机，由K个进程竞争使用，每个进程最多需要3台打印机。该系统可能会发生死锁的K的最小值是（）。</w:t>
      </w:r>
    </w:p>
    <w:p>
      <w:pPr>
        <w:rPr>
          <w:rFonts w:hint="eastAsia" w:eastAsia="宋体"/>
          <w:lang w:val="en-US" w:eastAsia="zh-CN"/>
        </w:rPr>
      </w:pPr>
      <w:r>
        <w:rPr>
          <w:rFonts w:hint="eastAsia" w:eastAsia="宋体"/>
          <w:lang w:val="en-US" w:eastAsia="zh-CN"/>
        </w:rPr>
        <w:t>A、2</w:t>
      </w:r>
    </w:p>
    <w:p>
      <w:pPr>
        <w:rPr>
          <w:rFonts w:hint="eastAsia" w:eastAsia="宋体"/>
          <w:lang w:val="en-US" w:eastAsia="zh-CN"/>
        </w:rPr>
      </w:pPr>
    </w:p>
    <w:p>
      <w:pPr>
        <w:rPr>
          <w:rFonts w:hint="eastAsia" w:eastAsia="宋体"/>
          <w:lang w:val="en-US" w:eastAsia="zh-CN"/>
        </w:rPr>
      </w:pPr>
      <w:r>
        <w:rPr>
          <w:rFonts w:hint="eastAsia" w:eastAsia="宋体"/>
          <w:lang w:val="en-US" w:eastAsia="zh-CN"/>
        </w:rPr>
        <w:t>B、3</w:t>
      </w:r>
    </w:p>
    <w:p>
      <w:pPr>
        <w:rPr>
          <w:rFonts w:hint="eastAsia" w:eastAsia="宋体"/>
          <w:lang w:val="en-US" w:eastAsia="zh-CN"/>
        </w:rPr>
      </w:pPr>
    </w:p>
    <w:p>
      <w:pPr>
        <w:rPr>
          <w:rFonts w:hint="eastAsia" w:eastAsia="宋体"/>
          <w:lang w:val="en-US" w:eastAsia="zh-CN"/>
        </w:rPr>
      </w:pPr>
      <w:r>
        <w:rPr>
          <w:rFonts w:hint="eastAsia" w:eastAsia="宋体"/>
          <w:lang w:val="en-US" w:eastAsia="zh-CN"/>
        </w:rPr>
        <w:t>C、4</w:t>
      </w:r>
    </w:p>
    <w:p>
      <w:pPr>
        <w:rPr>
          <w:rFonts w:hint="eastAsia" w:eastAsia="宋体"/>
          <w:lang w:val="en-US" w:eastAsia="zh-CN"/>
        </w:rPr>
      </w:pPr>
    </w:p>
    <w:p>
      <w:pPr>
        <w:rPr>
          <w:rFonts w:hint="eastAsia" w:eastAsia="宋体"/>
          <w:lang w:val="en-US" w:eastAsia="zh-CN"/>
        </w:rPr>
      </w:pPr>
      <w:r>
        <w:rPr>
          <w:rFonts w:hint="eastAsia" w:eastAsia="宋体"/>
          <w:lang w:val="en-US" w:eastAsia="zh-CN"/>
        </w:rPr>
        <w:t>D、5</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P1542] 下列关于银行家算法的叙述中，正确的是（）。</w:t>
      </w:r>
    </w:p>
    <w:p>
      <w:pPr>
        <w:rPr>
          <w:rFonts w:hint="eastAsia" w:eastAsia="宋体"/>
          <w:lang w:val="en-US" w:eastAsia="zh-CN"/>
        </w:rPr>
      </w:pPr>
      <w:r>
        <w:rPr>
          <w:rFonts w:hint="eastAsia" w:eastAsia="宋体"/>
          <w:lang w:val="en-US" w:eastAsia="zh-CN"/>
        </w:rPr>
        <w:t>A、银行家算法可以预防死锁</w:t>
      </w:r>
    </w:p>
    <w:p>
      <w:pPr>
        <w:rPr>
          <w:rFonts w:hint="eastAsia" w:eastAsia="宋体"/>
          <w:lang w:val="en-US" w:eastAsia="zh-CN"/>
        </w:rPr>
      </w:pPr>
    </w:p>
    <w:p>
      <w:pPr>
        <w:rPr>
          <w:rFonts w:hint="eastAsia" w:eastAsia="宋体"/>
          <w:lang w:val="en-US" w:eastAsia="zh-CN"/>
        </w:rPr>
      </w:pPr>
      <w:r>
        <w:rPr>
          <w:rFonts w:hint="eastAsia" w:eastAsia="宋体"/>
          <w:lang w:val="en-US" w:eastAsia="zh-CN"/>
        </w:rPr>
        <w:t>B、当系统处于安全状态时，系统中一定无死锁进程</w:t>
      </w:r>
    </w:p>
    <w:p>
      <w:pPr>
        <w:rPr>
          <w:rFonts w:hint="eastAsia" w:eastAsia="宋体"/>
          <w:lang w:val="en-US" w:eastAsia="zh-CN"/>
        </w:rPr>
      </w:pPr>
    </w:p>
    <w:p>
      <w:pPr>
        <w:rPr>
          <w:rFonts w:hint="eastAsia" w:eastAsia="宋体"/>
          <w:lang w:val="en-US" w:eastAsia="zh-CN"/>
        </w:rPr>
      </w:pPr>
      <w:r>
        <w:rPr>
          <w:rFonts w:hint="eastAsia" w:eastAsia="宋体"/>
          <w:lang w:val="en-US" w:eastAsia="zh-CN"/>
        </w:rPr>
        <w:t>C、当系统处于不安全状态时，系统中一定会出现死锁进程</w:t>
      </w:r>
    </w:p>
    <w:p>
      <w:pPr>
        <w:rPr>
          <w:rFonts w:hint="eastAsia" w:eastAsia="宋体"/>
          <w:lang w:val="en-US" w:eastAsia="zh-CN"/>
        </w:rPr>
      </w:pPr>
    </w:p>
    <w:p>
      <w:pPr>
        <w:rPr>
          <w:rFonts w:hint="eastAsia" w:eastAsia="宋体"/>
          <w:lang w:val="en-US" w:eastAsia="zh-CN"/>
        </w:rPr>
      </w:pPr>
      <w:r>
        <w:rPr>
          <w:rFonts w:hint="eastAsia" w:eastAsia="宋体"/>
          <w:lang w:val="en-US" w:eastAsia="zh-CN"/>
        </w:rPr>
        <w:t>D、银行家算法破坏了死锁必要条件中的“请求和保持”条件</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P1543] 某系统有n台互斥使用的同类设备，三个并发进程分别需要3，4，5台设备，可确保系统不发生死锁的设备数n最小为（）。</w:t>
      </w:r>
    </w:p>
    <w:p>
      <w:pPr>
        <w:rPr>
          <w:rFonts w:hint="eastAsia" w:eastAsia="宋体"/>
          <w:lang w:val="en-US" w:eastAsia="zh-CN"/>
        </w:rPr>
      </w:pPr>
      <w:r>
        <w:rPr>
          <w:rFonts w:hint="eastAsia" w:eastAsia="宋体"/>
          <w:lang w:val="en-US" w:eastAsia="zh-CN"/>
        </w:rPr>
        <w:t>A、9</w:t>
      </w:r>
    </w:p>
    <w:p>
      <w:pPr>
        <w:rPr>
          <w:rFonts w:hint="eastAsia" w:eastAsia="宋体"/>
          <w:lang w:val="en-US" w:eastAsia="zh-CN"/>
        </w:rPr>
      </w:pPr>
    </w:p>
    <w:p>
      <w:pPr>
        <w:rPr>
          <w:rFonts w:hint="eastAsia" w:eastAsia="宋体"/>
          <w:lang w:val="en-US" w:eastAsia="zh-CN"/>
        </w:rPr>
      </w:pPr>
      <w:r>
        <w:rPr>
          <w:rFonts w:hint="eastAsia" w:eastAsia="宋体"/>
          <w:lang w:val="en-US" w:eastAsia="zh-CN"/>
        </w:rPr>
        <w:t>B、10</w:t>
      </w:r>
    </w:p>
    <w:p>
      <w:pPr>
        <w:rPr>
          <w:rFonts w:hint="eastAsia" w:eastAsia="宋体"/>
          <w:lang w:val="en-US" w:eastAsia="zh-CN"/>
        </w:rPr>
      </w:pPr>
    </w:p>
    <w:p>
      <w:pPr>
        <w:rPr>
          <w:rFonts w:hint="eastAsia" w:eastAsia="宋体"/>
          <w:lang w:val="en-US" w:eastAsia="zh-CN"/>
        </w:rPr>
      </w:pPr>
      <w:r>
        <w:rPr>
          <w:rFonts w:hint="eastAsia" w:eastAsia="宋体"/>
          <w:lang w:val="en-US" w:eastAsia="zh-CN"/>
        </w:rPr>
        <w:t>C、11</w:t>
      </w:r>
    </w:p>
    <w:p>
      <w:pPr>
        <w:rPr>
          <w:rFonts w:hint="eastAsia" w:eastAsia="宋体"/>
          <w:lang w:val="en-US" w:eastAsia="zh-CN"/>
        </w:rPr>
      </w:pPr>
    </w:p>
    <w:p>
      <w:pPr>
        <w:rPr>
          <w:rFonts w:hint="eastAsia" w:eastAsia="宋体"/>
          <w:lang w:val="en-US" w:eastAsia="zh-CN"/>
        </w:rPr>
      </w:pPr>
      <w:r>
        <w:rPr>
          <w:rFonts w:hint="eastAsia" w:eastAsia="宋体"/>
          <w:lang w:val="en-US" w:eastAsia="zh-CN"/>
        </w:rPr>
        <w:t>D、12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P1545] 假设系统中有4个同类资源，进程P1，P2和P3需要的资源数分别为4，3和1，P1，P2和P3已申请到的资源数分别为2，1，和0，则执行安全性检测算法的结果是（）。</w:t>
      </w:r>
    </w:p>
    <w:p>
      <w:pPr>
        <w:rPr>
          <w:rFonts w:hint="eastAsia" w:eastAsia="宋体"/>
          <w:lang w:val="en-US" w:eastAsia="zh-CN"/>
        </w:rPr>
      </w:pPr>
      <w:r>
        <w:rPr>
          <w:rFonts w:hint="eastAsia" w:eastAsia="宋体"/>
          <w:lang w:val="en-US" w:eastAsia="zh-CN"/>
        </w:rPr>
        <w:t>A、不存在安全序列，系统处于不安全状态</w:t>
      </w:r>
    </w:p>
    <w:p>
      <w:pPr>
        <w:rPr>
          <w:rFonts w:hint="eastAsia" w:eastAsia="宋体"/>
          <w:lang w:val="en-US" w:eastAsia="zh-CN"/>
        </w:rPr>
      </w:pPr>
    </w:p>
    <w:p>
      <w:pPr>
        <w:rPr>
          <w:rFonts w:hint="eastAsia" w:eastAsia="宋体"/>
          <w:lang w:val="en-US" w:eastAsia="zh-CN"/>
        </w:rPr>
      </w:pPr>
      <w:r>
        <w:rPr>
          <w:rFonts w:hint="eastAsia" w:eastAsia="宋体"/>
          <w:lang w:val="en-US" w:eastAsia="zh-CN"/>
        </w:rPr>
        <w:t>B、存在多个安全序列，系统处于安全状态</w:t>
      </w:r>
    </w:p>
    <w:p>
      <w:pPr>
        <w:rPr>
          <w:rFonts w:hint="eastAsia" w:eastAsia="宋体"/>
          <w:lang w:val="en-US" w:eastAsia="zh-CN"/>
        </w:rPr>
      </w:pPr>
    </w:p>
    <w:p>
      <w:pPr>
        <w:rPr>
          <w:rFonts w:hint="eastAsia" w:eastAsia="宋体"/>
          <w:lang w:val="en-US" w:eastAsia="zh-CN"/>
        </w:rPr>
      </w:pPr>
      <w:r>
        <w:rPr>
          <w:rFonts w:hint="eastAsia" w:eastAsia="宋体"/>
          <w:lang w:val="en-US" w:eastAsia="zh-CN"/>
        </w:rPr>
        <w:t>C、存在唯一安全序列P3,P1,P2，系统处于安全状态</w:t>
      </w:r>
    </w:p>
    <w:p>
      <w:pPr>
        <w:rPr>
          <w:rFonts w:hint="eastAsia" w:eastAsia="宋体"/>
          <w:lang w:val="en-US" w:eastAsia="zh-CN"/>
        </w:rPr>
      </w:pPr>
    </w:p>
    <w:p>
      <w:pPr>
        <w:rPr>
          <w:rFonts w:hint="eastAsia" w:eastAsia="宋体"/>
          <w:lang w:val="en-US" w:eastAsia="zh-CN"/>
        </w:rPr>
      </w:pPr>
      <w:r>
        <w:rPr>
          <w:rFonts w:hint="eastAsia" w:eastAsia="宋体"/>
          <w:lang w:val="en-US" w:eastAsia="zh-CN"/>
        </w:rPr>
        <w:t>D、存在唯一安全序列P3,P2,P1，系统处于安全状态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P1547] 在存储管理中，采用覆盖与交换技术的目的是（）。</w:t>
      </w:r>
    </w:p>
    <w:p>
      <w:pPr>
        <w:rPr>
          <w:rFonts w:hint="eastAsia" w:eastAsia="宋体"/>
          <w:lang w:val="en-US" w:eastAsia="zh-CN"/>
        </w:rPr>
      </w:pPr>
      <w:r>
        <w:rPr>
          <w:rFonts w:hint="eastAsia" w:eastAsia="宋体"/>
          <w:lang w:val="en-US" w:eastAsia="zh-CN"/>
        </w:rPr>
        <w:t>A、节省主存空间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B、物理上扩充主存容量</w:t>
      </w:r>
    </w:p>
    <w:p>
      <w:pPr>
        <w:rPr>
          <w:rFonts w:hint="eastAsia" w:eastAsia="宋体"/>
          <w:lang w:val="en-US" w:eastAsia="zh-CN"/>
        </w:rPr>
      </w:pPr>
    </w:p>
    <w:p>
      <w:pPr>
        <w:rPr>
          <w:rFonts w:hint="eastAsia" w:eastAsia="宋体"/>
          <w:lang w:val="en-US" w:eastAsia="zh-CN"/>
        </w:rPr>
      </w:pPr>
      <w:r>
        <w:rPr>
          <w:rFonts w:hint="eastAsia" w:eastAsia="宋体"/>
          <w:lang w:val="en-US" w:eastAsia="zh-CN"/>
        </w:rPr>
        <w:t>C、提高CPU效率</w:t>
      </w:r>
    </w:p>
    <w:p>
      <w:pPr>
        <w:rPr>
          <w:rFonts w:hint="eastAsia" w:eastAsia="宋体"/>
          <w:lang w:val="en-US" w:eastAsia="zh-CN"/>
        </w:rPr>
      </w:pPr>
    </w:p>
    <w:p>
      <w:pPr>
        <w:rPr>
          <w:rFonts w:hint="eastAsia" w:eastAsia="宋体"/>
          <w:lang w:val="en-US" w:eastAsia="zh-CN"/>
        </w:rPr>
      </w:pPr>
      <w:r>
        <w:rPr>
          <w:rFonts w:hint="eastAsia" w:eastAsia="宋体"/>
          <w:lang w:val="en-US" w:eastAsia="zh-CN"/>
        </w:rPr>
        <w:t>D、实现主存共享</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P1548] 多进程在主存中彼此互不干扰的环境下运行，操作系统是通过（）来实现的。</w:t>
      </w:r>
    </w:p>
    <w:p>
      <w:pPr>
        <w:rPr>
          <w:rFonts w:hint="eastAsia" w:eastAsia="宋体"/>
          <w:lang w:val="en-US" w:eastAsia="zh-CN"/>
        </w:rPr>
      </w:pPr>
      <w:r>
        <w:rPr>
          <w:rFonts w:hint="eastAsia" w:eastAsia="宋体"/>
          <w:lang w:val="en-US" w:eastAsia="zh-CN"/>
        </w:rPr>
        <w:t>A、内存分配B、内存保护C、内存扩充D、地址映射</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P1549] 页式存储管理中，页表的始地址存放在（）中。</w:t>
      </w:r>
    </w:p>
    <w:p>
      <w:pPr>
        <w:rPr>
          <w:rFonts w:hint="eastAsia" w:eastAsia="宋体"/>
          <w:lang w:val="en-US" w:eastAsia="zh-CN"/>
        </w:rPr>
      </w:pPr>
      <w:r>
        <w:rPr>
          <w:rFonts w:hint="eastAsia" w:eastAsia="宋体"/>
          <w:lang w:val="en-US" w:eastAsia="zh-CN"/>
        </w:rPr>
        <w:t>A、内存B、存储页表C、快表D、寄存器</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P1484] 下列选项中，不是操作系统关心的主要问题的是（ ）</w:t>
      </w:r>
    </w:p>
    <w:p>
      <w:pPr>
        <w:rPr>
          <w:rFonts w:hint="eastAsia" w:eastAsia="宋体"/>
          <w:lang w:val="en-US" w:eastAsia="zh-CN"/>
        </w:rPr>
      </w:pPr>
      <w:r>
        <w:rPr>
          <w:rFonts w:hint="eastAsia" w:eastAsia="宋体"/>
          <w:lang w:val="en-US" w:eastAsia="zh-CN"/>
        </w:rPr>
        <w:t>A、管理计算机硬件 B、设计并提供用户与计算机硬件之间的接口</w:t>
      </w:r>
    </w:p>
    <w:p>
      <w:pPr>
        <w:rPr>
          <w:rFonts w:hint="eastAsia" w:eastAsia="宋体"/>
          <w:lang w:val="en-US" w:eastAsia="zh-CN"/>
        </w:rPr>
      </w:pPr>
      <w:r>
        <w:rPr>
          <w:rFonts w:hint="eastAsia" w:eastAsia="宋体"/>
          <w:lang w:val="en-US" w:eastAsia="zh-CN"/>
        </w:rPr>
        <w:t>C、管理计算机中的信息资源 D、高级程序设计语言的编译</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P1550] 对重定位存储管理方式，应（）。</w:t>
      </w:r>
    </w:p>
    <w:p>
      <w:pPr>
        <w:rPr>
          <w:rFonts w:hint="eastAsia" w:eastAsia="宋体"/>
          <w:lang w:val="en-US" w:eastAsia="zh-CN"/>
        </w:rPr>
      </w:pPr>
      <w:r>
        <w:rPr>
          <w:rFonts w:hint="eastAsia" w:eastAsia="宋体"/>
          <w:lang w:val="en-US" w:eastAsia="zh-CN"/>
        </w:rPr>
        <w:t>A、在整个系统中设置一个重定位寄存器</w:t>
      </w:r>
    </w:p>
    <w:p>
      <w:pPr>
        <w:rPr>
          <w:rFonts w:hint="eastAsia" w:eastAsia="宋体"/>
          <w:lang w:val="en-US" w:eastAsia="zh-CN"/>
        </w:rPr>
      </w:pPr>
    </w:p>
    <w:p>
      <w:pPr>
        <w:rPr>
          <w:rFonts w:hint="eastAsia" w:eastAsia="宋体"/>
          <w:lang w:val="en-US" w:eastAsia="zh-CN"/>
        </w:rPr>
      </w:pPr>
      <w:r>
        <w:rPr>
          <w:rFonts w:hint="eastAsia" w:eastAsia="宋体"/>
          <w:lang w:val="en-US" w:eastAsia="zh-CN"/>
        </w:rPr>
        <w:t>B、为每道程序设置一个重定位寄存器</w:t>
      </w:r>
    </w:p>
    <w:p>
      <w:pPr>
        <w:rPr>
          <w:rFonts w:hint="eastAsia" w:eastAsia="宋体"/>
          <w:lang w:val="en-US" w:eastAsia="zh-CN"/>
        </w:rPr>
      </w:pPr>
    </w:p>
    <w:p>
      <w:pPr>
        <w:rPr>
          <w:rFonts w:hint="eastAsia" w:eastAsia="宋体"/>
          <w:lang w:val="en-US" w:eastAsia="zh-CN"/>
        </w:rPr>
      </w:pPr>
      <w:r>
        <w:rPr>
          <w:rFonts w:hint="eastAsia" w:eastAsia="宋体"/>
          <w:lang w:val="en-US" w:eastAsia="zh-CN"/>
        </w:rPr>
        <w:t>C、为每道程序设置两个重定位寄存器</w:t>
      </w:r>
    </w:p>
    <w:p>
      <w:pPr>
        <w:rPr>
          <w:rFonts w:hint="eastAsia" w:eastAsia="宋体"/>
          <w:lang w:val="en-US" w:eastAsia="zh-CN"/>
        </w:rPr>
      </w:pPr>
    </w:p>
    <w:p>
      <w:pPr>
        <w:rPr>
          <w:rFonts w:hint="eastAsia" w:eastAsia="宋体"/>
          <w:lang w:val="en-US" w:eastAsia="zh-CN"/>
        </w:rPr>
      </w:pPr>
      <w:r>
        <w:rPr>
          <w:rFonts w:hint="eastAsia" w:eastAsia="宋体"/>
          <w:lang w:val="en-US" w:eastAsia="zh-CN"/>
        </w:rPr>
        <w:t>D、为每道程序和数据都设置一个重定位寄存器</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P1551] 可重入程序是通过（）方法来改善系统性能的。</w:t>
      </w:r>
    </w:p>
    <w:p>
      <w:pPr>
        <w:rPr>
          <w:rFonts w:hint="eastAsia" w:eastAsia="宋体"/>
          <w:lang w:val="en-US" w:eastAsia="zh-CN"/>
        </w:rPr>
      </w:pPr>
      <w:r>
        <w:rPr>
          <w:rFonts w:hint="eastAsia" w:eastAsia="宋体"/>
          <w:lang w:val="en-US" w:eastAsia="zh-CN"/>
        </w:rPr>
        <w:t>A、改变时间片长度</w:t>
      </w:r>
    </w:p>
    <w:p>
      <w:pPr>
        <w:rPr>
          <w:rFonts w:hint="eastAsia" w:eastAsia="宋体"/>
          <w:lang w:val="en-US" w:eastAsia="zh-CN"/>
        </w:rPr>
      </w:pPr>
    </w:p>
    <w:p>
      <w:pPr>
        <w:rPr>
          <w:rFonts w:hint="eastAsia" w:eastAsia="宋体"/>
          <w:lang w:val="en-US" w:eastAsia="zh-CN"/>
        </w:rPr>
      </w:pPr>
      <w:r>
        <w:rPr>
          <w:rFonts w:hint="eastAsia" w:eastAsia="宋体"/>
          <w:lang w:val="en-US" w:eastAsia="zh-CN"/>
        </w:rPr>
        <w:t>B、改变用户数</w:t>
      </w:r>
    </w:p>
    <w:p>
      <w:pPr>
        <w:rPr>
          <w:rFonts w:hint="eastAsia" w:eastAsia="宋体"/>
          <w:lang w:val="en-US" w:eastAsia="zh-CN"/>
        </w:rPr>
      </w:pPr>
    </w:p>
    <w:p>
      <w:pPr>
        <w:rPr>
          <w:rFonts w:hint="eastAsia" w:eastAsia="宋体"/>
          <w:lang w:val="en-US" w:eastAsia="zh-CN"/>
        </w:rPr>
      </w:pPr>
      <w:r>
        <w:rPr>
          <w:rFonts w:hint="eastAsia" w:eastAsia="宋体"/>
          <w:lang w:val="en-US" w:eastAsia="zh-CN"/>
        </w:rPr>
        <w:t>C、提高对换速度</w:t>
      </w:r>
    </w:p>
    <w:p>
      <w:pPr>
        <w:rPr>
          <w:rFonts w:hint="eastAsia" w:eastAsia="宋体"/>
          <w:lang w:val="en-US" w:eastAsia="zh-CN"/>
        </w:rPr>
      </w:pPr>
    </w:p>
    <w:p>
      <w:pPr>
        <w:rPr>
          <w:rFonts w:hint="eastAsia" w:eastAsia="宋体"/>
          <w:lang w:val="en-US" w:eastAsia="zh-CN"/>
        </w:rPr>
      </w:pPr>
      <w:r>
        <w:rPr>
          <w:rFonts w:hint="eastAsia" w:eastAsia="宋体"/>
          <w:lang w:val="en-US" w:eastAsia="zh-CN"/>
        </w:rPr>
        <w:t>D、减少对换数量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P1552] 操作系统实现（）存储管理的代价最小。</w:t>
      </w:r>
    </w:p>
    <w:p>
      <w:pPr>
        <w:rPr>
          <w:rFonts w:hint="eastAsia" w:eastAsia="宋体"/>
          <w:lang w:val="en-US" w:eastAsia="zh-CN"/>
        </w:rPr>
      </w:pPr>
      <w:r>
        <w:rPr>
          <w:rFonts w:hint="eastAsia" w:eastAsia="宋体"/>
          <w:lang w:val="en-US" w:eastAsia="zh-CN"/>
        </w:rPr>
        <w:t>A、分区</w:t>
      </w:r>
    </w:p>
    <w:p>
      <w:pPr>
        <w:rPr>
          <w:rFonts w:hint="eastAsia" w:eastAsia="宋体"/>
          <w:lang w:val="en-US" w:eastAsia="zh-CN"/>
        </w:rPr>
      </w:pPr>
    </w:p>
    <w:p>
      <w:pPr>
        <w:rPr>
          <w:rFonts w:hint="eastAsia" w:eastAsia="宋体"/>
          <w:lang w:val="en-US" w:eastAsia="zh-CN"/>
        </w:rPr>
      </w:pPr>
      <w:r>
        <w:rPr>
          <w:rFonts w:hint="eastAsia" w:eastAsia="宋体"/>
          <w:lang w:val="en-US" w:eastAsia="zh-CN"/>
        </w:rPr>
        <w:t>B、分页</w:t>
      </w:r>
    </w:p>
    <w:p>
      <w:pPr>
        <w:rPr>
          <w:rFonts w:hint="eastAsia" w:eastAsia="宋体"/>
          <w:lang w:val="en-US" w:eastAsia="zh-CN"/>
        </w:rPr>
      </w:pPr>
    </w:p>
    <w:p>
      <w:pPr>
        <w:rPr>
          <w:rFonts w:hint="eastAsia" w:eastAsia="宋体"/>
          <w:lang w:val="en-US" w:eastAsia="zh-CN"/>
        </w:rPr>
      </w:pPr>
      <w:r>
        <w:rPr>
          <w:rFonts w:hint="eastAsia" w:eastAsia="宋体"/>
          <w:lang w:val="en-US" w:eastAsia="zh-CN"/>
        </w:rPr>
        <w:t>C、分段</w:t>
      </w:r>
    </w:p>
    <w:p>
      <w:pPr>
        <w:rPr>
          <w:rFonts w:hint="eastAsia" w:eastAsia="宋体"/>
          <w:lang w:val="en-US" w:eastAsia="zh-CN"/>
        </w:rPr>
      </w:pPr>
    </w:p>
    <w:p>
      <w:pPr>
        <w:rPr>
          <w:rFonts w:hint="eastAsia" w:eastAsia="宋体"/>
          <w:lang w:val="en-US" w:eastAsia="zh-CN"/>
        </w:rPr>
      </w:pPr>
      <w:r>
        <w:rPr>
          <w:rFonts w:hint="eastAsia" w:eastAsia="宋体"/>
          <w:lang w:val="en-US" w:eastAsia="zh-CN"/>
        </w:rPr>
        <w:t>D、段页式</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P1553] 某个操作系统对内存的管理采用页式存储管理方法，所划分的页面大小（）。</w:t>
      </w:r>
    </w:p>
    <w:p>
      <w:pPr>
        <w:rPr>
          <w:rFonts w:hint="eastAsia" w:eastAsia="宋体"/>
          <w:lang w:val="en-US" w:eastAsia="zh-CN"/>
        </w:rPr>
      </w:pPr>
      <w:r>
        <w:rPr>
          <w:rFonts w:hint="eastAsia" w:eastAsia="宋体"/>
          <w:lang w:val="en-US" w:eastAsia="zh-CN"/>
        </w:rPr>
        <w:t>A、要根据内存大小确定</w:t>
      </w:r>
    </w:p>
    <w:p>
      <w:pPr>
        <w:rPr>
          <w:rFonts w:hint="eastAsia" w:eastAsia="宋体"/>
          <w:lang w:val="en-US" w:eastAsia="zh-CN"/>
        </w:rPr>
      </w:pPr>
    </w:p>
    <w:p>
      <w:pPr>
        <w:rPr>
          <w:rFonts w:hint="eastAsia" w:eastAsia="宋体"/>
          <w:lang w:val="en-US" w:eastAsia="zh-CN"/>
        </w:rPr>
      </w:pPr>
      <w:r>
        <w:rPr>
          <w:rFonts w:hint="eastAsia" w:eastAsia="宋体"/>
          <w:lang w:val="en-US" w:eastAsia="zh-CN"/>
        </w:rPr>
        <w:t>B、必须相同</w:t>
      </w:r>
    </w:p>
    <w:p>
      <w:pPr>
        <w:rPr>
          <w:rFonts w:hint="eastAsia" w:eastAsia="宋体"/>
          <w:lang w:val="en-US" w:eastAsia="zh-CN"/>
        </w:rPr>
      </w:pPr>
    </w:p>
    <w:p>
      <w:pPr>
        <w:rPr>
          <w:rFonts w:hint="eastAsia" w:eastAsia="宋体"/>
          <w:lang w:val="en-US" w:eastAsia="zh-CN"/>
        </w:rPr>
      </w:pPr>
      <w:r>
        <w:rPr>
          <w:rFonts w:hint="eastAsia" w:eastAsia="宋体"/>
          <w:lang w:val="en-US" w:eastAsia="zh-CN"/>
        </w:rPr>
        <w:t>C、要根据CPU的地址结构确定</w:t>
      </w:r>
    </w:p>
    <w:p>
      <w:pPr>
        <w:rPr>
          <w:rFonts w:hint="eastAsia" w:eastAsia="宋体"/>
          <w:lang w:val="en-US" w:eastAsia="zh-CN"/>
        </w:rPr>
      </w:pPr>
    </w:p>
    <w:p>
      <w:pPr>
        <w:rPr>
          <w:rFonts w:hint="eastAsia" w:eastAsia="宋体"/>
          <w:lang w:val="en-US" w:eastAsia="zh-CN"/>
        </w:rPr>
      </w:pPr>
      <w:r>
        <w:rPr>
          <w:rFonts w:hint="eastAsia" w:eastAsia="宋体"/>
          <w:lang w:val="en-US" w:eastAsia="zh-CN"/>
        </w:rPr>
        <w:t>D、要依据外存和内存的大小确定</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P1554] 引入段式存储管理方式，主要是为了更好地满足用户的一系列要求。下面选项中不属于这一系列要求的是（）。</w:t>
      </w:r>
    </w:p>
    <w:p>
      <w:pPr>
        <w:rPr>
          <w:rFonts w:hint="eastAsia" w:eastAsia="宋体"/>
          <w:lang w:val="en-US" w:eastAsia="zh-CN"/>
        </w:rPr>
      </w:pPr>
    </w:p>
    <w:p>
      <w:pPr>
        <w:rPr>
          <w:rFonts w:hint="eastAsia" w:eastAsia="宋体"/>
          <w:lang w:val="en-US" w:eastAsia="zh-CN"/>
        </w:rPr>
      </w:pPr>
      <w:r>
        <w:rPr>
          <w:rFonts w:hint="eastAsia" w:eastAsia="宋体"/>
          <w:lang w:val="en-US" w:eastAsia="zh-CN"/>
        </w:rPr>
        <w:t>A、方便操作</w:t>
      </w:r>
    </w:p>
    <w:p>
      <w:pPr>
        <w:rPr>
          <w:rFonts w:hint="eastAsia" w:eastAsia="宋体"/>
          <w:lang w:val="en-US" w:eastAsia="zh-CN"/>
        </w:rPr>
      </w:pPr>
    </w:p>
    <w:p>
      <w:pPr>
        <w:rPr>
          <w:rFonts w:hint="eastAsia" w:eastAsia="宋体"/>
          <w:lang w:val="en-US" w:eastAsia="zh-CN"/>
        </w:rPr>
      </w:pPr>
      <w:r>
        <w:rPr>
          <w:rFonts w:hint="eastAsia" w:eastAsia="宋体"/>
          <w:lang w:val="en-US" w:eastAsia="zh-CN"/>
        </w:rPr>
        <w:t>B、方便编程</w:t>
      </w:r>
    </w:p>
    <w:p>
      <w:pPr>
        <w:rPr>
          <w:rFonts w:hint="eastAsia" w:eastAsia="宋体"/>
          <w:lang w:val="en-US" w:eastAsia="zh-CN"/>
        </w:rPr>
      </w:pPr>
    </w:p>
    <w:p>
      <w:pPr>
        <w:rPr>
          <w:rFonts w:hint="eastAsia" w:eastAsia="宋体"/>
          <w:lang w:val="en-US" w:eastAsia="zh-CN"/>
        </w:rPr>
      </w:pPr>
      <w:r>
        <w:rPr>
          <w:rFonts w:hint="eastAsia" w:eastAsia="宋体"/>
          <w:lang w:val="en-US" w:eastAsia="zh-CN"/>
        </w:rPr>
        <w:t>C、共享和保护</w:t>
      </w:r>
    </w:p>
    <w:p>
      <w:pPr>
        <w:rPr>
          <w:rFonts w:hint="eastAsia" w:eastAsia="宋体"/>
          <w:lang w:val="en-US" w:eastAsia="zh-CN"/>
        </w:rPr>
      </w:pPr>
    </w:p>
    <w:p>
      <w:pPr>
        <w:rPr>
          <w:rFonts w:hint="eastAsia" w:eastAsia="宋体"/>
          <w:lang w:val="en-US" w:eastAsia="zh-CN"/>
        </w:rPr>
      </w:pPr>
      <w:r>
        <w:rPr>
          <w:rFonts w:hint="eastAsia" w:eastAsia="宋体"/>
          <w:lang w:val="en-US" w:eastAsia="zh-CN"/>
        </w:rPr>
        <w:t>D、动态链接和增长</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P1555] 对主存储器的访问</w:t>
      </w:r>
    </w:p>
    <w:p>
      <w:pPr>
        <w:rPr>
          <w:rFonts w:hint="eastAsia" w:eastAsia="宋体"/>
          <w:lang w:val="en-US" w:eastAsia="zh-CN"/>
        </w:rPr>
      </w:pPr>
      <w:r>
        <w:rPr>
          <w:rFonts w:hint="eastAsia" w:eastAsia="宋体"/>
          <w:lang w:val="en-US" w:eastAsia="zh-CN"/>
        </w:rPr>
        <w:t>A、以块（即页）或段为单位B、以字节或字为单位C、随存储器的管理方案不同而异D、以用户的逻辑记录为单位</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P1556] 操作系统采用分页存储管理方式，要求（）。</w:t>
      </w:r>
    </w:p>
    <w:p>
      <w:pPr>
        <w:rPr>
          <w:rFonts w:hint="eastAsia" w:eastAsia="宋体"/>
          <w:lang w:val="en-US" w:eastAsia="zh-CN"/>
        </w:rPr>
      </w:pPr>
      <w:r>
        <w:rPr>
          <w:rFonts w:hint="eastAsia" w:eastAsia="宋体"/>
          <w:lang w:val="en-US" w:eastAsia="zh-CN"/>
        </w:rPr>
        <w:t>A、每个进程拥有一张页表，且进程的页表驻留在内存中</w:t>
      </w:r>
    </w:p>
    <w:p>
      <w:pPr>
        <w:rPr>
          <w:rFonts w:hint="eastAsia" w:eastAsia="宋体"/>
          <w:lang w:val="en-US" w:eastAsia="zh-CN"/>
        </w:rPr>
      </w:pPr>
    </w:p>
    <w:p>
      <w:pPr>
        <w:rPr>
          <w:rFonts w:hint="eastAsia" w:eastAsia="宋体"/>
          <w:lang w:val="en-US" w:eastAsia="zh-CN"/>
        </w:rPr>
      </w:pPr>
      <w:r>
        <w:rPr>
          <w:rFonts w:hint="eastAsia" w:eastAsia="宋体"/>
          <w:lang w:val="en-US" w:eastAsia="zh-CN"/>
        </w:rPr>
        <w:t>B、每个进程拥有一张页表，但只有执行进程的页表驻留在内存中</w:t>
      </w:r>
    </w:p>
    <w:p>
      <w:pPr>
        <w:rPr>
          <w:rFonts w:hint="eastAsia" w:eastAsia="宋体"/>
          <w:lang w:val="en-US" w:eastAsia="zh-CN"/>
        </w:rPr>
      </w:pPr>
    </w:p>
    <w:p>
      <w:pPr>
        <w:rPr>
          <w:rFonts w:hint="eastAsia" w:eastAsia="宋体"/>
          <w:lang w:val="en-US" w:eastAsia="zh-CN"/>
        </w:rPr>
      </w:pPr>
      <w:r>
        <w:rPr>
          <w:rFonts w:hint="eastAsia" w:eastAsia="宋体"/>
          <w:lang w:val="en-US" w:eastAsia="zh-CN"/>
        </w:rPr>
        <w:t>C、所有进程共享一张页表，以节约有限的内存空间，但页表必须驻留在内存中</w:t>
      </w:r>
    </w:p>
    <w:p>
      <w:pPr>
        <w:rPr>
          <w:rFonts w:hint="eastAsia" w:eastAsia="宋体"/>
          <w:lang w:val="en-US" w:eastAsia="zh-CN"/>
        </w:rPr>
      </w:pPr>
    </w:p>
    <w:p>
      <w:pPr>
        <w:rPr>
          <w:rFonts w:hint="eastAsia" w:eastAsia="宋体"/>
          <w:lang w:val="en-US" w:eastAsia="zh-CN"/>
        </w:rPr>
      </w:pPr>
      <w:r>
        <w:rPr>
          <w:rFonts w:hint="eastAsia" w:eastAsia="宋体"/>
          <w:lang w:val="en-US" w:eastAsia="zh-CN"/>
        </w:rPr>
        <w:t>D、所有进程共享一张页表，只有页表中当前使用的页面必须驻留在内存中，以最大限度节省有限的内存空间</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P1557] 在分段存储管理方式中</w:t>
      </w:r>
    </w:p>
    <w:p>
      <w:pPr>
        <w:rPr>
          <w:rFonts w:hint="eastAsia" w:eastAsia="宋体"/>
          <w:lang w:val="en-US" w:eastAsia="zh-CN"/>
        </w:rPr>
      </w:pPr>
      <w:r>
        <w:rPr>
          <w:rFonts w:hint="eastAsia" w:eastAsia="宋体"/>
          <w:lang w:val="en-US" w:eastAsia="zh-CN"/>
        </w:rPr>
        <w:t>A、以段为单位，每段是一个连续存储区B、段与段之间必定不连续C、段与段之间必定连续D、每段是等长的</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P1558] 段页式存储管理汲取了页式管理和段式管理的长处，其实现原理结合了页式和段式管理的基本思想，即（）。</w:t>
      </w:r>
    </w:p>
    <w:p>
      <w:pPr>
        <w:rPr>
          <w:rFonts w:hint="eastAsia" w:eastAsia="宋体"/>
          <w:lang w:val="en-US" w:eastAsia="zh-CN"/>
        </w:rPr>
      </w:pPr>
      <w:r>
        <w:rPr>
          <w:rFonts w:hint="eastAsia" w:eastAsia="宋体"/>
          <w:lang w:val="en-US" w:eastAsia="zh-CN"/>
        </w:rPr>
        <w:t>A、用分段方法来分配和管理物理存储空间，用分页方法来管理用户地址空间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B、用分段方法来分配和管理用户地址空间，用分页方法来管理物理存储空间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C、用分段方法来分配和管理主存空间，用分页方法来管理辅存空间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D、用分段方法来分配和管理辅存空间，用分页方法来管理主存空间</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P1560] 下列关于页式存储的论述中，正确的是（）。</w:t>
      </w:r>
    </w:p>
    <w:p>
      <w:pPr>
        <w:rPr>
          <w:rFonts w:hint="eastAsia" w:eastAsia="宋体"/>
          <w:lang w:val="en-US" w:eastAsia="zh-CN"/>
        </w:rPr>
      </w:pPr>
      <w:r>
        <w:rPr>
          <w:rFonts w:hint="eastAsia" w:eastAsia="宋体"/>
          <w:lang w:val="en-US" w:eastAsia="zh-CN"/>
        </w:rPr>
        <w:t>Ⅰ、在页式存储管理中，若关闭TLB，则每当访问一条指令或存取一个操作数时都要访问2次内存</w:t>
      </w:r>
    </w:p>
    <w:p>
      <w:pPr>
        <w:rPr>
          <w:rFonts w:hint="eastAsia" w:eastAsia="宋体"/>
          <w:lang w:val="en-US" w:eastAsia="zh-CN"/>
        </w:rPr>
      </w:pPr>
    </w:p>
    <w:p>
      <w:pPr>
        <w:rPr>
          <w:rFonts w:hint="eastAsia" w:eastAsia="宋体"/>
          <w:lang w:val="en-US" w:eastAsia="zh-CN"/>
        </w:rPr>
      </w:pPr>
      <w:r>
        <w:rPr>
          <w:rFonts w:hint="eastAsia" w:eastAsia="宋体"/>
          <w:lang w:val="en-US" w:eastAsia="zh-CN"/>
        </w:rPr>
        <w:t>Ⅱ、页式存储管理不会产生内部碎片</w:t>
      </w:r>
    </w:p>
    <w:p>
      <w:pPr>
        <w:rPr>
          <w:rFonts w:hint="eastAsia" w:eastAsia="宋体"/>
          <w:lang w:val="en-US" w:eastAsia="zh-CN"/>
        </w:rPr>
      </w:pPr>
    </w:p>
    <w:p>
      <w:pPr>
        <w:rPr>
          <w:rFonts w:hint="eastAsia" w:eastAsia="宋体"/>
          <w:lang w:val="en-US" w:eastAsia="zh-CN"/>
        </w:rPr>
      </w:pPr>
      <w:r>
        <w:rPr>
          <w:rFonts w:hint="eastAsia" w:eastAsia="宋体"/>
          <w:lang w:val="en-US" w:eastAsia="zh-CN"/>
        </w:rPr>
        <w:t>Ⅲ、页式存储管理中的页面是为用户所感知的</w:t>
      </w:r>
    </w:p>
    <w:p>
      <w:pPr>
        <w:rPr>
          <w:rFonts w:hint="eastAsia" w:eastAsia="宋体"/>
          <w:lang w:val="en-US" w:eastAsia="zh-CN"/>
        </w:rPr>
      </w:pPr>
    </w:p>
    <w:p>
      <w:pPr>
        <w:rPr>
          <w:rFonts w:hint="eastAsia" w:eastAsia="宋体"/>
          <w:lang w:val="en-US" w:eastAsia="zh-CN"/>
        </w:rPr>
      </w:pPr>
      <w:r>
        <w:rPr>
          <w:rFonts w:hint="eastAsia" w:eastAsia="宋体"/>
          <w:lang w:val="en-US" w:eastAsia="zh-CN"/>
        </w:rPr>
        <w:t>Ⅳ、页式存储方式可以采用静态重定位</w:t>
      </w:r>
    </w:p>
    <w:p>
      <w:pPr>
        <w:rPr>
          <w:rFonts w:hint="eastAsia" w:eastAsia="宋体"/>
          <w:lang w:val="en-US" w:eastAsia="zh-CN"/>
        </w:rPr>
      </w:pPr>
      <w:r>
        <w:rPr>
          <w:rFonts w:hint="eastAsia" w:eastAsia="宋体"/>
          <w:lang w:val="en-US" w:eastAsia="zh-CN"/>
        </w:rPr>
        <w:t>A、Ⅰ、Ⅱ、Ⅳ</w:t>
      </w:r>
    </w:p>
    <w:p>
      <w:pPr>
        <w:rPr>
          <w:rFonts w:hint="eastAsia" w:eastAsia="宋体"/>
          <w:lang w:val="en-US" w:eastAsia="zh-CN"/>
        </w:rPr>
      </w:pPr>
    </w:p>
    <w:p>
      <w:pPr>
        <w:rPr>
          <w:rFonts w:hint="eastAsia" w:eastAsia="宋体"/>
          <w:lang w:val="en-US" w:eastAsia="zh-CN"/>
        </w:rPr>
      </w:pPr>
      <w:r>
        <w:rPr>
          <w:rFonts w:hint="eastAsia" w:eastAsia="宋体"/>
          <w:lang w:val="en-US" w:eastAsia="zh-CN"/>
        </w:rPr>
        <w:t>B、Ⅰ、Ⅳ</w:t>
      </w:r>
    </w:p>
    <w:p>
      <w:pPr>
        <w:rPr>
          <w:rFonts w:hint="eastAsia" w:eastAsia="宋体"/>
          <w:lang w:val="en-US" w:eastAsia="zh-CN"/>
        </w:rPr>
      </w:pPr>
    </w:p>
    <w:p>
      <w:pPr>
        <w:rPr>
          <w:rFonts w:hint="eastAsia" w:eastAsia="宋体"/>
          <w:lang w:val="en-US" w:eastAsia="zh-CN"/>
        </w:rPr>
      </w:pPr>
      <w:r>
        <w:rPr>
          <w:rFonts w:hint="eastAsia" w:eastAsia="宋体"/>
          <w:lang w:val="en-US" w:eastAsia="zh-CN"/>
        </w:rPr>
        <w:t>C、仅Ⅰ</w:t>
      </w:r>
    </w:p>
    <w:p>
      <w:pPr>
        <w:rPr>
          <w:rFonts w:hint="eastAsia" w:eastAsia="宋体"/>
          <w:lang w:val="en-US" w:eastAsia="zh-CN"/>
        </w:rPr>
      </w:pPr>
    </w:p>
    <w:p>
      <w:pPr>
        <w:rPr>
          <w:rFonts w:hint="eastAsia" w:eastAsia="宋体"/>
          <w:lang w:val="en-US" w:eastAsia="zh-CN"/>
        </w:rPr>
      </w:pPr>
      <w:r>
        <w:rPr>
          <w:rFonts w:hint="eastAsia" w:eastAsia="宋体"/>
          <w:lang w:val="en-US" w:eastAsia="zh-CN"/>
        </w:rPr>
        <w:t>D、全都正确</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P1561] 某计算机采用二级页表的分页存储管理方式，按字节编址，页大小为2^{16}B，页表项大小为2B，逻辑地址结构为</w:t>
      </w:r>
    </w:p>
    <w:p>
      <w:pPr>
        <w:rPr>
          <w:rFonts w:hint="eastAsia" w:eastAsia="宋体"/>
          <w:lang w:val="en-US" w:eastAsia="zh-CN"/>
        </w:rPr>
      </w:pPr>
      <w:r>
        <w:rPr>
          <w:rFonts w:hint="eastAsia" w:eastAsia="宋体"/>
          <w:lang w:val="en-US" w:eastAsia="zh-CN"/>
        </w:rPr>
        <w:t>A、64</w:t>
      </w:r>
    </w:p>
    <w:p>
      <w:pPr>
        <w:rPr>
          <w:rFonts w:hint="eastAsia" w:eastAsia="宋体"/>
          <w:lang w:val="en-US" w:eastAsia="zh-CN"/>
        </w:rPr>
      </w:pPr>
    </w:p>
    <w:p>
      <w:pPr>
        <w:rPr>
          <w:rFonts w:hint="eastAsia" w:eastAsia="宋体"/>
          <w:lang w:val="en-US" w:eastAsia="zh-CN"/>
        </w:rPr>
      </w:pPr>
      <w:r>
        <w:rPr>
          <w:rFonts w:hint="eastAsia" w:eastAsia="宋体"/>
          <w:lang w:val="en-US" w:eastAsia="zh-CN"/>
        </w:rPr>
        <w:t>B、128</w:t>
      </w:r>
    </w:p>
    <w:p>
      <w:pPr>
        <w:rPr>
          <w:rFonts w:hint="eastAsia" w:eastAsia="宋体"/>
          <w:lang w:val="en-US" w:eastAsia="zh-CN"/>
        </w:rPr>
      </w:pPr>
    </w:p>
    <w:p>
      <w:pPr>
        <w:rPr>
          <w:rFonts w:hint="eastAsia" w:eastAsia="宋体"/>
          <w:lang w:val="en-US" w:eastAsia="zh-CN"/>
        </w:rPr>
      </w:pPr>
      <w:r>
        <w:rPr>
          <w:rFonts w:hint="eastAsia" w:eastAsia="宋体"/>
          <w:lang w:val="en-US" w:eastAsia="zh-CN"/>
        </w:rPr>
        <w:t>C、256</w:t>
      </w:r>
    </w:p>
    <w:p>
      <w:pPr>
        <w:rPr>
          <w:rFonts w:hint="eastAsia" w:eastAsia="宋体"/>
          <w:lang w:val="en-US" w:eastAsia="zh-CN"/>
        </w:rPr>
      </w:pPr>
    </w:p>
    <w:p>
      <w:pPr>
        <w:rPr>
          <w:rFonts w:hint="eastAsia" w:eastAsia="宋体"/>
          <w:lang w:val="en-US" w:eastAsia="zh-CN"/>
        </w:rPr>
      </w:pPr>
      <w:r>
        <w:rPr>
          <w:rFonts w:hint="eastAsia" w:eastAsia="宋体"/>
          <w:lang w:val="en-US" w:eastAsia="zh-CN"/>
        </w:rPr>
        <w:t>D、512</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P1562] 在虚拟内存管理中，地址变换机构将逻辑地址变换为物理地址，形成该逻辑地址的阶段是（）。</w:t>
      </w:r>
    </w:p>
    <w:p>
      <w:pPr>
        <w:rPr>
          <w:rFonts w:hint="eastAsia" w:eastAsia="宋体"/>
          <w:lang w:val="en-US" w:eastAsia="zh-CN"/>
        </w:rPr>
      </w:pPr>
      <w:r>
        <w:rPr>
          <w:rFonts w:hint="eastAsia" w:eastAsia="宋体"/>
          <w:lang w:val="en-US" w:eastAsia="zh-CN"/>
        </w:rPr>
        <w:t>A、编辑B、编译C、链接D、装载</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P1564] 设主存容量为1MB ，外存容量为400MB，计算机系统的地址寄存器有32位，那么虚拟存储器的最大容量是（）。</w:t>
      </w:r>
    </w:p>
    <w:p>
      <w:pPr>
        <w:rPr>
          <w:rFonts w:hint="eastAsia" w:eastAsia="宋体"/>
          <w:lang w:val="en-US" w:eastAsia="zh-CN"/>
        </w:rPr>
      </w:pPr>
      <w:r>
        <w:rPr>
          <w:rFonts w:hint="eastAsia" w:eastAsia="宋体"/>
          <w:lang w:val="en-US" w:eastAsia="zh-CN"/>
        </w:rPr>
        <w:t>A、1MB</w:t>
      </w:r>
    </w:p>
    <w:p>
      <w:pPr>
        <w:rPr>
          <w:rFonts w:hint="eastAsia" w:eastAsia="宋体"/>
          <w:lang w:val="en-US" w:eastAsia="zh-CN"/>
        </w:rPr>
      </w:pPr>
    </w:p>
    <w:p>
      <w:pPr>
        <w:rPr>
          <w:rFonts w:hint="eastAsia" w:eastAsia="宋体"/>
          <w:lang w:val="en-US" w:eastAsia="zh-CN"/>
        </w:rPr>
      </w:pPr>
      <w:r>
        <w:rPr>
          <w:rFonts w:hint="eastAsia" w:eastAsia="宋体"/>
          <w:lang w:val="en-US" w:eastAsia="zh-CN"/>
        </w:rPr>
        <w:t>B、401MB</w:t>
      </w:r>
    </w:p>
    <w:p>
      <w:pPr>
        <w:rPr>
          <w:rFonts w:hint="eastAsia" w:eastAsia="宋体"/>
          <w:lang w:val="en-US" w:eastAsia="zh-CN"/>
        </w:rPr>
      </w:pPr>
    </w:p>
    <w:p>
      <w:pPr>
        <w:rPr>
          <w:rFonts w:hint="eastAsia" w:eastAsia="宋体"/>
          <w:lang w:val="en-US" w:eastAsia="zh-CN"/>
        </w:rPr>
      </w:pPr>
      <w:r>
        <w:rPr>
          <w:rFonts w:hint="eastAsia" w:eastAsia="宋体"/>
          <w:lang w:val="en-US" w:eastAsia="zh-CN"/>
        </w:rPr>
        <w:t>C、1MB+2^{32}MB</w:t>
      </w:r>
    </w:p>
    <w:p>
      <w:pPr>
        <w:rPr>
          <w:rFonts w:hint="eastAsia" w:eastAsia="宋体"/>
          <w:lang w:val="en-US" w:eastAsia="zh-CN"/>
        </w:rPr>
      </w:pPr>
    </w:p>
    <w:p>
      <w:pPr>
        <w:rPr>
          <w:rFonts w:hint="eastAsia" w:eastAsia="宋体"/>
          <w:lang w:val="en-US" w:eastAsia="zh-CN"/>
        </w:rPr>
      </w:pPr>
      <w:r>
        <w:rPr>
          <w:rFonts w:hint="eastAsia" w:eastAsia="宋体"/>
          <w:lang w:val="en-US" w:eastAsia="zh-CN"/>
        </w:rPr>
        <w:t>D、2^{32}B</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P1565] 虚拟存储器的最大容量（）。</w:t>
      </w:r>
    </w:p>
    <w:p>
      <w:pPr>
        <w:rPr>
          <w:rFonts w:hint="eastAsia" w:eastAsia="宋体"/>
          <w:lang w:val="en-US" w:eastAsia="zh-CN"/>
        </w:rPr>
      </w:pPr>
      <w:r>
        <w:rPr>
          <w:rFonts w:hint="eastAsia" w:eastAsia="宋体"/>
          <w:lang w:val="en-US" w:eastAsia="zh-CN"/>
        </w:rPr>
        <w:t>A、为内外存容量之和</w:t>
      </w:r>
    </w:p>
    <w:p>
      <w:pPr>
        <w:rPr>
          <w:rFonts w:hint="eastAsia" w:eastAsia="宋体"/>
          <w:lang w:val="en-US" w:eastAsia="zh-CN"/>
        </w:rPr>
      </w:pPr>
    </w:p>
    <w:p>
      <w:pPr>
        <w:rPr>
          <w:rFonts w:hint="eastAsia" w:eastAsia="宋体"/>
          <w:lang w:val="en-US" w:eastAsia="zh-CN"/>
        </w:rPr>
      </w:pPr>
      <w:r>
        <w:rPr>
          <w:rFonts w:hint="eastAsia" w:eastAsia="宋体"/>
          <w:lang w:val="en-US" w:eastAsia="zh-CN"/>
        </w:rPr>
        <w:t>B、由计算机的地址结构决定</w:t>
      </w:r>
    </w:p>
    <w:p>
      <w:pPr>
        <w:rPr>
          <w:rFonts w:hint="eastAsia" w:eastAsia="宋体"/>
          <w:lang w:val="en-US" w:eastAsia="zh-CN"/>
        </w:rPr>
      </w:pPr>
    </w:p>
    <w:p>
      <w:pPr>
        <w:rPr>
          <w:rFonts w:hint="eastAsia" w:eastAsia="宋体"/>
          <w:lang w:val="en-US" w:eastAsia="zh-CN"/>
        </w:rPr>
      </w:pPr>
      <w:r>
        <w:rPr>
          <w:rFonts w:hint="eastAsia" w:eastAsia="宋体"/>
          <w:lang w:val="en-US" w:eastAsia="zh-CN"/>
        </w:rPr>
        <w:t>C、是任意的</w:t>
      </w:r>
    </w:p>
    <w:p>
      <w:pPr>
        <w:rPr>
          <w:rFonts w:hint="eastAsia" w:eastAsia="宋体"/>
          <w:lang w:val="en-US" w:eastAsia="zh-CN"/>
        </w:rPr>
      </w:pPr>
    </w:p>
    <w:p>
      <w:pPr>
        <w:rPr>
          <w:rFonts w:hint="eastAsia" w:eastAsia="宋体"/>
          <w:lang w:val="en-US" w:eastAsia="zh-CN"/>
        </w:rPr>
      </w:pPr>
      <w:r>
        <w:rPr>
          <w:rFonts w:hint="eastAsia" w:eastAsia="宋体"/>
          <w:lang w:val="en-US" w:eastAsia="zh-CN"/>
        </w:rPr>
        <w:t>D、由作业的地址空间决定</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P1566] 在虚拟存储器系统的页表项中，决定是否会发生页故障的是（）。</w:t>
      </w:r>
    </w:p>
    <w:p>
      <w:pPr>
        <w:rPr>
          <w:rFonts w:hint="eastAsia" w:eastAsia="宋体"/>
          <w:lang w:val="en-US" w:eastAsia="zh-CN"/>
        </w:rPr>
      </w:pPr>
      <w:r>
        <w:rPr>
          <w:rFonts w:hint="eastAsia" w:eastAsia="宋体"/>
          <w:lang w:val="en-US" w:eastAsia="zh-CN"/>
        </w:rPr>
        <w:t>A、合法性B、修改位C、页类型D、保护码</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P1567] 在页面置换策略中，（）策略可能引起抖动。</w:t>
      </w:r>
    </w:p>
    <w:p>
      <w:pPr>
        <w:rPr>
          <w:rFonts w:hint="eastAsia" w:eastAsia="宋体"/>
          <w:lang w:val="en-US" w:eastAsia="zh-CN"/>
        </w:rPr>
      </w:pPr>
      <w:r>
        <w:rPr>
          <w:rFonts w:hint="eastAsia" w:eastAsia="宋体"/>
          <w:lang w:val="en-US" w:eastAsia="zh-CN"/>
        </w:rPr>
        <w:t>A、FIFOB、LRUC、没有一种D、所有</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P1568] 请求分页存储管理的主要特点是（）。</w:t>
      </w:r>
    </w:p>
    <w:p>
      <w:pPr>
        <w:rPr>
          <w:rFonts w:hint="eastAsia" w:eastAsia="宋体"/>
          <w:lang w:val="en-US" w:eastAsia="zh-CN"/>
        </w:rPr>
      </w:pPr>
      <w:r>
        <w:rPr>
          <w:rFonts w:hint="eastAsia" w:eastAsia="宋体"/>
          <w:lang w:val="en-US" w:eastAsia="zh-CN"/>
        </w:rPr>
        <w:t>A、消除了页内零头B、扩充了内存C、便于动态链接D、便于信息共享</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P1569] 在计算机系统中，快表用于（）。</w:t>
      </w:r>
    </w:p>
    <w:p>
      <w:pPr>
        <w:rPr>
          <w:rFonts w:hint="eastAsia" w:eastAsia="宋体"/>
          <w:lang w:val="en-US" w:eastAsia="zh-CN"/>
        </w:rPr>
      </w:pPr>
      <w:r>
        <w:rPr>
          <w:rFonts w:hint="eastAsia" w:eastAsia="宋体"/>
          <w:lang w:val="en-US" w:eastAsia="zh-CN"/>
        </w:rPr>
        <w:t>A、存储文件信息</w:t>
      </w:r>
    </w:p>
    <w:p>
      <w:pPr>
        <w:rPr>
          <w:rFonts w:hint="eastAsia" w:eastAsia="宋体"/>
          <w:lang w:val="en-US" w:eastAsia="zh-CN"/>
        </w:rPr>
      </w:pPr>
    </w:p>
    <w:p>
      <w:pPr>
        <w:rPr>
          <w:rFonts w:hint="eastAsia" w:eastAsia="宋体"/>
          <w:lang w:val="en-US" w:eastAsia="zh-CN"/>
        </w:rPr>
      </w:pPr>
      <w:r>
        <w:rPr>
          <w:rFonts w:hint="eastAsia" w:eastAsia="宋体"/>
          <w:lang w:val="en-US" w:eastAsia="zh-CN"/>
        </w:rPr>
        <w:t>B、与主存交换信息</w:t>
      </w:r>
    </w:p>
    <w:p>
      <w:pPr>
        <w:rPr>
          <w:rFonts w:hint="eastAsia" w:eastAsia="宋体"/>
          <w:lang w:val="en-US" w:eastAsia="zh-CN"/>
        </w:rPr>
      </w:pPr>
    </w:p>
    <w:p>
      <w:pPr>
        <w:rPr>
          <w:rFonts w:hint="eastAsia" w:eastAsia="宋体"/>
          <w:lang w:val="en-US" w:eastAsia="zh-CN"/>
        </w:rPr>
      </w:pPr>
      <w:r>
        <w:rPr>
          <w:rFonts w:hint="eastAsia" w:eastAsia="宋体"/>
          <w:lang w:val="en-US" w:eastAsia="zh-CN"/>
        </w:rPr>
        <w:t>C、地址变换</w:t>
      </w:r>
    </w:p>
    <w:p>
      <w:pPr>
        <w:rPr>
          <w:rFonts w:hint="eastAsia" w:eastAsia="宋体"/>
          <w:lang w:val="en-US" w:eastAsia="zh-CN"/>
        </w:rPr>
      </w:pPr>
    </w:p>
    <w:p>
      <w:pPr>
        <w:rPr>
          <w:rFonts w:hint="eastAsia" w:eastAsia="宋体"/>
          <w:lang w:val="en-US" w:eastAsia="zh-CN"/>
        </w:rPr>
      </w:pPr>
      <w:r>
        <w:rPr>
          <w:rFonts w:hint="eastAsia" w:eastAsia="宋体"/>
          <w:lang w:val="en-US" w:eastAsia="zh-CN"/>
        </w:rPr>
        <w:t>D、存储通道程序</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P1570] 已知系统为32位实地址，采用48位虚拟地址，页面大小为4KB，页表项大小为8B。假设系统使用纯页式存储，则要采用（）级页表，页内偏移（）位。</w:t>
      </w:r>
    </w:p>
    <w:p>
      <w:pPr>
        <w:rPr>
          <w:rFonts w:hint="eastAsia" w:eastAsia="宋体"/>
          <w:lang w:val="en-US" w:eastAsia="zh-CN"/>
        </w:rPr>
      </w:pPr>
      <w:r>
        <w:rPr>
          <w:rFonts w:hint="eastAsia" w:eastAsia="宋体"/>
          <w:lang w:val="en-US" w:eastAsia="zh-CN"/>
        </w:rPr>
        <w:t>A、3，12</w:t>
      </w:r>
    </w:p>
    <w:p>
      <w:pPr>
        <w:rPr>
          <w:rFonts w:hint="eastAsia" w:eastAsia="宋体"/>
          <w:lang w:val="en-US" w:eastAsia="zh-CN"/>
        </w:rPr>
      </w:pPr>
    </w:p>
    <w:p>
      <w:pPr>
        <w:rPr>
          <w:rFonts w:hint="eastAsia" w:eastAsia="宋体"/>
          <w:lang w:val="en-US" w:eastAsia="zh-CN"/>
        </w:rPr>
      </w:pPr>
      <w:r>
        <w:rPr>
          <w:rFonts w:hint="eastAsia" w:eastAsia="宋体"/>
          <w:lang w:val="en-US" w:eastAsia="zh-CN"/>
        </w:rPr>
        <w:t>B、3，14</w:t>
      </w:r>
    </w:p>
    <w:p>
      <w:pPr>
        <w:rPr>
          <w:rFonts w:hint="eastAsia" w:eastAsia="宋体"/>
          <w:lang w:val="en-US" w:eastAsia="zh-CN"/>
        </w:rPr>
      </w:pPr>
    </w:p>
    <w:p>
      <w:pPr>
        <w:rPr>
          <w:rFonts w:hint="eastAsia" w:eastAsia="宋体"/>
          <w:lang w:val="en-US" w:eastAsia="zh-CN"/>
        </w:rPr>
      </w:pPr>
      <w:r>
        <w:rPr>
          <w:rFonts w:hint="eastAsia" w:eastAsia="宋体"/>
          <w:lang w:val="en-US" w:eastAsia="zh-CN"/>
        </w:rPr>
        <w:t>C、4，12</w:t>
      </w:r>
    </w:p>
    <w:p>
      <w:pPr>
        <w:rPr>
          <w:rFonts w:hint="eastAsia" w:eastAsia="宋体"/>
          <w:lang w:val="en-US" w:eastAsia="zh-CN"/>
        </w:rPr>
      </w:pPr>
    </w:p>
    <w:p>
      <w:pPr>
        <w:rPr>
          <w:rFonts w:hint="eastAsia" w:eastAsia="宋体"/>
          <w:lang w:val="en-US" w:eastAsia="zh-CN"/>
        </w:rPr>
      </w:pPr>
      <w:r>
        <w:rPr>
          <w:rFonts w:hint="eastAsia" w:eastAsia="宋体"/>
          <w:lang w:val="en-US" w:eastAsia="zh-CN"/>
        </w:rPr>
        <w:t>D、4，14</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P1571] 下列说法中，正确的是（）。</w:t>
      </w:r>
    </w:p>
    <w:p>
      <w:pPr>
        <w:rPr>
          <w:rFonts w:hint="eastAsia" w:eastAsia="宋体"/>
          <w:lang w:val="en-US" w:eastAsia="zh-CN"/>
        </w:rPr>
      </w:pPr>
      <w:r>
        <w:rPr>
          <w:rFonts w:hint="eastAsia" w:eastAsia="宋体"/>
          <w:lang w:val="en-US" w:eastAsia="zh-CN"/>
        </w:rPr>
        <w:t>Ⅰ、先进先出（FIFO）页面置换算法会产生Belady现象</w:t>
      </w:r>
    </w:p>
    <w:p>
      <w:pPr>
        <w:rPr>
          <w:rFonts w:hint="eastAsia" w:eastAsia="宋体"/>
          <w:lang w:val="en-US" w:eastAsia="zh-CN"/>
        </w:rPr>
      </w:pPr>
    </w:p>
    <w:p>
      <w:pPr>
        <w:rPr>
          <w:rFonts w:hint="eastAsia" w:eastAsia="宋体"/>
          <w:lang w:val="en-US" w:eastAsia="zh-CN"/>
        </w:rPr>
      </w:pPr>
      <w:r>
        <w:rPr>
          <w:rFonts w:hint="eastAsia" w:eastAsia="宋体"/>
          <w:lang w:val="en-US" w:eastAsia="zh-CN"/>
        </w:rPr>
        <w:t>Ⅱ、最近最少使用（LRU）页面置换算法会产生Belady现象</w:t>
      </w:r>
    </w:p>
    <w:p>
      <w:pPr>
        <w:rPr>
          <w:rFonts w:hint="eastAsia" w:eastAsia="宋体"/>
          <w:lang w:val="en-US" w:eastAsia="zh-CN"/>
        </w:rPr>
      </w:pPr>
    </w:p>
    <w:p>
      <w:pPr>
        <w:rPr>
          <w:rFonts w:hint="eastAsia" w:eastAsia="宋体"/>
          <w:lang w:val="en-US" w:eastAsia="zh-CN"/>
        </w:rPr>
      </w:pPr>
      <w:r>
        <w:rPr>
          <w:rFonts w:hint="eastAsia" w:eastAsia="宋体"/>
          <w:lang w:val="en-US" w:eastAsia="zh-CN"/>
        </w:rPr>
        <w:t>Ⅲ、在进程运行时，若其工作集页面都在虚拟存储器内，则能够该进程有效地运行，否则会出现频繁的页面调入/调出现象</w:t>
      </w:r>
    </w:p>
    <w:p>
      <w:pPr>
        <w:rPr>
          <w:rFonts w:hint="eastAsia" w:eastAsia="宋体"/>
          <w:lang w:val="en-US" w:eastAsia="zh-CN"/>
        </w:rPr>
      </w:pPr>
    </w:p>
    <w:p>
      <w:pPr>
        <w:rPr>
          <w:rFonts w:hint="eastAsia" w:eastAsia="宋体"/>
          <w:lang w:val="en-US" w:eastAsia="zh-CN"/>
        </w:rPr>
      </w:pPr>
      <w:r>
        <w:rPr>
          <w:rFonts w:hint="eastAsia" w:eastAsia="宋体"/>
          <w:lang w:val="en-US" w:eastAsia="zh-CN"/>
        </w:rPr>
        <w:t>Ⅳ、在进程运行时，若其工作集页面都在主存储器内，则能够使该进程有效地运行，否则会出现频繁的页面调入/调出现象</w:t>
      </w:r>
    </w:p>
    <w:p>
      <w:pPr>
        <w:rPr>
          <w:rFonts w:hint="eastAsia" w:eastAsia="宋体"/>
          <w:lang w:val="en-US" w:eastAsia="zh-CN"/>
        </w:rPr>
      </w:pPr>
      <w:r>
        <w:rPr>
          <w:rFonts w:hint="eastAsia" w:eastAsia="宋体"/>
          <w:lang w:val="en-US" w:eastAsia="zh-CN"/>
        </w:rPr>
        <w:t>A、Ⅰ、Ⅲ</w:t>
      </w:r>
    </w:p>
    <w:p>
      <w:pPr>
        <w:rPr>
          <w:rFonts w:hint="eastAsia" w:eastAsia="宋体"/>
          <w:lang w:val="en-US" w:eastAsia="zh-CN"/>
        </w:rPr>
      </w:pPr>
    </w:p>
    <w:p>
      <w:pPr>
        <w:rPr>
          <w:rFonts w:hint="eastAsia" w:eastAsia="宋体"/>
          <w:lang w:val="en-US" w:eastAsia="zh-CN"/>
        </w:rPr>
      </w:pPr>
      <w:r>
        <w:rPr>
          <w:rFonts w:hint="eastAsia" w:eastAsia="宋体"/>
          <w:lang w:val="en-US" w:eastAsia="zh-CN"/>
        </w:rPr>
        <w:t>B、Ⅰ、Ⅳ</w:t>
      </w:r>
    </w:p>
    <w:p>
      <w:pPr>
        <w:rPr>
          <w:rFonts w:hint="eastAsia" w:eastAsia="宋体"/>
          <w:lang w:val="en-US" w:eastAsia="zh-CN"/>
        </w:rPr>
      </w:pPr>
    </w:p>
    <w:p>
      <w:pPr>
        <w:rPr>
          <w:rFonts w:hint="eastAsia" w:eastAsia="宋体"/>
          <w:lang w:val="en-US" w:eastAsia="zh-CN"/>
        </w:rPr>
      </w:pPr>
      <w:r>
        <w:rPr>
          <w:rFonts w:hint="eastAsia" w:eastAsia="宋体"/>
          <w:lang w:val="en-US" w:eastAsia="zh-CN"/>
        </w:rPr>
        <w:t>C、Ⅱ、Ⅲ</w:t>
      </w:r>
    </w:p>
    <w:p>
      <w:pPr>
        <w:rPr>
          <w:rFonts w:hint="eastAsia" w:eastAsia="宋体"/>
          <w:lang w:val="en-US" w:eastAsia="zh-CN"/>
        </w:rPr>
      </w:pPr>
    </w:p>
    <w:p>
      <w:pPr>
        <w:rPr>
          <w:rFonts w:hint="eastAsia" w:eastAsia="宋体"/>
          <w:lang w:val="en-US" w:eastAsia="zh-CN"/>
        </w:rPr>
      </w:pPr>
      <w:r>
        <w:rPr>
          <w:rFonts w:hint="eastAsia" w:eastAsia="宋体"/>
          <w:lang w:val="en-US" w:eastAsia="zh-CN"/>
        </w:rPr>
        <w:t>D、Ⅱ、Ⅳ</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P1572] 测得某个采用按需调页策略的计算机系统的部分状态数据为：CPU利用率为20%，用于交换空间的磁盘利用率为97.7%，其他设备的利用率为5%。由此判断系统出现异常，这种情况下（）能提高系统性能。</w:t>
      </w:r>
    </w:p>
    <w:p>
      <w:pPr>
        <w:rPr>
          <w:rFonts w:hint="eastAsia" w:eastAsia="宋体"/>
          <w:lang w:val="en-US" w:eastAsia="zh-CN"/>
        </w:rPr>
      </w:pPr>
      <w:r>
        <w:rPr>
          <w:rFonts w:hint="eastAsia" w:eastAsia="宋体"/>
          <w:lang w:val="en-US" w:eastAsia="zh-CN"/>
        </w:rPr>
        <w:t>A、安装一个更快的硬盘</w:t>
      </w:r>
    </w:p>
    <w:p>
      <w:pPr>
        <w:rPr>
          <w:rFonts w:hint="eastAsia" w:eastAsia="宋体"/>
          <w:lang w:val="en-US" w:eastAsia="zh-CN"/>
        </w:rPr>
      </w:pPr>
    </w:p>
    <w:p>
      <w:pPr>
        <w:rPr>
          <w:rFonts w:hint="eastAsia" w:eastAsia="宋体"/>
          <w:lang w:val="en-US" w:eastAsia="zh-CN"/>
        </w:rPr>
      </w:pPr>
      <w:r>
        <w:rPr>
          <w:rFonts w:hint="eastAsia" w:eastAsia="宋体"/>
          <w:lang w:val="en-US" w:eastAsia="zh-CN"/>
        </w:rPr>
        <w:t>B、通过扩大硬盘容量增加交换空间</w:t>
      </w:r>
    </w:p>
    <w:p>
      <w:pPr>
        <w:rPr>
          <w:rFonts w:hint="eastAsia" w:eastAsia="宋体"/>
          <w:lang w:val="en-US" w:eastAsia="zh-CN"/>
        </w:rPr>
      </w:pPr>
    </w:p>
    <w:p>
      <w:pPr>
        <w:rPr>
          <w:rFonts w:hint="eastAsia" w:eastAsia="宋体"/>
          <w:lang w:val="en-US" w:eastAsia="zh-CN"/>
        </w:rPr>
      </w:pPr>
      <w:r>
        <w:rPr>
          <w:rFonts w:hint="eastAsia" w:eastAsia="宋体"/>
          <w:lang w:val="en-US" w:eastAsia="zh-CN"/>
        </w:rPr>
        <w:t>C、增加运行进程数</w:t>
      </w:r>
    </w:p>
    <w:p>
      <w:pPr>
        <w:rPr>
          <w:rFonts w:hint="eastAsia" w:eastAsia="宋体"/>
          <w:lang w:val="en-US" w:eastAsia="zh-CN"/>
        </w:rPr>
      </w:pPr>
    </w:p>
    <w:p>
      <w:pPr>
        <w:rPr>
          <w:rFonts w:hint="eastAsia" w:eastAsia="宋体"/>
          <w:lang w:val="en-US" w:eastAsia="zh-CN"/>
        </w:rPr>
      </w:pPr>
      <w:r>
        <w:rPr>
          <w:rFonts w:hint="eastAsia" w:eastAsia="宋体"/>
          <w:lang w:val="en-US" w:eastAsia="zh-CN"/>
        </w:rPr>
        <w:t>D、加内存条来增加物理空间容量</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P1495] 单道批处理系统的主要缺点是（ ）</w:t>
      </w:r>
    </w:p>
    <w:p>
      <w:pPr>
        <w:rPr>
          <w:rFonts w:hint="eastAsia" w:eastAsia="宋体"/>
          <w:lang w:val="en-US" w:eastAsia="zh-CN"/>
        </w:rPr>
      </w:pPr>
      <w:r>
        <w:rPr>
          <w:rFonts w:hint="eastAsia" w:eastAsia="宋体"/>
          <w:lang w:val="en-US" w:eastAsia="zh-CN"/>
        </w:rPr>
        <w:t>A、CPU利用率不高 B、失去了交互性 C、不具备并行性 D、以上都不是</w:t>
      </w:r>
    </w:p>
    <w:p>
      <w:pPr>
        <w:rPr>
          <w:rFonts w:hint="eastAsia" w:eastAsia="宋体"/>
          <w:lang w:val="en-US" w:eastAsia="zh-CN"/>
        </w:rPr>
      </w:pPr>
      <w:r>
        <w:rPr>
          <w:rFonts w:hint="eastAsia" w:eastAsia="宋体"/>
          <w:lang w:val="en-US" w:eastAsia="zh-CN"/>
        </w:rPr>
        <w:t>答案:A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P1588] 并发性是指若干事件在（ ）发生。</w:t>
      </w:r>
    </w:p>
    <w:p>
      <w:pPr>
        <w:rPr>
          <w:rFonts w:hint="eastAsia" w:eastAsia="宋体"/>
          <w:lang w:val="en-US" w:eastAsia="zh-CN"/>
        </w:rPr>
      </w:pPr>
      <w:r>
        <w:rPr>
          <w:rFonts w:hint="eastAsia" w:eastAsia="宋体"/>
          <w:lang w:val="en-US" w:eastAsia="zh-CN"/>
        </w:rPr>
        <w:t>A、同一时刻 B、不同时刻 C、同一时间间隔内 D、不同时间间隔内</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P1601] 下列不属于操作系统目标的是（ ）</w:t>
      </w:r>
    </w:p>
    <w:p>
      <w:pPr>
        <w:rPr>
          <w:rFonts w:hint="eastAsia" w:eastAsia="宋体"/>
          <w:lang w:val="en-US" w:eastAsia="zh-CN"/>
        </w:rPr>
      </w:pPr>
      <w:r>
        <w:rPr>
          <w:rFonts w:hint="eastAsia" w:eastAsia="宋体"/>
          <w:lang w:val="en-US" w:eastAsia="zh-CN"/>
        </w:rPr>
        <w:t>A、方便性 B、有效性 C、可扩充性</w:t>
      </w:r>
    </w:p>
    <w:p>
      <w:pPr>
        <w:rPr>
          <w:rFonts w:hint="eastAsia" w:eastAsia="宋体"/>
          <w:lang w:val="en-US" w:eastAsia="zh-CN"/>
        </w:rPr>
      </w:pPr>
      <w:r>
        <w:rPr>
          <w:rFonts w:hint="eastAsia" w:eastAsia="宋体"/>
          <w:lang w:val="en-US" w:eastAsia="zh-CN"/>
        </w:rPr>
        <w:t xml:space="preserve">D、通用性 </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P1602] 下列关于操作系统的作用错误的是（ ）</w:t>
      </w:r>
    </w:p>
    <w:p>
      <w:pPr>
        <w:rPr>
          <w:rFonts w:hint="eastAsia" w:eastAsia="宋体"/>
          <w:lang w:val="en-US" w:eastAsia="zh-CN"/>
        </w:rPr>
      </w:pPr>
      <w:r>
        <w:rPr>
          <w:rFonts w:hint="eastAsia" w:eastAsia="宋体"/>
          <w:lang w:val="en-US" w:eastAsia="zh-CN"/>
        </w:rPr>
        <w:t>A、作为用户与计算机硬件系统之间的接口</w:t>
      </w:r>
    </w:p>
    <w:p>
      <w:pPr>
        <w:rPr>
          <w:rFonts w:hint="eastAsia" w:eastAsia="宋体"/>
          <w:lang w:val="en-US" w:eastAsia="zh-CN"/>
        </w:rPr>
      </w:pPr>
    </w:p>
    <w:p>
      <w:pPr>
        <w:rPr>
          <w:rFonts w:hint="eastAsia" w:eastAsia="宋体"/>
          <w:lang w:val="en-US" w:eastAsia="zh-CN"/>
        </w:rPr>
      </w:pPr>
      <w:r>
        <w:rPr>
          <w:rFonts w:hint="eastAsia" w:eastAsia="宋体"/>
          <w:lang w:val="en-US" w:eastAsia="zh-CN"/>
        </w:rPr>
        <w:t>B、作为计算机系统资源的管理者</w:t>
      </w:r>
    </w:p>
    <w:p>
      <w:pPr>
        <w:rPr>
          <w:rFonts w:hint="eastAsia" w:eastAsia="宋体"/>
          <w:lang w:val="en-US" w:eastAsia="zh-CN"/>
        </w:rPr>
      </w:pPr>
    </w:p>
    <w:p>
      <w:pPr>
        <w:rPr>
          <w:rFonts w:hint="eastAsia" w:eastAsia="宋体"/>
          <w:lang w:val="en-US" w:eastAsia="zh-CN"/>
        </w:rPr>
      </w:pPr>
      <w:r>
        <w:rPr>
          <w:rFonts w:hint="eastAsia" w:eastAsia="宋体"/>
          <w:lang w:val="en-US" w:eastAsia="zh-CN"/>
        </w:rPr>
        <w:t>C、实现对计算机资源的抽象</w:t>
      </w:r>
    </w:p>
    <w:p>
      <w:pPr>
        <w:rPr>
          <w:rFonts w:hint="eastAsia" w:eastAsia="宋体"/>
          <w:lang w:val="en-US" w:eastAsia="zh-CN"/>
        </w:rPr>
      </w:pPr>
    </w:p>
    <w:p>
      <w:pPr>
        <w:rPr>
          <w:rFonts w:hint="eastAsia" w:eastAsia="宋体"/>
          <w:lang w:val="en-US" w:eastAsia="zh-CN"/>
        </w:rPr>
      </w:pPr>
      <w:r>
        <w:rPr>
          <w:rFonts w:hint="eastAsia" w:eastAsia="宋体"/>
          <w:lang w:val="en-US" w:eastAsia="zh-CN"/>
        </w:rPr>
        <w:t>D、管理和控制用户的日常生活</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r>
        <w:rPr>
          <w:rFonts w:hint="eastAsia" w:eastAsia="宋体"/>
          <w:lang w:val="en-US" w:eastAsia="zh-CN"/>
        </w:rPr>
        <w:t>[操作系统 P1603] 在早期无操作系统时代，下面关于人工操作方式的说法错误的是（ ）</w:t>
      </w:r>
    </w:p>
    <w:p>
      <w:pPr>
        <w:rPr>
          <w:rFonts w:hint="eastAsia" w:eastAsia="宋体"/>
          <w:lang w:val="en-US" w:eastAsia="zh-CN"/>
        </w:rPr>
      </w:pPr>
      <w:r>
        <w:rPr>
          <w:rFonts w:hint="eastAsia" w:eastAsia="宋体"/>
          <w:lang w:val="en-US" w:eastAsia="zh-CN"/>
        </w:rPr>
        <w:t>A、用户独占全机，资源利用率低</w:t>
      </w:r>
    </w:p>
    <w:p>
      <w:pPr>
        <w:rPr>
          <w:rFonts w:hint="eastAsia" w:eastAsia="宋体"/>
          <w:lang w:val="en-US" w:eastAsia="zh-CN"/>
        </w:rPr>
      </w:pPr>
    </w:p>
    <w:p>
      <w:pPr>
        <w:rPr>
          <w:rFonts w:hint="eastAsia" w:eastAsia="宋体"/>
          <w:lang w:val="en-US" w:eastAsia="zh-CN"/>
        </w:rPr>
      </w:pPr>
      <w:r>
        <w:rPr>
          <w:rFonts w:hint="eastAsia" w:eastAsia="宋体"/>
          <w:lang w:val="en-US" w:eastAsia="zh-CN"/>
        </w:rPr>
        <w:t>B、主机等待人工操作，cpu和内存利用率低</w:t>
      </w:r>
    </w:p>
    <w:p>
      <w:pPr>
        <w:rPr>
          <w:rFonts w:hint="eastAsia" w:eastAsia="宋体"/>
          <w:lang w:val="en-US" w:eastAsia="zh-CN"/>
        </w:rPr>
      </w:pPr>
    </w:p>
    <w:p>
      <w:pPr>
        <w:rPr>
          <w:rFonts w:hint="eastAsia" w:eastAsia="宋体"/>
          <w:lang w:val="en-US" w:eastAsia="zh-CN"/>
        </w:rPr>
      </w:pPr>
      <w:r>
        <w:rPr>
          <w:rFonts w:hint="eastAsia" w:eastAsia="宋体"/>
          <w:lang w:val="en-US" w:eastAsia="zh-CN"/>
        </w:rPr>
        <w:t>C、人工速度慢，但智能化程度高</w:t>
      </w:r>
    </w:p>
    <w:p>
      <w:pPr>
        <w:rPr>
          <w:rFonts w:hint="eastAsia" w:eastAsia="宋体"/>
          <w:lang w:val="en-US" w:eastAsia="zh-CN"/>
        </w:rPr>
      </w:pPr>
    </w:p>
    <w:p>
      <w:pPr>
        <w:rPr>
          <w:rFonts w:hint="eastAsia" w:eastAsia="宋体"/>
          <w:lang w:val="en-US" w:eastAsia="zh-CN"/>
        </w:rPr>
      </w:pPr>
      <w:r>
        <w:rPr>
          <w:rFonts w:hint="eastAsia" w:eastAsia="宋体"/>
          <w:lang w:val="en-US" w:eastAsia="zh-CN"/>
        </w:rPr>
        <w:t>D、脱机输入输出技术提高了cpu和I/O速度</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P1604] 下列关于操作系统的说法，错误的是（ ）</w:t>
      </w:r>
    </w:p>
    <w:p>
      <w:pPr>
        <w:rPr>
          <w:rFonts w:hint="eastAsia" w:eastAsia="宋体"/>
          <w:lang w:val="en-US" w:eastAsia="zh-CN"/>
        </w:rPr>
      </w:pPr>
      <w:r>
        <w:rPr>
          <w:rFonts w:hint="eastAsia" w:eastAsia="宋体"/>
          <w:lang w:val="en-US" w:eastAsia="zh-CN"/>
        </w:rPr>
        <w:t>A、组织和管理计算机软硬件资源   B、合理地对各类进程进行调度</w:t>
      </w:r>
    </w:p>
    <w:p>
      <w:pPr>
        <w:rPr>
          <w:rFonts w:hint="eastAsia" w:eastAsia="宋体"/>
          <w:lang w:val="en-US" w:eastAsia="zh-CN"/>
        </w:rPr>
      </w:pPr>
    </w:p>
    <w:p>
      <w:pPr>
        <w:rPr>
          <w:rFonts w:hint="eastAsia" w:eastAsia="宋体"/>
          <w:lang w:val="en-US" w:eastAsia="zh-CN"/>
        </w:rPr>
      </w:pPr>
      <w:r>
        <w:rPr>
          <w:rFonts w:hint="eastAsia" w:eastAsia="宋体"/>
          <w:lang w:val="en-US" w:eastAsia="zh-CN"/>
        </w:rPr>
        <w:t>C、科学地规划用户的日常活动   D、为用户和计算机提供有好的交互界面</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P1605] 下列关于实时系统的特征错误的是（ ）</w:t>
      </w:r>
    </w:p>
    <w:p>
      <w:pPr>
        <w:rPr>
          <w:rFonts w:hint="eastAsia" w:eastAsia="宋体"/>
          <w:lang w:val="en-US" w:eastAsia="zh-CN"/>
        </w:rPr>
      </w:pPr>
      <w:r>
        <w:rPr>
          <w:rFonts w:hint="eastAsia" w:eastAsia="宋体"/>
          <w:lang w:val="en-US" w:eastAsia="zh-CN"/>
        </w:rPr>
        <w:t>A、具有多路性特点   B、很好的独立性</w:t>
      </w:r>
    </w:p>
    <w:p>
      <w:pPr>
        <w:rPr>
          <w:rFonts w:hint="eastAsia" w:eastAsia="宋体"/>
          <w:lang w:val="en-US" w:eastAsia="zh-CN"/>
        </w:rPr>
      </w:pPr>
    </w:p>
    <w:p>
      <w:pPr>
        <w:rPr>
          <w:rFonts w:hint="eastAsia" w:eastAsia="宋体"/>
          <w:lang w:val="en-US" w:eastAsia="zh-CN"/>
        </w:rPr>
      </w:pPr>
      <w:r>
        <w:rPr>
          <w:rFonts w:hint="eastAsia" w:eastAsia="宋体"/>
          <w:lang w:val="en-US" w:eastAsia="zh-CN"/>
        </w:rPr>
        <w:t>C、广泛而且突出的交互性能   D、高可靠性</w:t>
      </w:r>
    </w:p>
    <w:p>
      <w:pPr>
        <w:rPr>
          <w:rFonts w:hint="eastAsia" w:eastAsia="宋体"/>
          <w:lang w:val="en-US" w:eastAsia="zh-CN"/>
        </w:rPr>
      </w:pPr>
      <w:r>
        <w:rPr>
          <w:rFonts w:hint="eastAsia" w:eastAsia="宋体"/>
          <w:lang w:val="en-US" w:eastAsia="zh-CN"/>
        </w:rPr>
        <w:t>答案:C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P1606] 下列关于操作系统基本特性错误的是（ ）</w:t>
      </w:r>
    </w:p>
    <w:p>
      <w:pPr>
        <w:rPr>
          <w:rFonts w:hint="eastAsia" w:eastAsia="宋体"/>
          <w:lang w:val="en-US" w:eastAsia="zh-CN"/>
        </w:rPr>
      </w:pPr>
      <w:r>
        <w:rPr>
          <w:rFonts w:hint="eastAsia" w:eastAsia="宋体"/>
          <w:lang w:val="en-US" w:eastAsia="zh-CN"/>
        </w:rPr>
        <w:t>A、并发性 B、并行性 C、共享性</w:t>
      </w:r>
    </w:p>
    <w:p>
      <w:pPr>
        <w:rPr>
          <w:rFonts w:hint="eastAsia" w:eastAsia="宋体"/>
          <w:lang w:val="en-US" w:eastAsia="zh-CN"/>
        </w:rPr>
      </w:pPr>
    </w:p>
    <w:p>
      <w:pPr>
        <w:rPr>
          <w:rFonts w:hint="eastAsia" w:eastAsia="宋体"/>
          <w:lang w:val="en-US" w:eastAsia="zh-CN"/>
        </w:rPr>
      </w:pPr>
      <w:r>
        <w:rPr>
          <w:rFonts w:hint="eastAsia" w:eastAsia="宋体"/>
          <w:lang w:val="en-US" w:eastAsia="zh-CN"/>
        </w:rPr>
        <w:t>D、虚拟性 E、异步性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P1607] 在微内核OS中，下列不是微内核基本功能的是（ ）</w:t>
      </w:r>
    </w:p>
    <w:p>
      <w:pPr>
        <w:rPr>
          <w:rFonts w:hint="eastAsia" w:eastAsia="宋体"/>
          <w:lang w:val="en-US" w:eastAsia="zh-CN"/>
        </w:rPr>
      </w:pPr>
      <w:r>
        <w:rPr>
          <w:rFonts w:hint="eastAsia" w:eastAsia="宋体"/>
          <w:lang w:val="en-US" w:eastAsia="zh-CN"/>
        </w:rPr>
        <w:t>A、进程管理 B、低级存储器管理</w:t>
      </w:r>
    </w:p>
    <w:p>
      <w:pPr>
        <w:rPr>
          <w:rFonts w:hint="eastAsia" w:eastAsia="宋体"/>
          <w:lang w:val="en-US" w:eastAsia="zh-CN"/>
        </w:rPr>
      </w:pPr>
    </w:p>
    <w:p>
      <w:pPr>
        <w:rPr>
          <w:rFonts w:hint="eastAsia" w:eastAsia="宋体"/>
          <w:lang w:val="en-US" w:eastAsia="zh-CN"/>
        </w:rPr>
      </w:pPr>
      <w:r>
        <w:rPr>
          <w:rFonts w:hint="eastAsia" w:eastAsia="宋体"/>
          <w:lang w:val="en-US" w:eastAsia="zh-CN"/>
        </w:rPr>
        <w:t>C、终端和陷入管理 D、文件管理</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P1608] 下列关于并发和并行的说法错误的是（ ）</w:t>
      </w:r>
    </w:p>
    <w:p>
      <w:pPr>
        <w:rPr>
          <w:rFonts w:hint="eastAsia" w:eastAsia="宋体"/>
          <w:lang w:val="en-US" w:eastAsia="zh-CN"/>
        </w:rPr>
      </w:pPr>
      <w:r>
        <w:rPr>
          <w:rFonts w:hint="eastAsia" w:eastAsia="宋体"/>
          <w:lang w:val="en-US" w:eastAsia="zh-CN"/>
        </w:rPr>
        <w:t>A、并发是指多个事件在同一时间间隔内发生</w:t>
      </w:r>
    </w:p>
    <w:p>
      <w:pPr>
        <w:rPr>
          <w:rFonts w:hint="eastAsia" w:eastAsia="宋体"/>
          <w:lang w:val="en-US" w:eastAsia="zh-CN"/>
        </w:rPr>
      </w:pPr>
    </w:p>
    <w:p>
      <w:pPr>
        <w:rPr>
          <w:rFonts w:hint="eastAsia" w:eastAsia="宋体"/>
          <w:lang w:val="en-US" w:eastAsia="zh-CN"/>
        </w:rPr>
      </w:pPr>
      <w:r>
        <w:rPr>
          <w:rFonts w:hint="eastAsia" w:eastAsia="宋体"/>
          <w:lang w:val="en-US" w:eastAsia="zh-CN"/>
        </w:rPr>
        <w:t>B、并行是指多个事件在同一时刻发生</w:t>
      </w:r>
    </w:p>
    <w:p>
      <w:pPr>
        <w:rPr>
          <w:rFonts w:hint="eastAsia" w:eastAsia="宋体"/>
          <w:lang w:val="en-US" w:eastAsia="zh-CN"/>
        </w:rPr>
      </w:pPr>
    </w:p>
    <w:p>
      <w:pPr>
        <w:rPr>
          <w:rFonts w:hint="eastAsia" w:eastAsia="宋体"/>
          <w:lang w:val="en-US" w:eastAsia="zh-CN"/>
        </w:rPr>
      </w:pPr>
      <w:r>
        <w:rPr>
          <w:rFonts w:hint="eastAsia" w:eastAsia="宋体"/>
          <w:lang w:val="en-US" w:eastAsia="zh-CN"/>
        </w:rPr>
        <w:t>C、在单机系统内进程只能并发执行，不能并行</w:t>
      </w:r>
    </w:p>
    <w:p>
      <w:pPr>
        <w:rPr>
          <w:rFonts w:hint="eastAsia" w:eastAsia="宋体"/>
          <w:lang w:val="en-US" w:eastAsia="zh-CN"/>
        </w:rPr>
      </w:pPr>
    </w:p>
    <w:p>
      <w:pPr>
        <w:rPr>
          <w:rFonts w:hint="eastAsia" w:eastAsia="宋体"/>
          <w:lang w:val="en-US" w:eastAsia="zh-CN"/>
        </w:rPr>
      </w:pPr>
      <w:r>
        <w:rPr>
          <w:rFonts w:hint="eastAsia" w:eastAsia="宋体"/>
          <w:lang w:val="en-US" w:eastAsia="zh-CN"/>
        </w:rPr>
        <w:t>D、并发和并行是对同一现象的两种不同称呼，本质是一样的</w:t>
      </w:r>
    </w:p>
    <w:p>
      <w:pPr>
        <w:rPr>
          <w:rFonts w:hint="eastAsia" w:eastAsia="宋体"/>
          <w:lang w:val="en-US" w:eastAsia="zh-CN"/>
        </w:rPr>
      </w:pPr>
      <w:r>
        <w:rPr>
          <w:rFonts w:hint="eastAsia" w:eastAsia="宋体"/>
          <w:lang w:val="en-US" w:eastAsia="zh-CN"/>
        </w:rPr>
        <w:t>答案:D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P1610] 计算机操作系统属于（ ）</w:t>
      </w:r>
    </w:p>
    <w:p>
      <w:pPr>
        <w:rPr>
          <w:rFonts w:hint="eastAsia" w:eastAsia="宋体"/>
          <w:lang w:val="en-US" w:eastAsia="zh-CN"/>
        </w:rPr>
      </w:pPr>
      <w:r>
        <w:rPr>
          <w:rFonts w:hint="eastAsia" w:eastAsia="宋体"/>
          <w:lang w:val="en-US" w:eastAsia="zh-CN"/>
        </w:rPr>
        <w:t>A、应用软件 B、系统软件 C、工具软件 D、办公软件</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rPr>
          <w:rFonts w:hint="eastAsia" w:eastAsia="宋体"/>
          <w:lang w:val="en-US" w:eastAsia="zh-CN"/>
        </w:rPr>
      </w:pPr>
      <w:r>
        <w:rPr>
          <w:rFonts w:hint="eastAsia" w:eastAsia="宋体"/>
          <w:lang w:val="en-US" w:eastAsia="zh-CN"/>
        </w:rPr>
        <w:t>[操作系统 P1611] 设计实时操作系统时，首先应该考虑的是（ ）</w:t>
      </w:r>
    </w:p>
    <w:p>
      <w:pPr>
        <w:rPr>
          <w:rFonts w:hint="eastAsia" w:eastAsia="宋体"/>
          <w:lang w:val="en-US" w:eastAsia="zh-CN"/>
        </w:rPr>
      </w:pPr>
      <w:r>
        <w:rPr>
          <w:rFonts w:hint="eastAsia" w:eastAsia="宋体"/>
          <w:lang w:val="en-US" w:eastAsia="zh-CN"/>
        </w:rPr>
        <w:t>A、可靠性和灵活性 B、实时性和可靠性</w:t>
      </w:r>
    </w:p>
    <w:p>
      <w:pPr>
        <w:rPr>
          <w:rFonts w:hint="eastAsia" w:eastAsia="宋体"/>
          <w:lang w:val="en-US" w:eastAsia="zh-CN"/>
        </w:rPr>
      </w:pPr>
    </w:p>
    <w:p>
      <w:pPr>
        <w:rPr>
          <w:rFonts w:hint="eastAsia" w:eastAsia="宋体"/>
          <w:lang w:val="en-US" w:eastAsia="zh-CN"/>
        </w:rPr>
      </w:pPr>
      <w:r>
        <w:rPr>
          <w:rFonts w:hint="eastAsia" w:eastAsia="宋体"/>
          <w:lang w:val="en-US" w:eastAsia="zh-CN"/>
        </w:rPr>
        <w:t>C、分配性和可靠性 D、灵活性和实时性</w:t>
      </w:r>
    </w:p>
    <w:p>
      <w:pPr>
        <w:rPr>
          <w:rFonts w:hint="eastAsia" w:eastAsia="宋体"/>
          <w:lang w:val="en-US" w:eastAsia="zh-CN"/>
        </w:rPr>
      </w:pPr>
      <w:r>
        <w:rPr>
          <w:rFonts w:hint="eastAsia" w:eastAsia="宋体"/>
          <w:lang w:val="en-US" w:eastAsia="zh-CN"/>
        </w:rPr>
        <w:t>答案:B 选项</w:t>
      </w:r>
    </w:p>
    <w:p>
      <w:pPr>
        <w:rPr>
          <w:rFonts w:hint="eastAsia" w:eastAsia="宋体"/>
          <w:lang w:val="en-US" w:eastAsia="zh-CN"/>
        </w:rPr>
      </w:pPr>
    </w:p>
    <w:p>
      <w:pPr>
        <w:pStyle w:val="2"/>
        <w:rPr>
          <w:rFonts w:hint="eastAsia"/>
        </w:rPr>
      </w:pPr>
      <w:r>
        <w:rPr>
          <w:rFonts w:hint="eastAsia"/>
        </w:rPr>
        <w:t>[操作系统 P1612] 操作系统提供给编程人员的接口是（ ）</w:t>
      </w:r>
    </w:p>
    <w:p>
      <w:pPr>
        <w:pStyle w:val="2"/>
        <w:rPr>
          <w:rFonts w:hint="eastAsia"/>
        </w:rPr>
      </w:pPr>
      <w:r>
        <w:rPr>
          <w:rFonts w:hint="eastAsia"/>
        </w:rPr>
        <w:t>A、库函数 B、高级语言 C、系统调用 D、子程序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P1613] 一个分层结构操作系统由下列模块构成：</w:t>
      </w:r>
    </w:p>
    <w:p>
      <w:pPr>
        <w:pStyle w:val="2"/>
        <w:rPr>
          <w:rFonts w:hint="eastAsia"/>
        </w:rPr>
      </w:pPr>
      <w:r>
        <w:rPr>
          <w:rFonts w:hint="eastAsia"/>
        </w:rPr>
        <w:t>A、①③⑦⑧⑥④⑤② B、①③⑦⑥④⑤⑧②</w:t>
      </w:r>
    </w:p>
    <w:p>
      <w:pPr>
        <w:pStyle w:val="2"/>
        <w:rPr>
          <w:rFonts w:hint="eastAsia"/>
        </w:rPr>
      </w:pPr>
    </w:p>
    <w:p>
      <w:pPr>
        <w:pStyle w:val="2"/>
        <w:rPr>
          <w:rFonts w:hint="eastAsia"/>
        </w:rPr>
      </w:pPr>
      <w:r>
        <w:rPr>
          <w:rFonts w:hint="eastAsia"/>
        </w:rPr>
        <w:t>C、①③⑥⑦⑤④⑧② D、⑧④⑤③⑥⑦①②</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P1614] 批处理系统的主要缺点是（ ）</w:t>
      </w:r>
    </w:p>
    <w:p>
      <w:pPr>
        <w:pStyle w:val="2"/>
        <w:rPr>
          <w:rFonts w:hint="eastAsia"/>
        </w:rPr>
      </w:pPr>
      <w:r>
        <w:rPr>
          <w:rFonts w:hint="eastAsia"/>
        </w:rPr>
        <w:t>A、系统吞吐量小 B、CPU利用率不高 C、资源利用率低 D、无交互能力</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P1615] 操作系统中有一组特殊的程序，它们不能被系统中断，在操作系统中称为（ ）</w:t>
      </w:r>
    </w:p>
    <w:p>
      <w:pPr>
        <w:pStyle w:val="2"/>
        <w:rPr>
          <w:rFonts w:hint="eastAsia"/>
        </w:rPr>
      </w:pPr>
      <w:r>
        <w:rPr>
          <w:rFonts w:hint="eastAsia"/>
        </w:rPr>
        <w:t>A、初始化程序 B、原语 C、子程序 D、控制模块</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P1616] 下列关于程序并发执行的特征，正确的是（ ）</w:t>
      </w:r>
    </w:p>
    <w:p>
      <w:pPr>
        <w:pStyle w:val="2"/>
        <w:rPr>
          <w:rFonts w:hint="eastAsia"/>
        </w:rPr>
      </w:pPr>
      <w:r>
        <w:rPr>
          <w:rFonts w:hint="eastAsia"/>
        </w:rPr>
        <w:t>A、①③⑤ B、①④⑤ C、②④⑥ D、②③⑥</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P1617] 下列关于进程的说法错误的是（ ）</w:t>
      </w:r>
    </w:p>
    <w:p>
      <w:pPr>
        <w:pStyle w:val="2"/>
        <w:rPr>
          <w:rFonts w:hint="eastAsia"/>
        </w:rPr>
      </w:pPr>
      <w:r>
        <w:rPr>
          <w:rFonts w:hint="eastAsia"/>
        </w:rPr>
        <w:t>A、进程是程序在某个数据集合上的一次执行活动 B、进程是系统进行资源分配的独立单位</w:t>
      </w:r>
    </w:p>
    <w:p>
      <w:pPr>
        <w:pStyle w:val="2"/>
        <w:rPr>
          <w:rFonts w:hint="eastAsia"/>
        </w:rPr>
      </w:pPr>
    </w:p>
    <w:p>
      <w:pPr>
        <w:pStyle w:val="2"/>
        <w:rPr>
          <w:rFonts w:hint="eastAsia"/>
        </w:rPr>
      </w:pPr>
      <w:r>
        <w:rPr>
          <w:rFonts w:hint="eastAsia"/>
        </w:rPr>
        <w:t>C、进程是系统调度的独立单位 D、进程只是一次抽象的活动</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P1618] 下列不是进程特征的是（ ）</w:t>
      </w:r>
    </w:p>
    <w:p>
      <w:pPr>
        <w:pStyle w:val="2"/>
        <w:rPr>
          <w:rFonts w:hint="eastAsia"/>
        </w:rPr>
      </w:pPr>
      <w:r>
        <w:rPr>
          <w:rFonts w:hint="eastAsia"/>
        </w:rPr>
        <w:t>A、动态性 B、并发性 C、并行性</w:t>
      </w:r>
    </w:p>
    <w:p>
      <w:pPr>
        <w:pStyle w:val="2"/>
        <w:rPr>
          <w:rFonts w:hint="eastAsia"/>
        </w:rPr>
      </w:pPr>
    </w:p>
    <w:p>
      <w:pPr>
        <w:pStyle w:val="2"/>
        <w:rPr>
          <w:rFonts w:hint="eastAsia"/>
        </w:rPr>
      </w:pPr>
      <w:r>
        <w:rPr>
          <w:rFonts w:hint="eastAsia"/>
        </w:rPr>
        <w:t xml:space="preserve">D、独立性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P1619] 下列不是进程三个基本状态的是（ ）</w:t>
      </w:r>
    </w:p>
    <w:p>
      <w:pPr>
        <w:pStyle w:val="2"/>
        <w:rPr>
          <w:rFonts w:hint="eastAsia"/>
        </w:rPr>
      </w:pPr>
      <w:r>
        <w:rPr>
          <w:rFonts w:hint="eastAsia"/>
        </w:rPr>
        <w:t>A、阻塞状态 B、执行状态 C、挂起状态 D、就绪状态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P1620] 下列关于进程状态变换的说法错误的是（ ）</w:t>
      </w:r>
    </w:p>
    <w:p>
      <w:pPr>
        <w:pStyle w:val="2"/>
        <w:rPr>
          <w:rFonts w:hint="eastAsia"/>
        </w:rPr>
      </w:pPr>
      <w:r>
        <w:rPr>
          <w:rFonts w:hint="eastAsia"/>
        </w:rPr>
        <w:t>A、处于就绪态进程获得调度后转为执行态</w:t>
      </w:r>
    </w:p>
    <w:p>
      <w:pPr>
        <w:pStyle w:val="2"/>
        <w:rPr>
          <w:rFonts w:hint="eastAsia"/>
        </w:rPr>
      </w:pPr>
    </w:p>
    <w:p>
      <w:pPr>
        <w:pStyle w:val="2"/>
        <w:rPr>
          <w:rFonts w:hint="eastAsia"/>
        </w:rPr>
      </w:pPr>
      <w:r>
        <w:rPr>
          <w:rFonts w:hint="eastAsia"/>
        </w:rPr>
        <w:t>B、处于执行态的进程因时间片用完而转为阻塞态</w:t>
      </w:r>
    </w:p>
    <w:p>
      <w:pPr>
        <w:pStyle w:val="2"/>
        <w:rPr>
          <w:rFonts w:hint="eastAsia"/>
        </w:rPr>
      </w:pPr>
    </w:p>
    <w:p>
      <w:pPr>
        <w:pStyle w:val="2"/>
        <w:rPr>
          <w:rFonts w:hint="eastAsia"/>
        </w:rPr>
      </w:pPr>
      <w:r>
        <w:rPr>
          <w:rFonts w:hint="eastAsia"/>
        </w:rPr>
        <w:t>C、处于阻塞态的进程因等待的事件发生而转为就绪态</w:t>
      </w:r>
    </w:p>
    <w:p>
      <w:pPr>
        <w:pStyle w:val="2"/>
        <w:rPr>
          <w:rFonts w:hint="eastAsia"/>
        </w:rPr>
      </w:pPr>
    </w:p>
    <w:p>
      <w:pPr>
        <w:pStyle w:val="2"/>
        <w:rPr>
          <w:rFonts w:hint="eastAsia"/>
        </w:rPr>
      </w:pPr>
      <w:r>
        <w:rPr>
          <w:rFonts w:hint="eastAsia"/>
        </w:rPr>
        <w:t>D、处于执行态的进程因I/O请求而转为阻塞态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P1621] 下列关于进程控制块的描述错误的是（ ）</w:t>
      </w:r>
    </w:p>
    <w:p>
      <w:pPr>
        <w:pStyle w:val="2"/>
        <w:rPr>
          <w:rFonts w:hint="eastAsia"/>
        </w:rPr>
      </w:pPr>
      <w:r>
        <w:rPr>
          <w:rFonts w:hint="eastAsia"/>
        </w:rPr>
        <w:t>A、是系统管理和控制进程的一个功能模块 B、是进程存在的标志</w:t>
      </w:r>
    </w:p>
    <w:p>
      <w:pPr>
        <w:pStyle w:val="2"/>
        <w:rPr>
          <w:rFonts w:hint="eastAsia"/>
        </w:rPr>
      </w:pPr>
    </w:p>
    <w:p>
      <w:pPr>
        <w:pStyle w:val="2"/>
        <w:rPr>
          <w:rFonts w:hint="eastAsia"/>
        </w:rPr>
      </w:pPr>
      <w:r>
        <w:rPr>
          <w:rFonts w:hint="eastAsia"/>
        </w:rPr>
        <w:t>C、是系统实现对进程进行管理的数据结构 D、是系统实现对进程调度的数据结构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P1622] 下列关于处理机执行时状态的描述错误的是（ ）</w:t>
      </w:r>
    </w:p>
    <w:p>
      <w:pPr>
        <w:pStyle w:val="2"/>
        <w:rPr>
          <w:rFonts w:hint="eastAsia"/>
        </w:rPr>
      </w:pPr>
      <w:r>
        <w:rPr>
          <w:rFonts w:hint="eastAsia"/>
        </w:rPr>
        <w:t>A、程序运行在系统态时，具有很高权限，可以执行一切指令</w:t>
      </w:r>
    </w:p>
    <w:p>
      <w:pPr>
        <w:pStyle w:val="2"/>
        <w:rPr>
          <w:rFonts w:hint="eastAsia"/>
        </w:rPr>
      </w:pPr>
    </w:p>
    <w:p>
      <w:pPr>
        <w:pStyle w:val="2"/>
        <w:rPr>
          <w:rFonts w:hint="eastAsia"/>
        </w:rPr>
      </w:pPr>
      <w:r>
        <w:rPr>
          <w:rFonts w:hint="eastAsia"/>
        </w:rPr>
        <w:t>B、程序运行在系统态时，只能执行特权指令</w:t>
      </w:r>
    </w:p>
    <w:p>
      <w:pPr>
        <w:pStyle w:val="2"/>
        <w:rPr>
          <w:rFonts w:hint="eastAsia"/>
        </w:rPr>
      </w:pPr>
    </w:p>
    <w:p>
      <w:pPr>
        <w:pStyle w:val="2"/>
        <w:rPr>
          <w:rFonts w:hint="eastAsia"/>
        </w:rPr>
      </w:pPr>
      <w:r>
        <w:rPr>
          <w:rFonts w:hint="eastAsia"/>
        </w:rPr>
        <w:t>C、程序运行在用户态时，只能执行普通指令</w:t>
      </w:r>
    </w:p>
    <w:p>
      <w:pPr>
        <w:pStyle w:val="2"/>
        <w:rPr>
          <w:rFonts w:hint="eastAsia"/>
        </w:rPr>
      </w:pPr>
    </w:p>
    <w:p>
      <w:pPr>
        <w:pStyle w:val="2"/>
        <w:rPr>
          <w:rFonts w:hint="eastAsia"/>
        </w:rPr>
      </w:pPr>
      <w:r>
        <w:rPr>
          <w:rFonts w:hint="eastAsia"/>
        </w:rPr>
        <w:t>D、操作系统一般运行在系统态，而用户程序一般运行在用户态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P1623] 操作系统内核的资源管理功能一般不包括（ ）</w:t>
      </w:r>
    </w:p>
    <w:p>
      <w:pPr>
        <w:pStyle w:val="2"/>
        <w:rPr>
          <w:rFonts w:hint="eastAsia"/>
        </w:rPr>
      </w:pPr>
      <w:r>
        <w:rPr>
          <w:rFonts w:hint="eastAsia"/>
        </w:rPr>
        <w:t>A、进程管理 B、存储器管理 C、设备管理 D、作业管理</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P1624] 下列关于进程控制的说法错误的是（ ）</w:t>
      </w:r>
    </w:p>
    <w:p>
      <w:pPr>
        <w:pStyle w:val="2"/>
        <w:rPr>
          <w:rFonts w:hint="eastAsia"/>
        </w:rPr>
      </w:pPr>
      <w:r>
        <w:rPr>
          <w:rFonts w:hint="eastAsia"/>
        </w:rPr>
        <w:t>A、创建态进程获得许可后转为就绪态B、进程终止时，应该先终止其子孙进程C、进程阻塞是进程自己调用阻塞原语，所以是一个主动行为D、进程被挂起时会被移出内存，操作系统将失去对其控制</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P1625] 对进程执行挂起操作后，下列状态变化错误的是（ ）</w:t>
      </w:r>
    </w:p>
    <w:p>
      <w:pPr>
        <w:pStyle w:val="2"/>
        <w:rPr>
          <w:rFonts w:hint="eastAsia"/>
        </w:rPr>
      </w:pPr>
      <w:r>
        <w:rPr>
          <w:rFonts w:hint="eastAsia"/>
        </w:rPr>
        <w:t>A、执行态转为静止执行态 B、活动阻塞态转为静止阻塞态</w:t>
      </w:r>
    </w:p>
    <w:p>
      <w:pPr>
        <w:pStyle w:val="2"/>
        <w:rPr>
          <w:rFonts w:hint="eastAsia"/>
        </w:rPr>
      </w:pPr>
    </w:p>
    <w:p>
      <w:pPr>
        <w:pStyle w:val="2"/>
        <w:rPr>
          <w:rFonts w:hint="eastAsia"/>
        </w:rPr>
      </w:pPr>
      <w:r>
        <w:rPr>
          <w:rFonts w:hint="eastAsia"/>
        </w:rPr>
        <w:t>C、活动就绪态转为静止就绪态 D、执行态转为静止就绪态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P1626] 下列关于多道程序运行环境中进程之间关系的描述错误的是（ ）</w:t>
      </w:r>
    </w:p>
    <w:p>
      <w:pPr>
        <w:pStyle w:val="2"/>
        <w:rPr>
          <w:rFonts w:hint="eastAsia"/>
        </w:rPr>
      </w:pPr>
      <w:r>
        <w:rPr>
          <w:rFonts w:hint="eastAsia"/>
        </w:rPr>
        <w:t>A、协作进程之间具有直接制约关系，它们之间不存在资源竞争问题</w:t>
      </w:r>
    </w:p>
    <w:p>
      <w:pPr>
        <w:pStyle w:val="2"/>
        <w:rPr>
          <w:rFonts w:hint="eastAsia"/>
        </w:rPr>
      </w:pPr>
    </w:p>
    <w:p>
      <w:pPr>
        <w:pStyle w:val="2"/>
        <w:rPr>
          <w:rFonts w:hint="eastAsia"/>
        </w:rPr>
      </w:pPr>
      <w:r>
        <w:rPr>
          <w:rFonts w:hint="eastAsia"/>
        </w:rPr>
        <w:t>B、无关进程之间会因为竞争临界资源而发生间接制约关系</w:t>
      </w:r>
    </w:p>
    <w:p>
      <w:pPr>
        <w:pStyle w:val="2"/>
        <w:rPr>
          <w:rFonts w:hint="eastAsia"/>
        </w:rPr>
      </w:pPr>
    </w:p>
    <w:p>
      <w:pPr>
        <w:pStyle w:val="2"/>
        <w:rPr>
          <w:rFonts w:hint="eastAsia"/>
        </w:rPr>
      </w:pPr>
      <w:r>
        <w:rPr>
          <w:rFonts w:hint="eastAsia"/>
        </w:rPr>
        <w:t>C、临界资源也叫互斥资源，必须互斥使用</w:t>
      </w:r>
    </w:p>
    <w:p>
      <w:pPr>
        <w:pStyle w:val="2"/>
        <w:rPr>
          <w:rFonts w:hint="eastAsia"/>
        </w:rPr>
      </w:pPr>
    </w:p>
    <w:p>
      <w:pPr>
        <w:pStyle w:val="2"/>
        <w:rPr>
          <w:rFonts w:hint="eastAsia"/>
        </w:rPr>
      </w:pPr>
      <w:r>
        <w:rPr>
          <w:rFonts w:hint="eastAsia"/>
        </w:rPr>
        <w:t>D、并发进程共享系统资源</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P1627] 下面关于临界区的描述错误的是（ ）</w:t>
      </w:r>
    </w:p>
    <w:p>
      <w:pPr>
        <w:pStyle w:val="2"/>
        <w:rPr>
          <w:rFonts w:hint="eastAsia"/>
        </w:rPr>
      </w:pPr>
      <w:r>
        <w:rPr>
          <w:rFonts w:hint="eastAsia"/>
        </w:rPr>
        <w:t>A、临界区是内存中的一个特殊区域</w:t>
      </w:r>
    </w:p>
    <w:p>
      <w:pPr>
        <w:pStyle w:val="2"/>
        <w:rPr>
          <w:rFonts w:hint="eastAsia"/>
        </w:rPr>
      </w:pPr>
    </w:p>
    <w:p>
      <w:pPr>
        <w:pStyle w:val="2"/>
        <w:rPr>
          <w:rFonts w:hint="eastAsia"/>
        </w:rPr>
      </w:pPr>
      <w:r>
        <w:rPr>
          <w:rFonts w:hint="eastAsia"/>
        </w:rPr>
        <w:t>B、临界区是进程访问临界资源的那段代码</w:t>
      </w:r>
    </w:p>
    <w:p>
      <w:pPr>
        <w:pStyle w:val="2"/>
        <w:rPr>
          <w:rFonts w:hint="eastAsia"/>
        </w:rPr>
      </w:pPr>
    </w:p>
    <w:p>
      <w:pPr>
        <w:pStyle w:val="2"/>
        <w:rPr>
          <w:rFonts w:hint="eastAsia"/>
        </w:rPr>
      </w:pPr>
      <w:r>
        <w:rPr>
          <w:rFonts w:hint="eastAsia"/>
        </w:rPr>
        <w:t>C、在临界区之前设置进入区，以检查临界资源的状态并对其访问标志做出正确设置</w:t>
      </w:r>
    </w:p>
    <w:p>
      <w:pPr>
        <w:pStyle w:val="2"/>
        <w:rPr>
          <w:rFonts w:hint="eastAsia"/>
        </w:rPr>
      </w:pPr>
    </w:p>
    <w:p>
      <w:pPr>
        <w:pStyle w:val="2"/>
        <w:rPr>
          <w:rFonts w:hint="eastAsia"/>
        </w:rPr>
      </w:pPr>
      <w:r>
        <w:rPr>
          <w:rFonts w:hint="eastAsia"/>
        </w:rPr>
        <w:t>D、在临界区之后设置退出区，用于释放被锁定的临界资源</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P1628] 下列不是同步机制应该遵循的准则的是（ ）</w:t>
      </w:r>
    </w:p>
    <w:p>
      <w:pPr>
        <w:pStyle w:val="2"/>
        <w:rPr>
          <w:rFonts w:hint="eastAsia"/>
        </w:rPr>
      </w:pPr>
      <w:r>
        <w:rPr>
          <w:rFonts w:hint="eastAsia"/>
        </w:rPr>
        <w:t>A、空闲让进 B、忙则等待 C、有限等待</w:t>
      </w:r>
    </w:p>
    <w:p>
      <w:pPr>
        <w:pStyle w:val="2"/>
        <w:rPr>
          <w:rFonts w:hint="eastAsia"/>
        </w:rPr>
      </w:pPr>
    </w:p>
    <w:p>
      <w:pPr>
        <w:pStyle w:val="2"/>
        <w:rPr>
          <w:rFonts w:hint="eastAsia"/>
        </w:rPr>
      </w:pPr>
      <w:r>
        <w:rPr>
          <w:rFonts w:hint="eastAsia"/>
        </w:rPr>
        <w:t xml:space="preserve">D、忙等待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P1629] 已知记录型信号量S，整型域S.value，下列说法错误的是（ ）</w:t>
      </w:r>
    </w:p>
    <w:p>
      <w:pPr>
        <w:pStyle w:val="2"/>
        <w:rPr>
          <w:rFonts w:hint="eastAsia"/>
        </w:rPr>
      </w:pPr>
      <w:r>
        <w:rPr>
          <w:rFonts w:hint="eastAsia"/>
        </w:rPr>
        <w:t>A、S.value的初值最大，表示系统拥有该资源的数目</w:t>
      </w:r>
    </w:p>
    <w:p>
      <w:pPr>
        <w:pStyle w:val="2"/>
        <w:rPr>
          <w:rFonts w:hint="eastAsia"/>
        </w:rPr>
      </w:pPr>
    </w:p>
    <w:p>
      <w:pPr>
        <w:pStyle w:val="2"/>
        <w:rPr>
          <w:rFonts w:hint="eastAsia"/>
        </w:rPr>
      </w:pPr>
      <w:r>
        <w:rPr>
          <w:rFonts w:hint="eastAsia"/>
        </w:rPr>
        <w:t>B、S.value表示当前可用资源数目，所以初值必须置0</w:t>
      </w:r>
    </w:p>
    <w:p>
      <w:pPr>
        <w:pStyle w:val="2"/>
        <w:rPr>
          <w:rFonts w:hint="eastAsia"/>
        </w:rPr>
      </w:pPr>
    </w:p>
    <w:p>
      <w:pPr>
        <w:pStyle w:val="2"/>
        <w:rPr>
          <w:rFonts w:hint="eastAsia"/>
        </w:rPr>
      </w:pPr>
      <w:r>
        <w:rPr>
          <w:rFonts w:hint="eastAsia"/>
        </w:rPr>
        <w:t>C、S.value&lt;0时，其绝对值表示当前被阻塞的进程数目</w:t>
      </w:r>
    </w:p>
    <w:p>
      <w:pPr>
        <w:pStyle w:val="2"/>
        <w:rPr>
          <w:rFonts w:hint="eastAsia"/>
        </w:rPr>
      </w:pPr>
    </w:p>
    <w:p>
      <w:pPr>
        <w:pStyle w:val="2"/>
        <w:rPr>
          <w:rFonts w:hint="eastAsia"/>
        </w:rPr>
      </w:pPr>
      <w:r>
        <w:rPr>
          <w:rFonts w:hint="eastAsia"/>
        </w:rPr>
        <w:t>D、执行wait(S)操作时，S.value的值-1，执行signal(S)操作时，S.value的值+1</w:t>
      </w:r>
    </w:p>
    <w:p>
      <w:pPr>
        <w:pStyle w:val="2"/>
        <w:rPr>
          <w:rFonts w:hint="eastAsia"/>
        </w:rPr>
      </w:pP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P1630] 下列关于管程的描述错误的是（ ）</w:t>
      </w:r>
    </w:p>
    <w:p>
      <w:pPr>
        <w:pStyle w:val="2"/>
        <w:rPr>
          <w:rFonts w:hint="eastAsia"/>
        </w:rPr>
      </w:pPr>
      <w:r>
        <w:rPr>
          <w:rFonts w:hint="eastAsia"/>
        </w:rPr>
        <w:t>A、管程是一种同步机制</w:t>
      </w:r>
    </w:p>
    <w:p>
      <w:pPr>
        <w:pStyle w:val="2"/>
        <w:rPr>
          <w:rFonts w:hint="eastAsia"/>
        </w:rPr>
      </w:pPr>
    </w:p>
    <w:p>
      <w:pPr>
        <w:pStyle w:val="2"/>
        <w:rPr>
          <w:rFonts w:hint="eastAsia"/>
        </w:rPr>
      </w:pPr>
      <w:r>
        <w:rPr>
          <w:rFonts w:hint="eastAsia"/>
        </w:rPr>
        <w:t>B、管程定义了一个数据结构和并发进程对其所能进行的一组操作</w:t>
      </w:r>
    </w:p>
    <w:p>
      <w:pPr>
        <w:pStyle w:val="2"/>
        <w:rPr>
          <w:rFonts w:hint="eastAsia"/>
        </w:rPr>
      </w:pPr>
    </w:p>
    <w:p>
      <w:pPr>
        <w:pStyle w:val="2"/>
        <w:rPr>
          <w:rFonts w:hint="eastAsia"/>
        </w:rPr>
      </w:pPr>
      <w:r>
        <w:rPr>
          <w:rFonts w:hint="eastAsia"/>
        </w:rPr>
        <w:t>C、管程具有动态性，在进程调用后被撤销</w:t>
      </w:r>
    </w:p>
    <w:p>
      <w:pPr>
        <w:pStyle w:val="2"/>
        <w:rPr>
          <w:rFonts w:hint="eastAsia"/>
        </w:rPr>
      </w:pPr>
    </w:p>
    <w:p>
      <w:pPr>
        <w:pStyle w:val="2"/>
        <w:rPr>
          <w:rFonts w:hint="eastAsia"/>
        </w:rPr>
      </w:pPr>
      <w:r>
        <w:rPr>
          <w:rFonts w:hint="eastAsia"/>
        </w:rPr>
        <w:t>D、管程实现了信息隐蔽</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P1631] 下列不是进程高级通信机制的是（ ）</w:t>
      </w:r>
    </w:p>
    <w:p>
      <w:pPr>
        <w:pStyle w:val="2"/>
        <w:rPr>
          <w:rFonts w:hint="eastAsia"/>
        </w:rPr>
      </w:pPr>
      <w:r>
        <w:rPr>
          <w:rFonts w:hint="eastAsia"/>
        </w:rPr>
        <w:t>A、基于共享存储区的通信方式 B、基于共享数据结构的通信方式</w:t>
      </w:r>
    </w:p>
    <w:p>
      <w:pPr>
        <w:pStyle w:val="2"/>
        <w:rPr>
          <w:rFonts w:hint="eastAsia"/>
        </w:rPr>
      </w:pPr>
    </w:p>
    <w:p>
      <w:pPr>
        <w:pStyle w:val="2"/>
        <w:rPr>
          <w:rFonts w:hint="eastAsia"/>
        </w:rPr>
      </w:pPr>
      <w:r>
        <w:rPr>
          <w:rFonts w:hint="eastAsia"/>
        </w:rPr>
        <w:t xml:space="preserve">C、管道通信系统 D、消息传递系统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P1632] 在引入线程的操作系统中，下列关于线程的描述错误的是（ ）</w:t>
      </w:r>
    </w:p>
    <w:p>
      <w:pPr>
        <w:pStyle w:val="2"/>
        <w:rPr>
          <w:rFonts w:hint="eastAsia"/>
        </w:rPr>
      </w:pPr>
      <w:r>
        <w:rPr>
          <w:rFonts w:hint="eastAsia"/>
        </w:rPr>
        <w:t>A、线程是调度的基本单位 B、线程具有比进程更好的并发性</w:t>
      </w:r>
    </w:p>
    <w:p>
      <w:pPr>
        <w:pStyle w:val="2"/>
        <w:rPr>
          <w:rFonts w:hint="eastAsia"/>
        </w:rPr>
      </w:pPr>
    </w:p>
    <w:p>
      <w:pPr>
        <w:pStyle w:val="2"/>
        <w:rPr>
          <w:rFonts w:hint="eastAsia"/>
        </w:rPr>
      </w:pPr>
      <w:r>
        <w:rPr>
          <w:rFonts w:hint="eastAsia"/>
        </w:rPr>
        <w:t>C、资源属于进程，线程仅拥有TCB等少量资源 D、线程拥有比进程更高的独立性</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P1633] 下列不属于线程状态的是（ ）</w:t>
      </w:r>
    </w:p>
    <w:p>
      <w:pPr>
        <w:pStyle w:val="2"/>
        <w:rPr>
          <w:rFonts w:hint="eastAsia"/>
        </w:rPr>
      </w:pPr>
      <w:r>
        <w:rPr>
          <w:rFonts w:hint="eastAsia"/>
        </w:rPr>
        <w:t>A、执行状态 B、就绪状态 C、阻塞状态 D、挂起状态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P1635] 操作系统为获得调度的作业创建第一个进程，但由于内存紧张暂时不能分配内存空间，此时进程状态是（ ）</w:t>
      </w:r>
    </w:p>
    <w:p>
      <w:pPr>
        <w:pStyle w:val="2"/>
        <w:rPr>
          <w:rFonts w:hint="eastAsia"/>
        </w:rPr>
      </w:pPr>
      <w:r>
        <w:rPr>
          <w:rFonts w:hint="eastAsia"/>
        </w:rPr>
        <w:t>A、初建状态 B、就绪状态 C、阻塞状态 D、终止状态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P1636] 下列不属于进程实体的选项是（ ）</w:t>
      </w:r>
    </w:p>
    <w:p>
      <w:pPr>
        <w:pStyle w:val="2"/>
        <w:rPr>
          <w:rFonts w:hint="eastAsia"/>
        </w:rPr>
      </w:pPr>
      <w:r>
        <w:rPr>
          <w:rFonts w:hint="eastAsia"/>
        </w:rPr>
        <w:t>A、代码段 B、数据段 C、进程控制块 D、运行过程</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P1637] 已知记录型信号量S，当前S.value的值为-5，下列选项错误的是（ ）</w:t>
      </w:r>
    </w:p>
    <w:p>
      <w:pPr>
        <w:pStyle w:val="2"/>
        <w:rPr>
          <w:rFonts w:hint="eastAsia"/>
        </w:rPr>
      </w:pPr>
      <w:r>
        <w:rPr>
          <w:rFonts w:hint="eastAsia"/>
        </w:rPr>
        <w:t>A、当前有5个进程获得资源S B、当前有5个进程阻塞在资源S上</w:t>
      </w:r>
    </w:p>
    <w:p>
      <w:pPr>
        <w:pStyle w:val="2"/>
        <w:rPr>
          <w:rFonts w:hint="eastAsia"/>
        </w:rPr>
      </w:pPr>
    </w:p>
    <w:p>
      <w:pPr>
        <w:pStyle w:val="2"/>
        <w:rPr>
          <w:rFonts w:hint="eastAsia"/>
        </w:rPr>
      </w:pPr>
      <w:r>
        <w:rPr>
          <w:rFonts w:hint="eastAsia"/>
        </w:rPr>
        <w:t>C、当前阻塞队列的长度为5 D、如果S是资源信号量，则表示当前系统缺少5个资源S</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P1638] 在对记录型信号量的wait操作的定义中，当信号量的值（ ）时，执行wait操作的进程变为阻塞状态。</w:t>
      </w:r>
    </w:p>
    <w:p>
      <w:pPr>
        <w:pStyle w:val="2"/>
        <w:rPr>
          <w:rFonts w:hint="eastAsia"/>
        </w:rPr>
      </w:pPr>
      <w:r>
        <w:rPr>
          <w:rFonts w:hint="eastAsia"/>
        </w:rPr>
        <w:t>A</w:t>
      </w:r>
      <w:r>
        <w:rPr>
          <w:rFonts w:hint="eastAsia"/>
          <w:lang w:eastAsia="zh-CN"/>
        </w:rPr>
        <w:t>、</w:t>
      </w:r>
      <w:r>
        <w:rPr>
          <w:rFonts w:hint="eastAsia"/>
        </w:rPr>
        <w:t>大于0</w:t>
      </w:r>
      <w:r>
        <w:rPr>
          <w:rFonts w:hint="eastAsia"/>
          <w:lang w:val="en-US" w:eastAsia="zh-CN"/>
        </w:rPr>
        <w:t xml:space="preserve">  </w:t>
      </w:r>
      <w:r>
        <w:rPr>
          <w:rFonts w:hint="eastAsia"/>
        </w:rPr>
        <w:t>B</w:t>
      </w:r>
      <w:r>
        <w:rPr>
          <w:rFonts w:hint="eastAsia"/>
          <w:lang w:eastAsia="zh-CN"/>
        </w:rPr>
        <w:t>、</w:t>
      </w:r>
      <w:r>
        <w:rPr>
          <w:rFonts w:hint="eastAsia"/>
        </w:rPr>
        <w:t>小于0</w:t>
      </w:r>
      <w:r>
        <w:rPr>
          <w:rFonts w:hint="eastAsia"/>
          <w:lang w:val="en-US" w:eastAsia="zh-CN"/>
        </w:rPr>
        <w:t xml:space="preserve">  </w:t>
      </w:r>
      <w:r>
        <w:rPr>
          <w:rFonts w:hint="eastAsia"/>
        </w:rPr>
        <w:t>C</w:t>
      </w:r>
      <w:r>
        <w:rPr>
          <w:rFonts w:hint="eastAsia"/>
          <w:lang w:eastAsia="zh-CN"/>
        </w:rPr>
        <w:t>、</w:t>
      </w:r>
      <w:r>
        <w:rPr>
          <w:rFonts w:hint="eastAsia"/>
        </w:rPr>
        <w:t>等于0</w:t>
      </w:r>
      <w:r>
        <w:rPr>
          <w:rFonts w:hint="eastAsia"/>
          <w:lang w:val="en-US" w:eastAsia="zh-CN"/>
        </w:rPr>
        <w:t xml:space="preserve">  </w:t>
      </w:r>
      <w:r>
        <w:rPr>
          <w:rFonts w:hint="eastAsia"/>
        </w:rPr>
        <w:t>D</w:t>
      </w:r>
      <w:r>
        <w:rPr>
          <w:rFonts w:hint="eastAsia"/>
          <w:lang w:eastAsia="zh-CN"/>
        </w:rPr>
        <w:t>、</w:t>
      </w:r>
      <w:r>
        <w:rPr>
          <w:rFonts w:hint="eastAsia"/>
        </w:rPr>
        <w:t>小于或等于0</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P1639] 为实现两进程互斥，设置互斥信号量mutex，当mutex的值为0时，表示（ ）</w:t>
      </w:r>
    </w:p>
    <w:p>
      <w:pPr>
        <w:pStyle w:val="2"/>
        <w:rPr>
          <w:rFonts w:hint="eastAsia"/>
        </w:rPr>
      </w:pPr>
      <w:r>
        <w:rPr>
          <w:rFonts w:hint="eastAsia"/>
        </w:rPr>
        <w:t>A、没有进程进入临界区 B、有一个进程进入临界区</w:t>
      </w:r>
    </w:p>
    <w:p>
      <w:pPr>
        <w:pStyle w:val="2"/>
        <w:rPr>
          <w:rFonts w:hint="eastAsia"/>
        </w:rPr>
      </w:pPr>
    </w:p>
    <w:p>
      <w:pPr>
        <w:pStyle w:val="2"/>
        <w:rPr>
          <w:rFonts w:hint="eastAsia"/>
        </w:rPr>
      </w:pPr>
      <w:r>
        <w:rPr>
          <w:rFonts w:hint="eastAsia"/>
        </w:rPr>
        <w:t>C、可能有一个进程阻塞 D、一个进程进入临界区，另一个进程阻塞</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P1640] 程序与进程的本质区别是（ ）</w:t>
      </w:r>
    </w:p>
    <w:p>
      <w:pPr>
        <w:pStyle w:val="2"/>
        <w:rPr>
          <w:rFonts w:hint="eastAsia"/>
        </w:rPr>
      </w:pPr>
      <w:r>
        <w:rPr>
          <w:rFonts w:hint="eastAsia"/>
        </w:rPr>
        <w:t>A、前者独占内存，后者共享内存 B、前者独占处理机，后者共享处理机</w:t>
      </w:r>
    </w:p>
    <w:p>
      <w:pPr>
        <w:pStyle w:val="2"/>
        <w:rPr>
          <w:rFonts w:hint="eastAsia"/>
        </w:rPr>
      </w:pPr>
    </w:p>
    <w:p>
      <w:pPr>
        <w:pStyle w:val="2"/>
        <w:rPr>
          <w:rFonts w:hint="eastAsia"/>
        </w:rPr>
      </w:pPr>
      <w:r>
        <w:rPr>
          <w:rFonts w:hint="eastAsia"/>
        </w:rPr>
        <w:t>C、前者静态，后者动态 D、前者大，后者小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P1641] 进程和程序的本质区别在于（ ）</w:t>
      </w:r>
    </w:p>
    <w:p>
      <w:pPr>
        <w:pStyle w:val="2"/>
        <w:rPr>
          <w:rFonts w:hint="eastAsia"/>
        </w:rPr>
      </w:pPr>
      <w:r>
        <w:rPr>
          <w:rFonts w:hint="eastAsia"/>
        </w:rPr>
        <w:t>A、前者分时使用CPU，或者独占CPU B、前者存储在内存，后者存储在外存</w:t>
      </w:r>
    </w:p>
    <w:p>
      <w:pPr>
        <w:pStyle w:val="2"/>
        <w:rPr>
          <w:rFonts w:hint="eastAsia"/>
        </w:rPr>
      </w:pPr>
    </w:p>
    <w:p>
      <w:pPr>
        <w:pStyle w:val="2"/>
        <w:rPr>
          <w:rFonts w:hint="eastAsia"/>
        </w:rPr>
      </w:pPr>
      <w:r>
        <w:rPr>
          <w:rFonts w:hint="eastAsia"/>
        </w:rPr>
        <w:t>C、前者具有异步性，后者具有可再现性 D、前者可以并发执行，后者不能并发执行</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P1642] 设备驱动程序是系统提供的一种通信程序，它专门用于在请求I/O的进程与设备控制器之间传输信息。下面的选</w:t>
      </w:r>
    </w:p>
    <w:p>
      <w:pPr>
        <w:pStyle w:val="2"/>
        <w:rPr>
          <w:rFonts w:hint="eastAsia"/>
        </w:rPr>
      </w:pPr>
      <w:r>
        <w:rPr>
          <w:rFonts w:hint="eastAsia"/>
        </w:rPr>
        <w:t>A.检查用户I/O请求的合法性</w:t>
      </w:r>
    </w:p>
    <w:p>
      <w:pPr>
        <w:pStyle w:val="2"/>
        <w:rPr>
          <w:rFonts w:hint="eastAsia"/>
        </w:rPr>
      </w:pPr>
    </w:p>
    <w:p>
      <w:pPr>
        <w:pStyle w:val="2"/>
        <w:rPr>
          <w:rFonts w:hint="eastAsia"/>
        </w:rPr>
      </w:pPr>
      <w:r>
        <w:rPr>
          <w:rFonts w:hint="eastAsia"/>
        </w:rPr>
        <w:t>B.及时响应由控制器或通道发来的中断请求</w:t>
      </w:r>
    </w:p>
    <w:p>
      <w:pPr>
        <w:pStyle w:val="2"/>
        <w:rPr>
          <w:rFonts w:hint="eastAsia"/>
        </w:rPr>
      </w:pPr>
    </w:p>
    <w:p>
      <w:pPr>
        <w:pStyle w:val="2"/>
        <w:rPr>
          <w:rFonts w:hint="eastAsia"/>
        </w:rPr>
      </w:pPr>
      <w:r>
        <w:rPr>
          <w:rFonts w:hint="eastAsia"/>
        </w:rPr>
        <w:t>C.控制I/O设备的I/O操作</w:t>
      </w:r>
    </w:p>
    <w:p>
      <w:pPr>
        <w:pStyle w:val="2"/>
        <w:rPr>
          <w:rFonts w:hint="eastAsia"/>
        </w:rPr>
      </w:pPr>
    </w:p>
    <w:p>
      <w:pPr>
        <w:pStyle w:val="2"/>
        <w:rPr>
          <w:rFonts w:hint="eastAsia"/>
        </w:rPr>
      </w:pPr>
      <w:r>
        <w:rPr>
          <w:rFonts w:hint="eastAsia"/>
        </w:rPr>
        <w:t>D.了解I/O设备的状态，传递有关参数，设置设备的工作方式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P1643] 进程的哪种基本状态可以由其他两种基本状态转变而来（ ）</w:t>
      </w:r>
    </w:p>
    <w:p>
      <w:pPr>
        <w:pStyle w:val="2"/>
        <w:rPr>
          <w:rFonts w:hint="eastAsia"/>
        </w:rPr>
      </w:pPr>
      <w:r>
        <w:rPr>
          <w:rFonts w:hint="eastAsia"/>
        </w:rPr>
        <w:t>A、就绪状态 B、执行状态 C、阻塞状态 D、新建状态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P1644] 下列选项中，会导致进程从执行态变为就绪态的事件是（ ）</w:t>
      </w:r>
    </w:p>
    <w:p>
      <w:pPr>
        <w:pStyle w:val="2"/>
        <w:rPr>
          <w:rFonts w:hint="eastAsia"/>
        </w:rPr>
      </w:pPr>
      <w:r>
        <w:rPr>
          <w:rFonts w:hint="eastAsia"/>
        </w:rPr>
        <w:t>A、执行wait操作 B、申请内存失败</w:t>
      </w:r>
    </w:p>
    <w:p>
      <w:pPr>
        <w:pStyle w:val="2"/>
        <w:rPr>
          <w:rFonts w:hint="eastAsia"/>
        </w:rPr>
      </w:pPr>
    </w:p>
    <w:p>
      <w:pPr>
        <w:pStyle w:val="2"/>
        <w:rPr>
          <w:rFonts w:hint="eastAsia"/>
        </w:rPr>
      </w:pPr>
      <w:r>
        <w:rPr>
          <w:rFonts w:hint="eastAsia"/>
        </w:rPr>
        <w:t>C、启动I/O设备 D、被高优先级进程抢占</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P1645] 进程并发地在处理机上执行时，（ ）</w:t>
      </w:r>
    </w:p>
    <w:p>
      <w:pPr>
        <w:pStyle w:val="2"/>
        <w:rPr>
          <w:rFonts w:hint="eastAsia"/>
        </w:rPr>
      </w:pPr>
      <w:r>
        <w:rPr>
          <w:rFonts w:hint="eastAsia"/>
        </w:rPr>
        <w:t>A、进程之间是无关的，系统是封闭的</w:t>
      </w:r>
    </w:p>
    <w:p>
      <w:pPr>
        <w:pStyle w:val="2"/>
        <w:rPr>
          <w:rFonts w:hint="eastAsia"/>
        </w:rPr>
      </w:pPr>
    </w:p>
    <w:p>
      <w:pPr>
        <w:pStyle w:val="2"/>
        <w:rPr>
          <w:rFonts w:hint="eastAsia"/>
        </w:rPr>
      </w:pPr>
      <w:r>
        <w:rPr>
          <w:rFonts w:hint="eastAsia"/>
        </w:rPr>
        <w:t>B、进程之间具有交互性、并发性，它们既相互依赖，又相互制约</w:t>
      </w:r>
    </w:p>
    <w:p>
      <w:pPr>
        <w:pStyle w:val="2"/>
        <w:rPr>
          <w:rFonts w:hint="eastAsia"/>
        </w:rPr>
      </w:pPr>
    </w:p>
    <w:p>
      <w:pPr>
        <w:pStyle w:val="2"/>
        <w:rPr>
          <w:rFonts w:hint="eastAsia"/>
        </w:rPr>
      </w:pPr>
      <w:r>
        <w:rPr>
          <w:rFonts w:hint="eastAsia"/>
        </w:rPr>
        <w:t>C、进程之间可能具有交往，也可能无关</w:t>
      </w:r>
    </w:p>
    <w:p>
      <w:pPr>
        <w:pStyle w:val="2"/>
        <w:rPr>
          <w:rFonts w:hint="eastAsia"/>
        </w:rPr>
      </w:pPr>
    </w:p>
    <w:p>
      <w:pPr>
        <w:pStyle w:val="2"/>
        <w:rPr>
          <w:rFonts w:hint="eastAsia"/>
        </w:rPr>
      </w:pPr>
      <w:r>
        <w:rPr>
          <w:rFonts w:hint="eastAsia"/>
        </w:rPr>
        <w:t>D、上述都不对</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P1646] 下列关于处理机调度层次的描述错误的是（ ）</w:t>
      </w:r>
    </w:p>
    <w:p>
      <w:pPr>
        <w:pStyle w:val="2"/>
        <w:rPr>
          <w:rFonts w:hint="eastAsia"/>
        </w:rPr>
      </w:pPr>
      <w:r>
        <w:rPr>
          <w:rFonts w:hint="eastAsia"/>
        </w:rPr>
        <w:t>A、高级调度、中级调度、低级调度 B、作业调度、内存调度、进程调度</w:t>
      </w:r>
    </w:p>
    <w:p>
      <w:pPr>
        <w:pStyle w:val="2"/>
        <w:rPr>
          <w:rFonts w:hint="eastAsia"/>
        </w:rPr>
      </w:pPr>
    </w:p>
    <w:p>
      <w:pPr>
        <w:pStyle w:val="2"/>
        <w:rPr>
          <w:rFonts w:hint="eastAsia"/>
        </w:rPr>
      </w:pPr>
      <w:r>
        <w:rPr>
          <w:rFonts w:hint="eastAsia"/>
        </w:rPr>
        <w:t>C、长程调度、中程调度、短程调度 D、人工调度、智能调度、紧急调度</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P1647] 下列关于处理机调度功能的描述错误的是（ ）</w:t>
      </w:r>
    </w:p>
    <w:p>
      <w:pPr>
        <w:pStyle w:val="2"/>
        <w:rPr>
          <w:rFonts w:hint="eastAsia"/>
        </w:rPr>
      </w:pPr>
      <w:r>
        <w:rPr>
          <w:rFonts w:hint="eastAsia"/>
        </w:rPr>
        <w:t>A、作业调度的主要功能是根据某种算法从外存后备队列中选择合适的作业调入内存，并为其创建第一个进程</w:t>
      </w:r>
    </w:p>
    <w:p>
      <w:pPr>
        <w:pStyle w:val="2"/>
        <w:rPr>
          <w:rFonts w:hint="eastAsia"/>
        </w:rPr>
      </w:pPr>
    </w:p>
    <w:p>
      <w:pPr>
        <w:pStyle w:val="2"/>
        <w:rPr>
          <w:rFonts w:hint="eastAsia"/>
        </w:rPr>
      </w:pPr>
      <w:r>
        <w:rPr>
          <w:rFonts w:hint="eastAsia"/>
        </w:rPr>
        <w:t>B、中程调度的主要功能是当内存紧张是挂起部分暂时不运行的进程，并在内存有空闲时激活部分被挂起的进程，以提高内存利用与和系统吞吐量</w:t>
      </w:r>
    </w:p>
    <w:p>
      <w:pPr>
        <w:pStyle w:val="2"/>
        <w:rPr>
          <w:rFonts w:hint="eastAsia"/>
        </w:rPr>
      </w:pPr>
    </w:p>
    <w:p>
      <w:pPr>
        <w:pStyle w:val="2"/>
        <w:rPr>
          <w:rFonts w:hint="eastAsia"/>
        </w:rPr>
      </w:pPr>
      <w:r>
        <w:rPr>
          <w:rFonts w:hint="eastAsia"/>
        </w:rPr>
        <w:t>C、进程调度的主要功能是根据某种算法从就绪队列选择合适进程调度到处理机运行</w:t>
      </w:r>
    </w:p>
    <w:p>
      <w:pPr>
        <w:pStyle w:val="2"/>
        <w:rPr>
          <w:rFonts w:hint="eastAsia"/>
        </w:rPr>
      </w:pPr>
    </w:p>
    <w:p>
      <w:pPr>
        <w:pStyle w:val="2"/>
        <w:rPr>
          <w:rFonts w:hint="eastAsia"/>
        </w:rPr>
      </w:pPr>
      <w:r>
        <w:rPr>
          <w:rFonts w:hint="eastAsia"/>
        </w:rPr>
        <w:t>D、作业调度是处理机调度中最基本最高级的调度，在所有类型的操作系统中都必须配置。</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P1648] 作业的操作分为若干作业步，一个典型作业操作通常分为三个作业步，下列错误的是（ ）</w:t>
      </w:r>
    </w:p>
    <w:p>
      <w:pPr>
        <w:pStyle w:val="2"/>
        <w:rPr>
          <w:rFonts w:hint="eastAsia"/>
        </w:rPr>
      </w:pPr>
      <w:r>
        <w:rPr>
          <w:rFonts w:hint="eastAsia"/>
        </w:rPr>
        <w:t>A、编辑 B、编译 C、链接装配 D、运行</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P1649] 下列关于进程调度任务的描述错误的是（ ）</w:t>
      </w:r>
    </w:p>
    <w:p>
      <w:pPr>
        <w:pStyle w:val="2"/>
        <w:rPr>
          <w:rFonts w:hint="eastAsia"/>
        </w:rPr>
      </w:pPr>
      <w:r>
        <w:rPr>
          <w:rFonts w:hint="eastAsia"/>
        </w:rPr>
        <w:t>A、保存处理机现场信息 B、将当前进程的状态由执行态转为阻塞态</w:t>
      </w:r>
    </w:p>
    <w:p>
      <w:pPr>
        <w:pStyle w:val="2"/>
        <w:rPr>
          <w:rFonts w:hint="eastAsia"/>
        </w:rPr>
      </w:pPr>
    </w:p>
    <w:p>
      <w:pPr>
        <w:pStyle w:val="2"/>
        <w:rPr>
          <w:rFonts w:hint="eastAsia"/>
        </w:rPr>
      </w:pPr>
      <w:r>
        <w:rPr>
          <w:rFonts w:hint="eastAsia"/>
        </w:rPr>
        <w:t>C、从就绪队列选择合适新进程 D、把处理器分配给新进程</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P1650] 下列关于抢占式进程调度算法的描述错误的是（ ）</w:t>
      </w:r>
    </w:p>
    <w:p>
      <w:pPr>
        <w:pStyle w:val="2"/>
        <w:rPr>
          <w:rFonts w:hint="eastAsia"/>
        </w:rPr>
      </w:pPr>
      <w:r>
        <w:rPr>
          <w:rFonts w:hint="eastAsia"/>
        </w:rPr>
        <w:t>A、按优先权原则抢占 B、按短进程优先原则抢占</w:t>
      </w:r>
    </w:p>
    <w:p>
      <w:pPr>
        <w:pStyle w:val="2"/>
        <w:rPr>
          <w:rFonts w:hint="eastAsia"/>
        </w:rPr>
      </w:pPr>
    </w:p>
    <w:p>
      <w:pPr>
        <w:pStyle w:val="2"/>
        <w:rPr>
          <w:rFonts w:hint="eastAsia"/>
        </w:rPr>
      </w:pPr>
      <w:r>
        <w:rPr>
          <w:rFonts w:hint="eastAsia"/>
        </w:rPr>
        <w:t>C、按时间片原则抢占 D、按用户意志抢占</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P1651] 下列不会引起死锁的是（ ）</w:t>
      </w:r>
    </w:p>
    <w:p>
      <w:pPr>
        <w:pStyle w:val="2"/>
        <w:rPr>
          <w:rFonts w:hint="eastAsia"/>
        </w:rPr>
      </w:pPr>
      <w:r>
        <w:rPr>
          <w:rFonts w:hint="eastAsia"/>
        </w:rPr>
        <w:t>A、竞争不可抢占性资源 B、竞争可消耗性资源</w:t>
      </w:r>
    </w:p>
    <w:p>
      <w:pPr>
        <w:pStyle w:val="2"/>
        <w:rPr>
          <w:rFonts w:hint="eastAsia"/>
        </w:rPr>
      </w:pPr>
    </w:p>
    <w:p>
      <w:pPr>
        <w:pStyle w:val="2"/>
        <w:rPr>
          <w:rFonts w:hint="eastAsia"/>
        </w:rPr>
      </w:pPr>
      <w:r>
        <w:rPr>
          <w:rFonts w:hint="eastAsia"/>
        </w:rPr>
        <w:t>C、进程推进顺序不当 D、采用抢占式调度算法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P1652] 下列不是产生死锁的必要条件的是（ ）</w:t>
      </w:r>
    </w:p>
    <w:p>
      <w:pPr>
        <w:pStyle w:val="2"/>
        <w:rPr>
          <w:rFonts w:hint="eastAsia"/>
        </w:rPr>
      </w:pPr>
      <w:r>
        <w:rPr>
          <w:rFonts w:hint="eastAsia"/>
        </w:rPr>
        <w:t>A、互斥条件 B、请求和保持条件 C、可抢占条件 D、循环等待条件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P1653] 下列不是处理死锁的方法的是（ ）</w:t>
      </w:r>
    </w:p>
    <w:p>
      <w:pPr>
        <w:pStyle w:val="2"/>
        <w:rPr>
          <w:rFonts w:hint="eastAsia"/>
        </w:rPr>
      </w:pPr>
      <w:r>
        <w:rPr>
          <w:rFonts w:hint="eastAsia"/>
        </w:rPr>
        <w:t>A、预防 B、避免 C、检测与解除 D、分类排序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P1654] 下列不能作为预防死锁措施的是（ ）</w:t>
      </w:r>
    </w:p>
    <w:p>
      <w:pPr>
        <w:pStyle w:val="2"/>
        <w:rPr>
          <w:rFonts w:hint="eastAsia"/>
        </w:rPr>
      </w:pPr>
      <w:r>
        <w:rPr>
          <w:rFonts w:hint="eastAsia"/>
        </w:rPr>
        <w:t>A、破坏“互斥”条件 B、破坏“请求和保持”条件</w:t>
      </w:r>
    </w:p>
    <w:p>
      <w:pPr>
        <w:pStyle w:val="2"/>
        <w:rPr>
          <w:rFonts w:hint="eastAsia"/>
        </w:rPr>
      </w:pPr>
    </w:p>
    <w:p>
      <w:pPr>
        <w:pStyle w:val="2"/>
        <w:rPr>
          <w:rFonts w:hint="eastAsia"/>
        </w:rPr>
      </w:pPr>
      <w:r>
        <w:rPr>
          <w:rFonts w:hint="eastAsia"/>
        </w:rPr>
        <w:t>C、破坏“不可抢占”条件 D、破坏“循环等待”条件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P1655] 中断扫描机构扫描中断寄存器的时间是（ ）</w:t>
      </w:r>
    </w:p>
    <w:p>
      <w:pPr>
        <w:pStyle w:val="2"/>
        <w:rPr>
          <w:rFonts w:hint="eastAsia"/>
        </w:rPr>
      </w:pPr>
      <w:r>
        <w:rPr>
          <w:rFonts w:hint="eastAsia"/>
        </w:rPr>
        <w:t>A、每个时间片结束时 B、每个指令周期末尾</w:t>
      </w:r>
    </w:p>
    <w:p>
      <w:pPr>
        <w:pStyle w:val="2"/>
        <w:rPr>
          <w:rFonts w:hint="eastAsia"/>
        </w:rPr>
      </w:pPr>
    </w:p>
    <w:p>
      <w:pPr>
        <w:pStyle w:val="2"/>
        <w:rPr>
          <w:rFonts w:hint="eastAsia"/>
        </w:rPr>
      </w:pPr>
      <w:r>
        <w:rPr>
          <w:rFonts w:hint="eastAsia"/>
        </w:rPr>
        <w:t>C、进程阻塞时 D、进程结束时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P1657] 死锁与安全状态的关系是（ ）</w:t>
      </w:r>
    </w:p>
    <w:p>
      <w:pPr>
        <w:pStyle w:val="2"/>
        <w:rPr>
          <w:rFonts w:hint="eastAsia"/>
        </w:rPr>
      </w:pPr>
      <w:r>
        <w:rPr>
          <w:rFonts w:hint="eastAsia"/>
        </w:rPr>
        <w:t>A、死锁状态有可能是安全状态 B、安全状态有可能成为死锁状态</w:t>
      </w:r>
    </w:p>
    <w:p>
      <w:pPr>
        <w:pStyle w:val="2"/>
        <w:rPr>
          <w:rFonts w:hint="eastAsia"/>
        </w:rPr>
      </w:pPr>
    </w:p>
    <w:p>
      <w:pPr>
        <w:pStyle w:val="2"/>
        <w:rPr>
          <w:rFonts w:hint="eastAsia"/>
        </w:rPr>
      </w:pPr>
      <w:r>
        <w:rPr>
          <w:rFonts w:hint="eastAsia"/>
        </w:rPr>
        <w:t>C、不安全状态就是死锁状态 D、死锁状态一定是不安全状态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P1658] 时间片轮转调度算法是为了（ ）</w:t>
      </w:r>
    </w:p>
    <w:p>
      <w:pPr>
        <w:pStyle w:val="2"/>
        <w:rPr>
          <w:rFonts w:hint="eastAsia"/>
        </w:rPr>
      </w:pPr>
      <w:r>
        <w:rPr>
          <w:rFonts w:hint="eastAsia"/>
        </w:rPr>
        <w:t>A、多个用户能及时干预系统 B、使系统变得高效</w:t>
      </w:r>
    </w:p>
    <w:p>
      <w:pPr>
        <w:pStyle w:val="2"/>
        <w:rPr>
          <w:rFonts w:hint="eastAsia"/>
        </w:rPr>
      </w:pPr>
    </w:p>
    <w:p>
      <w:pPr>
        <w:pStyle w:val="2"/>
        <w:rPr>
          <w:rFonts w:hint="eastAsia"/>
        </w:rPr>
      </w:pPr>
      <w:r>
        <w:rPr>
          <w:rFonts w:hint="eastAsia"/>
        </w:rPr>
        <w:t>C、优先级较高的进程得到及时响应 D、需要CPU时间最少</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P1659] 下列调度算法中，不会导致饥饿现象的是（ ）</w:t>
      </w:r>
    </w:p>
    <w:p>
      <w:pPr>
        <w:pStyle w:val="2"/>
        <w:rPr>
          <w:rFonts w:hint="eastAsia"/>
        </w:rPr>
      </w:pPr>
      <w:r>
        <w:rPr>
          <w:rFonts w:hint="eastAsia"/>
        </w:rPr>
        <w:t>A、时间片轮转 B、静态优先数调度</w:t>
      </w:r>
    </w:p>
    <w:p>
      <w:pPr>
        <w:pStyle w:val="2"/>
        <w:rPr>
          <w:rFonts w:hint="eastAsia"/>
        </w:rPr>
      </w:pPr>
    </w:p>
    <w:p>
      <w:pPr>
        <w:pStyle w:val="2"/>
        <w:rPr>
          <w:rFonts w:hint="eastAsia"/>
        </w:rPr>
      </w:pPr>
      <w:r>
        <w:rPr>
          <w:rFonts w:hint="eastAsia"/>
        </w:rPr>
        <w:t>C、非抢占式短任务优先 D、抢占式短任务优先</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P1660] 下列可以解除死锁的方法是（ ）</w:t>
      </w:r>
    </w:p>
    <w:p>
      <w:pPr>
        <w:pStyle w:val="2"/>
        <w:rPr>
          <w:rFonts w:hint="eastAsia"/>
        </w:rPr>
      </w:pPr>
      <w:r>
        <w:rPr>
          <w:rFonts w:hint="eastAsia"/>
        </w:rPr>
        <w:t>A、执行并行操作 B、撒销进程或者剥夺资源</w:t>
      </w:r>
    </w:p>
    <w:p>
      <w:pPr>
        <w:pStyle w:val="2"/>
        <w:rPr>
          <w:rFonts w:hint="eastAsia"/>
        </w:rPr>
      </w:pPr>
    </w:p>
    <w:p>
      <w:pPr>
        <w:pStyle w:val="2"/>
        <w:rPr>
          <w:rFonts w:hint="eastAsia"/>
        </w:rPr>
      </w:pPr>
      <w:r>
        <w:rPr>
          <w:rFonts w:hint="eastAsia"/>
        </w:rPr>
        <w:t>C、拒绝分配新资源 D、修改信号量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P1661] 下列关于存储器的说法错误的是（ ）</w:t>
      </w:r>
    </w:p>
    <w:p>
      <w:pPr>
        <w:pStyle w:val="2"/>
        <w:rPr>
          <w:rFonts w:hint="eastAsia"/>
        </w:rPr>
      </w:pPr>
      <w:r>
        <w:rPr>
          <w:rFonts w:hint="eastAsia"/>
        </w:rPr>
        <w:t>A、CPU寄存器容量最小，速度最快</w:t>
      </w:r>
    </w:p>
    <w:p>
      <w:pPr>
        <w:pStyle w:val="2"/>
        <w:rPr>
          <w:rFonts w:hint="eastAsia"/>
        </w:rPr>
      </w:pPr>
    </w:p>
    <w:p>
      <w:pPr>
        <w:pStyle w:val="2"/>
        <w:rPr>
          <w:rFonts w:hint="eastAsia"/>
        </w:rPr>
      </w:pPr>
      <w:r>
        <w:rPr>
          <w:rFonts w:hint="eastAsia"/>
        </w:rPr>
        <w:t>B、高速缓存和磁盘缓存实际上都是主存中的一个区域</w:t>
      </w:r>
    </w:p>
    <w:p>
      <w:pPr>
        <w:pStyle w:val="2"/>
        <w:rPr>
          <w:rFonts w:hint="eastAsia"/>
        </w:rPr>
      </w:pPr>
    </w:p>
    <w:p>
      <w:pPr>
        <w:pStyle w:val="2"/>
        <w:rPr>
          <w:rFonts w:hint="eastAsia"/>
        </w:rPr>
      </w:pPr>
      <w:r>
        <w:rPr>
          <w:rFonts w:hint="eastAsia"/>
        </w:rPr>
        <w:t>C、寄存器和主存储器都是CPU所能访问到的，又称可执行存储器</w:t>
      </w:r>
    </w:p>
    <w:p>
      <w:pPr>
        <w:pStyle w:val="2"/>
        <w:rPr>
          <w:rFonts w:hint="eastAsia"/>
        </w:rPr>
      </w:pPr>
    </w:p>
    <w:p>
      <w:pPr>
        <w:pStyle w:val="2"/>
        <w:rPr>
          <w:rFonts w:hint="eastAsia"/>
        </w:rPr>
      </w:pPr>
      <w:r>
        <w:rPr>
          <w:rFonts w:hint="eastAsia"/>
        </w:rPr>
        <w:t>D、高速缓存用于备份CPU最近访问的内存数据，以减少CPU访问内存的次数</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P1662] 程序运行前一般要进行几个步骤的操作，下列错误的是（ ）</w:t>
      </w:r>
    </w:p>
    <w:p>
      <w:pPr>
        <w:pStyle w:val="2"/>
        <w:rPr>
          <w:rFonts w:hint="eastAsia"/>
        </w:rPr>
      </w:pPr>
      <w:r>
        <w:rPr>
          <w:rFonts w:hint="eastAsia"/>
        </w:rPr>
        <w:t>A、编译 B、链接 C、汇编 D、装入</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P1663] 程序运行前需将装入模块装入内存，下列不是程序装入方式的是（ ）</w:t>
      </w:r>
    </w:p>
    <w:p>
      <w:pPr>
        <w:pStyle w:val="2"/>
        <w:rPr>
          <w:rFonts w:hint="eastAsia"/>
        </w:rPr>
      </w:pPr>
      <w:r>
        <w:rPr>
          <w:rFonts w:hint="eastAsia"/>
        </w:rPr>
        <w:t>A、绝对装入方式 B、相对装入方式</w:t>
      </w:r>
    </w:p>
    <w:p>
      <w:pPr>
        <w:pStyle w:val="2"/>
        <w:rPr>
          <w:rFonts w:hint="eastAsia"/>
        </w:rPr>
      </w:pPr>
    </w:p>
    <w:p>
      <w:pPr>
        <w:pStyle w:val="2"/>
        <w:rPr>
          <w:rFonts w:hint="eastAsia"/>
        </w:rPr>
      </w:pPr>
      <w:r>
        <w:rPr>
          <w:rFonts w:hint="eastAsia"/>
        </w:rPr>
        <w:t>C、可重定位装入方式 D、动态运行时装入方式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P1664] 下列关于动态分区分配算法，说法错误的是（ ）</w:t>
      </w:r>
    </w:p>
    <w:p>
      <w:pPr>
        <w:pStyle w:val="2"/>
        <w:rPr>
          <w:rFonts w:hint="eastAsia"/>
        </w:rPr>
      </w:pPr>
      <w:r>
        <w:rPr>
          <w:rFonts w:hint="eastAsia"/>
        </w:rPr>
        <w:t>A、首次适应算法每次分配空间时都从表（链）首开始查找，操作集中在低地址段，容易在低地址段形成碎片并增加系统开销</w:t>
      </w:r>
    </w:p>
    <w:p>
      <w:pPr>
        <w:pStyle w:val="2"/>
        <w:rPr>
          <w:rFonts w:hint="eastAsia"/>
        </w:rPr>
      </w:pPr>
    </w:p>
    <w:p>
      <w:pPr>
        <w:pStyle w:val="2"/>
        <w:rPr>
          <w:rFonts w:hint="eastAsia"/>
        </w:rPr>
      </w:pPr>
      <w:r>
        <w:rPr>
          <w:rFonts w:hint="eastAsia"/>
        </w:rPr>
        <w:t>B、循环首次适应算法每次分配空间时都从当前位置开始查找，操作均匀分散，缺点是容易导致缺乏大的空闲区</w:t>
      </w:r>
    </w:p>
    <w:p>
      <w:pPr>
        <w:pStyle w:val="2"/>
        <w:rPr>
          <w:rFonts w:hint="eastAsia"/>
        </w:rPr>
      </w:pPr>
    </w:p>
    <w:p>
      <w:pPr>
        <w:pStyle w:val="2"/>
        <w:rPr>
          <w:rFonts w:hint="eastAsia"/>
        </w:rPr>
      </w:pPr>
      <w:r>
        <w:rPr>
          <w:rFonts w:hint="eastAsia"/>
        </w:rPr>
        <w:t>C、最佳适应算法每次把最小的可分配空闲分区分配给进程，因此效率最高，不易形成碎片。</w:t>
      </w:r>
    </w:p>
    <w:p>
      <w:pPr>
        <w:pStyle w:val="2"/>
        <w:rPr>
          <w:rFonts w:hint="eastAsia"/>
        </w:rPr>
      </w:pPr>
    </w:p>
    <w:p>
      <w:pPr>
        <w:pStyle w:val="2"/>
        <w:rPr>
          <w:rFonts w:hint="eastAsia"/>
        </w:rPr>
      </w:pPr>
      <w:r>
        <w:rPr>
          <w:rFonts w:hint="eastAsia"/>
        </w:rPr>
        <w:t>D、最坏适应算法每次选择最大的空闲分区分配给进程，不易形成碎片。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P1665] 下面关于对换技术的说法错误的是（ ）</w:t>
      </w:r>
    </w:p>
    <w:p>
      <w:pPr>
        <w:pStyle w:val="2"/>
        <w:rPr>
          <w:rFonts w:hint="eastAsia"/>
        </w:rPr>
      </w:pPr>
      <w:r>
        <w:rPr>
          <w:rFonts w:hint="eastAsia"/>
        </w:rPr>
        <w:t>A、对换技术是在内存紧张时将暂时不运行的进程换出到外存，必要时再换入内存，以此调节内存，改善内存利用率。</w:t>
      </w:r>
    </w:p>
    <w:p>
      <w:pPr>
        <w:pStyle w:val="2"/>
        <w:rPr>
          <w:rFonts w:hint="eastAsia"/>
        </w:rPr>
      </w:pPr>
    </w:p>
    <w:p>
      <w:pPr>
        <w:pStyle w:val="2"/>
        <w:rPr>
          <w:rFonts w:hint="eastAsia"/>
        </w:rPr>
      </w:pPr>
      <w:r>
        <w:rPr>
          <w:rFonts w:hint="eastAsia"/>
        </w:rPr>
        <w:t>B、可分为整体对换和部分对换</w:t>
      </w:r>
    </w:p>
    <w:p>
      <w:pPr>
        <w:pStyle w:val="2"/>
        <w:rPr>
          <w:rFonts w:hint="eastAsia"/>
        </w:rPr>
      </w:pPr>
    </w:p>
    <w:p>
      <w:pPr>
        <w:pStyle w:val="2"/>
        <w:rPr>
          <w:rFonts w:hint="eastAsia"/>
        </w:rPr>
      </w:pPr>
      <w:r>
        <w:rPr>
          <w:rFonts w:hint="eastAsia"/>
        </w:rPr>
        <w:t>C、在具有对换功能的系统中，磁盘空间被分为对换区和文件区</w:t>
      </w:r>
    </w:p>
    <w:p>
      <w:pPr>
        <w:pStyle w:val="2"/>
        <w:rPr>
          <w:rFonts w:hint="eastAsia"/>
        </w:rPr>
      </w:pPr>
    </w:p>
    <w:p>
      <w:pPr>
        <w:pStyle w:val="2"/>
        <w:rPr>
          <w:rFonts w:hint="eastAsia"/>
        </w:rPr>
      </w:pPr>
      <w:r>
        <w:rPr>
          <w:rFonts w:hint="eastAsia"/>
        </w:rPr>
        <w:t>D、当内存紧张时，系统总是选择最大的进程换出内存，一次性获得最多的内存空间</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P1666] 下列不是离散分配方式的是（ ）</w:t>
      </w:r>
    </w:p>
    <w:p>
      <w:pPr>
        <w:pStyle w:val="2"/>
        <w:rPr>
          <w:rFonts w:hint="eastAsia"/>
        </w:rPr>
      </w:pPr>
      <w:r>
        <w:rPr>
          <w:rFonts w:hint="eastAsia"/>
        </w:rPr>
        <w:t>A、动态分区分配方式 B、分页存储管理方式</w:t>
      </w:r>
    </w:p>
    <w:p>
      <w:pPr>
        <w:pStyle w:val="2"/>
        <w:rPr>
          <w:rFonts w:hint="eastAsia"/>
        </w:rPr>
      </w:pPr>
    </w:p>
    <w:p>
      <w:pPr>
        <w:pStyle w:val="2"/>
        <w:rPr>
          <w:rFonts w:hint="eastAsia"/>
        </w:rPr>
      </w:pPr>
      <w:r>
        <w:rPr>
          <w:rFonts w:hint="eastAsia"/>
        </w:rPr>
        <w:t>C、分段存储管理方式 D、段页式存储管理方式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P1667] 下列关于分页存储管理的说法错误的是（ ）</w:t>
      </w:r>
    </w:p>
    <w:p>
      <w:pPr>
        <w:pStyle w:val="2"/>
        <w:rPr>
          <w:rFonts w:hint="eastAsia"/>
        </w:rPr>
      </w:pPr>
      <w:r>
        <w:rPr>
          <w:rFonts w:hint="eastAsia"/>
        </w:rPr>
        <w:t>A、页是进程的逻辑地址空间单位，块是内存的物理地址空间单位，页和块大小相同</w:t>
      </w:r>
    </w:p>
    <w:p>
      <w:pPr>
        <w:pStyle w:val="2"/>
        <w:rPr>
          <w:rFonts w:hint="eastAsia"/>
        </w:rPr>
      </w:pPr>
    </w:p>
    <w:p>
      <w:pPr>
        <w:pStyle w:val="2"/>
        <w:rPr>
          <w:rFonts w:hint="eastAsia"/>
        </w:rPr>
      </w:pPr>
      <w:r>
        <w:rPr>
          <w:rFonts w:hint="eastAsia"/>
        </w:rPr>
        <w:t>B、进程逻辑空间的页是连续的，分配内存后获得的物理块可以是不连续的</w:t>
      </w:r>
    </w:p>
    <w:p>
      <w:pPr>
        <w:pStyle w:val="2"/>
        <w:rPr>
          <w:rFonts w:hint="eastAsia"/>
        </w:rPr>
      </w:pPr>
    </w:p>
    <w:p>
      <w:pPr>
        <w:pStyle w:val="2"/>
        <w:rPr>
          <w:rFonts w:hint="eastAsia"/>
        </w:rPr>
      </w:pPr>
      <w:r>
        <w:rPr>
          <w:rFonts w:hint="eastAsia"/>
        </w:rPr>
        <w:t>C、页面过大会导致内部碎片增多，过小会导致页表过长和磁盘访问过于频繁</w:t>
      </w:r>
    </w:p>
    <w:p>
      <w:pPr>
        <w:pStyle w:val="2"/>
        <w:rPr>
          <w:rFonts w:hint="eastAsia"/>
        </w:rPr>
      </w:pPr>
    </w:p>
    <w:p>
      <w:pPr>
        <w:pStyle w:val="2"/>
        <w:rPr>
          <w:rFonts w:hint="eastAsia"/>
        </w:rPr>
      </w:pPr>
      <w:r>
        <w:rPr>
          <w:rFonts w:hint="eastAsia"/>
        </w:rPr>
        <w:t>D、分页方式下内存利用率高，但仍存在外部碎片问题</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P1668] 已知某分页系统中，页的大小为1K，进程P的页表长度为8，现有逻辑地址A=8570，则A的物理地址应为</w:t>
      </w:r>
    </w:p>
    <w:p>
      <w:pPr>
        <w:pStyle w:val="2"/>
        <w:rPr>
          <w:rFonts w:hint="eastAsia"/>
        </w:rPr>
      </w:pPr>
      <w:r>
        <w:rPr>
          <w:rFonts w:hint="eastAsia"/>
        </w:rPr>
        <w:t>已知某分页系统中，页的大小为1K，进程P的页表长度为8，现有逻辑地址A=8570，则A的物理地址应为（ ）</w:t>
      </w:r>
    </w:p>
    <w:p>
      <w:pPr>
        <w:pStyle w:val="2"/>
        <w:rPr>
          <w:rFonts w:hint="eastAsia"/>
        </w:rPr>
      </w:pPr>
      <w:r>
        <w:rPr>
          <w:rFonts w:hint="eastAsia"/>
        </w:rPr>
        <w:t xml:space="preserve">A、8570 </w:t>
      </w:r>
      <w:r>
        <w:rPr>
          <w:rFonts w:hint="eastAsia"/>
          <w:lang w:val="en-US" w:eastAsia="zh-CN"/>
        </w:rPr>
        <w:t xml:space="preserve">  </w:t>
      </w:r>
      <w:r>
        <w:rPr>
          <w:rFonts w:hint="eastAsia"/>
        </w:rPr>
        <w:t>B、8192</w:t>
      </w:r>
    </w:p>
    <w:p>
      <w:pPr>
        <w:pStyle w:val="2"/>
        <w:rPr>
          <w:rFonts w:hint="eastAsia"/>
        </w:rPr>
      </w:pPr>
    </w:p>
    <w:p>
      <w:pPr>
        <w:pStyle w:val="2"/>
        <w:rPr>
          <w:rFonts w:hint="eastAsia"/>
        </w:rPr>
      </w:pPr>
      <w:r>
        <w:rPr>
          <w:rFonts w:hint="eastAsia"/>
        </w:rPr>
        <w:t xml:space="preserve">C、题干信息不够，无法求出A的物理地址 </w:t>
      </w:r>
      <w:r>
        <w:rPr>
          <w:rFonts w:hint="eastAsia"/>
          <w:lang w:val="en-US" w:eastAsia="zh-CN"/>
        </w:rPr>
        <w:t xml:space="preserve"> </w:t>
      </w:r>
      <w:r>
        <w:rPr>
          <w:rFonts w:hint="eastAsia"/>
        </w:rPr>
        <w:t>D、所给地址A非法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P1669] 分页存储管理方式下处理器访问一次逻辑地址，下列说法错误的是（ ）</w:t>
      </w:r>
    </w:p>
    <w:p>
      <w:pPr>
        <w:pStyle w:val="2"/>
        <w:rPr>
          <w:rFonts w:hint="eastAsia"/>
        </w:rPr>
      </w:pPr>
      <w:r>
        <w:rPr>
          <w:rFonts w:hint="eastAsia"/>
        </w:rPr>
        <w:t>A、未设置快表时，至少访问内存2次 B、可能多次访问内存</w:t>
      </w:r>
    </w:p>
    <w:p>
      <w:pPr>
        <w:pStyle w:val="2"/>
        <w:rPr>
          <w:rFonts w:hint="eastAsia"/>
        </w:rPr>
      </w:pPr>
    </w:p>
    <w:p>
      <w:pPr>
        <w:pStyle w:val="2"/>
        <w:rPr>
          <w:rFonts w:hint="eastAsia"/>
        </w:rPr>
      </w:pPr>
      <w:r>
        <w:rPr>
          <w:rFonts w:hint="eastAsia"/>
        </w:rPr>
        <w:t>C、设置快表时，只需访问内存1次 D、至少访问内存1次</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P1671] 关于段页式存储管理方式，下列说法错误的是（ ）</w:t>
      </w:r>
    </w:p>
    <w:p>
      <w:pPr>
        <w:pStyle w:val="2"/>
        <w:rPr>
          <w:rFonts w:hint="eastAsia"/>
        </w:rPr>
      </w:pPr>
      <w:r>
        <w:rPr>
          <w:rFonts w:hint="eastAsia"/>
        </w:rPr>
        <w:t>A、段页式存储管理结合了分页和分段的特点，因此既不是连续分配方式也不是离散分配方式</w:t>
      </w:r>
    </w:p>
    <w:p>
      <w:pPr>
        <w:pStyle w:val="2"/>
        <w:rPr>
          <w:rFonts w:hint="eastAsia"/>
        </w:rPr>
      </w:pPr>
    </w:p>
    <w:p>
      <w:pPr>
        <w:pStyle w:val="2"/>
        <w:rPr>
          <w:rFonts w:hint="eastAsia"/>
        </w:rPr>
      </w:pPr>
      <w:r>
        <w:rPr>
          <w:rFonts w:hint="eastAsia"/>
        </w:rPr>
        <w:t>B、每个作业有唯一的一个段表，每个段对应一个页表</w:t>
      </w:r>
    </w:p>
    <w:p>
      <w:pPr>
        <w:pStyle w:val="2"/>
        <w:rPr>
          <w:rFonts w:hint="eastAsia"/>
        </w:rPr>
      </w:pPr>
    </w:p>
    <w:p>
      <w:pPr>
        <w:pStyle w:val="2"/>
        <w:rPr>
          <w:rFonts w:hint="eastAsia"/>
        </w:rPr>
      </w:pPr>
      <w:r>
        <w:rPr>
          <w:rFonts w:hint="eastAsia"/>
        </w:rPr>
        <w:t>C、逻辑地址结构由段号、段内页号和页内地址三部分构成</w:t>
      </w:r>
    </w:p>
    <w:p>
      <w:pPr>
        <w:pStyle w:val="2"/>
        <w:rPr>
          <w:rFonts w:hint="eastAsia"/>
        </w:rPr>
      </w:pPr>
    </w:p>
    <w:p>
      <w:pPr>
        <w:pStyle w:val="2"/>
        <w:rPr>
          <w:rFonts w:hint="eastAsia"/>
        </w:rPr>
      </w:pPr>
      <w:r>
        <w:rPr>
          <w:rFonts w:hint="eastAsia"/>
        </w:rPr>
        <w:t>D、在未设置快表的情况下，处理器访问一次逻辑地址需三次访问内存</w:t>
      </w:r>
    </w:p>
    <w:p>
      <w:pPr>
        <w:pStyle w:val="2"/>
        <w:rPr>
          <w:rFonts w:hint="eastAsia"/>
        </w:rPr>
      </w:pPr>
    </w:p>
    <w:p>
      <w:pPr>
        <w:pStyle w:val="2"/>
        <w:numPr>
          <w:ilvl w:val="0"/>
          <w:numId w:val="1"/>
        </w:numPr>
        <w:rPr>
          <w:rFonts w:hint="eastAsia"/>
        </w:rPr>
      </w:pPr>
      <w:r>
        <w:rPr>
          <w:rFonts w:hint="eastAsia"/>
        </w:rPr>
        <w:t>内地址空间分块，作业地址空间分段，段内又分页</w:t>
      </w:r>
    </w:p>
    <w:p>
      <w:pPr>
        <w:pStyle w:val="2"/>
        <w:numPr>
          <w:ilvl w:val="0"/>
          <w:numId w:val="0"/>
        </w:numPr>
        <w:rPr>
          <w:rFonts w:hint="eastAsia"/>
        </w:rPr>
      </w:pPr>
    </w:p>
    <w:p>
      <w:pPr>
        <w:pStyle w:val="2"/>
        <w:numPr>
          <w:ilvl w:val="0"/>
          <w:numId w:val="0"/>
        </w:numPr>
        <w:rPr>
          <w:rFonts w:hint="eastAsia"/>
        </w:rPr>
      </w:pPr>
    </w:p>
    <w:p>
      <w:pPr>
        <w:pStyle w:val="2"/>
        <w:rPr>
          <w:rFonts w:hint="eastAsia"/>
        </w:rPr>
      </w:pPr>
      <w:r>
        <w:rPr>
          <w:rFonts w:hint="eastAsia"/>
        </w:rPr>
        <w:t>答案:A 选项</w:t>
      </w:r>
    </w:p>
    <w:p>
      <w:pPr>
        <w:pStyle w:val="2"/>
        <w:rPr>
          <w:rFonts w:hint="eastAsia"/>
        </w:rPr>
      </w:pPr>
    </w:p>
    <w:p>
      <w:pPr>
        <w:pStyle w:val="2"/>
        <w:rPr>
          <w:rFonts w:hint="eastAsia" w:eastAsia="宋体"/>
          <w:lang w:eastAsia="zh-CN"/>
        </w:rPr>
      </w:pPr>
      <w:r>
        <w:rPr>
          <w:rFonts w:hint="eastAsia"/>
        </w:rPr>
        <w:t>[操作系统 P1673] 采用动态分区算法回收内存时，如果回收区仅与空闲区链插入点前一个分区相邻接，那么需要在空闲区链表中（</w:t>
      </w:r>
      <w:r>
        <w:rPr>
          <w:rFonts w:hint="eastAsia"/>
          <w:lang w:val="en-US" w:eastAsia="zh-CN"/>
        </w:rPr>
        <w:t xml:space="preserve"> </w:t>
      </w:r>
      <w:r>
        <w:rPr>
          <w:rFonts w:hint="eastAsia"/>
          <w:lang w:eastAsia="zh-CN"/>
        </w:rPr>
        <w:t>）</w:t>
      </w:r>
    </w:p>
    <w:p>
      <w:pPr>
        <w:pStyle w:val="2"/>
        <w:rPr>
          <w:rFonts w:hint="eastAsia"/>
        </w:rPr>
      </w:pPr>
      <w:r>
        <w:rPr>
          <w:rFonts w:hint="eastAsia"/>
        </w:rPr>
        <w:t>A、增加一个新表项 B、修改前一个分区表项的大小</w:t>
      </w:r>
    </w:p>
    <w:p>
      <w:pPr>
        <w:pStyle w:val="2"/>
        <w:rPr>
          <w:rFonts w:hint="eastAsia"/>
        </w:rPr>
      </w:pPr>
    </w:p>
    <w:p>
      <w:pPr>
        <w:pStyle w:val="2"/>
        <w:rPr>
          <w:rFonts w:hint="eastAsia"/>
        </w:rPr>
      </w:pPr>
      <w:r>
        <w:rPr>
          <w:rFonts w:hint="eastAsia"/>
        </w:rPr>
        <w:t>C、修改前一个分区表项的首地址 D、修改前一个分区表项的大小和首地址</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P1674] 采用下述内存管理方式不会产生内部碎片的是（ ）</w:t>
      </w:r>
    </w:p>
    <w:p>
      <w:pPr>
        <w:pStyle w:val="2"/>
        <w:rPr>
          <w:rFonts w:hint="eastAsia"/>
        </w:rPr>
      </w:pPr>
      <w:r>
        <w:rPr>
          <w:rFonts w:hint="eastAsia"/>
        </w:rPr>
        <w:t>A、分页式存储管理 B、分段式存储管理</w:t>
      </w:r>
    </w:p>
    <w:p>
      <w:pPr>
        <w:pStyle w:val="2"/>
        <w:rPr>
          <w:rFonts w:hint="eastAsia"/>
        </w:rPr>
      </w:pPr>
    </w:p>
    <w:p>
      <w:pPr>
        <w:pStyle w:val="2"/>
        <w:rPr>
          <w:rFonts w:hint="eastAsia"/>
        </w:rPr>
      </w:pPr>
      <w:r>
        <w:rPr>
          <w:rFonts w:hint="eastAsia"/>
        </w:rPr>
        <w:t>C、随机存储管理 D、段页式存储管理</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P1675] 在存储管理中，采用交换技术的目的是（ ）</w:t>
      </w:r>
    </w:p>
    <w:p>
      <w:pPr>
        <w:pStyle w:val="2"/>
        <w:rPr>
          <w:rFonts w:hint="eastAsia"/>
        </w:rPr>
      </w:pPr>
      <w:r>
        <w:rPr>
          <w:rFonts w:hint="eastAsia"/>
        </w:rPr>
        <w:t>A、减少程序占用的主存空间 B、物理上扩充主存容量</w:t>
      </w:r>
    </w:p>
    <w:p>
      <w:pPr>
        <w:pStyle w:val="2"/>
        <w:rPr>
          <w:rFonts w:hint="eastAsia"/>
        </w:rPr>
      </w:pPr>
    </w:p>
    <w:p>
      <w:pPr>
        <w:pStyle w:val="2"/>
        <w:rPr>
          <w:rFonts w:hint="eastAsia"/>
        </w:rPr>
      </w:pPr>
      <w:r>
        <w:rPr>
          <w:rFonts w:hint="eastAsia"/>
        </w:rPr>
        <w:t>C、提高CPU效率 D、便于代码在主存中共享</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P1676] 下列属于常规存储器特征的是（ ）</w:t>
      </w:r>
    </w:p>
    <w:p>
      <w:pPr>
        <w:pStyle w:val="2"/>
        <w:rPr>
          <w:rFonts w:hint="eastAsia"/>
        </w:rPr>
      </w:pPr>
      <w:r>
        <w:rPr>
          <w:rFonts w:hint="eastAsia"/>
        </w:rPr>
        <w:t>A、只有①⑥ B、只有②④ C、只有②④⑤ D、只有①③</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P1677] 下列属于虚拟存储器特征的是（ ）</w:t>
      </w:r>
    </w:p>
    <w:p>
      <w:pPr>
        <w:pStyle w:val="2"/>
        <w:rPr>
          <w:rFonts w:hint="eastAsia"/>
        </w:rPr>
      </w:pPr>
      <w:r>
        <w:rPr>
          <w:rFonts w:hint="eastAsia"/>
        </w:rPr>
        <w:t>A、只有①⑥ B、只有②④ C、只有②④⑤ D、只有①③</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P1678] 下列关于程序运行的局部性原理说法错误的是（ ）</w:t>
      </w:r>
    </w:p>
    <w:p>
      <w:pPr>
        <w:pStyle w:val="2"/>
        <w:rPr>
          <w:rFonts w:hint="eastAsia"/>
        </w:rPr>
      </w:pPr>
      <w:r>
        <w:rPr>
          <w:rFonts w:hint="eastAsia"/>
        </w:rPr>
        <w:t>A、包括时间局限性和空间局限性</w:t>
      </w:r>
    </w:p>
    <w:p>
      <w:pPr>
        <w:pStyle w:val="2"/>
        <w:rPr>
          <w:rFonts w:hint="eastAsia"/>
        </w:rPr>
      </w:pPr>
    </w:p>
    <w:p>
      <w:pPr>
        <w:pStyle w:val="2"/>
        <w:rPr>
          <w:rFonts w:hint="eastAsia"/>
        </w:rPr>
      </w:pPr>
      <w:r>
        <w:rPr>
          <w:rFonts w:hint="eastAsia"/>
        </w:rPr>
        <w:t>B、时间局限性是指程序的运行时间是有限的，而不能使无限的</w:t>
      </w:r>
    </w:p>
    <w:p>
      <w:pPr>
        <w:pStyle w:val="2"/>
        <w:rPr>
          <w:rFonts w:hint="eastAsia"/>
        </w:rPr>
      </w:pPr>
    </w:p>
    <w:p>
      <w:pPr>
        <w:pStyle w:val="2"/>
        <w:rPr>
          <w:rFonts w:hint="eastAsia"/>
        </w:rPr>
      </w:pPr>
      <w:r>
        <w:rPr>
          <w:rFonts w:hint="eastAsia"/>
        </w:rPr>
        <w:t>C、如果程序中的某条指令被执行，则在不久之后它可能被再次执行</w:t>
      </w:r>
    </w:p>
    <w:p>
      <w:pPr>
        <w:pStyle w:val="2"/>
        <w:rPr>
          <w:rFonts w:hint="eastAsia"/>
        </w:rPr>
      </w:pPr>
    </w:p>
    <w:p>
      <w:pPr>
        <w:pStyle w:val="2"/>
        <w:rPr>
          <w:rFonts w:hint="eastAsia"/>
        </w:rPr>
      </w:pPr>
      <w:r>
        <w:rPr>
          <w:rFonts w:hint="eastAsia"/>
        </w:rPr>
        <w:t>D、如果程序访问了某个存储单元，则在不久之后它附近的存储单元也将被访问到</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P1679] 下面关于虚拟存储器的说法错误的是（ ）</w:t>
      </w:r>
    </w:p>
    <w:p>
      <w:pPr>
        <w:pStyle w:val="2"/>
        <w:numPr>
          <w:ilvl w:val="0"/>
          <w:numId w:val="2"/>
        </w:numPr>
        <w:rPr>
          <w:rFonts w:hint="eastAsia"/>
        </w:rPr>
      </w:pPr>
      <w:r>
        <w:rPr>
          <w:rFonts w:hint="eastAsia"/>
        </w:rPr>
        <w:t>具有请求调入功能</w:t>
      </w:r>
      <w:r>
        <w:rPr>
          <w:rFonts w:hint="eastAsia"/>
          <w:lang w:val="en-US" w:eastAsia="zh-CN"/>
        </w:rPr>
        <w:t xml:space="preserve">  </w:t>
      </w:r>
    </w:p>
    <w:p>
      <w:pPr>
        <w:pStyle w:val="2"/>
        <w:numPr>
          <w:ilvl w:val="0"/>
          <w:numId w:val="0"/>
        </w:numPr>
        <w:rPr>
          <w:rFonts w:hint="eastAsia"/>
        </w:rPr>
      </w:pPr>
    </w:p>
    <w:p>
      <w:pPr>
        <w:pStyle w:val="2"/>
        <w:numPr>
          <w:ilvl w:val="0"/>
          <w:numId w:val="2"/>
        </w:numPr>
        <w:rPr>
          <w:rFonts w:hint="eastAsia"/>
        </w:rPr>
      </w:pPr>
      <w:r>
        <w:rPr>
          <w:rFonts w:hint="eastAsia"/>
        </w:rPr>
        <w:t>具有置换功能</w:t>
      </w:r>
    </w:p>
    <w:p>
      <w:pPr>
        <w:pStyle w:val="2"/>
        <w:numPr>
          <w:ilvl w:val="0"/>
          <w:numId w:val="0"/>
        </w:numPr>
        <w:rPr>
          <w:rFonts w:hint="eastAsia"/>
        </w:rPr>
      </w:pPr>
    </w:p>
    <w:p>
      <w:pPr>
        <w:pStyle w:val="2"/>
        <w:numPr>
          <w:ilvl w:val="0"/>
          <w:numId w:val="2"/>
        </w:numPr>
        <w:ind w:left="0" w:leftChars="0" w:firstLine="0" w:firstLineChars="0"/>
        <w:rPr>
          <w:rFonts w:hint="eastAsia"/>
        </w:rPr>
      </w:pPr>
      <w:r>
        <w:rPr>
          <w:rFonts w:hint="eastAsia"/>
        </w:rPr>
        <w:t>逻辑容量的大小决定于内存容量和外存容量之和</w:t>
      </w:r>
    </w:p>
    <w:p>
      <w:pPr>
        <w:pStyle w:val="2"/>
        <w:numPr>
          <w:ilvl w:val="0"/>
          <w:numId w:val="0"/>
        </w:numPr>
        <w:ind w:leftChars="0"/>
        <w:rPr>
          <w:rFonts w:hint="eastAsia"/>
        </w:rPr>
      </w:pPr>
    </w:p>
    <w:p>
      <w:pPr>
        <w:pStyle w:val="2"/>
        <w:numPr>
          <w:ilvl w:val="0"/>
          <w:numId w:val="0"/>
        </w:numPr>
        <w:rPr>
          <w:rFonts w:hint="eastAsia"/>
        </w:rPr>
      </w:pPr>
      <w:r>
        <w:rPr>
          <w:rFonts w:hint="eastAsia"/>
        </w:rPr>
        <w:t>D、运行速度接近于外存，每位成本接近于内存</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P1680] 下列关于虚拟存储器的实现方法，正确的是（ ）</w:t>
      </w:r>
    </w:p>
    <w:p>
      <w:pPr>
        <w:pStyle w:val="2"/>
        <w:rPr>
          <w:rFonts w:hint="eastAsia"/>
        </w:rPr>
      </w:pPr>
      <w:r>
        <w:rPr>
          <w:rFonts w:hint="eastAsia"/>
        </w:rPr>
        <w:t>A、①⑥ B、①③ C、②④ D、①③⑤</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P1681] 下面关于请求分页系统中页表的描述错误的是（ ）</w:t>
      </w:r>
    </w:p>
    <w:p>
      <w:pPr>
        <w:pStyle w:val="2"/>
        <w:rPr>
          <w:rFonts w:hint="eastAsia"/>
        </w:rPr>
      </w:pPr>
      <w:r>
        <w:rPr>
          <w:rFonts w:hint="eastAsia"/>
        </w:rPr>
        <w:t>A、是把逻辑地址映射到物理地址的依据</w:t>
      </w:r>
    </w:p>
    <w:p>
      <w:pPr>
        <w:pStyle w:val="2"/>
        <w:rPr>
          <w:rFonts w:hint="eastAsia"/>
        </w:rPr>
      </w:pPr>
    </w:p>
    <w:p>
      <w:pPr>
        <w:pStyle w:val="2"/>
        <w:rPr>
          <w:rFonts w:hint="eastAsia"/>
        </w:rPr>
      </w:pPr>
      <w:r>
        <w:rPr>
          <w:rFonts w:hint="eastAsia"/>
        </w:rPr>
        <w:t>B、状态位用来表示页面是否在内存中</w:t>
      </w:r>
    </w:p>
    <w:p>
      <w:pPr>
        <w:pStyle w:val="2"/>
        <w:rPr>
          <w:rFonts w:hint="eastAsia"/>
        </w:rPr>
      </w:pPr>
    </w:p>
    <w:p>
      <w:pPr>
        <w:pStyle w:val="2"/>
        <w:rPr>
          <w:rFonts w:hint="eastAsia"/>
        </w:rPr>
      </w:pPr>
      <w:r>
        <w:rPr>
          <w:rFonts w:hint="eastAsia"/>
        </w:rPr>
        <w:t>C、访问位用来记录页面最近一段时间是否被访问过</w:t>
      </w:r>
    </w:p>
    <w:p>
      <w:pPr>
        <w:pStyle w:val="2"/>
        <w:rPr>
          <w:rFonts w:hint="eastAsia"/>
        </w:rPr>
      </w:pPr>
    </w:p>
    <w:p>
      <w:pPr>
        <w:pStyle w:val="2"/>
        <w:rPr>
          <w:rFonts w:hint="eastAsia"/>
        </w:rPr>
      </w:pPr>
      <w:r>
        <w:rPr>
          <w:rFonts w:hint="eastAsia"/>
        </w:rPr>
        <w:t>D、修改位用来标识页面最近一段时间是否被修改过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P1682] 在请求分页中对逻辑地址A进行地址变换，下列说法错误的是（ ）</w:t>
      </w:r>
    </w:p>
    <w:p>
      <w:pPr>
        <w:pStyle w:val="2"/>
        <w:rPr>
          <w:rFonts w:hint="eastAsia"/>
        </w:rPr>
      </w:pPr>
      <w:r>
        <w:rPr>
          <w:rFonts w:hint="eastAsia"/>
        </w:rPr>
        <w:t>A、如果A的页号大于页表长度，则产生越界中断</w:t>
      </w:r>
    </w:p>
    <w:p>
      <w:pPr>
        <w:pStyle w:val="2"/>
        <w:rPr>
          <w:rFonts w:hint="eastAsia"/>
        </w:rPr>
      </w:pPr>
    </w:p>
    <w:p>
      <w:pPr>
        <w:pStyle w:val="2"/>
        <w:rPr>
          <w:rFonts w:hint="eastAsia"/>
        </w:rPr>
      </w:pPr>
      <w:r>
        <w:rPr>
          <w:rFonts w:hint="eastAsia"/>
        </w:rPr>
        <w:t>B、如果A的页号不在快表中，则产生缺页中断</w:t>
      </w:r>
    </w:p>
    <w:p>
      <w:pPr>
        <w:pStyle w:val="2"/>
        <w:rPr>
          <w:rFonts w:hint="eastAsia"/>
        </w:rPr>
      </w:pPr>
    </w:p>
    <w:p>
      <w:pPr>
        <w:pStyle w:val="2"/>
        <w:rPr>
          <w:rFonts w:hint="eastAsia"/>
        </w:rPr>
      </w:pPr>
      <w:r>
        <w:rPr>
          <w:rFonts w:hint="eastAsia"/>
        </w:rPr>
        <w:t>C、如果A对应页表表目中状态位为0，则产生缺页中断</w:t>
      </w:r>
    </w:p>
    <w:p>
      <w:pPr>
        <w:pStyle w:val="2"/>
        <w:rPr>
          <w:rFonts w:hint="eastAsia"/>
        </w:rPr>
      </w:pPr>
    </w:p>
    <w:p>
      <w:pPr>
        <w:pStyle w:val="2"/>
        <w:rPr>
          <w:rFonts w:hint="eastAsia"/>
        </w:rPr>
      </w:pPr>
      <w:r>
        <w:rPr>
          <w:rFonts w:hint="eastAsia"/>
        </w:rPr>
        <w:t>D、如果产生缺页中断，且所属进程已没有空闲物理块，则会产生页面置换</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P1683] 在请求分页系统中，内存分配策略与页面置换策略搭配，下列错误的是（ ）</w:t>
      </w:r>
    </w:p>
    <w:p>
      <w:pPr>
        <w:pStyle w:val="2"/>
        <w:rPr>
          <w:rFonts w:hint="eastAsia"/>
        </w:rPr>
      </w:pPr>
      <w:r>
        <w:rPr>
          <w:rFonts w:hint="eastAsia"/>
        </w:rPr>
        <w:t>A、固定分配局部置换 B、固定分配全局置换</w:t>
      </w:r>
    </w:p>
    <w:p>
      <w:pPr>
        <w:pStyle w:val="2"/>
        <w:rPr>
          <w:rFonts w:hint="eastAsia"/>
        </w:rPr>
      </w:pPr>
    </w:p>
    <w:p>
      <w:pPr>
        <w:pStyle w:val="2"/>
        <w:rPr>
          <w:rFonts w:hint="eastAsia"/>
        </w:rPr>
      </w:pPr>
      <w:r>
        <w:rPr>
          <w:rFonts w:hint="eastAsia"/>
        </w:rPr>
        <w:t>C、可变分配局部置换 D、可变分配全局置换</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P1684] 下面关于页面调入策略的说法错误的是（ ）</w:t>
      </w:r>
    </w:p>
    <w:p>
      <w:pPr>
        <w:pStyle w:val="2"/>
        <w:rPr>
          <w:rFonts w:hint="eastAsia"/>
        </w:rPr>
      </w:pPr>
      <w:r>
        <w:rPr>
          <w:rFonts w:hint="eastAsia"/>
        </w:rPr>
        <w:t>A、采用预调页策略可一次性预先调入多个页面，但预测的准确性不高</w:t>
      </w:r>
    </w:p>
    <w:p>
      <w:pPr>
        <w:pStyle w:val="2"/>
        <w:rPr>
          <w:rFonts w:hint="eastAsia"/>
        </w:rPr>
      </w:pPr>
    </w:p>
    <w:p>
      <w:pPr>
        <w:pStyle w:val="2"/>
        <w:rPr>
          <w:rFonts w:hint="eastAsia"/>
        </w:rPr>
      </w:pPr>
      <w:r>
        <w:rPr>
          <w:rFonts w:hint="eastAsia"/>
        </w:rPr>
        <w:t>B、请求调页策略只在缺页时才调入，且每次只能调入一个页面</w:t>
      </w:r>
    </w:p>
    <w:p>
      <w:pPr>
        <w:pStyle w:val="2"/>
        <w:rPr>
          <w:rFonts w:hint="eastAsia"/>
        </w:rPr>
      </w:pPr>
    </w:p>
    <w:p>
      <w:pPr>
        <w:pStyle w:val="2"/>
        <w:rPr>
          <w:rFonts w:hint="eastAsia"/>
        </w:rPr>
      </w:pPr>
      <w:r>
        <w:rPr>
          <w:rFonts w:hint="eastAsia"/>
        </w:rPr>
        <w:t>C、当系统的对换空间足够大时，可将全部页面从对换区调入，以提高调页速度</w:t>
      </w:r>
    </w:p>
    <w:p>
      <w:pPr>
        <w:pStyle w:val="2"/>
        <w:rPr>
          <w:rFonts w:hint="eastAsia"/>
        </w:rPr>
      </w:pPr>
    </w:p>
    <w:p>
      <w:pPr>
        <w:pStyle w:val="2"/>
        <w:rPr>
          <w:rFonts w:hint="eastAsia"/>
        </w:rPr>
      </w:pPr>
      <w:r>
        <w:rPr>
          <w:rFonts w:hint="eastAsia"/>
        </w:rPr>
        <w:t>D、若调入页面时内存已满，则优先选择一个已修改页面置换出去，同时写盘</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P1685] 下列关于影响缺页率因素的描述错误的是（ ）</w:t>
      </w:r>
    </w:p>
    <w:p>
      <w:pPr>
        <w:pStyle w:val="2"/>
        <w:rPr>
          <w:rFonts w:hint="eastAsia"/>
        </w:rPr>
      </w:pPr>
      <w:r>
        <w:rPr>
          <w:rFonts w:hint="eastAsia"/>
        </w:rPr>
        <w:t>A、页面大小，页面过大或者过小都会导致缺页率升高</w:t>
      </w:r>
    </w:p>
    <w:p>
      <w:pPr>
        <w:pStyle w:val="2"/>
        <w:rPr>
          <w:rFonts w:hint="eastAsia"/>
        </w:rPr>
      </w:pPr>
    </w:p>
    <w:p>
      <w:pPr>
        <w:pStyle w:val="2"/>
        <w:rPr>
          <w:rFonts w:hint="eastAsia"/>
        </w:rPr>
      </w:pPr>
      <w:r>
        <w:rPr>
          <w:rFonts w:hint="eastAsia"/>
        </w:rPr>
        <w:t>B、分配给进程的物理块数越多，缺页率越低</w:t>
      </w:r>
    </w:p>
    <w:p>
      <w:pPr>
        <w:pStyle w:val="2"/>
        <w:rPr>
          <w:rFonts w:hint="eastAsia"/>
        </w:rPr>
      </w:pPr>
    </w:p>
    <w:p>
      <w:pPr>
        <w:pStyle w:val="2"/>
        <w:rPr>
          <w:rFonts w:hint="eastAsia"/>
        </w:rPr>
      </w:pPr>
      <w:r>
        <w:rPr>
          <w:rFonts w:hint="eastAsia"/>
        </w:rPr>
        <w:t>C、选择一个好的页面置换算法是降低缺页率的一个重要因素</w:t>
      </w:r>
    </w:p>
    <w:p>
      <w:pPr>
        <w:pStyle w:val="2"/>
        <w:rPr>
          <w:rFonts w:hint="eastAsia"/>
        </w:rPr>
      </w:pPr>
    </w:p>
    <w:p>
      <w:pPr>
        <w:pStyle w:val="2"/>
        <w:rPr>
          <w:rFonts w:hint="eastAsia"/>
        </w:rPr>
      </w:pPr>
      <w:r>
        <w:rPr>
          <w:rFonts w:hint="eastAsia"/>
        </w:rPr>
        <w:t>D、程序的固有特性，程序的局部性越高，缺页率越低</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P1689] 下列影响页面换进换出的因素中，错误的是（ ）</w:t>
      </w:r>
    </w:p>
    <w:p>
      <w:pPr>
        <w:pStyle w:val="2"/>
        <w:rPr>
          <w:rFonts w:hint="eastAsia"/>
        </w:rPr>
      </w:pPr>
      <w:r>
        <w:rPr>
          <w:rFonts w:hint="eastAsia"/>
        </w:rPr>
        <w:t>A、页面置换算法的选择 B、将已修改页面写回磁盘的频率</w:t>
      </w:r>
    </w:p>
    <w:p>
      <w:pPr>
        <w:pStyle w:val="2"/>
        <w:rPr>
          <w:rFonts w:hint="eastAsia"/>
        </w:rPr>
      </w:pPr>
    </w:p>
    <w:p>
      <w:pPr>
        <w:pStyle w:val="2"/>
        <w:rPr>
          <w:rFonts w:hint="eastAsia"/>
        </w:rPr>
      </w:pPr>
      <w:r>
        <w:rPr>
          <w:rFonts w:hint="eastAsia"/>
        </w:rPr>
        <w:t>C、将磁盘数据读入内存的频率 D、进程的大小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P1690] 下面关于“抖动”产生的原因错误的是（ ）</w:t>
      </w:r>
    </w:p>
    <w:p>
      <w:pPr>
        <w:pStyle w:val="2"/>
        <w:rPr>
          <w:rFonts w:hint="eastAsia"/>
        </w:rPr>
      </w:pPr>
      <w:r>
        <w:rPr>
          <w:rFonts w:hint="eastAsia"/>
        </w:rPr>
        <w:t>A、并发的进程数太多 B、系统分配给进程的物理块数小于进程运行所需要的最小物理块数</w:t>
      </w:r>
    </w:p>
    <w:p>
      <w:pPr>
        <w:pStyle w:val="2"/>
        <w:rPr>
          <w:rFonts w:hint="eastAsia"/>
        </w:rPr>
      </w:pPr>
    </w:p>
    <w:p>
      <w:pPr>
        <w:pStyle w:val="2"/>
        <w:rPr>
          <w:rFonts w:hint="eastAsia"/>
        </w:rPr>
      </w:pPr>
      <w:r>
        <w:rPr>
          <w:rFonts w:hint="eastAsia"/>
        </w:rPr>
        <w:t>C、工作集窗口尺寸太大 D、缺页率太高</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P1691] 下面关于工作集的说法错误的是（ ）</w:t>
      </w:r>
    </w:p>
    <w:p>
      <w:pPr>
        <w:pStyle w:val="2"/>
        <w:rPr>
          <w:rFonts w:hint="eastAsia"/>
        </w:rPr>
      </w:pPr>
      <w:r>
        <w:rPr>
          <w:rFonts w:hint="eastAsia"/>
        </w:rPr>
        <w:t>A、工作集是指在某段时间内进程实际要访问的页面的集合</w:t>
      </w:r>
    </w:p>
    <w:p>
      <w:pPr>
        <w:pStyle w:val="2"/>
        <w:rPr>
          <w:rFonts w:hint="eastAsia"/>
        </w:rPr>
      </w:pPr>
    </w:p>
    <w:p>
      <w:pPr>
        <w:pStyle w:val="2"/>
        <w:rPr>
          <w:rFonts w:hint="eastAsia"/>
        </w:rPr>
      </w:pPr>
      <w:r>
        <w:rPr>
          <w:rFonts w:hint="eastAsia"/>
        </w:rPr>
        <w:t>B、将进程的全部工作集装入内存，可降低缺页率</w:t>
      </w:r>
    </w:p>
    <w:p>
      <w:pPr>
        <w:pStyle w:val="2"/>
        <w:rPr>
          <w:rFonts w:hint="eastAsia"/>
        </w:rPr>
      </w:pPr>
    </w:p>
    <w:p>
      <w:pPr>
        <w:pStyle w:val="2"/>
        <w:rPr>
          <w:rFonts w:hint="eastAsia"/>
        </w:rPr>
      </w:pPr>
      <w:r>
        <w:rPr>
          <w:rFonts w:hint="eastAsia"/>
        </w:rPr>
        <w:t>C、工作集随着窗口尺寸的增大而增大</w:t>
      </w:r>
    </w:p>
    <w:p>
      <w:pPr>
        <w:pStyle w:val="2"/>
        <w:rPr>
          <w:rFonts w:hint="eastAsia"/>
        </w:rPr>
      </w:pPr>
    </w:p>
    <w:p>
      <w:pPr>
        <w:pStyle w:val="2"/>
        <w:rPr>
          <w:rFonts w:hint="eastAsia"/>
        </w:rPr>
      </w:pPr>
      <w:r>
        <w:rPr>
          <w:rFonts w:hint="eastAsia"/>
        </w:rPr>
        <w:t>D、窗口尺寸越大越好</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P1692] 下面关于“抖动”的预防方法错误的是（ ）</w:t>
      </w:r>
    </w:p>
    <w:p>
      <w:pPr>
        <w:pStyle w:val="2"/>
        <w:rPr>
          <w:rFonts w:hint="eastAsia"/>
        </w:rPr>
      </w:pPr>
      <w:r>
        <w:rPr>
          <w:rFonts w:hint="eastAsia"/>
        </w:rPr>
        <w:t>A、采用全局置换策略</w:t>
      </w:r>
    </w:p>
    <w:p>
      <w:pPr>
        <w:pStyle w:val="2"/>
        <w:rPr>
          <w:rFonts w:hint="eastAsia"/>
        </w:rPr>
      </w:pPr>
    </w:p>
    <w:p>
      <w:pPr>
        <w:pStyle w:val="2"/>
        <w:rPr>
          <w:rFonts w:hint="eastAsia"/>
        </w:rPr>
      </w:pPr>
      <w:r>
        <w:rPr>
          <w:rFonts w:hint="eastAsia"/>
        </w:rPr>
        <w:t>B、把工作集与进程调度相结合，给缺页率偏高的进程分配更多物理块</w:t>
      </w:r>
    </w:p>
    <w:p>
      <w:pPr>
        <w:pStyle w:val="2"/>
        <w:rPr>
          <w:rFonts w:hint="eastAsia"/>
        </w:rPr>
      </w:pPr>
    </w:p>
    <w:p>
      <w:pPr>
        <w:pStyle w:val="2"/>
        <w:rPr>
          <w:rFonts w:hint="eastAsia"/>
        </w:rPr>
      </w:pPr>
      <w:r>
        <w:rPr>
          <w:rFonts w:hint="eastAsia"/>
        </w:rPr>
        <w:t>C、利用“L=S”准则调节缺页率</w:t>
      </w:r>
    </w:p>
    <w:p>
      <w:pPr>
        <w:pStyle w:val="2"/>
        <w:rPr>
          <w:rFonts w:hint="eastAsia"/>
        </w:rPr>
      </w:pPr>
    </w:p>
    <w:p>
      <w:pPr>
        <w:pStyle w:val="2"/>
        <w:rPr>
          <w:rFonts w:hint="eastAsia"/>
        </w:rPr>
      </w:pPr>
      <w:r>
        <w:rPr>
          <w:rFonts w:hint="eastAsia"/>
        </w:rPr>
        <w:t>D、当缺页率偏高时，优先选择优先级低的进程暂停</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P1693] 在请求分段系统的地址变换过程中，下列说法错误的是（ ）</w:t>
      </w:r>
    </w:p>
    <w:p>
      <w:pPr>
        <w:pStyle w:val="2"/>
        <w:rPr>
          <w:rFonts w:hint="eastAsia"/>
        </w:rPr>
      </w:pPr>
      <w:r>
        <w:rPr>
          <w:rFonts w:hint="eastAsia"/>
        </w:rPr>
        <w:t>A、虚地址段号大于段表长度时，产生越界中断</w:t>
      </w:r>
    </w:p>
    <w:p>
      <w:pPr>
        <w:pStyle w:val="2"/>
        <w:rPr>
          <w:rFonts w:hint="eastAsia"/>
        </w:rPr>
      </w:pPr>
    </w:p>
    <w:p>
      <w:pPr>
        <w:pStyle w:val="2"/>
        <w:rPr>
          <w:rFonts w:hint="eastAsia"/>
        </w:rPr>
      </w:pPr>
      <w:r>
        <w:rPr>
          <w:rFonts w:hint="eastAsia"/>
        </w:rPr>
        <w:t>B、虚地址段内偏移量大于段表长度时，产生越界中断</w:t>
      </w:r>
    </w:p>
    <w:p>
      <w:pPr>
        <w:pStyle w:val="2"/>
        <w:rPr>
          <w:rFonts w:hint="eastAsia"/>
        </w:rPr>
      </w:pPr>
    </w:p>
    <w:p>
      <w:pPr>
        <w:pStyle w:val="2"/>
        <w:rPr>
          <w:rFonts w:hint="eastAsia"/>
        </w:rPr>
      </w:pPr>
      <w:r>
        <w:rPr>
          <w:rFonts w:hint="eastAsia"/>
        </w:rPr>
        <w:t>C、虚段不在内存时，产生缺段中断</w:t>
      </w:r>
    </w:p>
    <w:p>
      <w:pPr>
        <w:pStyle w:val="2"/>
        <w:rPr>
          <w:rFonts w:hint="eastAsia"/>
        </w:rPr>
      </w:pPr>
    </w:p>
    <w:p>
      <w:pPr>
        <w:pStyle w:val="2"/>
        <w:rPr>
          <w:rFonts w:hint="eastAsia"/>
        </w:rPr>
      </w:pPr>
      <w:r>
        <w:rPr>
          <w:rFonts w:hint="eastAsia"/>
        </w:rPr>
        <w:t>D、存取方式不合时，触发保护中断</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P1694] 在请求页式存储管理中，若所需页面不在内存中，则会引起（ ）</w:t>
      </w:r>
    </w:p>
    <w:p>
      <w:pPr>
        <w:pStyle w:val="2"/>
        <w:rPr>
          <w:rFonts w:hint="eastAsia"/>
        </w:rPr>
      </w:pPr>
      <w:r>
        <w:rPr>
          <w:rFonts w:hint="eastAsia"/>
        </w:rPr>
        <w:t>A、输入输出中断 B、缺段中断 C、越界中断 D、缺页中断</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P1695] 缺页中断发生在（ ）</w:t>
      </w:r>
    </w:p>
    <w:p>
      <w:pPr>
        <w:pStyle w:val="2"/>
        <w:rPr>
          <w:rFonts w:hint="eastAsia"/>
        </w:rPr>
      </w:pPr>
      <w:r>
        <w:rPr>
          <w:rFonts w:hint="eastAsia"/>
        </w:rPr>
        <w:t>A、进程切换时 B、一条指令的执行期间</w:t>
      </w:r>
    </w:p>
    <w:p>
      <w:pPr>
        <w:pStyle w:val="2"/>
        <w:rPr>
          <w:rFonts w:hint="eastAsia"/>
        </w:rPr>
      </w:pPr>
    </w:p>
    <w:p>
      <w:pPr>
        <w:pStyle w:val="2"/>
        <w:rPr>
          <w:rFonts w:hint="eastAsia"/>
        </w:rPr>
      </w:pPr>
      <w:r>
        <w:rPr>
          <w:rFonts w:hint="eastAsia"/>
        </w:rPr>
        <w:t>C、执行原语操作后 D、执行完一条指令之后</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P1696] 请求分段系统在分段系统的基础上，增加了（ ）及分段置换软件功能。</w:t>
      </w:r>
    </w:p>
    <w:p>
      <w:pPr>
        <w:pStyle w:val="2"/>
        <w:rPr>
          <w:rFonts w:hint="eastAsia"/>
        </w:rPr>
      </w:pPr>
      <w:r>
        <w:rPr>
          <w:rFonts w:hint="eastAsia"/>
        </w:rPr>
        <w:t>A、请求调段 B、段表 C、缺段中断 D、地址变换</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P1697] 实现虚拟存储器管理一般包括两个方面的支持，它们是（ ）</w:t>
      </w:r>
    </w:p>
    <w:p>
      <w:pPr>
        <w:pStyle w:val="2"/>
        <w:rPr>
          <w:rFonts w:hint="eastAsia"/>
        </w:rPr>
      </w:pPr>
      <w:r>
        <w:rPr>
          <w:rFonts w:hint="eastAsia"/>
        </w:rPr>
        <w:t>A、地址变换机构和对象管理机构 B、地址变换机构和页面调度策略</w:t>
      </w:r>
    </w:p>
    <w:p>
      <w:pPr>
        <w:pStyle w:val="2"/>
        <w:rPr>
          <w:rFonts w:hint="eastAsia"/>
        </w:rPr>
      </w:pPr>
    </w:p>
    <w:p>
      <w:pPr>
        <w:pStyle w:val="2"/>
        <w:rPr>
          <w:rFonts w:hint="eastAsia"/>
        </w:rPr>
      </w:pPr>
      <w:r>
        <w:rPr>
          <w:rFonts w:hint="eastAsia"/>
        </w:rPr>
        <w:t>C、高速缓存机构和页面调度机构 D、高速缓存机构和对象管理机构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P1698] 通道是一种（ ）</w:t>
      </w:r>
    </w:p>
    <w:p>
      <w:pPr>
        <w:pStyle w:val="2"/>
        <w:rPr>
          <w:rFonts w:hint="eastAsia"/>
        </w:rPr>
      </w:pPr>
      <w:r>
        <w:rPr>
          <w:rFonts w:hint="eastAsia"/>
        </w:rPr>
        <w:t>A、保存 I/O 信息的部件 B、传输信息的电子线路</w:t>
      </w:r>
    </w:p>
    <w:p>
      <w:pPr>
        <w:pStyle w:val="2"/>
        <w:rPr>
          <w:rFonts w:hint="eastAsia"/>
        </w:rPr>
      </w:pPr>
    </w:p>
    <w:p>
      <w:pPr>
        <w:pStyle w:val="2"/>
        <w:rPr>
          <w:rFonts w:hint="eastAsia"/>
        </w:rPr>
      </w:pPr>
      <w:r>
        <w:rPr>
          <w:rFonts w:hint="eastAsia"/>
        </w:rPr>
        <w:t>C、通用处理机 D、专用处理机</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P1699] 下列不是I/O系统管理对象的是（ ）</w:t>
      </w:r>
    </w:p>
    <w:p>
      <w:pPr>
        <w:pStyle w:val="2"/>
        <w:rPr>
          <w:rFonts w:hint="eastAsia"/>
        </w:rPr>
      </w:pPr>
      <w:r>
        <w:rPr>
          <w:rFonts w:hint="eastAsia"/>
        </w:rPr>
        <w:t xml:space="preserve">A、I/O设备 B、设备控制器 C、DMA控制器 D、存储器 </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P1700] I/O系统分层，下列从下到上排列正确的是（ ）</w:t>
      </w:r>
    </w:p>
    <w:p>
      <w:pPr>
        <w:pStyle w:val="2"/>
        <w:rPr>
          <w:rFonts w:hint="eastAsia"/>
        </w:rPr>
      </w:pPr>
      <w:r>
        <w:rPr>
          <w:rFonts w:hint="eastAsia"/>
        </w:rPr>
        <w:t>A、硬件、中断处理程序、设备处理程序、设备独立性软件、用户层软件</w:t>
      </w:r>
    </w:p>
    <w:p>
      <w:pPr>
        <w:pStyle w:val="2"/>
        <w:rPr>
          <w:rFonts w:hint="eastAsia"/>
        </w:rPr>
      </w:pPr>
    </w:p>
    <w:p>
      <w:pPr>
        <w:pStyle w:val="2"/>
        <w:rPr>
          <w:rFonts w:hint="eastAsia"/>
        </w:rPr>
      </w:pPr>
      <w:r>
        <w:rPr>
          <w:rFonts w:hint="eastAsia"/>
        </w:rPr>
        <w:t>B、硬件、设备处理程序、中断处理程序、设备独立性软件、用户层软件</w:t>
      </w:r>
    </w:p>
    <w:p>
      <w:pPr>
        <w:pStyle w:val="2"/>
        <w:rPr>
          <w:rFonts w:hint="eastAsia"/>
        </w:rPr>
      </w:pPr>
    </w:p>
    <w:p>
      <w:pPr>
        <w:pStyle w:val="2"/>
        <w:rPr>
          <w:rFonts w:hint="eastAsia"/>
        </w:rPr>
      </w:pPr>
      <w:r>
        <w:rPr>
          <w:rFonts w:hint="eastAsia"/>
        </w:rPr>
        <w:t>C、硬件、中断处理程序、设备独立性软件、设备处理程序、用户层软件</w:t>
      </w:r>
    </w:p>
    <w:p>
      <w:pPr>
        <w:pStyle w:val="2"/>
        <w:rPr>
          <w:rFonts w:hint="eastAsia"/>
        </w:rPr>
      </w:pPr>
    </w:p>
    <w:p>
      <w:pPr>
        <w:pStyle w:val="2"/>
        <w:rPr>
          <w:rFonts w:hint="eastAsia"/>
        </w:rPr>
      </w:pPr>
      <w:r>
        <w:rPr>
          <w:rFonts w:hint="eastAsia"/>
        </w:rPr>
        <w:t>D、硬件、设备独立性软件、中断处理程序、设备处理程序、用户层软件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P1701] 设备的分类方法很多，下列错误的是（ ）</w:t>
      </w:r>
    </w:p>
    <w:p>
      <w:pPr>
        <w:pStyle w:val="2"/>
        <w:rPr>
          <w:rFonts w:hint="eastAsia"/>
        </w:rPr>
      </w:pPr>
      <w:r>
        <w:rPr>
          <w:rFonts w:hint="eastAsia"/>
        </w:rPr>
        <w:t>A、按数据传输单位可以分为字符设备和块设备</w:t>
      </w:r>
    </w:p>
    <w:p>
      <w:pPr>
        <w:pStyle w:val="2"/>
        <w:rPr>
          <w:rFonts w:hint="eastAsia"/>
        </w:rPr>
      </w:pPr>
    </w:p>
    <w:p>
      <w:pPr>
        <w:pStyle w:val="2"/>
        <w:rPr>
          <w:rFonts w:hint="eastAsia"/>
        </w:rPr>
      </w:pPr>
      <w:r>
        <w:rPr>
          <w:rFonts w:hint="eastAsia"/>
        </w:rPr>
        <w:t>B、按使用特性可以分为存储设备和I/O设备</w:t>
      </w:r>
    </w:p>
    <w:p>
      <w:pPr>
        <w:pStyle w:val="2"/>
        <w:rPr>
          <w:rFonts w:hint="eastAsia"/>
        </w:rPr>
      </w:pPr>
    </w:p>
    <w:p>
      <w:pPr>
        <w:pStyle w:val="2"/>
        <w:rPr>
          <w:rFonts w:hint="eastAsia"/>
        </w:rPr>
      </w:pPr>
      <w:r>
        <w:rPr>
          <w:rFonts w:hint="eastAsia"/>
        </w:rPr>
        <w:t>C、按共享特性可分为独占设备和共享设备</w:t>
      </w:r>
    </w:p>
    <w:p>
      <w:pPr>
        <w:pStyle w:val="2"/>
        <w:rPr>
          <w:rFonts w:hint="eastAsia"/>
        </w:rPr>
      </w:pPr>
    </w:p>
    <w:p>
      <w:pPr>
        <w:pStyle w:val="2"/>
        <w:rPr>
          <w:rFonts w:hint="eastAsia"/>
        </w:rPr>
      </w:pPr>
      <w:r>
        <w:rPr>
          <w:rFonts w:hint="eastAsia"/>
        </w:rPr>
        <w:t>D、按传输速度可分为低速设备、匀速设备和加速设备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P1702] 下列关于设备控制器的描述错误的是（ ）</w:t>
      </w:r>
    </w:p>
    <w:p>
      <w:pPr>
        <w:pStyle w:val="2"/>
        <w:rPr>
          <w:rFonts w:hint="eastAsia"/>
        </w:rPr>
      </w:pPr>
      <w:r>
        <w:rPr>
          <w:rFonts w:hint="eastAsia"/>
        </w:rPr>
        <w:t>A、每个设备控制器只能控制一个设备</w:t>
      </w:r>
    </w:p>
    <w:p>
      <w:pPr>
        <w:pStyle w:val="2"/>
        <w:rPr>
          <w:rFonts w:hint="eastAsia"/>
        </w:rPr>
      </w:pPr>
    </w:p>
    <w:p>
      <w:pPr>
        <w:pStyle w:val="2"/>
        <w:rPr>
          <w:rFonts w:hint="eastAsia"/>
        </w:rPr>
      </w:pPr>
      <w:r>
        <w:rPr>
          <w:rFonts w:hint="eastAsia"/>
        </w:rPr>
        <w:t>B、设备控制器是设备与CPU之间的接口</w:t>
      </w:r>
    </w:p>
    <w:p>
      <w:pPr>
        <w:pStyle w:val="2"/>
        <w:rPr>
          <w:rFonts w:hint="eastAsia"/>
        </w:rPr>
      </w:pPr>
    </w:p>
    <w:p>
      <w:pPr>
        <w:pStyle w:val="2"/>
        <w:rPr>
          <w:rFonts w:hint="eastAsia"/>
        </w:rPr>
      </w:pPr>
      <w:r>
        <w:rPr>
          <w:rFonts w:hint="eastAsia"/>
        </w:rPr>
        <w:t>C、设备控制器可以分为流设备控制器和块设备控制器</w:t>
      </w:r>
    </w:p>
    <w:p>
      <w:pPr>
        <w:pStyle w:val="2"/>
        <w:rPr>
          <w:rFonts w:hint="eastAsia"/>
        </w:rPr>
      </w:pPr>
    </w:p>
    <w:p>
      <w:pPr>
        <w:pStyle w:val="2"/>
        <w:rPr>
          <w:rFonts w:hint="eastAsia"/>
        </w:rPr>
      </w:pPr>
      <w:r>
        <w:rPr>
          <w:rFonts w:hint="eastAsia"/>
        </w:rPr>
        <w:t>D、设备在设备控制器的控制下工作</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P1703] 下列关于中断的说法错误的是（ ）</w:t>
      </w:r>
    </w:p>
    <w:p>
      <w:pPr>
        <w:pStyle w:val="2"/>
        <w:rPr>
          <w:rFonts w:hint="eastAsia"/>
        </w:rPr>
      </w:pPr>
      <w:r>
        <w:rPr>
          <w:rFonts w:hint="eastAsia"/>
        </w:rPr>
        <w:t>A、外中断是指由外部设备引起的中断</w:t>
      </w:r>
    </w:p>
    <w:p>
      <w:pPr>
        <w:pStyle w:val="2"/>
        <w:rPr>
          <w:rFonts w:hint="eastAsia"/>
        </w:rPr>
      </w:pPr>
    </w:p>
    <w:p>
      <w:pPr>
        <w:pStyle w:val="2"/>
        <w:rPr>
          <w:rFonts w:hint="eastAsia"/>
        </w:rPr>
      </w:pPr>
      <w:r>
        <w:rPr>
          <w:rFonts w:hint="eastAsia"/>
        </w:rPr>
        <w:t>B、由CPU内部事件引发的中断称为内中断，也叫陷入</w:t>
      </w:r>
    </w:p>
    <w:p>
      <w:pPr>
        <w:pStyle w:val="2"/>
        <w:rPr>
          <w:rFonts w:hint="eastAsia"/>
        </w:rPr>
      </w:pPr>
    </w:p>
    <w:p>
      <w:pPr>
        <w:pStyle w:val="2"/>
        <w:rPr>
          <w:rFonts w:hint="eastAsia"/>
        </w:rPr>
      </w:pPr>
      <w:r>
        <w:rPr>
          <w:rFonts w:hint="eastAsia"/>
        </w:rPr>
        <w:t>C、CPU在每个指令周期结束时检测并响应外部设备发来的中断</w:t>
      </w:r>
    </w:p>
    <w:p>
      <w:pPr>
        <w:pStyle w:val="2"/>
        <w:rPr>
          <w:rFonts w:hint="eastAsia"/>
        </w:rPr>
      </w:pPr>
    </w:p>
    <w:p>
      <w:pPr>
        <w:pStyle w:val="2"/>
        <w:rPr>
          <w:rFonts w:hint="eastAsia"/>
        </w:rPr>
      </w:pPr>
      <w:r>
        <w:rPr>
          <w:rFonts w:hint="eastAsia"/>
        </w:rPr>
        <w:t>D、地址越界、非法指令引发的中断是外部中断</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P1704] 中断处理程序的处理过程正确的是（ ）</w:t>
      </w:r>
    </w:p>
    <w:p>
      <w:pPr>
        <w:pStyle w:val="2"/>
        <w:rPr>
          <w:rFonts w:hint="eastAsia"/>
        </w:rPr>
      </w:pPr>
      <w:r>
        <w:rPr>
          <w:rFonts w:hint="eastAsia"/>
        </w:rPr>
        <w:t>①检测是否有未响应的中断信号 ②保护被中断进程的CPU环境 ③转入相应的设备处理程序 ④中断处理 ⑤恢复CPU现场并退出中断A、①②④③⑤ B、①②⑤③④ C、①④⑤②③ D、①②③④⑤</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P1705] 下面关于设备驱动程序的说法错误的是（ ）</w:t>
      </w:r>
    </w:p>
    <w:p>
      <w:pPr>
        <w:pStyle w:val="2"/>
        <w:rPr>
          <w:rFonts w:hint="eastAsia"/>
        </w:rPr>
      </w:pPr>
      <w:r>
        <w:rPr>
          <w:rFonts w:hint="eastAsia"/>
        </w:rPr>
        <w:t>A、设备驱动程序是设备独立性软件与控制器之间的通信程序</w:t>
      </w:r>
    </w:p>
    <w:p>
      <w:pPr>
        <w:pStyle w:val="2"/>
        <w:rPr>
          <w:rFonts w:hint="eastAsia"/>
        </w:rPr>
      </w:pPr>
    </w:p>
    <w:p>
      <w:pPr>
        <w:pStyle w:val="2"/>
        <w:rPr>
          <w:rFonts w:hint="eastAsia"/>
        </w:rPr>
      </w:pPr>
      <w:r>
        <w:rPr>
          <w:rFonts w:hint="eastAsia"/>
        </w:rPr>
        <w:t>B、应为不同类型的设备配置不同的驱动程序</w:t>
      </w:r>
    </w:p>
    <w:p>
      <w:pPr>
        <w:pStyle w:val="2"/>
        <w:rPr>
          <w:rFonts w:hint="eastAsia"/>
        </w:rPr>
      </w:pPr>
    </w:p>
    <w:p>
      <w:pPr>
        <w:pStyle w:val="2"/>
        <w:rPr>
          <w:rFonts w:hint="eastAsia"/>
        </w:rPr>
      </w:pPr>
      <w:r>
        <w:rPr>
          <w:rFonts w:hint="eastAsia"/>
        </w:rPr>
        <w:t>C、可以为相同的多个设备配置一个驱动程序</w:t>
      </w:r>
    </w:p>
    <w:p>
      <w:pPr>
        <w:pStyle w:val="2"/>
        <w:rPr>
          <w:rFonts w:hint="eastAsia"/>
        </w:rPr>
      </w:pPr>
    </w:p>
    <w:p>
      <w:pPr>
        <w:pStyle w:val="2"/>
        <w:rPr>
          <w:rFonts w:hint="eastAsia"/>
        </w:rPr>
      </w:pPr>
      <w:r>
        <w:rPr>
          <w:rFonts w:hint="eastAsia"/>
        </w:rPr>
        <w:t>D、驱动程序代码可全部用高级语言编写</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P1706] 下面关于I/O控制方式的说法错误的是（ ）</w:t>
      </w:r>
    </w:p>
    <w:p>
      <w:pPr>
        <w:pStyle w:val="2"/>
        <w:rPr>
          <w:rFonts w:hint="eastAsia"/>
        </w:rPr>
      </w:pPr>
      <w:r>
        <w:rPr>
          <w:rFonts w:hint="eastAsia"/>
        </w:rPr>
        <w:t>A、轮询的可编程I/O方式，采用忙等方式，处理机利用率极低</w:t>
      </w:r>
    </w:p>
    <w:p>
      <w:pPr>
        <w:pStyle w:val="2"/>
        <w:rPr>
          <w:rFonts w:hint="eastAsia"/>
        </w:rPr>
      </w:pPr>
    </w:p>
    <w:p>
      <w:pPr>
        <w:pStyle w:val="2"/>
        <w:rPr>
          <w:rFonts w:hint="eastAsia"/>
        </w:rPr>
      </w:pPr>
      <w:r>
        <w:rPr>
          <w:rFonts w:hint="eastAsia"/>
        </w:rPr>
        <w:t>B、中断的可编程I/O方式，以字节为单位向处理器发出中断，处理器利用率低</w:t>
      </w:r>
    </w:p>
    <w:p>
      <w:pPr>
        <w:pStyle w:val="2"/>
        <w:rPr>
          <w:rFonts w:hint="eastAsia"/>
        </w:rPr>
      </w:pPr>
    </w:p>
    <w:p>
      <w:pPr>
        <w:pStyle w:val="2"/>
        <w:rPr>
          <w:rFonts w:hint="eastAsia"/>
        </w:rPr>
      </w:pPr>
      <w:r>
        <w:rPr>
          <w:rFonts w:hint="eastAsia"/>
        </w:rPr>
        <w:t>C、直接存储器访问方式（DMA），以块为单位干预处理器</w:t>
      </w:r>
    </w:p>
    <w:p>
      <w:pPr>
        <w:pStyle w:val="2"/>
        <w:rPr>
          <w:rFonts w:hint="eastAsia"/>
        </w:rPr>
      </w:pPr>
    </w:p>
    <w:p>
      <w:pPr>
        <w:pStyle w:val="2"/>
        <w:rPr>
          <w:rFonts w:hint="eastAsia"/>
        </w:rPr>
      </w:pPr>
      <w:r>
        <w:rPr>
          <w:rFonts w:hint="eastAsia"/>
        </w:rPr>
        <w:t>D、I/O通道控制方式，能独立完成全部I/O请求，不对处理器产生任何干预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P1707] 下列关于SPOOLing系统的描述错误的是（ ）</w:t>
      </w:r>
    </w:p>
    <w:p>
      <w:pPr>
        <w:pStyle w:val="2"/>
        <w:rPr>
          <w:rFonts w:hint="eastAsia"/>
        </w:rPr>
      </w:pPr>
      <w:r>
        <w:rPr>
          <w:rFonts w:hint="eastAsia"/>
        </w:rPr>
        <w:t>A、由输入（出）井、输入（出）缓冲区、输入（出）进程和井管理程序四个部分构成</w:t>
      </w:r>
    </w:p>
    <w:p>
      <w:pPr>
        <w:pStyle w:val="2"/>
        <w:rPr>
          <w:rFonts w:hint="eastAsia"/>
        </w:rPr>
      </w:pPr>
    </w:p>
    <w:p>
      <w:pPr>
        <w:pStyle w:val="2"/>
        <w:rPr>
          <w:rFonts w:hint="eastAsia"/>
        </w:rPr>
      </w:pPr>
      <w:r>
        <w:rPr>
          <w:rFonts w:hint="eastAsia"/>
        </w:rPr>
        <w:t>B、缓和了I/O设备与处理器之间速度不匹配的矛盾，提高了I/O速度</w:t>
      </w:r>
    </w:p>
    <w:p>
      <w:pPr>
        <w:pStyle w:val="2"/>
        <w:rPr>
          <w:rFonts w:hint="eastAsia"/>
        </w:rPr>
      </w:pPr>
    </w:p>
    <w:p>
      <w:pPr>
        <w:pStyle w:val="2"/>
        <w:rPr>
          <w:rFonts w:hint="eastAsia"/>
        </w:rPr>
      </w:pPr>
      <w:r>
        <w:rPr>
          <w:rFonts w:hint="eastAsia"/>
        </w:rPr>
        <w:t>C、将独占设备改为了共享设备</w:t>
      </w:r>
    </w:p>
    <w:p>
      <w:pPr>
        <w:pStyle w:val="2"/>
        <w:rPr>
          <w:rFonts w:hint="eastAsia"/>
        </w:rPr>
      </w:pPr>
    </w:p>
    <w:p>
      <w:pPr>
        <w:pStyle w:val="2"/>
        <w:rPr>
          <w:rFonts w:hint="eastAsia"/>
        </w:rPr>
      </w:pPr>
      <w:r>
        <w:rPr>
          <w:rFonts w:hint="eastAsia"/>
        </w:rPr>
        <w:t>D、实现了虚拟存储器功能</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P1708] 下列关于缓冲区的说法错误的是（ ）</w:t>
      </w:r>
    </w:p>
    <w:p>
      <w:pPr>
        <w:pStyle w:val="2"/>
        <w:rPr>
          <w:rFonts w:hint="eastAsia"/>
        </w:rPr>
      </w:pPr>
      <w:r>
        <w:rPr>
          <w:rFonts w:hint="eastAsia"/>
        </w:rPr>
        <w:t>A、缓冲区是磁盘中的一块区域</w:t>
      </w:r>
    </w:p>
    <w:p>
      <w:pPr>
        <w:pStyle w:val="2"/>
        <w:rPr>
          <w:rFonts w:hint="eastAsia"/>
        </w:rPr>
      </w:pPr>
    </w:p>
    <w:p>
      <w:pPr>
        <w:pStyle w:val="2"/>
        <w:rPr>
          <w:rFonts w:hint="eastAsia"/>
        </w:rPr>
      </w:pPr>
      <w:r>
        <w:rPr>
          <w:rFonts w:hint="eastAsia"/>
        </w:rPr>
        <w:t>B、单缓冲区、双缓冲区和循环缓冲区属于专用缓冲</w:t>
      </w:r>
    </w:p>
    <w:p>
      <w:pPr>
        <w:pStyle w:val="2"/>
        <w:rPr>
          <w:rFonts w:hint="eastAsia"/>
        </w:rPr>
      </w:pPr>
    </w:p>
    <w:p>
      <w:pPr>
        <w:pStyle w:val="2"/>
        <w:rPr>
          <w:rFonts w:hint="eastAsia"/>
        </w:rPr>
      </w:pPr>
      <w:r>
        <w:rPr>
          <w:rFonts w:hint="eastAsia"/>
        </w:rPr>
        <w:t>C、缓冲池是由系统对多个缓冲区进行统一管理的一种机制</w:t>
      </w:r>
    </w:p>
    <w:p>
      <w:pPr>
        <w:pStyle w:val="2"/>
        <w:rPr>
          <w:rFonts w:hint="eastAsia"/>
        </w:rPr>
      </w:pPr>
    </w:p>
    <w:p>
      <w:pPr>
        <w:pStyle w:val="2"/>
        <w:rPr>
          <w:rFonts w:hint="eastAsia"/>
        </w:rPr>
      </w:pPr>
      <w:r>
        <w:rPr>
          <w:rFonts w:hint="eastAsia"/>
        </w:rPr>
        <w:t>D、共用缓冲池比专用缓冲区具有更高的空间利用率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P1709] 下列关于磁盘的描述错误的是（ ）</w:t>
      </w:r>
    </w:p>
    <w:p>
      <w:pPr>
        <w:pStyle w:val="2"/>
        <w:rPr>
          <w:rFonts w:hint="eastAsia"/>
        </w:rPr>
      </w:pPr>
      <w:r>
        <w:rPr>
          <w:rFonts w:hint="eastAsia"/>
        </w:rPr>
        <w:t>A、磁盘是用于长期存放数据的存储设备 B、磁盘是I/O设备</w:t>
      </w:r>
    </w:p>
    <w:p>
      <w:pPr>
        <w:pStyle w:val="2"/>
        <w:rPr>
          <w:rFonts w:hint="eastAsia"/>
        </w:rPr>
      </w:pPr>
    </w:p>
    <w:p>
      <w:pPr>
        <w:pStyle w:val="2"/>
        <w:rPr>
          <w:rFonts w:hint="eastAsia"/>
        </w:rPr>
      </w:pPr>
      <w:r>
        <w:rPr>
          <w:rFonts w:hint="eastAsia"/>
        </w:rPr>
        <w:t>C、磁盘在使用前必须经过低级格式化、分区和高级格式化处理 D、磁盘是高速字符设备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P1710] 下列关于磁盘访问时间的描述错误的是（ ）</w:t>
      </w:r>
    </w:p>
    <w:p>
      <w:pPr>
        <w:pStyle w:val="2"/>
        <w:rPr>
          <w:rFonts w:hint="eastAsia"/>
        </w:rPr>
      </w:pPr>
      <w:r>
        <w:rPr>
          <w:rFonts w:hint="eastAsia"/>
        </w:rPr>
        <w:t>A、寻道时间，等于磁头移动时间与磁臂启动时间之和</w:t>
      </w:r>
    </w:p>
    <w:p>
      <w:pPr>
        <w:pStyle w:val="2"/>
        <w:rPr>
          <w:rFonts w:hint="eastAsia"/>
        </w:rPr>
      </w:pPr>
    </w:p>
    <w:p>
      <w:pPr>
        <w:pStyle w:val="2"/>
        <w:rPr>
          <w:rFonts w:hint="eastAsia"/>
        </w:rPr>
      </w:pPr>
      <w:r>
        <w:rPr>
          <w:rFonts w:hint="eastAsia"/>
        </w:rPr>
        <w:t>B、旋转延迟时间，平均约等于磁盘旋转一周所需时间</w:t>
      </w:r>
    </w:p>
    <w:p>
      <w:pPr>
        <w:pStyle w:val="2"/>
        <w:rPr>
          <w:rFonts w:hint="eastAsia"/>
        </w:rPr>
      </w:pPr>
    </w:p>
    <w:p>
      <w:pPr>
        <w:pStyle w:val="2"/>
        <w:rPr>
          <w:rFonts w:hint="eastAsia"/>
        </w:rPr>
      </w:pPr>
      <w:r>
        <w:rPr>
          <w:rFonts w:hint="eastAsia"/>
        </w:rPr>
        <w:t>C、数据传输时间，取决于数据的多少和磁盘旋转速度</w:t>
      </w:r>
    </w:p>
    <w:p>
      <w:pPr>
        <w:pStyle w:val="2"/>
        <w:rPr>
          <w:rFonts w:hint="eastAsia"/>
        </w:rPr>
      </w:pPr>
    </w:p>
    <w:p>
      <w:pPr>
        <w:pStyle w:val="2"/>
        <w:rPr>
          <w:rFonts w:hint="eastAsia"/>
        </w:rPr>
      </w:pPr>
      <w:r>
        <w:rPr>
          <w:rFonts w:hint="eastAsia"/>
        </w:rPr>
        <w:t>D、磁盘访问时间等于寻道时间、旋转延迟时间与数据传输时间之和</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P1711] 系统为某次数据处理过程设置一个单缓冲区，已知输入设备将一个数据块输入到缓冲区的时间为T，将数据块从缓冲区传送到进程工作区的时间为M，处理机计算一个数据块的时间为C，则系统处理完一个数据块的时间为（ ）</w:t>
      </w:r>
    </w:p>
    <w:p>
      <w:pPr>
        <w:pStyle w:val="2"/>
        <w:rPr>
          <w:rFonts w:hint="eastAsia"/>
        </w:rPr>
      </w:pPr>
      <w:r>
        <w:rPr>
          <w:rFonts w:hint="eastAsia"/>
        </w:rPr>
        <w:t>A、MAX(C,T)+M</w:t>
      </w:r>
      <w:r>
        <w:rPr>
          <w:rFonts w:hint="eastAsia"/>
          <w:lang w:val="en-US" w:eastAsia="zh-CN"/>
        </w:rPr>
        <w:t xml:space="preserve">             B、</w:t>
      </w:r>
      <w:r>
        <w:rPr>
          <w:rFonts w:hint="eastAsia"/>
        </w:rPr>
        <w:t>MAX(C,M)+T</w:t>
      </w:r>
    </w:p>
    <w:p>
      <w:pPr>
        <w:pStyle w:val="2"/>
        <w:numPr>
          <w:ilvl w:val="0"/>
          <w:numId w:val="0"/>
        </w:numPr>
        <w:rPr>
          <w:rFonts w:hint="eastAsia"/>
        </w:rPr>
      </w:pPr>
      <w:r>
        <w:rPr>
          <w:rFonts w:hint="eastAsia"/>
          <w:lang w:val="en-US" w:eastAsia="zh-CN"/>
        </w:rPr>
        <w:t>C、</w:t>
      </w:r>
      <w:r>
        <w:rPr>
          <w:rFonts w:hint="eastAsia"/>
        </w:rPr>
        <w:t>MAX(M,T)+C</w:t>
      </w:r>
      <w:r>
        <w:rPr>
          <w:rFonts w:hint="eastAsia"/>
          <w:lang w:val="en-US" w:eastAsia="zh-CN"/>
        </w:rPr>
        <w:t xml:space="preserve">             D、</w:t>
      </w:r>
      <w:r>
        <w:rPr>
          <w:rFonts w:hint="eastAsia"/>
        </w:rPr>
        <w:t>MAX(M+C,T)</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P1714] 操作系统中的SPOOLing技术，实质是将 转化为共享设备的技术（ ）</w:t>
      </w:r>
    </w:p>
    <w:p>
      <w:pPr>
        <w:pStyle w:val="2"/>
        <w:rPr>
          <w:rFonts w:hint="eastAsia"/>
        </w:rPr>
      </w:pPr>
      <w:r>
        <w:rPr>
          <w:rFonts w:hint="eastAsia"/>
        </w:rPr>
        <w:t>A、虚拟设备 B、独占设备 C、脱机设备 D、块设备</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P1715] 为了缓和CPU和I/O设备间速度不匹配的矛盾，提高CPU和I/O设备的并行性，现代操作系统关于I/O设备与处理机之间的数据交换几乎都用到了（ ）</w:t>
      </w:r>
    </w:p>
    <w:p>
      <w:pPr>
        <w:pStyle w:val="2"/>
        <w:rPr>
          <w:rFonts w:hint="eastAsia"/>
        </w:rPr>
      </w:pPr>
      <w:r>
        <w:rPr>
          <w:rFonts w:hint="eastAsia"/>
        </w:rPr>
        <w:t xml:space="preserve">A、临界区 </w:t>
      </w:r>
      <w:r>
        <w:rPr>
          <w:rFonts w:hint="eastAsia"/>
          <w:lang w:val="en-US" w:eastAsia="zh-CN"/>
        </w:rPr>
        <w:t xml:space="preserve"> </w:t>
      </w:r>
      <w:r>
        <w:rPr>
          <w:rFonts w:hint="eastAsia"/>
        </w:rPr>
        <w:t xml:space="preserve">B、缓冲区 </w:t>
      </w:r>
      <w:r>
        <w:rPr>
          <w:rFonts w:hint="eastAsia"/>
          <w:lang w:val="en-US" w:eastAsia="zh-CN"/>
        </w:rPr>
        <w:t xml:space="preserve"> </w:t>
      </w:r>
      <w:r>
        <w:rPr>
          <w:rFonts w:hint="eastAsia"/>
        </w:rPr>
        <w:t xml:space="preserve">C、对换区 </w:t>
      </w:r>
      <w:r>
        <w:rPr>
          <w:rFonts w:hint="eastAsia"/>
          <w:lang w:val="en-US" w:eastAsia="zh-CN"/>
        </w:rPr>
        <w:t xml:space="preserve"> </w:t>
      </w:r>
      <w:r>
        <w:rPr>
          <w:rFonts w:hint="eastAsia"/>
        </w:rPr>
        <w:t>D、工作集</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P1716] 对磁盘进行磁盘调度其目的是缩短（ ）</w:t>
      </w:r>
    </w:p>
    <w:p>
      <w:pPr>
        <w:pStyle w:val="2"/>
        <w:rPr>
          <w:rFonts w:hint="eastAsia"/>
        </w:rPr>
      </w:pPr>
      <w:r>
        <w:rPr>
          <w:rFonts w:hint="eastAsia"/>
        </w:rPr>
        <w:t>A、启动时间 B、数据传送时间 C、寻道时间 D、旋转延迟时间</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P1717] 程序员利用系统调用打开I/O设备时，通常使用的设备标识是（ ）</w:t>
      </w:r>
    </w:p>
    <w:p>
      <w:pPr>
        <w:pStyle w:val="2"/>
        <w:rPr>
          <w:rFonts w:hint="eastAsia"/>
        </w:rPr>
      </w:pPr>
      <w:r>
        <w:rPr>
          <w:rFonts w:hint="eastAsia"/>
        </w:rPr>
        <w:t>A、逻辑设备名 B、物理设备名 C、主设备号 D、从设备号</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[操作系统 P1719] 下列关于数据项的说法错误的是（ ）</w:t>
      </w:r>
    </w:p>
    <w:p>
      <w:pPr>
        <w:pStyle w:val="2"/>
        <w:rPr>
          <w:rFonts w:hint="eastAsia"/>
        </w:rPr>
      </w:pPr>
      <w:r>
        <w:rPr>
          <w:rFonts w:hint="eastAsia"/>
        </w:rPr>
        <w:t>A、数据项是计算机中最小的数据单位</w:t>
      </w:r>
    </w:p>
    <w:p>
      <w:pPr>
        <w:pStyle w:val="2"/>
        <w:rPr>
          <w:rFonts w:hint="eastAsia"/>
        </w:rPr>
      </w:pPr>
    </w:p>
    <w:p>
      <w:pPr>
        <w:pStyle w:val="2"/>
        <w:rPr>
          <w:rFonts w:hint="eastAsia"/>
        </w:rPr>
      </w:pPr>
      <w:r>
        <w:rPr>
          <w:rFonts w:hint="eastAsia"/>
        </w:rPr>
        <w:t>B、数据项是文件系统中最低级的数据组织形式</w:t>
      </w:r>
    </w:p>
    <w:p>
      <w:pPr>
        <w:pStyle w:val="2"/>
        <w:rPr>
          <w:rFonts w:hint="eastAsia"/>
        </w:rPr>
      </w:pPr>
    </w:p>
    <w:p>
      <w:pPr>
        <w:pStyle w:val="2"/>
        <w:rPr>
          <w:rFonts w:hint="eastAsia"/>
        </w:rPr>
      </w:pPr>
      <w:r>
        <w:rPr>
          <w:rFonts w:hint="eastAsia"/>
        </w:rPr>
        <w:t>C、基本数据项是文件系统中最小的逻辑数据单位</w:t>
      </w:r>
    </w:p>
    <w:p>
      <w:pPr>
        <w:pStyle w:val="2"/>
        <w:rPr>
          <w:rFonts w:hint="eastAsia"/>
        </w:rPr>
      </w:pPr>
    </w:p>
    <w:p>
      <w:pPr>
        <w:pStyle w:val="2"/>
        <w:rPr>
          <w:rFonts w:hint="eastAsia"/>
        </w:rPr>
      </w:pPr>
      <w:r>
        <w:rPr>
          <w:rFonts w:hint="eastAsia"/>
        </w:rPr>
        <w:t>D、若干个相关的基本数据项可以合成组合数据项</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P1720] 下列关于记录的描述错误的是（ ）</w:t>
      </w:r>
    </w:p>
    <w:p>
      <w:pPr>
        <w:pStyle w:val="2"/>
        <w:rPr>
          <w:rFonts w:hint="eastAsia"/>
        </w:rPr>
      </w:pPr>
      <w:r>
        <w:rPr>
          <w:rFonts w:hint="eastAsia"/>
        </w:rPr>
        <w:t xml:space="preserve">A、记录由若干相关数据项构成 </w:t>
      </w:r>
      <w:r>
        <w:rPr>
          <w:rFonts w:hint="eastAsia"/>
          <w:lang w:val="en-US" w:eastAsia="zh-CN"/>
        </w:rPr>
        <w:t xml:space="preserve"> </w:t>
      </w:r>
      <w:r>
        <w:rPr>
          <w:rFonts w:hint="eastAsia"/>
        </w:rPr>
        <w:t>B、记录用于描述实体某个方面的若干属性</w:t>
      </w:r>
    </w:p>
    <w:p>
      <w:pPr>
        <w:pStyle w:val="2"/>
        <w:rPr>
          <w:rFonts w:hint="eastAsia"/>
        </w:rPr>
      </w:pPr>
    </w:p>
    <w:p>
      <w:pPr>
        <w:pStyle w:val="2"/>
        <w:rPr>
          <w:rFonts w:hint="eastAsia"/>
        </w:rPr>
      </w:pPr>
      <w:r>
        <w:rPr>
          <w:rFonts w:hint="eastAsia"/>
        </w:rPr>
        <w:t xml:space="preserve">C、记录具有名字、类型和值 </w:t>
      </w:r>
      <w:r>
        <w:rPr>
          <w:rFonts w:hint="eastAsia"/>
          <w:lang w:val="en-US" w:eastAsia="zh-CN"/>
        </w:rPr>
        <w:t xml:space="preserve"> </w:t>
      </w:r>
      <w:r>
        <w:rPr>
          <w:rFonts w:hint="eastAsia"/>
        </w:rPr>
        <w:t>D、记录用关键字来进行标识</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P1721] 下列关于文件的描述错误的是（ ）</w:t>
      </w:r>
    </w:p>
    <w:p>
      <w:pPr>
        <w:pStyle w:val="2"/>
        <w:rPr>
          <w:rFonts w:hint="eastAsia"/>
        </w:rPr>
      </w:pPr>
      <w:r>
        <w:rPr>
          <w:rFonts w:hint="eastAsia"/>
        </w:rPr>
        <w:t>A、文件是文件系统中最大的数据单位</w:t>
      </w:r>
    </w:p>
    <w:p>
      <w:pPr>
        <w:pStyle w:val="2"/>
        <w:rPr>
          <w:rFonts w:hint="eastAsia"/>
        </w:rPr>
      </w:pPr>
    </w:p>
    <w:p>
      <w:pPr>
        <w:pStyle w:val="2"/>
        <w:rPr>
          <w:rFonts w:hint="eastAsia"/>
        </w:rPr>
      </w:pPr>
      <w:r>
        <w:rPr>
          <w:rFonts w:hint="eastAsia"/>
        </w:rPr>
        <w:t>B、有结构文件描述一个对象集，是一组相关记录的集合</w:t>
      </w:r>
    </w:p>
    <w:p>
      <w:pPr>
        <w:pStyle w:val="2"/>
        <w:rPr>
          <w:rFonts w:hint="eastAsia"/>
        </w:rPr>
      </w:pPr>
    </w:p>
    <w:p>
      <w:pPr>
        <w:pStyle w:val="2"/>
        <w:rPr>
          <w:rFonts w:hint="eastAsia"/>
        </w:rPr>
      </w:pPr>
      <w:r>
        <w:rPr>
          <w:rFonts w:hint="eastAsia"/>
        </w:rPr>
        <w:t>C、文件是用户定义的、具有名字的一组相关元素的集合</w:t>
      </w:r>
    </w:p>
    <w:p>
      <w:pPr>
        <w:pStyle w:val="2"/>
        <w:rPr>
          <w:rFonts w:hint="eastAsia"/>
        </w:rPr>
      </w:pPr>
    </w:p>
    <w:p>
      <w:pPr>
        <w:pStyle w:val="2"/>
        <w:rPr>
          <w:rFonts w:hint="eastAsia"/>
        </w:rPr>
      </w:pPr>
      <w:r>
        <w:rPr>
          <w:rFonts w:hint="eastAsia"/>
        </w:rPr>
        <w:t>D、文件有名字、类型和值</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P1722] 下列关于文件类型的说法错误的是（ ）</w:t>
      </w:r>
    </w:p>
    <w:p>
      <w:pPr>
        <w:pStyle w:val="2"/>
        <w:rPr>
          <w:rFonts w:hint="eastAsia"/>
        </w:rPr>
      </w:pPr>
      <w:r>
        <w:rPr>
          <w:rFonts w:hint="eastAsia"/>
        </w:rPr>
        <w:t>A、文件按构成元素的不同可以分为有结构文件和无结构文件</w:t>
      </w:r>
    </w:p>
    <w:p>
      <w:pPr>
        <w:pStyle w:val="2"/>
        <w:rPr>
          <w:rFonts w:hint="eastAsia"/>
        </w:rPr>
      </w:pPr>
    </w:p>
    <w:p>
      <w:pPr>
        <w:pStyle w:val="2"/>
        <w:rPr>
          <w:rFonts w:hint="eastAsia"/>
        </w:rPr>
      </w:pPr>
      <w:r>
        <w:rPr>
          <w:rFonts w:hint="eastAsia"/>
        </w:rPr>
        <w:t>B、有结构文件是记录文件，无结构文件是字符文件</w:t>
      </w:r>
    </w:p>
    <w:p>
      <w:pPr>
        <w:pStyle w:val="2"/>
        <w:rPr>
          <w:rFonts w:hint="eastAsia"/>
        </w:rPr>
      </w:pPr>
    </w:p>
    <w:p>
      <w:pPr>
        <w:pStyle w:val="2"/>
        <w:rPr>
          <w:rFonts w:hint="eastAsia"/>
        </w:rPr>
      </w:pPr>
      <w:r>
        <w:rPr>
          <w:rFonts w:hint="eastAsia"/>
        </w:rPr>
        <w:t>C、文件通过扩展名来表示其类型</w:t>
      </w:r>
    </w:p>
    <w:p>
      <w:pPr>
        <w:pStyle w:val="2"/>
        <w:rPr>
          <w:rFonts w:hint="eastAsia"/>
        </w:rPr>
      </w:pPr>
    </w:p>
    <w:p>
      <w:pPr>
        <w:pStyle w:val="2"/>
        <w:rPr>
          <w:rFonts w:hint="eastAsia"/>
        </w:rPr>
      </w:pPr>
      <w:r>
        <w:rPr>
          <w:rFonts w:hint="eastAsia"/>
        </w:rPr>
        <w:t>D、不同类型的文件可以具有相同的扩展名</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P1723] 文件按照存取控制属性分类，下列错误的是（ ）</w:t>
      </w:r>
    </w:p>
    <w:p>
      <w:pPr>
        <w:pStyle w:val="2"/>
        <w:rPr>
          <w:rFonts w:hint="eastAsia"/>
        </w:rPr>
      </w:pPr>
      <w:r>
        <w:rPr>
          <w:rFonts w:hint="eastAsia"/>
        </w:rPr>
        <w:t>A、只执行文件 B、只读文件 C、只写文件 D、读写文件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P1724] 下列不是文件系统的管理对象的是（ ）</w:t>
      </w:r>
    </w:p>
    <w:p>
      <w:pPr>
        <w:pStyle w:val="2"/>
        <w:rPr>
          <w:rFonts w:hint="eastAsia"/>
        </w:rPr>
      </w:pPr>
      <w:r>
        <w:rPr>
          <w:rFonts w:hint="eastAsia"/>
        </w:rPr>
        <w:t>A、文件 B、目录 C、内存空间 D、磁盘空间</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P1725] 文件系统向用户提供多种接口，下列说法错误的是（ ）</w:t>
      </w:r>
    </w:p>
    <w:p>
      <w:pPr>
        <w:pStyle w:val="2"/>
        <w:rPr>
          <w:rFonts w:hint="eastAsia"/>
        </w:rPr>
      </w:pPr>
      <w:r>
        <w:rPr>
          <w:rFonts w:hint="eastAsia"/>
        </w:rPr>
        <w:t>A、用户通过命令接口与文件系统直接交互</w:t>
      </w:r>
    </w:p>
    <w:p>
      <w:pPr>
        <w:pStyle w:val="2"/>
        <w:rPr>
          <w:rFonts w:hint="eastAsia"/>
        </w:rPr>
      </w:pPr>
    </w:p>
    <w:p>
      <w:pPr>
        <w:pStyle w:val="2"/>
        <w:rPr>
          <w:rFonts w:hint="eastAsia"/>
        </w:rPr>
      </w:pPr>
      <w:r>
        <w:rPr>
          <w:rFonts w:hint="eastAsia"/>
        </w:rPr>
        <w:t>B、文件系统向用户程序提供程序接口</w:t>
      </w:r>
    </w:p>
    <w:p>
      <w:pPr>
        <w:pStyle w:val="2"/>
        <w:rPr>
          <w:rFonts w:hint="eastAsia"/>
        </w:rPr>
      </w:pPr>
    </w:p>
    <w:p>
      <w:pPr>
        <w:pStyle w:val="2"/>
        <w:rPr>
          <w:rFonts w:hint="eastAsia"/>
        </w:rPr>
      </w:pPr>
      <w:r>
        <w:rPr>
          <w:rFonts w:hint="eastAsia"/>
        </w:rPr>
        <w:t>C、用户程序是通过函数调用来获取系统服务</w:t>
      </w:r>
    </w:p>
    <w:p>
      <w:pPr>
        <w:pStyle w:val="2"/>
        <w:rPr>
          <w:rFonts w:hint="eastAsia"/>
        </w:rPr>
      </w:pPr>
    </w:p>
    <w:p>
      <w:pPr>
        <w:pStyle w:val="2"/>
        <w:rPr>
          <w:rFonts w:hint="eastAsia"/>
        </w:rPr>
      </w:pPr>
      <w:r>
        <w:rPr>
          <w:rFonts w:hint="eastAsia"/>
        </w:rPr>
        <w:t>D、用户程序是通过系统调用来获取系统服务的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P1726] 下列关于文件结构的描述错误的是（ ）</w:t>
      </w:r>
    </w:p>
    <w:p>
      <w:pPr>
        <w:pStyle w:val="2"/>
        <w:rPr>
          <w:rFonts w:hint="eastAsia"/>
        </w:rPr>
      </w:pPr>
      <w:r>
        <w:rPr>
          <w:rFonts w:hint="eastAsia"/>
        </w:rPr>
        <w:t>A、文件的逻辑结构是指用在户视角下逻辑记录如何构成一个逻辑文件，又称文件组织</w:t>
      </w:r>
    </w:p>
    <w:p>
      <w:pPr>
        <w:pStyle w:val="2"/>
        <w:rPr>
          <w:rFonts w:hint="eastAsia"/>
        </w:rPr>
      </w:pPr>
    </w:p>
    <w:p>
      <w:pPr>
        <w:pStyle w:val="2"/>
        <w:rPr>
          <w:rFonts w:hint="eastAsia"/>
        </w:rPr>
      </w:pPr>
      <w:r>
        <w:rPr>
          <w:rFonts w:hint="eastAsia"/>
        </w:rPr>
        <w:t>B、文件的物理结构是指文件在外存上的组织方式，也叫存储结构</w:t>
      </w:r>
    </w:p>
    <w:p>
      <w:pPr>
        <w:pStyle w:val="2"/>
        <w:rPr>
          <w:rFonts w:hint="eastAsia"/>
        </w:rPr>
      </w:pPr>
    </w:p>
    <w:p>
      <w:pPr>
        <w:pStyle w:val="2"/>
        <w:rPr>
          <w:rFonts w:hint="eastAsia"/>
        </w:rPr>
      </w:pPr>
      <w:r>
        <w:rPr>
          <w:rFonts w:hint="eastAsia"/>
        </w:rPr>
        <w:t>C、文件的物理结构与存储结构的性能有关，也与外存的分配方式有关</w:t>
      </w:r>
    </w:p>
    <w:p>
      <w:pPr>
        <w:pStyle w:val="2"/>
        <w:rPr>
          <w:rFonts w:hint="eastAsia"/>
        </w:rPr>
      </w:pPr>
    </w:p>
    <w:p>
      <w:pPr>
        <w:pStyle w:val="2"/>
        <w:rPr>
          <w:rFonts w:hint="eastAsia"/>
        </w:rPr>
      </w:pPr>
      <w:r>
        <w:rPr>
          <w:rFonts w:hint="eastAsia"/>
        </w:rPr>
        <w:t>D、文件的物理结构会影响文件记录的检索速度，但逻辑结构不会</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P1727] 下列关于文件逻辑结构的说法错误的是（ ）</w:t>
      </w:r>
    </w:p>
    <w:p>
      <w:pPr>
        <w:pStyle w:val="2"/>
        <w:rPr>
          <w:rFonts w:hint="eastAsia"/>
        </w:rPr>
      </w:pPr>
      <w:r>
        <w:rPr>
          <w:rFonts w:hint="eastAsia"/>
        </w:rPr>
        <w:t>A、无结构文件以字节为单位，也叫流式文件</w:t>
      </w:r>
    </w:p>
    <w:p>
      <w:pPr>
        <w:pStyle w:val="2"/>
        <w:rPr>
          <w:rFonts w:hint="eastAsia"/>
        </w:rPr>
      </w:pPr>
    </w:p>
    <w:p>
      <w:pPr>
        <w:pStyle w:val="2"/>
        <w:rPr>
          <w:rFonts w:hint="eastAsia"/>
        </w:rPr>
      </w:pPr>
      <w:r>
        <w:rPr>
          <w:rFonts w:hint="eastAsia"/>
        </w:rPr>
        <w:t>B、变长记录文件具有比定长记录文件更高的检索效率</w:t>
      </w:r>
    </w:p>
    <w:p>
      <w:pPr>
        <w:pStyle w:val="2"/>
        <w:rPr>
          <w:rFonts w:hint="eastAsia"/>
        </w:rPr>
      </w:pPr>
    </w:p>
    <w:p>
      <w:pPr>
        <w:pStyle w:val="2"/>
        <w:rPr>
          <w:rFonts w:hint="eastAsia"/>
        </w:rPr>
      </w:pPr>
      <w:r>
        <w:rPr>
          <w:rFonts w:hint="eastAsia"/>
        </w:rPr>
        <w:t>C、程序文件属于流式文件</w:t>
      </w:r>
    </w:p>
    <w:p>
      <w:pPr>
        <w:pStyle w:val="2"/>
        <w:rPr>
          <w:rFonts w:hint="eastAsia"/>
        </w:rPr>
      </w:pPr>
    </w:p>
    <w:p>
      <w:pPr>
        <w:pStyle w:val="2"/>
        <w:rPr>
          <w:rFonts w:hint="eastAsia"/>
        </w:rPr>
      </w:pPr>
      <w:r>
        <w:rPr>
          <w:rFonts w:hint="eastAsia"/>
        </w:rPr>
        <w:t>D、数据库系统中的数据文件广泛采用有结构文件形式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P1728] 有结构文件按组织方式分类，下列错误的是（ ）</w:t>
      </w:r>
    </w:p>
    <w:p>
      <w:pPr>
        <w:pStyle w:val="2"/>
        <w:rPr>
          <w:rFonts w:hint="eastAsia"/>
        </w:rPr>
      </w:pPr>
      <w:r>
        <w:rPr>
          <w:rFonts w:hint="eastAsia"/>
        </w:rPr>
        <w:t>A、顺序文件 B、流式文件 C、索引文件 D、索引顺序文件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P1729] 已知定长记录文件中首记录R0的地址为A0，每个记录的长度为L，则第i个记录Ai的地址为（ ）</w:t>
      </w:r>
    </w:p>
    <w:p>
      <w:pPr>
        <w:pStyle w:val="2"/>
        <w:rPr>
          <w:rFonts w:hint="eastAsia"/>
        </w:rPr>
      </w:pPr>
      <w:r>
        <w:rPr>
          <w:rFonts w:hint="eastAsia"/>
        </w:rPr>
        <w:t xml:space="preserve">A、A0+i*L </w:t>
      </w:r>
      <w:r>
        <w:rPr>
          <w:rFonts w:hint="eastAsia"/>
          <w:lang w:val="en-US" w:eastAsia="zh-CN"/>
        </w:rPr>
        <w:t xml:space="preserve"> </w:t>
      </w:r>
      <w:r>
        <w:rPr>
          <w:rFonts w:hint="eastAsia"/>
        </w:rPr>
        <w:t xml:space="preserve">B、A0+(i-1)*L </w:t>
      </w:r>
      <w:r>
        <w:rPr>
          <w:rFonts w:hint="eastAsia"/>
          <w:lang w:val="en-US" w:eastAsia="zh-CN"/>
        </w:rPr>
        <w:t xml:space="preserve"> </w:t>
      </w:r>
      <w:r>
        <w:rPr>
          <w:rFonts w:hint="eastAsia"/>
        </w:rPr>
        <w:t xml:space="preserve">C、A0+(i+1)*L </w:t>
      </w:r>
      <w:r>
        <w:rPr>
          <w:rFonts w:hint="eastAsia"/>
          <w:lang w:val="en-US" w:eastAsia="zh-CN"/>
        </w:rPr>
        <w:t xml:space="preserve"> </w:t>
      </w:r>
      <w:r>
        <w:rPr>
          <w:rFonts w:hint="eastAsia"/>
        </w:rPr>
        <w:t>D、A0+L</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P1730] 下列关于顺序文件的说法错误的是（ ）</w:t>
      </w:r>
    </w:p>
    <w:p>
      <w:pPr>
        <w:pStyle w:val="2"/>
        <w:rPr>
          <w:rFonts w:hint="eastAsia"/>
        </w:rPr>
      </w:pPr>
      <w:r>
        <w:rPr>
          <w:rFonts w:hint="eastAsia"/>
        </w:rPr>
        <w:t>A、顺序结构文件由于已按关键字排序，所以具有比串结构文件更高的检索速度和效率</w:t>
      </w:r>
    </w:p>
    <w:p>
      <w:pPr>
        <w:pStyle w:val="2"/>
        <w:rPr>
          <w:rFonts w:hint="eastAsia"/>
        </w:rPr>
      </w:pPr>
    </w:p>
    <w:p>
      <w:pPr>
        <w:pStyle w:val="2"/>
        <w:rPr>
          <w:rFonts w:hint="eastAsia"/>
        </w:rPr>
      </w:pPr>
      <w:r>
        <w:rPr>
          <w:rFonts w:hint="eastAsia"/>
        </w:rPr>
        <w:t>B、顺序文件适合于对记录的批量存取</w:t>
      </w:r>
    </w:p>
    <w:p>
      <w:pPr>
        <w:pStyle w:val="2"/>
        <w:rPr>
          <w:rFonts w:hint="eastAsia"/>
        </w:rPr>
      </w:pPr>
    </w:p>
    <w:p>
      <w:pPr>
        <w:pStyle w:val="2"/>
        <w:rPr>
          <w:rFonts w:hint="eastAsia"/>
        </w:rPr>
      </w:pPr>
      <w:r>
        <w:rPr>
          <w:rFonts w:hint="eastAsia"/>
        </w:rPr>
        <w:t>C、顺序文件适合于对记录的增加和删除操作</w:t>
      </w:r>
    </w:p>
    <w:p>
      <w:pPr>
        <w:pStyle w:val="2"/>
        <w:rPr>
          <w:rFonts w:hint="eastAsia"/>
        </w:rPr>
      </w:pPr>
    </w:p>
    <w:p>
      <w:pPr>
        <w:pStyle w:val="2"/>
        <w:rPr>
          <w:rFonts w:hint="eastAsia"/>
        </w:rPr>
      </w:pPr>
      <w:r>
        <w:rPr>
          <w:rFonts w:hint="eastAsia"/>
        </w:rPr>
        <w:t>D、只有顺序文件才可以存储在顺序存储设备上</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P1731] 文件系统对文件进行描述和控制管理的数据结构是（ ）</w:t>
      </w:r>
    </w:p>
    <w:p>
      <w:pPr>
        <w:pStyle w:val="2"/>
        <w:rPr>
          <w:rFonts w:hint="eastAsia"/>
        </w:rPr>
      </w:pPr>
      <w:r>
        <w:rPr>
          <w:rFonts w:hint="eastAsia"/>
        </w:rPr>
        <w:t>A、PCBB、JCBC、TCBD、FCB</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P1732] 目录形式对文件的检索效率影响很大，下列最高级的目录形式是（ ）</w:t>
      </w:r>
    </w:p>
    <w:p>
      <w:pPr>
        <w:pStyle w:val="2"/>
        <w:rPr>
          <w:rFonts w:hint="eastAsia"/>
        </w:rPr>
      </w:pPr>
      <w:r>
        <w:rPr>
          <w:rFonts w:hint="eastAsia"/>
        </w:rPr>
        <w:t>A、单级目录 B、两级目录 C、三级目录 D、树形目录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P1733] 把从根目录到文件名所形成的路径称为（ ）</w:t>
      </w:r>
    </w:p>
    <w:p>
      <w:pPr>
        <w:pStyle w:val="2"/>
        <w:rPr>
          <w:rFonts w:hint="eastAsia"/>
        </w:rPr>
      </w:pPr>
      <w:r>
        <w:rPr>
          <w:rFonts w:hint="eastAsia"/>
        </w:rPr>
        <w:t>A、绝对路径 B、相对路径 C、当前目录 D、工作目录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P1734] 利用符号链接实现文件共享被广泛采用，下列描述错误的是（ ）</w:t>
      </w:r>
    </w:p>
    <w:p>
      <w:pPr>
        <w:pStyle w:val="2"/>
        <w:rPr>
          <w:rFonts w:hint="eastAsia"/>
        </w:rPr>
      </w:pPr>
      <w:r>
        <w:rPr>
          <w:rFonts w:hint="eastAsia"/>
        </w:rPr>
        <w:t>A、能安全实现文件共享</w:t>
      </w:r>
    </w:p>
    <w:p>
      <w:pPr>
        <w:pStyle w:val="2"/>
        <w:rPr>
          <w:rFonts w:hint="eastAsia"/>
        </w:rPr>
      </w:pPr>
    </w:p>
    <w:p>
      <w:pPr>
        <w:pStyle w:val="2"/>
        <w:rPr>
          <w:rFonts w:hint="eastAsia"/>
        </w:rPr>
      </w:pPr>
      <w:r>
        <w:rPr>
          <w:rFonts w:hint="eastAsia"/>
        </w:rPr>
        <w:t>B、由于链接本身就是一个文件，因此需要较多的空间开销</w:t>
      </w:r>
    </w:p>
    <w:p>
      <w:pPr>
        <w:pStyle w:val="2"/>
        <w:rPr>
          <w:rFonts w:hint="eastAsia"/>
        </w:rPr>
      </w:pPr>
    </w:p>
    <w:p>
      <w:pPr>
        <w:pStyle w:val="2"/>
        <w:rPr>
          <w:rFonts w:hint="eastAsia"/>
        </w:rPr>
      </w:pPr>
      <w:r>
        <w:rPr>
          <w:rFonts w:hint="eastAsia"/>
        </w:rPr>
        <w:t>C、需要从根目录检索文件，因此需要较多的时间开销</w:t>
      </w:r>
    </w:p>
    <w:p>
      <w:pPr>
        <w:pStyle w:val="2"/>
        <w:rPr>
          <w:rFonts w:hint="eastAsia"/>
        </w:rPr>
      </w:pPr>
    </w:p>
    <w:p>
      <w:pPr>
        <w:pStyle w:val="2"/>
        <w:rPr>
          <w:rFonts w:hint="eastAsia"/>
        </w:rPr>
      </w:pPr>
      <w:r>
        <w:rPr>
          <w:rFonts w:hint="eastAsia"/>
        </w:rPr>
        <w:t>D、共享文件存在多条路径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P1735] 下列关于影响文件安全性的因素及相应解决方式的描述最准确的是（ ）</w:t>
      </w:r>
    </w:p>
    <w:p>
      <w:pPr>
        <w:pStyle w:val="2"/>
        <w:rPr>
          <w:rFonts w:hint="eastAsia"/>
        </w:rPr>
      </w:pPr>
      <w:r>
        <w:rPr>
          <w:rFonts w:hint="eastAsia"/>
        </w:rPr>
        <w:t xml:space="preserve">A、人为因素，解决方法是建立存取控制机制 </w:t>
      </w:r>
      <w:r>
        <w:rPr>
          <w:rFonts w:hint="eastAsia"/>
          <w:lang w:val="en-US" w:eastAsia="zh-CN"/>
        </w:rPr>
        <w:t xml:space="preserve"> </w:t>
      </w:r>
      <w:r>
        <w:rPr>
          <w:rFonts w:hint="eastAsia"/>
        </w:rPr>
        <w:t>B、系统因素，解决方法是采用容错技术</w:t>
      </w:r>
    </w:p>
    <w:p>
      <w:pPr>
        <w:pStyle w:val="2"/>
        <w:rPr>
          <w:rFonts w:hint="eastAsia"/>
        </w:rPr>
      </w:pPr>
    </w:p>
    <w:p>
      <w:pPr>
        <w:pStyle w:val="2"/>
        <w:rPr>
          <w:rFonts w:hint="eastAsia"/>
        </w:rPr>
      </w:pPr>
      <w:r>
        <w:rPr>
          <w:rFonts w:hint="eastAsia"/>
        </w:rPr>
        <w:t xml:space="preserve">C、自然因素，解决方法是建立后备系统 </w:t>
      </w:r>
      <w:r>
        <w:rPr>
          <w:rFonts w:hint="eastAsia"/>
          <w:lang w:val="en-US" w:eastAsia="zh-CN"/>
        </w:rPr>
        <w:t xml:space="preserve"> </w:t>
      </w:r>
      <w:r>
        <w:rPr>
          <w:rFonts w:hint="eastAsia"/>
        </w:rPr>
        <w:t>D、上述都正确</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P1736] 从用户的角度看，文件系统主要是实现（ ）</w:t>
      </w:r>
    </w:p>
    <w:p>
      <w:pPr>
        <w:pStyle w:val="2"/>
        <w:rPr>
          <w:rFonts w:hint="eastAsia"/>
        </w:rPr>
      </w:pPr>
      <w:r>
        <w:rPr>
          <w:rFonts w:hint="eastAsia"/>
        </w:rPr>
        <w:t>A、数据存储 B、数据保护 C、数据共享 D、按名存取</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P1737] 使用绝对路径名访问文件是从何处开始按目录结构访问某个文件（ ）</w:t>
      </w:r>
    </w:p>
    <w:p>
      <w:pPr>
        <w:pStyle w:val="2"/>
        <w:rPr>
          <w:rFonts w:hint="eastAsia"/>
        </w:rPr>
      </w:pPr>
      <w:r>
        <w:rPr>
          <w:rFonts w:hint="eastAsia"/>
        </w:rPr>
        <w:t>A、当前目录 B、用户主目录 C、根目录 D、父目录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P1738] 如果采用符号链接的方式共享文件，那么当文件被删除的时候，该共享链接会（ ）</w:t>
      </w:r>
    </w:p>
    <w:p>
      <w:pPr>
        <w:pStyle w:val="2"/>
        <w:rPr>
          <w:rFonts w:hint="eastAsia"/>
        </w:rPr>
      </w:pPr>
      <w:r>
        <w:rPr>
          <w:rFonts w:hint="eastAsia"/>
        </w:rPr>
        <w:t>A、不受影响 B、失效 C、被一起删除 D、指向其他文件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[操作系统 P1740] 下列关于磁盘存储器管理的主要任务错误的是（ ）</w:t>
      </w:r>
    </w:p>
    <w:p>
      <w:pPr>
        <w:pStyle w:val="2"/>
        <w:rPr>
          <w:rFonts w:hint="eastAsia"/>
        </w:rPr>
      </w:pPr>
      <w:r>
        <w:rPr>
          <w:rFonts w:hint="eastAsia"/>
        </w:rPr>
        <w:t>A、提高磁盘I/O速度 B、选择有效的作业调度算法，降低作业的平均周转时间</w:t>
      </w:r>
    </w:p>
    <w:p>
      <w:pPr>
        <w:pStyle w:val="2"/>
        <w:rPr>
          <w:rFonts w:hint="eastAsia"/>
        </w:rPr>
      </w:pPr>
    </w:p>
    <w:p>
      <w:pPr>
        <w:pStyle w:val="2"/>
        <w:rPr>
          <w:rFonts w:hint="eastAsia"/>
        </w:rPr>
      </w:pPr>
      <w:r>
        <w:rPr>
          <w:rFonts w:hint="eastAsia"/>
        </w:rPr>
        <w:t>C、有效分配存储空间，改善磁盘空间利用率 D、提高磁盘系统的可靠性</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P1741] 下列不属于外存组织方式的是（ ）</w:t>
      </w:r>
    </w:p>
    <w:p>
      <w:pPr>
        <w:pStyle w:val="2"/>
        <w:rPr>
          <w:rFonts w:hint="eastAsia"/>
        </w:rPr>
      </w:pPr>
      <w:r>
        <w:rPr>
          <w:rFonts w:hint="eastAsia"/>
        </w:rPr>
        <w:t>A、连续组织方式 B、链接组织方式</w:t>
      </w:r>
    </w:p>
    <w:p>
      <w:pPr>
        <w:pStyle w:val="2"/>
        <w:rPr>
          <w:rFonts w:hint="eastAsia"/>
        </w:rPr>
      </w:pPr>
    </w:p>
    <w:p>
      <w:pPr>
        <w:pStyle w:val="2"/>
        <w:rPr>
          <w:rFonts w:hint="eastAsia"/>
        </w:rPr>
      </w:pPr>
      <w:r>
        <w:rPr>
          <w:rFonts w:hint="eastAsia"/>
        </w:rPr>
        <w:t>C、索引组织方式 D、动态分区分配方式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P1742] 下列不属于文件物理结构的是（ ）</w:t>
      </w:r>
    </w:p>
    <w:p>
      <w:pPr>
        <w:pStyle w:val="2"/>
        <w:rPr>
          <w:rFonts w:hint="eastAsia"/>
        </w:rPr>
      </w:pPr>
      <w:r>
        <w:rPr>
          <w:rFonts w:hint="eastAsia"/>
        </w:rPr>
        <w:t>A、顺序式文件结构 B、链接式文件结构 C、记录式文件结构 D、索引式文件结构</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P1743] 下列关于外存连续组织方式的说法错误的是（ ）</w:t>
      </w:r>
    </w:p>
    <w:p>
      <w:pPr>
        <w:pStyle w:val="2"/>
        <w:rPr>
          <w:rFonts w:hint="eastAsia"/>
        </w:rPr>
      </w:pPr>
      <w:r>
        <w:rPr>
          <w:rFonts w:hint="eastAsia"/>
        </w:rPr>
        <w:t>A、顺序访问速度快，效率高 B、空间分配比较困难，容易产生内部碎片，空间利用率低</w:t>
      </w:r>
    </w:p>
    <w:p>
      <w:pPr>
        <w:pStyle w:val="2"/>
        <w:rPr>
          <w:rFonts w:hint="eastAsia"/>
        </w:rPr>
      </w:pPr>
    </w:p>
    <w:p>
      <w:pPr>
        <w:pStyle w:val="2"/>
        <w:rPr>
          <w:rFonts w:hint="eastAsia"/>
        </w:rPr>
      </w:pPr>
      <w:r>
        <w:rPr>
          <w:rFonts w:hint="eastAsia"/>
        </w:rPr>
        <w:t>C、不便于记录的插入删除操作 D、不适合于动态增长的文件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P1744] 下列不能提高磁盘I/O速度的选项是（ ）</w:t>
      </w:r>
    </w:p>
    <w:p>
      <w:pPr>
        <w:pStyle w:val="2"/>
        <w:numPr>
          <w:ilvl w:val="0"/>
          <w:numId w:val="3"/>
        </w:numPr>
        <w:rPr>
          <w:rFonts w:hint="eastAsia"/>
        </w:rPr>
      </w:pPr>
      <w:r>
        <w:rPr>
          <w:rFonts w:hint="eastAsia"/>
        </w:rPr>
        <w:t>建立磁盘高速缓存</w:t>
      </w:r>
      <w:r>
        <w:rPr>
          <w:rFonts w:hint="eastAsia"/>
          <w:lang w:val="en-US" w:eastAsia="zh-CN"/>
        </w:rPr>
        <w:t xml:space="preserve">  </w:t>
      </w:r>
      <w:r>
        <w:rPr>
          <w:rFonts w:hint="eastAsia"/>
        </w:rPr>
        <w:t>B、对文件进行顺序访问时采取“提前读”，减少读盘次数</w:t>
      </w:r>
    </w:p>
    <w:p>
      <w:pPr>
        <w:pStyle w:val="2"/>
        <w:numPr>
          <w:ilvl w:val="0"/>
          <w:numId w:val="0"/>
        </w:numPr>
        <w:rPr>
          <w:rFonts w:hint="eastAsia"/>
        </w:rPr>
      </w:pPr>
    </w:p>
    <w:p>
      <w:pPr>
        <w:pStyle w:val="2"/>
        <w:numPr>
          <w:ilvl w:val="0"/>
          <w:numId w:val="0"/>
        </w:numPr>
        <w:ind w:leftChars="0"/>
        <w:rPr>
          <w:rFonts w:hint="eastAsia"/>
        </w:rPr>
      </w:pPr>
      <w:r>
        <w:rPr>
          <w:rFonts w:hint="eastAsia"/>
          <w:lang w:val="en-US" w:eastAsia="zh-CN"/>
        </w:rPr>
        <w:t>C、</w:t>
      </w:r>
      <w:r>
        <w:rPr>
          <w:rFonts w:hint="eastAsia"/>
        </w:rPr>
        <w:t>设置磁盘镜像功能</w:t>
      </w:r>
      <w:r>
        <w:rPr>
          <w:rFonts w:hint="eastAsia"/>
          <w:lang w:val="en-US" w:eastAsia="zh-CN"/>
        </w:rPr>
        <w:t xml:space="preserve">  </w:t>
      </w:r>
      <w:r>
        <w:rPr>
          <w:rFonts w:hint="eastAsia"/>
        </w:rPr>
        <w:t>D、优化物理块分布，分配给同一文件的盘块尽可能集中</w:t>
      </w:r>
    </w:p>
    <w:p>
      <w:pPr>
        <w:pStyle w:val="2"/>
        <w:numPr>
          <w:ilvl w:val="0"/>
          <w:numId w:val="0"/>
        </w:numPr>
        <w:ind w:leftChars="0"/>
        <w:rPr>
          <w:rFonts w:hint="eastAsia"/>
        </w:rPr>
      </w:pPr>
    </w:p>
    <w:p>
      <w:pPr>
        <w:pStyle w:val="2"/>
        <w:rPr>
          <w:rFonts w:hint="eastAsia"/>
        </w:rPr>
      </w:pPr>
      <w:r>
        <w:rPr>
          <w:rFonts w:hint="eastAsia"/>
        </w:rPr>
        <w:t>答案:C 选项</w:t>
      </w:r>
    </w:p>
    <w:p>
      <w:pPr>
        <w:pStyle w:val="2"/>
        <w:rPr>
          <w:rFonts w:hint="eastAsia" w:eastAsia="宋体"/>
          <w:lang w:val="en-US" w:eastAsia="zh-CN"/>
        </w:rPr>
      </w:pPr>
      <w:r>
        <w:rPr>
          <w:rFonts w:hint="eastAsia"/>
          <w:lang w:val="en-US" w:eastAsia="zh-CN"/>
        </w:rPr>
        <w:t>4</w:t>
      </w:r>
    </w:p>
    <w:p>
      <w:pPr>
        <w:pStyle w:val="2"/>
        <w:rPr>
          <w:rFonts w:hint="eastAsia"/>
        </w:rPr>
      </w:pPr>
      <w:r>
        <w:rPr>
          <w:rFonts w:hint="eastAsia"/>
        </w:rPr>
        <w:t>[操作系统 P1745] 下列关于磁盘容错技术的描述错误是（ ）</w:t>
      </w:r>
    </w:p>
    <w:p>
      <w:pPr>
        <w:pStyle w:val="2"/>
        <w:rPr>
          <w:rFonts w:hint="eastAsia"/>
        </w:rPr>
      </w:pPr>
      <w:r>
        <w:rPr>
          <w:rFonts w:hint="eastAsia"/>
        </w:rPr>
        <w:t>A、低级磁盘容错技术，采用设置双份目录、双份FAT以及写后读校验等措施，防止因磁盘表面缺陷所造成的数据丢失</w:t>
      </w:r>
    </w:p>
    <w:p>
      <w:pPr>
        <w:pStyle w:val="2"/>
        <w:rPr>
          <w:rFonts w:hint="eastAsia"/>
        </w:rPr>
      </w:pPr>
    </w:p>
    <w:p>
      <w:pPr>
        <w:pStyle w:val="2"/>
        <w:rPr>
          <w:rFonts w:hint="eastAsia"/>
        </w:rPr>
      </w:pPr>
      <w:r>
        <w:rPr>
          <w:rFonts w:hint="eastAsia"/>
        </w:rPr>
        <w:t>B、中级磁盘容错技术，采用磁盘镜像和磁盘双工等措施，防止因磁盘驱动器和磁盘控制器故障所导致的系统不能正常工作</w:t>
      </w:r>
    </w:p>
    <w:p>
      <w:pPr>
        <w:pStyle w:val="2"/>
        <w:rPr>
          <w:rFonts w:hint="eastAsia"/>
        </w:rPr>
      </w:pPr>
    </w:p>
    <w:p>
      <w:pPr>
        <w:pStyle w:val="2"/>
        <w:rPr>
          <w:rFonts w:hint="eastAsia"/>
        </w:rPr>
      </w:pPr>
      <w:r>
        <w:rPr>
          <w:rFonts w:hint="eastAsia"/>
        </w:rPr>
        <w:t>C、系统容错技术，是基于集群技术的容错功能，用来提高服务器的可靠性</w:t>
      </w:r>
    </w:p>
    <w:p>
      <w:pPr>
        <w:pStyle w:val="2"/>
        <w:rPr>
          <w:rFonts w:hint="eastAsia"/>
        </w:rPr>
      </w:pPr>
    </w:p>
    <w:p>
      <w:pPr>
        <w:pStyle w:val="2"/>
        <w:rPr>
          <w:rFonts w:hint="eastAsia"/>
        </w:rPr>
      </w:pPr>
      <w:r>
        <w:rPr>
          <w:rFonts w:hint="eastAsia"/>
        </w:rPr>
        <w:t>D、建立后备系统，对重要数据进行备份</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P1746] 下列关于事务的说法错误的是（ ）</w:t>
      </w:r>
    </w:p>
    <w:p>
      <w:pPr>
        <w:pStyle w:val="2"/>
        <w:rPr>
          <w:rFonts w:hint="eastAsia"/>
        </w:rPr>
      </w:pPr>
      <w:r>
        <w:rPr>
          <w:rFonts w:hint="eastAsia"/>
        </w:rPr>
        <w:t>A、事务是用于访问和修改各种数据项的一个程序单位</w:t>
      </w:r>
    </w:p>
    <w:p>
      <w:pPr>
        <w:pStyle w:val="2"/>
        <w:rPr>
          <w:rFonts w:hint="eastAsia"/>
        </w:rPr>
      </w:pPr>
    </w:p>
    <w:p>
      <w:pPr>
        <w:pStyle w:val="2"/>
        <w:rPr>
          <w:rFonts w:hint="eastAsia"/>
        </w:rPr>
      </w:pPr>
      <w:r>
        <w:rPr>
          <w:rFonts w:hint="eastAsia"/>
        </w:rPr>
        <w:t>B、事务是系统保证数据一致性的一种措施</w:t>
      </w:r>
    </w:p>
    <w:p>
      <w:pPr>
        <w:pStyle w:val="2"/>
        <w:rPr>
          <w:rFonts w:hint="eastAsia"/>
        </w:rPr>
      </w:pPr>
    </w:p>
    <w:p>
      <w:pPr>
        <w:pStyle w:val="2"/>
        <w:rPr>
          <w:rFonts w:hint="eastAsia"/>
        </w:rPr>
      </w:pPr>
      <w:r>
        <w:rPr>
          <w:rFonts w:hint="eastAsia"/>
        </w:rPr>
        <w:t>C、故障发生后，系统利用redo过程将已修改数据恢复为旧值，利用undo过程将已修改数据确认为新值</w:t>
      </w:r>
    </w:p>
    <w:p>
      <w:pPr>
        <w:pStyle w:val="2"/>
        <w:rPr>
          <w:rFonts w:hint="eastAsia"/>
        </w:rPr>
      </w:pPr>
    </w:p>
    <w:p>
      <w:pPr>
        <w:pStyle w:val="2"/>
        <w:rPr>
          <w:rFonts w:hint="eastAsia"/>
        </w:rPr>
      </w:pPr>
      <w:r>
        <w:rPr>
          <w:rFonts w:hint="eastAsia"/>
        </w:rPr>
        <w:t>D、事务操作具有原子性</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P1747] 下列关于并发控制的描述错误的是（ ）</w:t>
      </w:r>
    </w:p>
    <w:p>
      <w:pPr>
        <w:pStyle w:val="2"/>
        <w:rPr>
          <w:rFonts w:hint="eastAsia"/>
        </w:rPr>
      </w:pPr>
      <w:r>
        <w:rPr>
          <w:rFonts w:hint="eastAsia"/>
        </w:rPr>
        <w:t>A、并发控制是指用于实现事务顺序性的技术</w:t>
      </w:r>
    </w:p>
    <w:p>
      <w:pPr>
        <w:pStyle w:val="2"/>
        <w:rPr>
          <w:rFonts w:hint="eastAsia"/>
        </w:rPr>
      </w:pPr>
    </w:p>
    <w:p>
      <w:pPr>
        <w:pStyle w:val="2"/>
        <w:rPr>
          <w:rFonts w:hint="eastAsia"/>
        </w:rPr>
      </w:pPr>
      <w:r>
        <w:rPr>
          <w:rFonts w:hint="eastAsia"/>
        </w:rPr>
        <w:t>B、通过设置互斥锁，可以实现事务对对象写操作的互斥进行</w:t>
      </w:r>
    </w:p>
    <w:p>
      <w:pPr>
        <w:pStyle w:val="2"/>
        <w:rPr>
          <w:rFonts w:hint="eastAsia"/>
        </w:rPr>
      </w:pPr>
    </w:p>
    <w:p>
      <w:pPr>
        <w:pStyle w:val="2"/>
        <w:rPr>
          <w:rFonts w:hint="eastAsia"/>
        </w:rPr>
      </w:pPr>
      <w:r>
        <w:rPr>
          <w:rFonts w:hint="eastAsia"/>
        </w:rPr>
        <w:t>C、设置共享锁，可以允许多个事务对相应对象执行读操作</w:t>
      </w:r>
    </w:p>
    <w:p>
      <w:pPr>
        <w:pStyle w:val="2"/>
        <w:rPr>
          <w:rFonts w:hint="eastAsia"/>
        </w:rPr>
      </w:pPr>
    </w:p>
    <w:p>
      <w:pPr>
        <w:pStyle w:val="2"/>
        <w:rPr>
          <w:rFonts w:hint="eastAsia"/>
        </w:rPr>
      </w:pPr>
      <w:r>
        <w:rPr>
          <w:rFonts w:hint="eastAsia"/>
        </w:rPr>
        <w:t>D、不能对一个对象同时设置互斥锁和共享锁</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P1748] 下面关于重复数据一致性的说法错误的是（ ）</w:t>
      </w:r>
    </w:p>
    <w:p>
      <w:pPr>
        <w:pStyle w:val="2"/>
        <w:rPr>
          <w:rFonts w:hint="eastAsia"/>
        </w:rPr>
      </w:pPr>
      <w:r>
        <w:rPr>
          <w:rFonts w:hint="eastAsia"/>
        </w:rPr>
        <w:t>A、当重复文件中有一个被修改，则其他几个需做同样的修改</w:t>
      </w:r>
    </w:p>
    <w:p>
      <w:pPr>
        <w:pStyle w:val="2"/>
        <w:rPr>
          <w:rFonts w:hint="eastAsia"/>
        </w:rPr>
      </w:pPr>
    </w:p>
    <w:p>
      <w:pPr>
        <w:pStyle w:val="2"/>
        <w:rPr>
          <w:rFonts w:hint="eastAsia"/>
        </w:rPr>
      </w:pPr>
      <w:r>
        <w:rPr>
          <w:rFonts w:hint="eastAsia"/>
        </w:rPr>
        <w:t>B、当重复文件中有一个被修改，可以用已修改文件覆盖其他几个文件</w:t>
      </w:r>
    </w:p>
    <w:p>
      <w:pPr>
        <w:pStyle w:val="2"/>
        <w:rPr>
          <w:rFonts w:hint="eastAsia"/>
        </w:rPr>
      </w:pPr>
    </w:p>
    <w:p>
      <w:pPr>
        <w:pStyle w:val="2"/>
        <w:rPr>
          <w:rFonts w:hint="eastAsia"/>
        </w:rPr>
      </w:pPr>
      <w:r>
        <w:rPr>
          <w:rFonts w:hint="eastAsia"/>
        </w:rPr>
        <w:t>C、若共享文件的链接计数器count的值大于实际共享用户数，则会导致共享文件因无法删除而失去保护，被其他用户非法访问</w:t>
      </w:r>
    </w:p>
    <w:p>
      <w:pPr>
        <w:pStyle w:val="2"/>
        <w:rPr>
          <w:rFonts w:hint="eastAsia"/>
        </w:rPr>
      </w:pPr>
    </w:p>
    <w:p>
      <w:pPr>
        <w:pStyle w:val="2"/>
        <w:rPr>
          <w:rFonts w:hint="eastAsia"/>
        </w:rPr>
      </w:pPr>
      <w:r>
        <w:rPr>
          <w:rFonts w:hint="eastAsia"/>
        </w:rPr>
        <w:t>D、若共享文件的链接计数器count的值小于实际共享用户数，则会造成指针悬空的危险</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P1749] 磁盘高速缓存设在（ ）</w:t>
      </w:r>
    </w:p>
    <w:p>
      <w:pPr>
        <w:pStyle w:val="2"/>
        <w:rPr>
          <w:rFonts w:hint="eastAsia"/>
        </w:rPr>
      </w:pPr>
      <w:r>
        <w:rPr>
          <w:rFonts w:hint="eastAsia"/>
        </w:rPr>
        <w:t>A、内存中 B、磁盘控制器中 C、Cache中 D、磁盘中</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P1750] 在系统内存中设置磁盘缓冲区的主要目的是（ ）</w:t>
      </w:r>
    </w:p>
    <w:p>
      <w:pPr>
        <w:pStyle w:val="2"/>
        <w:rPr>
          <w:rFonts w:hint="eastAsia"/>
        </w:rPr>
      </w:pPr>
      <w:r>
        <w:rPr>
          <w:rFonts w:hint="eastAsia"/>
        </w:rPr>
        <w:t>A、减少磁盘I/O次数 B、减少平均寻道时间</w:t>
      </w:r>
    </w:p>
    <w:p>
      <w:pPr>
        <w:pStyle w:val="2"/>
        <w:rPr>
          <w:rFonts w:hint="eastAsia"/>
        </w:rPr>
      </w:pPr>
    </w:p>
    <w:p>
      <w:pPr>
        <w:pStyle w:val="2"/>
        <w:rPr>
          <w:rFonts w:hint="eastAsia"/>
        </w:rPr>
      </w:pPr>
      <w:r>
        <w:rPr>
          <w:rFonts w:hint="eastAsia"/>
        </w:rPr>
        <w:t>C、提高磁盘数据可靠性 D、实现设备无关性</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P1751] 采用直接存取方法来读写硬盘上的物理记录时，效率最低的文件结构是（ ）</w:t>
      </w:r>
    </w:p>
    <w:p>
      <w:pPr>
        <w:pStyle w:val="2"/>
        <w:rPr>
          <w:rFonts w:hint="eastAsia"/>
        </w:rPr>
      </w:pPr>
      <w:r>
        <w:rPr>
          <w:rFonts w:hint="eastAsia"/>
        </w:rPr>
        <w:t>A、连续文件 B、索引文件 C、链接文件 D、索引连续文件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P1376] Internet中发送邮件协议是()。</w:t>
      </w:r>
    </w:p>
    <w:p>
      <w:pPr>
        <w:pStyle w:val="2"/>
        <w:rPr>
          <w:rFonts w:hint="eastAsia"/>
        </w:rPr>
      </w:pPr>
      <w:r>
        <w:rPr>
          <w:rFonts w:hint="eastAsia"/>
        </w:rPr>
        <w:t>A、FTP           B、SMTP          C、HTTP          D、POP</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P1377] 在 OSI模型中，第 N层和其上的 N＋ l层的关系是 ()</w:t>
      </w:r>
    </w:p>
    <w:p>
      <w:pPr>
        <w:pStyle w:val="2"/>
        <w:numPr>
          <w:ilvl w:val="0"/>
          <w:numId w:val="4"/>
        </w:numPr>
        <w:rPr>
          <w:rFonts w:hint="eastAsia"/>
        </w:rPr>
      </w:pPr>
      <w:r>
        <w:rPr>
          <w:rFonts w:hint="eastAsia"/>
        </w:rPr>
        <w:t>N层为N十1层提供服务</w:t>
      </w:r>
      <w:r>
        <w:rPr>
          <w:rFonts w:hint="eastAsia"/>
          <w:lang w:val="en-US" w:eastAsia="zh-CN"/>
        </w:rPr>
        <w:tab/>
      </w:r>
      <w:r>
        <w:rPr>
          <w:rFonts w:hint="eastAsia"/>
        </w:rPr>
        <w:t>B、N十1层将从N层接收的信息增加了一个头 </w:t>
      </w:r>
    </w:p>
    <w:p>
      <w:pPr>
        <w:pStyle w:val="2"/>
        <w:numPr>
          <w:ilvl w:val="0"/>
          <w:numId w:val="0"/>
        </w:numPr>
        <w:rPr>
          <w:rFonts w:hint="eastAsia"/>
        </w:rPr>
      </w:pPr>
    </w:p>
    <w:p>
      <w:pPr>
        <w:pStyle w:val="2"/>
        <w:numPr>
          <w:ilvl w:val="0"/>
          <w:numId w:val="4"/>
        </w:numPr>
        <w:ind w:left="0" w:leftChars="0" w:firstLine="0" w:firstLineChars="0"/>
        <w:rPr>
          <w:rFonts w:hint="eastAsia"/>
        </w:rPr>
      </w:pPr>
      <w:r>
        <w:rPr>
          <w:rFonts w:hint="eastAsia"/>
        </w:rPr>
        <w:t>N层利用N十1层提供的服务 </w:t>
      </w:r>
      <w:r>
        <w:rPr>
          <w:rFonts w:hint="eastAsia"/>
          <w:lang w:val="en-US" w:eastAsia="zh-CN"/>
        </w:rPr>
        <w:t xml:space="preserve">  </w:t>
      </w:r>
      <w:r>
        <w:rPr>
          <w:rFonts w:hint="eastAsia"/>
        </w:rPr>
        <w:t>D、N层对N＋1层没有任何作用 </w:t>
      </w:r>
    </w:p>
    <w:p>
      <w:pPr>
        <w:pStyle w:val="2"/>
        <w:numPr>
          <w:ilvl w:val="0"/>
          <w:numId w:val="0"/>
        </w:numPr>
        <w:ind w:leftChars="0"/>
        <w:rPr>
          <w:rFonts w:hint="eastAsia"/>
        </w:rPr>
      </w:pPr>
    </w:p>
    <w:p>
      <w:pPr>
        <w:pStyle w:val="2"/>
        <w:numPr>
          <w:ilvl w:val="0"/>
          <w:numId w:val="0"/>
        </w:numPr>
        <w:ind w:leftChars="0"/>
        <w:rPr>
          <w:rFonts w:hint="eastAsia"/>
        </w:rPr>
      </w:pP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P1378] 传输速率为（ ）的以太网称为传统以太网</w:t>
      </w:r>
    </w:p>
    <w:p>
      <w:pPr>
        <w:pStyle w:val="2"/>
        <w:rPr>
          <w:rFonts w:hint="eastAsia"/>
        </w:rPr>
      </w:pPr>
      <w:r>
        <w:rPr>
          <w:rFonts w:hint="eastAsia"/>
        </w:rPr>
        <w:t>A、1M bps                B、10M bps            C、100M bps            D、1000M bps</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P1379] 在体系结构中，负责提供可靠的端到端数据传输的是（  ）的功能。</w:t>
      </w:r>
    </w:p>
    <w:p>
      <w:pPr>
        <w:pStyle w:val="2"/>
        <w:rPr>
          <w:rFonts w:hint="eastAsia"/>
        </w:rPr>
      </w:pPr>
      <w:r>
        <w:rPr>
          <w:rFonts w:hint="eastAsia"/>
        </w:rPr>
        <w:t>A、传输层     B、网络层    C、应用层    D、数据链路层</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P1381] 下列设备中，可隔绝广播风暴的是（ ）。</w:t>
      </w:r>
    </w:p>
    <w:p>
      <w:pPr>
        <w:pStyle w:val="2"/>
        <w:rPr>
          <w:rFonts w:hint="eastAsia"/>
        </w:rPr>
      </w:pPr>
      <w:r>
        <w:rPr>
          <w:rFonts w:hint="eastAsia"/>
        </w:rPr>
        <w:t>A、交换器     B、网桥   C、MODEM    D、路由器D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P1382] 路由选择是（  ）的功能。</w:t>
      </w:r>
    </w:p>
    <w:p>
      <w:pPr>
        <w:pStyle w:val="2"/>
        <w:rPr>
          <w:rFonts w:hint="eastAsia"/>
        </w:rPr>
      </w:pPr>
      <w:r>
        <w:rPr>
          <w:rFonts w:hint="eastAsia"/>
        </w:rPr>
        <w:t>A、网络层     B、传输层     C、应用层   Ｄ、数据链路层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P1385] 电子邮件能传送的信息（  ）。</w:t>
      </w:r>
    </w:p>
    <w:p>
      <w:pPr>
        <w:pStyle w:val="2"/>
        <w:rPr>
          <w:rFonts w:hint="eastAsia"/>
        </w:rPr>
      </w:pPr>
      <w:r>
        <w:rPr>
          <w:rFonts w:hint="eastAsia"/>
        </w:rPr>
        <w:t>A、是压缩的文字和图像信息B、只能是文本格式的文件C、是标准ASCII字符D、是文字、声音和图形图像信息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P1386] FTP是Internet中（ ）。</w:t>
      </w:r>
    </w:p>
    <w:p>
      <w:pPr>
        <w:pStyle w:val="2"/>
        <w:rPr>
          <w:rFonts w:hint="eastAsia"/>
        </w:rPr>
      </w:pPr>
      <w:r>
        <w:rPr>
          <w:rFonts w:hint="eastAsia"/>
        </w:rPr>
        <w:t>A、发送电子邮件的软件B、浏览网页的工具C、用来传送文件的一种服务D、一种聊天工具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P1387] 下列那个不是局域网的特点（ ）</w:t>
      </w:r>
    </w:p>
    <w:p>
      <w:pPr>
        <w:pStyle w:val="2"/>
        <w:rPr>
          <w:rFonts w:hint="eastAsia"/>
        </w:rPr>
      </w:pPr>
      <w:r>
        <w:rPr>
          <w:rFonts w:hint="eastAsia"/>
        </w:rPr>
        <w:t>A、为一个单位所拥有，且地理范围和站点数目均有限B、所有的站共享较高的总带宽C、较低的时延和较低的误码率D、各站为主从关系</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P1388] IPv6地址的长度为（ ）。</w:t>
      </w:r>
    </w:p>
    <w:p>
      <w:pPr>
        <w:pStyle w:val="2"/>
        <w:rPr>
          <w:rFonts w:hint="eastAsia"/>
        </w:rPr>
      </w:pPr>
      <w:r>
        <w:rPr>
          <w:rFonts w:hint="eastAsia"/>
        </w:rPr>
        <w:t>A、32 bits    B、48 bits    C、64 bits    D、128 bits</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P1389] 下列哪个不是电子邮件服务的优点（ ）</w:t>
      </w:r>
    </w:p>
    <w:p>
      <w:pPr>
        <w:pStyle w:val="2"/>
        <w:rPr>
          <w:rFonts w:hint="eastAsia"/>
        </w:rPr>
      </w:pPr>
      <w:r>
        <w:rPr>
          <w:rFonts w:hint="eastAsia"/>
        </w:rPr>
        <w:t>A、方便迅捷         B、时实性强</w:t>
      </w:r>
      <w:r>
        <w:rPr>
          <w:rFonts w:hint="eastAsia"/>
          <w:lang w:val="en-US" w:eastAsia="zh-CN"/>
        </w:rPr>
        <w:t xml:space="preserve">      </w:t>
      </w:r>
      <w:r>
        <w:rPr>
          <w:rFonts w:hint="eastAsia"/>
        </w:rPr>
        <w:t>C、费用低廉           D、传输信息量大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P1390] 下列哪个是正确的电子邮件地址：（ ）</w:t>
      </w:r>
    </w:p>
    <w:p>
      <w:pPr>
        <w:pStyle w:val="2"/>
        <w:numPr>
          <w:ilvl w:val="0"/>
          <w:numId w:val="5"/>
        </w:numPr>
        <w:rPr>
          <w:rFonts w:hint="eastAsia"/>
        </w:rPr>
      </w:pPr>
      <w:r>
        <w:rPr>
          <w:rFonts w:hint="eastAsia"/>
        </w:rPr>
        <w:t>inhe.net@wangxing        B、wangxing.inhe.net   </w:t>
      </w:r>
    </w:p>
    <w:p>
      <w:pPr>
        <w:pStyle w:val="2"/>
        <w:numPr>
          <w:ilvl w:val="0"/>
          <w:numId w:val="0"/>
        </w:numPr>
        <w:rPr>
          <w:rFonts w:hint="eastAsia"/>
        </w:rPr>
      </w:pPr>
      <w:r>
        <w:rPr>
          <w:rFonts w:hint="eastAsia"/>
        </w:rPr>
        <w:t>C、inhe.net.wangxing        D、wangxing@inhe.netD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P1391] 完成远程登录的TCP/IP协议是：（ ）</w:t>
      </w:r>
    </w:p>
    <w:p>
      <w:pPr>
        <w:pStyle w:val="2"/>
        <w:rPr>
          <w:rFonts w:hint="eastAsia"/>
        </w:rPr>
      </w:pPr>
      <w:r>
        <w:rPr>
          <w:rFonts w:hint="eastAsia"/>
        </w:rPr>
        <w:t>A、SMTP         B、FTP        C、SNMP         D、TELNETD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P1392] 如果访问Internet时只能使用IP地址，是因为没有配置TCP/IP的（ ）。A、IP地址            B、子网掩码</w:t>
      </w:r>
      <w:r>
        <w:rPr>
          <w:rFonts w:hint="eastAsia"/>
          <w:lang w:val="en-US" w:eastAsia="zh-CN"/>
        </w:rPr>
        <w:t xml:space="preserve">        </w:t>
      </w:r>
      <w:r>
        <w:rPr>
          <w:rFonts w:hint="eastAsia"/>
        </w:rPr>
        <w:t>C、默认网关          D、DNSD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P1393] 局域网LAN所采用的传输方式为（ ）</w:t>
      </w:r>
    </w:p>
    <w:p>
      <w:pPr>
        <w:pStyle w:val="2"/>
        <w:rPr>
          <w:rFonts w:hint="eastAsia"/>
        </w:rPr>
      </w:pPr>
      <w:r>
        <w:rPr>
          <w:rFonts w:hint="eastAsia"/>
        </w:rPr>
        <w:t>A、“存储--转发”式        B、广播式</w:t>
      </w:r>
      <w:r>
        <w:rPr>
          <w:rFonts w:hint="eastAsia"/>
          <w:lang w:val="en-US" w:eastAsia="zh-CN"/>
        </w:rPr>
        <w:t xml:space="preserve">       </w:t>
      </w:r>
      <w:r>
        <w:rPr>
          <w:rFonts w:hint="eastAsia"/>
        </w:rPr>
        <w:t>C、电路交换式          D、分散控制式</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P1395] 在TCP/IP体系结构中，TCP和IP所提供的服务层次分别为（ ）</w:t>
      </w:r>
    </w:p>
    <w:p>
      <w:pPr>
        <w:pStyle w:val="2"/>
        <w:rPr>
          <w:rFonts w:hint="eastAsia"/>
        </w:rPr>
      </w:pPr>
      <w:r>
        <w:rPr>
          <w:rFonts w:hint="eastAsia"/>
        </w:rPr>
        <w:t>A、应用层和运输层    B、运输层和网络层</w:t>
      </w:r>
      <w:r>
        <w:rPr>
          <w:rFonts w:hint="eastAsia"/>
          <w:lang w:val="en-US" w:eastAsia="zh-CN"/>
        </w:rPr>
        <w:t xml:space="preserve">   </w:t>
      </w:r>
      <w:r>
        <w:rPr>
          <w:rFonts w:hint="eastAsia"/>
        </w:rPr>
        <w:t>C、网络层和链路层    D、链路层和物理层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P1396] 采用100BASE-T物理层媒体规范，其数据速率及每段长度分别为（ ）</w:t>
      </w:r>
    </w:p>
    <w:p>
      <w:pPr>
        <w:pStyle w:val="2"/>
        <w:rPr>
          <w:rFonts w:hint="eastAsia"/>
        </w:rPr>
      </w:pPr>
      <w:r>
        <w:rPr>
          <w:rFonts w:hint="eastAsia"/>
        </w:rPr>
        <w:t>A、100Mbps, 200m     B、100Mbps, 100m </w:t>
      </w:r>
      <w:r>
        <w:rPr>
          <w:rFonts w:hint="eastAsia"/>
          <w:lang w:val="en-US" w:eastAsia="zh-CN"/>
        </w:rPr>
        <w:t xml:space="preserve">    </w:t>
      </w:r>
      <w:r>
        <w:rPr>
          <w:rFonts w:hint="eastAsia"/>
        </w:rPr>
        <w:t>C、200Mbps, 200m         D、200Mbps, 100m</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P1397] WWW网页文件的编写语言及相应的支持协议分别为（ ）</w:t>
      </w:r>
    </w:p>
    <w:p>
      <w:pPr>
        <w:pStyle w:val="2"/>
        <w:rPr>
          <w:rFonts w:hint="eastAsia"/>
        </w:rPr>
      </w:pPr>
      <w:r>
        <w:rPr>
          <w:rFonts w:hint="eastAsia"/>
        </w:rPr>
        <w:t>A、HTML，HTPT     B、HTTL，HTTP</w:t>
      </w:r>
      <w:r>
        <w:rPr>
          <w:rFonts w:hint="eastAsia"/>
          <w:lang w:val="en-US" w:eastAsia="zh-CN"/>
        </w:rPr>
        <w:t xml:space="preserve">        </w:t>
      </w:r>
      <w:r>
        <w:rPr>
          <w:rFonts w:hint="eastAsia"/>
        </w:rPr>
        <w:t>C、HTML，HTTP          D、以上均不对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P1398] 下列IP地址中属于B类地址的是（ ）</w:t>
      </w:r>
    </w:p>
    <w:p>
      <w:pPr>
        <w:pStyle w:val="2"/>
        <w:rPr>
          <w:rFonts w:hint="eastAsia"/>
        </w:rPr>
      </w:pPr>
      <w:r>
        <w:rPr>
          <w:rFonts w:hint="eastAsia"/>
        </w:rPr>
        <w:t>A、98.62.53.6     B、130.53.42.10</w:t>
      </w:r>
      <w:r>
        <w:rPr>
          <w:rFonts w:hint="eastAsia"/>
          <w:lang w:val="en-US" w:eastAsia="zh-CN"/>
        </w:rPr>
        <w:t xml:space="preserve">    </w:t>
      </w:r>
      <w:r>
        <w:rPr>
          <w:rFonts w:hint="eastAsia"/>
        </w:rPr>
        <w:t>C、200.245.20.11     D、221.121.16.12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P1399] 完成文件传输服务的TCP/IP协议是( )</w:t>
      </w:r>
    </w:p>
    <w:p>
      <w:pPr>
        <w:pStyle w:val="2"/>
        <w:rPr>
          <w:rFonts w:hint="eastAsia"/>
        </w:rPr>
      </w:pPr>
      <w:r>
        <w:rPr>
          <w:rFonts w:hint="eastAsia"/>
        </w:rPr>
        <w:t>A、SMTP          B、FTP </w:t>
      </w:r>
      <w:r>
        <w:rPr>
          <w:rFonts w:hint="eastAsia"/>
          <w:lang w:val="en-US" w:eastAsia="zh-CN"/>
        </w:rPr>
        <w:t xml:space="preserve">       </w:t>
      </w:r>
      <w:r>
        <w:rPr>
          <w:rFonts w:hint="eastAsia"/>
        </w:rPr>
        <w:t>C、SNMP         D、Telnet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P1400] 为应用程序之间的数据传送提供可靠连接的TCP/IP协议是（ ）。</w:t>
      </w:r>
    </w:p>
    <w:p>
      <w:pPr>
        <w:pStyle w:val="2"/>
        <w:rPr>
          <w:rFonts w:hint="eastAsia"/>
        </w:rPr>
      </w:pPr>
      <w:r>
        <w:rPr>
          <w:rFonts w:hint="eastAsia"/>
        </w:rPr>
        <w:t>A、TCP协议   </w:t>
      </w:r>
      <w:r>
        <w:rPr>
          <w:rFonts w:hint="eastAsia"/>
          <w:lang w:val="en-US" w:eastAsia="zh-CN"/>
        </w:rPr>
        <w:t xml:space="preserve">    </w:t>
      </w:r>
      <w:r>
        <w:rPr>
          <w:rFonts w:hint="eastAsia"/>
        </w:rPr>
        <w:t xml:space="preserve">   B、IP协议 </w:t>
      </w:r>
      <w:r>
        <w:rPr>
          <w:rFonts w:hint="eastAsia"/>
          <w:lang w:val="en-US" w:eastAsia="zh-CN"/>
        </w:rPr>
        <w:t xml:space="preserve">        </w:t>
      </w:r>
      <w:r>
        <w:rPr>
          <w:rFonts w:hint="eastAsia"/>
        </w:rPr>
        <w:t>C、ICMP协议             D、UDP协议</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P1401] 物理层的重要特性不包括（ ）。</w:t>
      </w:r>
    </w:p>
    <w:p>
      <w:pPr>
        <w:pStyle w:val="2"/>
        <w:rPr>
          <w:rFonts w:hint="eastAsia"/>
        </w:rPr>
      </w:pPr>
      <w:r>
        <w:rPr>
          <w:rFonts w:hint="eastAsia"/>
        </w:rPr>
        <w:t>A．机械特性            B、结构特性    C、电气特性            D、功能特性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P1402] 下列不是TCP/IP协议层次的是（  ）。</w:t>
      </w:r>
    </w:p>
    <w:p>
      <w:pPr>
        <w:pStyle w:val="2"/>
        <w:rPr>
          <w:rFonts w:hint="eastAsia"/>
        </w:rPr>
      </w:pPr>
      <w:r>
        <w:rPr>
          <w:rFonts w:hint="eastAsia"/>
        </w:rPr>
        <w:t>A、物理层        B、互联网层</w:t>
      </w:r>
      <w:r>
        <w:rPr>
          <w:rFonts w:hint="eastAsia"/>
          <w:lang w:val="en-US" w:eastAsia="zh-CN"/>
        </w:rPr>
        <w:t xml:space="preserve">           </w:t>
      </w:r>
      <w:r>
        <w:rPr>
          <w:rFonts w:hint="eastAsia"/>
        </w:rPr>
        <w:t> C、会话层              D、应用层</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P1404] 传送速率单位“b/s”代表（ ）</w:t>
      </w:r>
    </w:p>
    <w:p>
      <w:pPr>
        <w:pStyle w:val="2"/>
        <w:rPr>
          <w:rFonts w:hint="eastAsia"/>
        </w:rPr>
      </w:pPr>
      <w:r>
        <w:rPr>
          <w:rFonts w:hint="eastAsia"/>
        </w:rPr>
        <w:t>A、bytes per second    B、bits per second</w:t>
      </w:r>
      <w:r>
        <w:rPr>
          <w:rFonts w:hint="eastAsia"/>
          <w:lang w:val="en-US" w:eastAsia="zh-CN"/>
        </w:rPr>
        <w:t xml:space="preserve">   </w:t>
      </w:r>
      <w:r>
        <w:rPr>
          <w:rFonts w:hint="eastAsia"/>
        </w:rPr>
        <w:t>C、baud per second     D、billion per second</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P1405] 下列不是光缆的特点是（ ）</w:t>
      </w:r>
    </w:p>
    <w:p>
      <w:pPr>
        <w:pStyle w:val="2"/>
        <w:numPr>
          <w:ilvl w:val="0"/>
          <w:numId w:val="6"/>
        </w:numPr>
        <w:rPr>
          <w:rFonts w:hint="eastAsia"/>
        </w:rPr>
      </w:pPr>
      <w:r>
        <w:rPr>
          <w:rFonts w:hint="eastAsia"/>
        </w:rPr>
        <w:t>适合远距离传输     B、抗雷电和电磁干扰性能好</w:t>
      </w:r>
      <w:r>
        <w:rPr>
          <w:rFonts w:hint="eastAsia"/>
          <w:lang w:val="en-US" w:eastAsia="zh-CN"/>
        </w:rPr>
        <w:t xml:space="preserve">   </w:t>
      </w:r>
      <w:r>
        <w:rPr>
          <w:rFonts w:hint="eastAsia"/>
        </w:rPr>
        <w:t>C、传输损耗小     D、保密性差</w:t>
      </w:r>
    </w:p>
    <w:p>
      <w:pPr>
        <w:pStyle w:val="2"/>
        <w:numPr>
          <w:ilvl w:val="0"/>
          <w:numId w:val="0"/>
        </w:numPr>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P1406] LAN是的英文缩写（ ）</w:t>
      </w:r>
    </w:p>
    <w:p>
      <w:pPr>
        <w:pStyle w:val="2"/>
        <w:rPr>
          <w:rFonts w:hint="eastAsia"/>
        </w:rPr>
      </w:pPr>
      <w:r>
        <w:rPr>
          <w:rFonts w:hint="eastAsia"/>
        </w:rPr>
        <w:t>A、网络     B、网络操作系统     C、局域网      D、实时操作系统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P1407] TCP的主要功能是（ ）。</w:t>
      </w:r>
    </w:p>
    <w:p>
      <w:pPr>
        <w:pStyle w:val="2"/>
        <w:rPr>
          <w:rFonts w:hint="eastAsia"/>
        </w:rPr>
      </w:pPr>
      <w:r>
        <w:rPr>
          <w:rFonts w:hint="eastAsia"/>
        </w:rPr>
        <w:t>A、进行数据分组     B、保证可靠传输</w:t>
      </w:r>
      <w:r>
        <w:rPr>
          <w:rFonts w:hint="eastAsia"/>
          <w:lang w:val="en-US" w:eastAsia="zh-CN"/>
        </w:rPr>
        <w:t xml:space="preserve">    </w:t>
      </w:r>
      <w:r>
        <w:rPr>
          <w:rFonts w:hint="eastAsia"/>
        </w:rPr>
        <w:t>C、确定数据传输路径        D、提高传输速度</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P1408] C类IP地址的最高三个比特位，从高到低依次是（ ）</w:t>
      </w:r>
    </w:p>
    <w:p>
      <w:pPr>
        <w:pStyle w:val="2"/>
        <w:rPr>
          <w:rFonts w:hint="eastAsia"/>
        </w:rPr>
      </w:pPr>
      <w:r>
        <w:rPr>
          <w:rFonts w:hint="eastAsia"/>
        </w:rPr>
        <w:t>A、010       B、110      C、100     D、101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P1409] 局域网中的MAC与OSI参考模型（ ）相对应 。</w:t>
      </w:r>
    </w:p>
    <w:p>
      <w:pPr>
        <w:pStyle w:val="2"/>
        <w:rPr>
          <w:rFonts w:hint="eastAsia"/>
        </w:rPr>
      </w:pPr>
      <w:r>
        <w:rPr>
          <w:rFonts w:hint="eastAsia"/>
        </w:rPr>
        <w:t>A、物理层     B、数据链路层    C、网络层    D、传输层</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P1411] IP协议提供的服务类型是（ ）。</w:t>
      </w:r>
    </w:p>
    <w:p>
      <w:pPr>
        <w:pStyle w:val="2"/>
        <w:numPr>
          <w:ilvl w:val="0"/>
          <w:numId w:val="7"/>
        </w:numPr>
        <w:rPr>
          <w:rFonts w:hint="eastAsia"/>
        </w:rPr>
      </w:pPr>
      <w:r>
        <w:rPr>
          <w:rFonts w:hint="eastAsia"/>
        </w:rPr>
        <w:t>面向连接的数据报服务       B、无连接的数据报服务</w:t>
      </w:r>
    </w:p>
    <w:p>
      <w:pPr>
        <w:pStyle w:val="2"/>
        <w:numPr>
          <w:ilvl w:val="0"/>
          <w:numId w:val="0"/>
        </w:numPr>
        <w:rPr>
          <w:rFonts w:hint="eastAsia"/>
        </w:rPr>
      </w:pPr>
      <w:r>
        <w:rPr>
          <w:rFonts w:hint="eastAsia"/>
        </w:rPr>
        <w:t>C、面向连接的虚电路服务       D、无连接的虚电路服务</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P1413] 下列属于星形拓扑的优点的是（ ）。</w:t>
      </w:r>
    </w:p>
    <w:p>
      <w:pPr>
        <w:pStyle w:val="2"/>
        <w:rPr>
          <w:rFonts w:hint="eastAsia"/>
        </w:rPr>
      </w:pPr>
      <w:r>
        <w:rPr>
          <w:rFonts w:hint="eastAsia"/>
        </w:rPr>
        <w:t>A、易于扩展     B、电缆长度短 </w:t>
      </w:r>
      <w:r>
        <w:rPr>
          <w:rFonts w:hint="eastAsia"/>
          <w:lang w:val="en-US" w:eastAsia="zh-CN"/>
        </w:rPr>
        <w:t xml:space="preserve">   </w:t>
      </w:r>
      <w:r>
        <w:rPr>
          <w:rFonts w:hint="eastAsia"/>
        </w:rPr>
        <w:t>C、不需接线盒    D、简单的访问协议D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P1414] 在以下几种传输媒体中，哪种传输速率最高（ ）。</w:t>
      </w:r>
    </w:p>
    <w:p>
      <w:pPr>
        <w:pStyle w:val="2"/>
        <w:rPr>
          <w:rFonts w:hint="eastAsia"/>
        </w:rPr>
      </w:pPr>
      <w:r>
        <w:rPr>
          <w:rFonts w:hint="eastAsia"/>
        </w:rPr>
        <w:t>A、双绞线    B、同轴电缆    C、光纤    D、通信卫星</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P1415] 目前普通家庭连接因特网，以下几种方式哪种传输速率最高（ ）。</w:t>
      </w:r>
    </w:p>
    <w:p>
      <w:pPr>
        <w:pStyle w:val="2"/>
        <w:rPr>
          <w:rFonts w:hint="eastAsia"/>
        </w:rPr>
      </w:pPr>
      <w:r>
        <w:rPr>
          <w:rFonts w:hint="eastAsia"/>
        </w:rPr>
        <w:t>A、ADSL      B、调制解调器   C、ISDN    D、局域网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P1416] 集线器是工作在（ ）的设备。</w:t>
      </w:r>
    </w:p>
    <w:p>
      <w:pPr>
        <w:pStyle w:val="2"/>
        <w:rPr>
          <w:rFonts w:hint="eastAsia"/>
        </w:rPr>
      </w:pPr>
      <w:r>
        <w:rPr>
          <w:rFonts w:hint="eastAsia"/>
        </w:rPr>
        <w:t>A、物理层      B、链路层      C、网络层      D、运输层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P1417] 下面哪个协议运行在网络层（ ）。</w:t>
      </w:r>
    </w:p>
    <w:p>
      <w:pPr>
        <w:pStyle w:val="2"/>
        <w:rPr>
          <w:rFonts w:hint="eastAsia"/>
        </w:rPr>
      </w:pPr>
      <w:r>
        <w:rPr>
          <w:rFonts w:hint="eastAsia"/>
        </w:rPr>
        <w:t>A、HTTP     B、SMTP      C、TCP      D、IPD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P1418] 以下IP地址中，属于A类地址的是（ ）。</w:t>
      </w:r>
    </w:p>
    <w:p>
      <w:pPr>
        <w:pStyle w:val="2"/>
        <w:rPr>
          <w:rFonts w:hint="eastAsia"/>
        </w:rPr>
      </w:pPr>
      <w:r>
        <w:rPr>
          <w:rFonts w:hint="eastAsia"/>
        </w:rPr>
        <w:t>A、52.213.12.23       B、210.123.23.12C、223.123.213.23   D、156.123.32.12</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P1419] 在OSI参考模型中,数据链路层的协议数据单元是( )。</w:t>
      </w:r>
    </w:p>
    <w:p>
      <w:pPr>
        <w:pStyle w:val="2"/>
        <w:rPr>
          <w:rFonts w:hint="eastAsia"/>
        </w:rPr>
      </w:pPr>
      <w:r>
        <w:rPr>
          <w:rFonts w:hint="eastAsia"/>
        </w:rPr>
        <w:t>A、分组     B、报文     C、帧     D、比特流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P1420] 在TCP/IP参考模型中，与OSI参考模型的网络层对应的是（  ）。</w:t>
      </w:r>
    </w:p>
    <w:p>
      <w:pPr>
        <w:pStyle w:val="2"/>
        <w:rPr>
          <w:rFonts w:hint="eastAsia"/>
        </w:rPr>
      </w:pPr>
      <w:r>
        <w:rPr>
          <w:rFonts w:hint="eastAsia"/>
        </w:rPr>
        <w:t>A、主机——网络层    B、互联层    C、应用层    D、传输层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P1421] IP地址能够唯一地确定Internet上每台计算机与每个用户的（  ）。</w:t>
      </w:r>
    </w:p>
    <w:p>
      <w:pPr>
        <w:pStyle w:val="2"/>
        <w:rPr>
          <w:rFonts w:hint="eastAsia"/>
        </w:rPr>
      </w:pPr>
      <w:r>
        <w:rPr>
          <w:rFonts w:hint="eastAsia"/>
        </w:rPr>
        <w:t>A、距离    B、时间    C、网络位置    D、费用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P1422] 在OSI参考模型的层次中，（ ）的数据传送单位是分组。</w:t>
      </w:r>
    </w:p>
    <w:p>
      <w:pPr>
        <w:pStyle w:val="2"/>
        <w:rPr>
          <w:rFonts w:hint="eastAsia"/>
        </w:rPr>
      </w:pPr>
      <w:r>
        <w:rPr>
          <w:rFonts w:hint="eastAsia"/>
        </w:rPr>
        <w:t>A、物理层   B、数据链路层   C、网络层   D、运输层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P1423] 星形、总线形、环形和网状形是按照（ ）分类。</w:t>
      </w:r>
    </w:p>
    <w:p>
      <w:pPr>
        <w:pStyle w:val="2"/>
        <w:rPr>
          <w:rFonts w:hint="eastAsia"/>
        </w:rPr>
      </w:pPr>
      <w:r>
        <w:rPr>
          <w:rFonts w:hint="eastAsia"/>
        </w:rPr>
        <w:t>A、网络功能   B、管理性质    C、网络跨度   D、网络拓扑D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P1424] 无线信道的传输媒体不包括（ ）。</w:t>
      </w:r>
    </w:p>
    <w:p>
      <w:pPr>
        <w:pStyle w:val="2"/>
        <w:rPr>
          <w:rFonts w:hint="eastAsia"/>
        </w:rPr>
      </w:pPr>
      <w:r>
        <w:rPr>
          <w:rFonts w:hint="eastAsia"/>
        </w:rPr>
        <w:t>A、激光    B、微波    C、红外线   D、光纤D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P1425] RS-232-C是（ ）接口规范。</w:t>
      </w:r>
    </w:p>
    <w:p>
      <w:pPr>
        <w:pStyle w:val="2"/>
        <w:rPr>
          <w:rFonts w:hint="eastAsia"/>
        </w:rPr>
      </w:pPr>
      <w:r>
        <w:rPr>
          <w:rFonts w:hint="eastAsia"/>
        </w:rPr>
        <w:t>A、物理层    B、数据链路层     C、网络层    D、运输层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P1427] IP地址10000101 00110100 00000000 10001111的十进制写法是（  ）</w:t>
      </w:r>
    </w:p>
    <w:p>
      <w:pPr>
        <w:pStyle w:val="2"/>
        <w:rPr>
          <w:rFonts w:hint="eastAsia"/>
        </w:rPr>
      </w:pPr>
      <w:r>
        <w:rPr>
          <w:rFonts w:hint="eastAsia"/>
        </w:rPr>
        <w:t>A、 90.43.0.15          B、 129.62.0.143 C、 133.52.0.143       D、 90.3.96.44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P1428] Ethernet局域网采用的媒体访问控制方式为（  ）。</w:t>
      </w:r>
    </w:p>
    <w:p>
      <w:pPr>
        <w:pStyle w:val="2"/>
        <w:rPr>
          <w:rFonts w:hint="eastAsia"/>
        </w:rPr>
      </w:pPr>
      <w:r>
        <w:rPr>
          <w:rFonts w:hint="eastAsia"/>
        </w:rPr>
        <w:t>A、CSMA     B、CDMA    C、CSMA/CD    D、CSMA/CA</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P1429] 哪一个名称代表以光纤为传输介质的以太网(  )。</w:t>
      </w:r>
    </w:p>
    <w:p>
      <w:pPr>
        <w:pStyle w:val="2"/>
        <w:rPr>
          <w:rFonts w:hint="eastAsia"/>
        </w:rPr>
      </w:pPr>
      <w:r>
        <w:rPr>
          <w:rFonts w:hint="eastAsia"/>
        </w:rPr>
        <w:t>A、10base-T    B、10base-2    C、100base-5    D、100base-FD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P1430] 文件传输协议是（  ）上的协议。</w:t>
      </w:r>
    </w:p>
    <w:p>
      <w:pPr>
        <w:pStyle w:val="2"/>
        <w:rPr>
          <w:rFonts w:hint="eastAsia"/>
        </w:rPr>
      </w:pPr>
      <w:r>
        <w:rPr>
          <w:rFonts w:hint="eastAsia"/>
        </w:rPr>
        <w:t>A、网络层    B、应用层    C、运输层    D、会话层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P1431] 下列协议中不属于应用层协议的是（  ）。</w:t>
      </w:r>
    </w:p>
    <w:p>
      <w:pPr>
        <w:pStyle w:val="2"/>
        <w:rPr>
          <w:rFonts w:hint="eastAsia"/>
        </w:rPr>
      </w:pPr>
      <w:r>
        <w:rPr>
          <w:rFonts w:hint="eastAsia"/>
        </w:rPr>
        <w:t>A、ICMP     B、SMTP    C、TELNET     D、FTP</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P1432] 在星型局域网结构中，作为中央节点的设备是（  ）。</w:t>
      </w:r>
    </w:p>
    <w:p>
      <w:pPr>
        <w:pStyle w:val="2"/>
        <w:rPr>
          <w:rFonts w:hint="eastAsia"/>
        </w:rPr>
      </w:pPr>
      <w:r>
        <w:rPr>
          <w:rFonts w:hint="eastAsia"/>
        </w:rPr>
        <w:t>A、调制解调器     B、网桥    C、路由器    D、集线器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P1433] 对局域网来说，网络控制的核心是（ ）。</w:t>
      </w:r>
    </w:p>
    <w:p>
      <w:pPr>
        <w:pStyle w:val="2"/>
        <w:rPr>
          <w:rFonts w:hint="eastAsia"/>
        </w:rPr>
      </w:pPr>
      <w:r>
        <w:rPr>
          <w:rFonts w:hint="eastAsia"/>
        </w:rPr>
        <w:t>A、工作站    B、网卡    C、网络服务器    D、网络互连设备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P1434] 10BASE-5采用的是 （ ）。</w:t>
      </w:r>
    </w:p>
    <w:p>
      <w:pPr>
        <w:pStyle w:val="2"/>
        <w:numPr>
          <w:ilvl w:val="0"/>
          <w:numId w:val="8"/>
        </w:numPr>
        <w:rPr>
          <w:rFonts w:hint="eastAsia"/>
        </w:rPr>
      </w:pPr>
      <w:r>
        <w:rPr>
          <w:rFonts w:hint="eastAsia"/>
        </w:rPr>
        <w:t>粗同轴电缆，星形拓扑结构     B、粗同轴电缆，总线拓扑结构 </w:t>
      </w:r>
    </w:p>
    <w:p>
      <w:pPr>
        <w:pStyle w:val="2"/>
        <w:numPr>
          <w:ilvl w:val="0"/>
          <w:numId w:val="0"/>
        </w:numPr>
        <w:rPr>
          <w:rFonts w:hint="eastAsia"/>
        </w:rPr>
      </w:pPr>
      <w:r>
        <w:rPr>
          <w:rFonts w:hint="eastAsia"/>
        </w:rPr>
        <w:t>C、细同轴电缆，星形拓扑结构     D、细同轴电缆，总线拓扑结构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P1435] 在Foxmail中添加一个abc@163.com的帐号，则发送邮件服务器的配置为（ ）。</w:t>
      </w:r>
    </w:p>
    <w:p>
      <w:pPr>
        <w:pStyle w:val="2"/>
        <w:rPr>
          <w:rFonts w:hint="eastAsia"/>
        </w:rPr>
      </w:pPr>
      <w:r>
        <w:rPr>
          <w:rFonts w:hint="eastAsia"/>
        </w:rPr>
        <w:t>A、smtp.163.com     B、POP3.163.comC、smtp.abc.com     D、POP3.abc.com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P1436] 中心结点出现故障造成全网瘫痪的网络是(  )。</w:t>
      </w:r>
    </w:p>
    <w:p>
      <w:pPr>
        <w:pStyle w:val="2"/>
        <w:rPr>
          <w:rFonts w:hint="eastAsia"/>
        </w:rPr>
      </w:pPr>
      <w:r>
        <w:rPr>
          <w:rFonts w:hint="eastAsia"/>
        </w:rPr>
        <w:t>A 总线     B  星型      C 树型    D 球型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P1437] 在总线型拓扑结构网络中，每次可传输信号的设备数目为（ ）。</w:t>
      </w:r>
    </w:p>
    <w:p>
      <w:pPr>
        <w:pStyle w:val="2"/>
        <w:rPr>
          <w:rFonts w:hint="eastAsia"/>
        </w:rPr>
      </w:pPr>
      <w:r>
        <w:rPr>
          <w:rFonts w:hint="eastAsia"/>
        </w:rPr>
        <w:t>A、一个       B 、三个      C、两个    D、任意多个D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P1438] 在10 BASE-5以太网中，用来扩展线缆长度的中继器，最多可以有（  ）个。</w:t>
      </w:r>
    </w:p>
    <w:p>
      <w:pPr>
        <w:pStyle w:val="2"/>
        <w:rPr>
          <w:rFonts w:hint="eastAsia"/>
        </w:rPr>
      </w:pPr>
      <w:r>
        <w:rPr>
          <w:rFonts w:hint="eastAsia"/>
        </w:rPr>
        <w:t>A、任意多        B、5个      C、4个      D、2个</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P1439] 下列网络属于局域网的是（ ）。</w:t>
      </w:r>
    </w:p>
    <w:p>
      <w:pPr>
        <w:pStyle w:val="2"/>
        <w:rPr>
          <w:rFonts w:hint="eastAsia"/>
        </w:rPr>
      </w:pPr>
      <w:r>
        <w:rPr>
          <w:rFonts w:hint="eastAsia"/>
        </w:rPr>
        <w:t>A、因特网     B、校园网    C、上海热线    D、中国教育网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P1440] 故障诊断和隔离比较容易的一种网络拓扑是（  ）。</w:t>
      </w:r>
    </w:p>
    <w:p>
      <w:pPr>
        <w:pStyle w:val="2"/>
        <w:rPr>
          <w:rFonts w:hint="eastAsia"/>
        </w:rPr>
      </w:pPr>
      <w:r>
        <w:rPr>
          <w:rFonts w:hint="eastAsia"/>
        </w:rPr>
        <w:t>A、星状拓扑结构    B、环状拓扑结构C、总线状拓扑结构  D、以上三种网络拓扑故障诊断和隔离一样容易</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P1441] 以下哪种拓扑结构比较适用使用光纤（   ）。</w:t>
      </w:r>
    </w:p>
    <w:p>
      <w:pPr>
        <w:pStyle w:val="2"/>
        <w:rPr>
          <w:rFonts w:hint="eastAsia"/>
        </w:rPr>
      </w:pPr>
      <w:r>
        <w:rPr>
          <w:rFonts w:hint="eastAsia"/>
        </w:rPr>
        <w:t>A、星状拓扑结构         B、环状拓扑结构C、总线状拓扑结构     D、以上三种网络拓扑都适用使用光纤</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P1442] EIA的中文含义是（  ）。</w:t>
      </w:r>
    </w:p>
    <w:p>
      <w:pPr>
        <w:pStyle w:val="2"/>
        <w:numPr>
          <w:ilvl w:val="0"/>
          <w:numId w:val="9"/>
        </w:numPr>
        <w:rPr>
          <w:rFonts w:hint="eastAsia"/>
        </w:rPr>
      </w:pPr>
      <w:r>
        <w:rPr>
          <w:rFonts w:hint="eastAsia"/>
        </w:rPr>
        <w:t>国际标准化组织      B、美国国家标准协会</w:t>
      </w:r>
      <w:r>
        <w:rPr>
          <w:rFonts w:hint="eastAsia"/>
          <w:lang w:val="en-US" w:eastAsia="zh-CN"/>
        </w:rPr>
        <w:t xml:space="preserve">  </w:t>
      </w:r>
    </w:p>
    <w:p>
      <w:pPr>
        <w:pStyle w:val="2"/>
        <w:numPr>
          <w:ilvl w:val="0"/>
          <w:numId w:val="0"/>
        </w:numPr>
        <w:rPr>
          <w:rFonts w:hint="eastAsia"/>
        </w:rPr>
      </w:pPr>
      <w:r>
        <w:rPr>
          <w:rFonts w:hint="eastAsia"/>
        </w:rPr>
        <w:t>C、电气和电子工程师协会    D、电工工业协会D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P1443] 计算机网络体系结构中，下层的目的是向上一层提供（ ）。</w:t>
      </w:r>
    </w:p>
    <w:p>
      <w:pPr>
        <w:pStyle w:val="2"/>
        <w:rPr>
          <w:rFonts w:hint="eastAsia"/>
        </w:rPr>
      </w:pPr>
      <w:r>
        <w:rPr>
          <w:rFonts w:hint="eastAsia"/>
        </w:rPr>
        <w:t>A、协议    B、服务    C、规则    D、数据包</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P1444] 制定OSI的组织是（  ）。</w:t>
      </w:r>
    </w:p>
    <w:p>
      <w:pPr>
        <w:pStyle w:val="2"/>
        <w:rPr>
          <w:rFonts w:hint="eastAsia"/>
        </w:rPr>
      </w:pPr>
      <w:r>
        <w:rPr>
          <w:rFonts w:hint="eastAsia"/>
        </w:rPr>
        <w:t>A、ANSI    B、EIA   C、ISO   D、IEEE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P1445] 计算机网络的主要功能有（ ）、数据传输和进行分布处理。</w:t>
      </w:r>
    </w:p>
    <w:p>
      <w:pPr>
        <w:pStyle w:val="2"/>
        <w:rPr>
          <w:rFonts w:hint="eastAsia"/>
        </w:rPr>
      </w:pPr>
      <w:r>
        <w:rPr>
          <w:rFonts w:hint="eastAsia"/>
        </w:rPr>
        <w:t>  A、资源共享      B、提高计算机的可靠性 C、共享数据库    D、使用服务器上的硬盘</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P1446] 计算机网络的体系结构是指（  ）。</w:t>
      </w:r>
    </w:p>
    <w:p>
      <w:pPr>
        <w:pStyle w:val="2"/>
        <w:rPr>
          <w:rFonts w:hint="eastAsia"/>
        </w:rPr>
      </w:pPr>
      <w:r>
        <w:rPr>
          <w:rFonts w:hint="eastAsia"/>
        </w:rPr>
        <w:t>A、计算机网络的分层结构和协议的集合   B、计算机网络的连接形式C、计算机网络的协议集合               D、由通信线路连接起来的网络系统</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P1447] 在OSI参考模型的物理层、数据链路层、网络层传送的数据单位分别为（  ）。</w:t>
      </w:r>
    </w:p>
    <w:p>
      <w:pPr>
        <w:pStyle w:val="2"/>
        <w:rPr>
          <w:rFonts w:hint="eastAsia"/>
        </w:rPr>
      </w:pPr>
      <w:r>
        <w:rPr>
          <w:rFonts w:hint="eastAsia"/>
        </w:rPr>
        <w:t>A、比特、帧、分组          B、比特、分组、帧C、帧、分组、比特          D、分组、比特、帧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P1448] 为实现计算机网络的一个网段的通信电缆长度的延伸，应选择（  ）。</w:t>
      </w:r>
    </w:p>
    <w:p>
      <w:pPr>
        <w:pStyle w:val="2"/>
        <w:rPr>
          <w:rFonts w:hint="eastAsia"/>
        </w:rPr>
      </w:pPr>
      <w:r>
        <w:rPr>
          <w:rFonts w:hint="eastAsia"/>
        </w:rPr>
        <w:t>A、网桥      B、中继器      C、网关     D、路由器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P1449] TCP/IP协议的IP层是指（  ）。</w:t>
      </w:r>
    </w:p>
    <w:p>
      <w:pPr>
        <w:pStyle w:val="2"/>
        <w:rPr>
          <w:rFonts w:hint="eastAsia"/>
        </w:rPr>
      </w:pPr>
      <w:r>
        <w:rPr>
          <w:rFonts w:hint="eastAsia"/>
        </w:rPr>
        <w:t>A、应用层    B、传输层     C、网络层     D、网络接口层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P1450] 分布在一座大楼或一集中建筑群中的网络可称为（ ）。</w:t>
      </w:r>
    </w:p>
    <w:p>
      <w:pPr>
        <w:pStyle w:val="2"/>
        <w:rPr>
          <w:rFonts w:hint="eastAsia"/>
        </w:rPr>
      </w:pPr>
      <w:r>
        <w:rPr>
          <w:rFonts w:hint="eastAsia"/>
        </w:rPr>
        <w:t> A、LAN      B、WAN      C、MAN      D、专用网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P1451] 在网络体系结构中，OSI表示（ ）。</w:t>
      </w:r>
    </w:p>
    <w:p>
      <w:pPr>
        <w:pStyle w:val="2"/>
        <w:numPr>
          <w:ilvl w:val="0"/>
          <w:numId w:val="10"/>
        </w:numPr>
        <w:rPr>
          <w:rFonts w:hint="eastAsia"/>
        </w:rPr>
      </w:pPr>
      <w:r>
        <w:rPr>
          <w:rFonts w:hint="eastAsia"/>
        </w:rPr>
        <w:t>Open System Interconnection   B、Open System Information</w:t>
      </w:r>
    </w:p>
    <w:p>
      <w:pPr>
        <w:pStyle w:val="2"/>
        <w:numPr>
          <w:ilvl w:val="0"/>
          <w:numId w:val="0"/>
        </w:numPr>
        <w:rPr>
          <w:rFonts w:hint="eastAsia"/>
        </w:rPr>
      </w:pPr>
      <w:r>
        <w:rPr>
          <w:rFonts w:hint="eastAsia"/>
        </w:rPr>
        <w:t>C、Operating System Interconnection</w:t>
      </w:r>
      <w:r>
        <w:rPr>
          <w:rFonts w:hint="eastAsia"/>
          <w:lang w:val="en-US" w:eastAsia="zh-CN"/>
        </w:rPr>
        <w:t xml:space="preserve"> </w:t>
      </w:r>
      <w:r>
        <w:rPr>
          <w:rFonts w:hint="eastAsia"/>
        </w:rPr>
        <w:t>D、Operating System Information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P1452] IP地址202.116.44.67属于（ ）。</w:t>
      </w:r>
    </w:p>
    <w:p>
      <w:pPr>
        <w:pStyle w:val="2"/>
        <w:rPr>
          <w:rFonts w:hint="eastAsia"/>
        </w:rPr>
      </w:pPr>
      <w:r>
        <w:rPr>
          <w:rFonts w:hint="eastAsia"/>
        </w:rPr>
        <w:t>A、A类        B、B类       C、C类      D、D类</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P1453] IP地址127.0.0.1 是一个（ ） 地址。</w:t>
      </w:r>
    </w:p>
    <w:p>
      <w:pPr>
        <w:pStyle w:val="2"/>
        <w:rPr>
          <w:rFonts w:hint="eastAsia"/>
        </w:rPr>
      </w:pPr>
      <w:r>
        <w:rPr>
          <w:rFonts w:hint="eastAsia"/>
        </w:rPr>
        <w:t>A、A类      B、B类       C、C类     D、测试D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P1454] 使用缺省的子网掩码，IP地址201.100.200.1 的网络号和主机号分别是（ ）。</w:t>
      </w:r>
    </w:p>
    <w:p>
      <w:pPr>
        <w:pStyle w:val="2"/>
        <w:rPr>
          <w:rFonts w:hint="eastAsia"/>
        </w:rPr>
      </w:pPr>
      <w:r>
        <w:rPr>
          <w:rFonts w:hint="eastAsia"/>
        </w:rPr>
        <w:t>A、201.0.0.0 和 100.200.1        B、201.100.0.0 和 200.1</w:t>
      </w:r>
    </w:p>
    <w:p>
      <w:pPr>
        <w:pStyle w:val="2"/>
        <w:rPr>
          <w:rFonts w:hint="eastAsia"/>
        </w:rPr>
      </w:pPr>
      <w:r>
        <w:rPr>
          <w:rFonts w:hint="eastAsia"/>
        </w:rPr>
        <w:t>C、201.100.200.0 和 1           D、201.100.200.1 和 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P1455] B类地址的缺省子网掩码是（  ）。</w:t>
      </w:r>
    </w:p>
    <w:p>
      <w:pPr>
        <w:pStyle w:val="2"/>
        <w:rPr>
          <w:rFonts w:hint="eastAsia"/>
        </w:rPr>
      </w:pPr>
      <w:r>
        <w:rPr>
          <w:rFonts w:hint="eastAsia"/>
        </w:rPr>
        <w:t>A、255、255、255、128    B、255、255、255、0  </w:t>
      </w:r>
    </w:p>
    <w:p>
      <w:pPr>
        <w:pStyle w:val="2"/>
        <w:rPr>
          <w:rFonts w:hint="eastAsia"/>
        </w:rPr>
      </w:pPr>
      <w:r>
        <w:rPr>
          <w:rFonts w:hint="eastAsia"/>
        </w:rPr>
        <w:t>C、255、255、0、0          D、255、255、128、0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P1456] 将域名转换为IP地址是由 （ ）服务器完成的。</w:t>
      </w:r>
    </w:p>
    <w:p>
      <w:pPr>
        <w:pStyle w:val="2"/>
        <w:rPr>
          <w:rFonts w:hint="eastAsia"/>
        </w:rPr>
      </w:pPr>
      <w:r>
        <w:rPr>
          <w:rFonts w:hint="eastAsia"/>
        </w:rPr>
        <w:t>A、WINS        B、DHCP        C、DNS         D、IIS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P1457] 中继器的作用是(  )。</w:t>
      </w:r>
    </w:p>
    <w:p>
      <w:pPr>
        <w:pStyle w:val="2"/>
        <w:rPr>
          <w:rFonts w:hint="eastAsia"/>
        </w:rPr>
      </w:pPr>
      <w:r>
        <w:rPr>
          <w:rFonts w:hint="eastAsia"/>
        </w:rPr>
        <w:t>A、分隔网络流量        B、延长网段长度</w:t>
      </w:r>
      <w:r>
        <w:rPr>
          <w:rFonts w:hint="eastAsia"/>
          <w:lang w:val="en-US" w:eastAsia="zh-CN"/>
        </w:rPr>
        <w:t xml:space="preserve">  </w:t>
      </w:r>
      <w:r>
        <w:rPr>
          <w:rFonts w:hint="eastAsia"/>
        </w:rPr>
        <w:t>C、减少网络冲突        D、纠正传输错误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P1458] 调制解调器中的解调器的作用是(  )。</w:t>
      </w:r>
    </w:p>
    <w:p>
      <w:pPr>
        <w:pStyle w:val="2"/>
        <w:numPr>
          <w:ilvl w:val="0"/>
          <w:numId w:val="11"/>
        </w:numPr>
        <w:rPr>
          <w:rFonts w:hint="eastAsia"/>
        </w:rPr>
      </w:pPr>
      <w:r>
        <w:rPr>
          <w:rFonts w:hint="eastAsia"/>
        </w:rPr>
        <w:t>将数字信号转换为数据 B、将数字数据转换为信号</w:t>
      </w:r>
    </w:p>
    <w:p>
      <w:pPr>
        <w:pStyle w:val="2"/>
        <w:numPr>
          <w:ilvl w:val="0"/>
          <w:numId w:val="0"/>
        </w:numPr>
        <w:rPr>
          <w:rFonts w:hint="eastAsia"/>
        </w:rPr>
      </w:pPr>
      <w:r>
        <w:rPr>
          <w:rFonts w:hint="eastAsia"/>
        </w:rPr>
        <w:t>C、将信号转换为数字数据</w:t>
      </w:r>
      <w:r>
        <w:rPr>
          <w:rFonts w:hint="eastAsia"/>
          <w:lang w:val="en-US" w:eastAsia="zh-CN"/>
        </w:rPr>
        <w:t xml:space="preserve"> </w:t>
      </w:r>
      <w:r>
        <w:rPr>
          <w:rFonts w:hint="eastAsia"/>
        </w:rPr>
        <w:t>D、将数据转换为数字信号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P1459] 计算机网络主要使用（  ）欧姆的基带同轴电缆。</w:t>
      </w:r>
    </w:p>
    <w:p>
      <w:pPr>
        <w:pStyle w:val="2"/>
        <w:rPr>
          <w:rFonts w:hint="eastAsia"/>
        </w:rPr>
      </w:pPr>
      <w:r>
        <w:rPr>
          <w:rFonts w:hint="eastAsia"/>
        </w:rPr>
        <w:t>A、50欧姆     B、75欧姆     C、100欧姆    D、120欧姆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P1460] 使用哪种设备能够将网络分隔成多个IP子网(  )。</w:t>
      </w:r>
    </w:p>
    <w:p>
      <w:pPr>
        <w:pStyle w:val="2"/>
        <w:rPr>
          <w:rFonts w:hint="eastAsia"/>
        </w:rPr>
      </w:pPr>
      <w:r>
        <w:rPr>
          <w:rFonts w:hint="eastAsia"/>
        </w:rPr>
        <w:t>A、网桥    B、集线器    C、交换机    D、路由器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P1461] 用来实现局域网—广域网互联的是（ ）。</w:t>
      </w:r>
    </w:p>
    <w:p>
      <w:pPr>
        <w:pStyle w:val="2"/>
        <w:rPr>
          <w:rFonts w:hint="eastAsia"/>
        </w:rPr>
      </w:pPr>
      <w:r>
        <w:rPr>
          <w:rFonts w:hint="eastAsia"/>
        </w:rPr>
        <w:t>A、中继器或网桥        B、路由器或网关 C、网桥或路由器        D、网桥或网关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P1462] 计算机网络的拓扑结构主要取决于它的（  ）。</w:t>
      </w:r>
    </w:p>
    <w:p>
      <w:pPr>
        <w:pStyle w:val="2"/>
        <w:rPr>
          <w:rFonts w:hint="eastAsia"/>
        </w:rPr>
      </w:pPr>
      <w:r>
        <w:rPr>
          <w:rFonts w:hint="eastAsia"/>
        </w:rPr>
        <w:t>A、路由器    B、资源子网    C、通信子网   D、 FDDI网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P1463] 以下哪一个不是关于千兆位以太网的不正确描述（  ）。</w:t>
      </w:r>
    </w:p>
    <w:p>
      <w:pPr>
        <w:pStyle w:val="2"/>
        <w:numPr>
          <w:ilvl w:val="0"/>
          <w:numId w:val="12"/>
        </w:numPr>
        <w:rPr>
          <w:rFonts w:hint="eastAsia"/>
        </w:rPr>
      </w:pPr>
      <w:r>
        <w:rPr>
          <w:rFonts w:hint="eastAsia"/>
        </w:rPr>
        <w:t>数据传输速率为1000MBit/S </w:t>
      </w:r>
      <w:r>
        <w:rPr>
          <w:rFonts w:hint="eastAsia"/>
          <w:lang w:val="en-US" w:eastAsia="zh-CN"/>
        </w:rPr>
        <w:t xml:space="preserve"> </w:t>
      </w:r>
      <w:r>
        <w:rPr>
          <w:rFonts w:hint="eastAsia"/>
        </w:rPr>
        <w:t>B、支持全双工传送方式 </w:t>
      </w:r>
    </w:p>
    <w:p>
      <w:pPr>
        <w:pStyle w:val="2"/>
        <w:numPr>
          <w:ilvl w:val="0"/>
          <w:numId w:val="12"/>
        </w:numPr>
        <w:rPr>
          <w:rFonts w:hint="eastAsia"/>
        </w:rPr>
      </w:pPr>
      <w:r>
        <w:rPr>
          <w:rFonts w:hint="eastAsia"/>
        </w:rPr>
        <w:t>C、只能基于光纤实现 </w:t>
      </w:r>
      <w:r>
        <w:rPr>
          <w:rFonts w:hint="eastAsia"/>
          <w:lang w:val="en-US" w:eastAsia="zh-CN"/>
        </w:rPr>
        <w:t xml:space="preserve">  </w:t>
      </w:r>
      <w:r>
        <w:rPr>
          <w:rFonts w:hint="eastAsia"/>
        </w:rPr>
        <w:t>D、帧格式与以太网帧格式相同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P1464] 分布式计算机系统与计算机网络系统的重要区别是（  ）。</w:t>
      </w:r>
    </w:p>
    <w:p>
      <w:pPr>
        <w:pStyle w:val="2"/>
        <w:rPr>
          <w:rFonts w:hint="eastAsia"/>
        </w:rPr>
      </w:pPr>
      <w:r>
        <w:rPr>
          <w:rFonts w:hint="eastAsia"/>
        </w:rPr>
        <w:t>A、硬件连接方式不同    B、系统拓扑结构不同 C、通信控制方式不同 D、计算机在不同的操作系统下，工作方式不同</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P1465] 以下（  ）是集线器(Hub)的功能。</w:t>
      </w:r>
    </w:p>
    <w:p>
      <w:pPr>
        <w:pStyle w:val="2"/>
        <w:rPr>
          <w:rFonts w:hint="eastAsia"/>
        </w:rPr>
      </w:pPr>
      <w:r>
        <w:rPr>
          <w:rFonts w:hint="eastAsia"/>
        </w:rPr>
        <w:t>A、放大信号和延长信号传输距离。B、隔离数据通信量。 C、路由选择。D、进行协议转换。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P1466] 在OSI参考模型的各层次中，（    ）的数据传送单位是报文。</w:t>
      </w:r>
    </w:p>
    <w:p>
      <w:pPr>
        <w:pStyle w:val="2"/>
        <w:rPr>
          <w:rFonts w:hint="eastAsia"/>
        </w:rPr>
      </w:pPr>
      <w:r>
        <w:rPr>
          <w:rFonts w:hint="eastAsia"/>
        </w:rPr>
        <w:t>A、物理层     B、数据链路层</w:t>
      </w:r>
      <w:r>
        <w:rPr>
          <w:rFonts w:hint="eastAsia"/>
          <w:lang w:val="en-US" w:eastAsia="zh-CN"/>
        </w:rPr>
        <w:t xml:space="preserve">   </w:t>
      </w:r>
      <w:r>
        <w:rPr>
          <w:rFonts w:hint="eastAsia"/>
        </w:rPr>
        <w:t>C、网络层                   D、运输层D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P1467] 计算机网络通信的一个显著特点是（     ）。</w:t>
      </w:r>
    </w:p>
    <w:p>
      <w:pPr>
        <w:pStyle w:val="2"/>
        <w:rPr>
          <w:rFonts w:hint="eastAsia"/>
        </w:rPr>
      </w:pPr>
      <w:r>
        <w:rPr>
          <w:rFonts w:hint="eastAsia"/>
        </w:rPr>
        <w:t>A．稳定性          B．间歇性、突发性C．安全性          D．易用性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P1468] 下列哪一项不是网卡的基本功能（   ）。</w:t>
      </w:r>
    </w:p>
    <w:p>
      <w:pPr>
        <w:pStyle w:val="2"/>
        <w:rPr>
          <w:rFonts w:hint="eastAsia"/>
        </w:rPr>
      </w:pPr>
      <w:r>
        <w:rPr>
          <w:rFonts w:hint="eastAsia"/>
        </w:rPr>
        <w:t>A．数据转换        B．路由选择</w:t>
      </w:r>
      <w:r>
        <w:rPr>
          <w:rFonts w:hint="eastAsia"/>
          <w:lang w:val="en-US" w:eastAsia="zh-CN"/>
        </w:rPr>
        <w:t xml:space="preserve">   </w:t>
      </w:r>
      <w:r>
        <w:rPr>
          <w:rFonts w:hint="eastAsia"/>
        </w:rPr>
        <w:t>C．网络存取控制              D．数据缓存</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P1469] 为网络提供共享资源并对这些资源进行管理的计算机称之为（　）。</w:t>
      </w:r>
    </w:p>
    <w:p>
      <w:pPr>
        <w:pStyle w:val="2"/>
        <w:rPr>
          <w:rFonts w:hint="eastAsia"/>
        </w:rPr>
      </w:pPr>
      <w:r>
        <w:rPr>
          <w:rFonts w:hint="eastAsia"/>
        </w:rPr>
        <w:t>A、工作站    B、服务器     C、网桥     D、网卡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P1470] 在电缆中屏蔽有什么好处（  ）。</w:t>
      </w:r>
    </w:p>
    <w:p>
      <w:pPr>
        <w:pStyle w:val="2"/>
        <w:rPr>
          <w:rFonts w:hint="eastAsia"/>
        </w:rPr>
      </w:pPr>
      <w:r>
        <w:rPr>
          <w:rFonts w:hint="eastAsia"/>
        </w:rPr>
        <w:t>A、减少信号衰减 B、减少电磁干扰辐射C、减少物理损坏D、减少电缆的阻抗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P1471] 下面关于卫星通信的说法，哪一个是错误的（  ）。</w:t>
      </w:r>
    </w:p>
    <w:p>
      <w:pPr>
        <w:pStyle w:val="2"/>
        <w:rPr>
          <w:rFonts w:hint="eastAsia"/>
        </w:rPr>
      </w:pPr>
      <w:r>
        <w:rPr>
          <w:rFonts w:hint="eastAsia"/>
        </w:rPr>
        <w:t>A、卫星通信通信距离大，覆盖的范围广；B、使用卫星通信易于实现广播通信和多址通信；C、卫星通信的好处在于不受气候的影响，误码率很低；D、通信费用高，延时较大是卫星通信的不足之处；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P1472] 在给主机配置IP地址时，哪一个能使用（ ）。</w:t>
      </w:r>
    </w:p>
    <w:p>
      <w:pPr>
        <w:pStyle w:val="2"/>
        <w:rPr>
          <w:rFonts w:hint="eastAsia"/>
        </w:rPr>
      </w:pPr>
      <w:r>
        <w:rPr>
          <w:rFonts w:hint="eastAsia"/>
        </w:rPr>
        <w:t>A、29.9.255.18</w:t>
      </w:r>
      <w:r>
        <w:rPr>
          <w:rFonts w:hint="eastAsia"/>
          <w:lang w:val="en-US" w:eastAsia="zh-CN"/>
        </w:rPr>
        <w:t xml:space="preserve"> </w:t>
      </w:r>
      <w:r>
        <w:rPr>
          <w:rFonts w:hint="eastAsia"/>
        </w:rPr>
        <w:t>B、127.21.19.109</w:t>
      </w:r>
      <w:r>
        <w:rPr>
          <w:rFonts w:hint="eastAsia"/>
          <w:lang w:val="en-US" w:eastAsia="zh-CN"/>
        </w:rPr>
        <w:t xml:space="preserve"> </w:t>
      </w:r>
      <w:r>
        <w:rPr>
          <w:rFonts w:hint="eastAsia"/>
        </w:rPr>
        <w:t>C、192.5.91.255</w:t>
      </w:r>
      <w:r>
        <w:rPr>
          <w:rFonts w:hint="eastAsia"/>
          <w:lang w:val="en-US" w:eastAsia="zh-CN"/>
        </w:rPr>
        <w:t xml:space="preserve"> </w:t>
      </w:r>
      <w:r>
        <w:rPr>
          <w:rFonts w:hint="eastAsia"/>
        </w:rPr>
        <w:t>D、220.103.256.56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P1473] 下面有关网桥的说法，哪一个是错误的（  ）。</w:t>
      </w:r>
    </w:p>
    <w:p>
      <w:pPr>
        <w:pStyle w:val="2"/>
        <w:rPr>
          <w:rFonts w:hint="eastAsia"/>
        </w:rPr>
      </w:pPr>
      <w:r>
        <w:rPr>
          <w:rFonts w:hint="eastAsia"/>
        </w:rPr>
        <w:t>A、网桥工作在数据链路层，对网络进行分段，并将两个物理网络连接成一个逻辑网络；B、网桥可以通过对不要传递的数据进行过滤，并有效的阻止广播数据；C、对于不同类型的网络可以通过特殊的转换网桥进行连接；D、网桥要处理其接收到的数据，增加了时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P1474] 在Intranet服务器中，（  ）作为WWW服务的本地缓冲区</w:t>
      </w:r>
    </w:p>
    <w:p>
      <w:pPr>
        <w:pStyle w:val="2"/>
        <w:rPr>
          <w:rFonts w:hint="eastAsia"/>
        </w:rPr>
      </w:pPr>
      <w:r>
        <w:rPr>
          <w:rFonts w:hint="eastAsia"/>
        </w:rPr>
        <w:t>A、Web服务器</w:t>
      </w:r>
      <w:r>
        <w:rPr>
          <w:rFonts w:hint="eastAsia"/>
          <w:lang w:val="en-US" w:eastAsia="zh-CN"/>
        </w:rPr>
        <w:t xml:space="preserve"> </w:t>
      </w:r>
      <w:r>
        <w:rPr>
          <w:rFonts w:hint="eastAsia"/>
        </w:rPr>
        <w:t>B、数据库服务器 </w:t>
      </w:r>
      <w:r>
        <w:rPr>
          <w:rFonts w:hint="eastAsia"/>
          <w:lang w:val="en-US" w:eastAsia="zh-CN"/>
        </w:rPr>
        <w:t xml:space="preserve"> </w:t>
      </w:r>
      <w:r>
        <w:rPr>
          <w:rFonts w:hint="eastAsia"/>
        </w:rPr>
        <w:t>C、电子邮件服务器</w:t>
      </w:r>
      <w:r>
        <w:rPr>
          <w:rFonts w:hint="eastAsia"/>
          <w:lang w:val="en-US" w:eastAsia="zh-CN"/>
        </w:rPr>
        <w:t xml:space="preserve"> </w:t>
      </w:r>
      <w:r>
        <w:rPr>
          <w:rFonts w:hint="eastAsia"/>
        </w:rPr>
        <w:t>D、代理服务器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P1475] 决定局域网特性的主要技术有：传输媒体、拓扑结构和媒体访问控制技术，其中最重要的是（  ）。</w:t>
      </w:r>
    </w:p>
    <w:p>
      <w:pPr>
        <w:pStyle w:val="2"/>
        <w:rPr>
          <w:rFonts w:hint="eastAsia"/>
        </w:rPr>
      </w:pPr>
      <w:r>
        <w:rPr>
          <w:rFonts w:hint="eastAsia"/>
        </w:rPr>
        <w:t>A、传输媒体</w:t>
      </w:r>
      <w:r>
        <w:rPr>
          <w:rFonts w:hint="eastAsia"/>
          <w:lang w:val="en-US" w:eastAsia="zh-CN"/>
        </w:rPr>
        <w:t xml:space="preserve"> </w:t>
      </w:r>
      <w:r>
        <w:rPr>
          <w:rFonts w:hint="eastAsia"/>
        </w:rPr>
        <w:t>B、拓扑结构</w:t>
      </w:r>
      <w:r>
        <w:rPr>
          <w:rFonts w:hint="eastAsia"/>
          <w:lang w:val="en-US" w:eastAsia="zh-CN"/>
        </w:rPr>
        <w:t xml:space="preserve"> </w:t>
      </w:r>
      <w:r>
        <w:rPr>
          <w:rFonts w:hint="eastAsia"/>
        </w:rPr>
        <w:t>C、媒体访问控制技术</w:t>
      </w:r>
      <w:r>
        <w:rPr>
          <w:rFonts w:hint="eastAsia"/>
          <w:lang w:val="en-US" w:eastAsia="zh-CN"/>
        </w:rPr>
        <w:t xml:space="preserve"> </w:t>
      </w:r>
      <w:r>
        <w:rPr>
          <w:rFonts w:hint="eastAsia"/>
        </w:rPr>
        <w:t>D、以上均不是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P1476] 以太网卡的地址是（  ）位。</w:t>
      </w:r>
    </w:p>
    <w:p>
      <w:pPr>
        <w:pStyle w:val="2"/>
        <w:rPr>
          <w:rFonts w:hint="eastAsia"/>
        </w:rPr>
      </w:pPr>
      <w:r>
        <w:rPr>
          <w:rFonts w:hint="eastAsia"/>
        </w:rPr>
        <w:t>A．16    B、32    C、48    D  64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P1477] 使用字符填充的首尾定界符法，为了达到数据的透明性，采用（   ）。</w:t>
      </w:r>
    </w:p>
    <w:p>
      <w:pPr>
        <w:pStyle w:val="2"/>
        <w:rPr>
          <w:rFonts w:hint="eastAsia"/>
        </w:rPr>
      </w:pPr>
      <w:r>
        <w:rPr>
          <w:rFonts w:hint="eastAsia"/>
        </w:rPr>
        <w:t>A、 零比特插入法     B、转义字符填充法    C、  增加冗余位   D、以上都不是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P1478] 下列选项中，（  ）是将单个计算机连接到网络上的设备。</w:t>
      </w:r>
    </w:p>
    <w:p>
      <w:pPr>
        <w:pStyle w:val="2"/>
        <w:rPr>
          <w:rFonts w:hint="eastAsia"/>
        </w:rPr>
      </w:pPr>
      <w:r>
        <w:rPr>
          <w:rFonts w:hint="eastAsia"/>
        </w:rPr>
        <w:t>A、显示卡     B、网卡      C、路由器     D、网关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P1479] 下列属于按网络信道带宽把网络分类的是（  ）。</w:t>
      </w:r>
    </w:p>
    <w:p>
      <w:pPr>
        <w:pStyle w:val="2"/>
        <w:numPr>
          <w:ilvl w:val="0"/>
          <w:numId w:val="13"/>
        </w:numPr>
        <w:rPr>
          <w:rFonts w:hint="eastAsia"/>
        </w:rPr>
      </w:pPr>
      <w:r>
        <w:rPr>
          <w:rFonts w:hint="eastAsia"/>
        </w:rPr>
        <w:t>星型网和环型网     B、电路交换网和分组交换网</w:t>
      </w:r>
    </w:p>
    <w:p>
      <w:pPr>
        <w:pStyle w:val="2"/>
        <w:numPr>
          <w:ilvl w:val="0"/>
          <w:numId w:val="0"/>
        </w:numPr>
        <w:rPr>
          <w:rFonts w:hint="eastAsia"/>
        </w:rPr>
      </w:pPr>
      <w:r>
        <w:rPr>
          <w:rFonts w:hint="eastAsia"/>
        </w:rPr>
        <w:t>C、有线网和无线网     D、宽带网和窄带网D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P1480] 把网络分为电路交换网、报文交换网、分组交换网属于按（  ）进行分类。</w:t>
      </w:r>
    </w:p>
    <w:p>
      <w:pPr>
        <w:pStyle w:val="2"/>
        <w:rPr>
          <w:rFonts w:hint="eastAsia"/>
        </w:rPr>
      </w:pPr>
      <w:r>
        <w:rPr>
          <w:rFonts w:hint="eastAsia"/>
        </w:rPr>
        <w:t>A、连接距离    B、服务对象    C、拓扑结构    D、数据交换方式D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P1481] 网络操作系统最基本的服务是（  ）。</w:t>
      </w:r>
    </w:p>
    <w:p>
      <w:pPr>
        <w:pStyle w:val="2"/>
        <w:rPr>
          <w:rFonts w:hint="eastAsia"/>
        </w:rPr>
      </w:pPr>
      <w:r>
        <w:rPr>
          <w:rFonts w:hint="eastAsia"/>
        </w:rPr>
        <w:t>A、文件服务 </w:t>
      </w:r>
      <w:r>
        <w:rPr>
          <w:rFonts w:hint="eastAsia"/>
          <w:lang w:val="en-US" w:eastAsia="zh-CN"/>
        </w:rPr>
        <w:t xml:space="preserve"> </w:t>
      </w:r>
      <w:r>
        <w:rPr>
          <w:rFonts w:hint="eastAsia"/>
        </w:rPr>
        <w:t xml:space="preserve"> B、异步通信服务</w:t>
      </w:r>
      <w:r>
        <w:rPr>
          <w:rFonts w:hint="eastAsia"/>
          <w:lang w:val="en-US" w:eastAsia="zh-CN"/>
        </w:rPr>
        <w:t xml:space="preserve">   </w:t>
      </w:r>
      <w:r>
        <w:rPr>
          <w:rFonts w:hint="eastAsia"/>
        </w:rPr>
        <w:t>C、打印服务    D、数据库服务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P1482] 城域网英文缩写是（  ）。</w:t>
      </w:r>
    </w:p>
    <w:p>
      <w:pPr>
        <w:pStyle w:val="2"/>
        <w:rPr>
          <w:rFonts w:hint="eastAsia"/>
        </w:rPr>
      </w:pPr>
      <w:r>
        <w:rPr>
          <w:rFonts w:hint="eastAsia"/>
        </w:rPr>
        <w:t>A、LAN        B、WAN        C、MEN        D、MAND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P1483] 网络传输中对数据进行统一的标准编码在OSI体系中由（  ）实现。</w:t>
      </w:r>
    </w:p>
    <w:p>
      <w:pPr>
        <w:pStyle w:val="2"/>
        <w:rPr>
          <w:rFonts w:hint="eastAsia"/>
        </w:rPr>
      </w:pPr>
      <w:r>
        <w:rPr>
          <w:rFonts w:hint="eastAsia"/>
        </w:rPr>
        <w:t>A、物理层      B、网络层      C、传输层       D、表示层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P1484] TCP/IP上每台主机都需要用（  ）以区分网络号和主机号。</w:t>
      </w:r>
    </w:p>
    <w:p>
      <w:pPr>
        <w:pStyle w:val="2"/>
        <w:rPr>
          <w:rFonts w:hint="eastAsia"/>
        </w:rPr>
      </w:pPr>
      <w:r>
        <w:rPr>
          <w:rFonts w:hint="eastAsia"/>
        </w:rPr>
        <w:t>A、IP地址      B、IP协议      C、子网掩码    D、主机名</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P1486] 在OSI参考模型中，第N层与第N+1层之间的关系是（  ）。</w:t>
      </w:r>
    </w:p>
    <w:p>
      <w:pPr>
        <w:pStyle w:val="2"/>
        <w:rPr>
          <w:rFonts w:hint="eastAsia"/>
        </w:rPr>
      </w:pPr>
      <w:r>
        <w:rPr>
          <w:rFonts w:hint="eastAsia"/>
        </w:rPr>
        <w:t>A、第N层是第N+1层的服务提供者     B、第N+1层从第N层接收报文并添加报头  C、第N层使用第N+1层提供的服务     D、第N层与第N+1层没有直接关系</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P1487] 在数据传输中（  ）的传输延迟最小。</w:t>
      </w:r>
    </w:p>
    <w:p>
      <w:pPr>
        <w:pStyle w:val="2"/>
        <w:rPr>
          <w:rFonts w:hint="eastAsia"/>
        </w:rPr>
      </w:pPr>
      <w:r>
        <w:rPr>
          <w:rFonts w:hint="eastAsia"/>
        </w:rPr>
        <w:t>A、电路交换      B、分组交换     C、报文交换      D、信元交换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P1488] 在数据传输中，需要建立连接的是 （  ）。</w:t>
      </w:r>
    </w:p>
    <w:p>
      <w:pPr>
        <w:pStyle w:val="2"/>
        <w:rPr>
          <w:rFonts w:hint="eastAsia"/>
        </w:rPr>
      </w:pPr>
      <w:r>
        <w:rPr>
          <w:rFonts w:hint="eastAsia"/>
        </w:rPr>
        <w:t>A、电路交换     B、信元交换    C、报文交换    D、数据报交换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P1489] 具有结构简单灵活，成本低，扩充性强，性能好以及可靠性高等特点，目前局域网广泛采用的网络结构是（  ）</w:t>
      </w:r>
    </w:p>
    <w:p>
      <w:pPr>
        <w:pStyle w:val="2"/>
        <w:rPr>
          <w:rFonts w:hint="eastAsia"/>
        </w:rPr>
      </w:pPr>
      <w:r>
        <w:rPr>
          <w:rFonts w:hint="eastAsia"/>
        </w:rPr>
        <w:t>A、星型结构    B、总线型结构    C、环型结构     D、以上都不是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P1490] 下选项中并非正确地描述OSI参考模型的是（  ）。</w:t>
      </w:r>
    </w:p>
    <w:p>
      <w:pPr>
        <w:pStyle w:val="2"/>
        <w:rPr>
          <w:rFonts w:hint="eastAsia"/>
        </w:rPr>
      </w:pPr>
      <w:r>
        <w:rPr>
          <w:rFonts w:hint="eastAsia"/>
        </w:rPr>
        <w:t>A、为防止一个区域的网络变化影响另一个区域的网络      B、分层网络模型增加了复杂性C、为使专业的开发成为可能D、分层网络模型标准化了接口</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P1491] 下面不属于分组交换的特点的是（   ）。</w:t>
      </w:r>
    </w:p>
    <w:p>
      <w:pPr>
        <w:pStyle w:val="2"/>
        <w:rPr>
          <w:rFonts w:hint="eastAsia"/>
        </w:rPr>
      </w:pPr>
      <w:r>
        <w:rPr>
          <w:rFonts w:hint="eastAsia"/>
        </w:rPr>
        <w:t>A、 报文分组       B、 经路由器储存转发       C、在目的地合并       D、 不需要加首部D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P1492] OSI参考模型的（  ）为处在两个不同地理位置上的网络系统中的终端设备这间，提供连接和路径选择。</w:t>
      </w:r>
    </w:p>
    <w:p>
      <w:pPr>
        <w:pStyle w:val="2"/>
        <w:rPr>
          <w:rFonts w:hint="eastAsia"/>
        </w:rPr>
      </w:pPr>
      <w:r>
        <w:rPr>
          <w:rFonts w:hint="eastAsia"/>
        </w:rPr>
        <w:t>A、物理层      B、网络层      C、表示层      D、应用层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P1493] OSI参考模型的（ ）为用户的应用程序提供网络服务。</w:t>
      </w:r>
    </w:p>
    <w:p>
      <w:pPr>
        <w:pStyle w:val="2"/>
        <w:rPr>
          <w:rFonts w:hint="eastAsia"/>
        </w:rPr>
      </w:pPr>
      <w:r>
        <w:rPr>
          <w:rFonts w:hint="eastAsia"/>
        </w:rPr>
        <w:t>A、传输层      B、会话层      C、表示层      D、应用层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P1494] OSI参考模型的上4层分别是（  ）。</w:t>
      </w:r>
    </w:p>
    <w:p>
      <w:pPr>
        <w:pStyle w:val="2"/>
        <w:numPr>
          <w:ilvl w:val="0"/>
          <w:numId w:val="14"/>
        </w:numPr>
        <w:rPr>
          <w:rFonts w:hint="eastAsia"/>
        </w:rPr>
      </w:pPr>
      <w:r>
        <w:rPr>
          <w:rFonts w:hint="eastAsia"/>
        </w:rPr>
        <w:t>数据链路层、会话层、传输层和网络层</w:t>
      </w:r>
      <w:r>
        <w:rPr>
          <w:rFonts w:hint="eastAsia"/>
          <w:lang w:val="en-US" w:eastAsia="zh-CN"/>
        </w:rPr>
        <w:t xml:space="preserve">   </w:t>
      </w:r>
      <w:r>
        <w:rPr>
          <w:rFonts w:hint="eastAsia"/>
        </w:rPr>
        <w:t>B、表示层、会话层、传输层和应用层</w:t>
      </w:r>
    </w:p>
    <w:p>
      <w:pPr>
        <w:pStyle w:val="2"/>
        <w:numPr>
          <w:ilvl w:val="0"/>
          <w:numId w:val="0"/>
        </w:numPr>
        <w:rPr>
          <w:rFonts w:hint="eastAsia"/>
        </w:rPr>
      </w:pPr>
      <w:r>
        <w:rPr>
          <w:rFonts w:hint="eastAsia"/>
        </w:rPr>
        <w:t>C、传输层、表示层、会话层和应用层</w:t>
      </w:r>
      <w:r>
        <w:rPr>
          <w:rFonts w:hint="eastAsia"/>
          <w:lang w:val="en-US" w:eastAsia="zh-CN"/>
        </w:rPr>
        <w:t xml:space="preserve">   </w:t>
      </w:r>
      <w:r>
        <w:rPr>
          <w:rFonts w:hint="eastAsia"/>
        </w:rPr>
        <w:t>D、传输层、会话层、表示层和应用层</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P1496] 当两种相同类型但又使用不同通信协议的网络进行互联时，就需要使用 （  ）。</w:t>
      </w:r>
    </w:p>
    <w:p>
      <w:pPr>
        <w:pStyle w:val="2"/>
        <w:rPr>
          <w:rFonts w:hint="eastAsia"/>
        </w:rPr>
      </w:pPr>
      <w:r>
        <w:rPr>
          <w:rFonts w:hint="eastAsia"/>
        </w:rPr>
        <w:t>A、中继器     B、集线器      C、路由器      D、网桥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P1498] 光缆的光束是在（  ）内传输。</w:t>
      </w:r>
    </w:p>
    <w:p>
      <w:pPr>
        <w:pStyle w:val="2"/>
        <w:rPr>
          <w:rFonts w:hint="eastAsia"/>
        </w:rPr>
      </w:pPr>
      <w:r>
        <w:rPr>
          <w:rFonts w:hint="eastAsia"/>
        </w:rPr>
        <w:t>A、玻璃纤维     B、透明橡胶    C、同轴电缆      D、网卡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P1499] 下列不是无线传输介质的是（  ）。</w:t>
      </w:r>
    </w:p>
    <w:p>
      <w:pPr>
        <w:pStyle w:val="2"/>
        <w:rPr>
          <w:rFonts w:hint="eastAsia"/>
        </w:rPr>
      </w:pPr>
      <w:r>
        <w:rPr>
          <w:rFonts w:hint="eastAsia"/>
        </w:rPr>
        <w:t>A、无线电       B、激光        C、红外线       D、光缆D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P1500] 双绞线是成对线的扭绞旨在（  ）。</w:t>
      </w:r>
    </w:p>
    <w:p>
      <w:pPr>
        <w:pStyle w:val="2"/>
        <w:numPr>
          <w:ilvl w:val="0"/>
          <w:numId w:val="15"/>
        </w:numPr>
        <w:rPr>
          <w:rFonts w:hint="eastAsia"/>
        </w:rPr>
      </w:pPr>
      <w:r>
        <w:rPr>
          <w:rFonts w:hint="eastAsia"/>
        </w:rPr>
        <w:t>易辨认       B、使电磁射和外部电磁干扰减到最小</w:t>
      </w:r>
    </w:p>
    <w:p>
      <w:pPr>
        <w:pStyle w:val="2"/>
        <w:numPr>
          <w:ilvl w:val="0"/>
          <w:numId w:val="0"/>
        </w:numPr>
        <w:rPr>
          <w:rFonts w:hint="eastAsia"/>
        </w:rPr>
      </w:pPr>
      <w:r>
        <w:rPr>
          <w:rFonts w:hint="eastAsia"/>
        </w:rPr>
        <w:t>C、加快数据传输速度       D、便于与网络设备连接</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P1501] 10BASE-2以太网采用的是 （  ）拓扑结构。</w:t>
      </w:r>
    </w:p>
    <w:p>
      <w:pPr>
        <w:pStyle w:val="2"/>
        <w:rPr>
          <w:rFonts w:hint="eastAsia"/>
        </w:rPr>
      </w:pPr>
      <w:r>
        <w:rPr>
          <w:rFonts w:hint="eastAsia"/>
        </w:rPr>
        <w:t>A、总线型       B、网状      C、星型         D、环形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P1502] 10BASE-5以太网采用的是 （  ） 拓扑结构。</w:t>
      </w:r>
    </w:p>
    <w:p>
      <w:pPr>
        <w:pStyle w:val="2"/>
        <w:rPr>
          <w:rFonts w:hint="eastAsia"/>
        </w:rPr>
      </w:pPr>
      <w:r>
        <w:rPr>
          <w:rFonts w:hint="eastAsia"/>
        </w:rPr>
        <w:t>A、总线型       B、网状        C、星型       D、环形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P1503] 10BASE-T以太网采用的是（  ）拓扑结构。</w:t>
      </w:r>
    </w:p>
    <w:p>
      <w:pPr>
        <w:pStyle w:val="2"/>
        <w:rPr>
          <w:rFonts w:hint="eastAsia"/>
        </w:rPr>
      </w:pPr>
      <w:r>
        <w:rPr>
          <w:rFonts w:hint="eastAsia"/>
        </w:rPr>
        <w:t>A、总线型       B、网状       C、星型        D、环形</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P1506] 假设某网站的域名为www.zhenjiang.com.cn，可推测此网站类型为（  ）。</w:t>
      </w:r>
    </w:p>
    <w:p>
      <w:pPr>
        <w:pStyle w:val="2"/>
        <w:rPr>
          <w:rFonts w:hint="eastAsia"/>
        </w:rPr>
      </w:pPr>
      <w:r>
        <w:rPr>
          <w:rFonts w:hint="eastAsia"/>
        </w:rPr>
        <w:t>A、教育      B、商业      C、政府         D、网络机构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P1507] 建立计算机网络的主要目的是（  ）和数据通信。</w:t>
      </w:r>
    </w:p>
    <w:p>
      <w:pPr>
        <w:pStyle w:val="2"/>
        <w:rPr>
          <w:rFonts w:hint="eastAsia"/>
        </w:rPr>
      </w:pPr>
      <w:r>
        <w:rPr>
          <w:rFonts w:hint="eastAsia"/>
        </w:rPr>
        <w:t>A、共享资源                  B、增加内存容量C、提高计算精度            D、提高运行速度</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P1509] 10BASE-T使用的传输介质通常是指（  ）。</w:t>
      </w:r>
    </w:p>
    <w:p>
      <w:pPr>
        <w:pStyle w:val="2"/>
        <w:rPr>
          <w:rFonts w:hint="eastAsia"/>
        </w:rPr>
      </w:pPr>
      <w:r>
        <w:rPr>
          <w:rFonts w:hint="eastAsia"/>
        </w:rPr>
        <w:t>A、细缆        B、粗缆        C、双绞线        D、以太网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P1510] 802.3以太网最大可传送的帧长度为（  ）个8位组。</w:t>
      </w:r>
    </w:p>
    <w:p>
      <w:pPr>
        <w:pStyle w:val="2"/>
        <w:rPr>
          <w:rFonts w:hint="eastAsia"/>
        </w:rPr>
      </w:pPr>
      <w:r>
        <w:rPr>
          <w:rFonts w:hint="eastAsia"/>
        </w:rPr>
        <w:t>A、64      B、 32     C、256     D、 1500D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P1511] 当分组由低层传到高层时,头部被（  ）。</w:t>
      </w:r>
    </w:p>
    <w:p>
      <w:pPr>
        <w:pStyle w:val="2"/>
        <w:rPr>
          <w:rFonts w:hint="eastAsia"/>
        </w:rPr>
      </w:pPr>
      <w:r>
        <w:rPr>
          <w:rFonts w:hint="eastAsia"/>
        </w:rPr>
        <w:t>A、添加       B、封装       C、重排      D、去除</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P1513] TCP/IP协议在Internet网中的作用是（  ）。</w:t>
      </w:r>
    </w:p>
    <w:p>
      <w:pPr>
        <w:pStyle w:val="2"/>
        <w:numPr>
          <w:ilvl w:val="0"/>
          <w:numId w:val="16"/>
        </w:numPr>
        <w:rPr>
          <w:rFonts w:hint="eastAsia"/>
        </w:rPr>
      </w:pPr>
      <w:r>
        <w:rPr>
          <w:rFonts w:hint="eastAsia"/>
        </w:rPr>
        <w:t>定义一套网间互联的通信规则或标准</w:t>
      </w:r>
      <w:r>
        <w:rPr>
          <w:rFonts w:hint="eastAsia"/>
          <w:lang w:val="en-US" w:eastAsia="zh-CN"/>
        </w:rPr>
        <w:t xml:space="preserve"> </w:t>
      </w:r>
      <w:r>
        <w:rPr>
          <w:rFonts w:hint="eastAsia"/>
        </w:rPr>
        <w:t>B、定义采用哪一种操作系统</w:t>
      </w:r>
    </w:p>
    <w:p>
      <w:pPr>
        <w:pStyle w:val="2"/>
        <w:numPr>
          <w:ilvl w:val="0"/>
          <w:numId w:val="0"/>
        </w:numPr>
        <w:rPr>
          <w:rFonts w:hint="eastAsia"/>
        </w:rPr>
      </w:pPr>
      <w:r>
        <w:rPr>
          <w:rFonts w:hint="eastAsia"/>
        </w:rPr>
        <w:t>C、定义采用哪一种电缆互连</w:t>
      </w:r>
      <w:r>
        <w:rPr>
          <w:rFonts w:hint="eastAsia"/>
          <w:lang w:val="en-US" w:eastAsia="zh-CN"/>
        </w:rPr>
        <w:t xml:space="preserve"> </w:t>
      </w:r>
      <w:r>
        <w:rPr>
          <w:rFonts w:hint="eastAsia"/>
        </w:rPr>
        <w:t>D、定义采用哪一种程序设计语言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P1514] TCP连接释放时，需要将下面哪个比特置位（   ）。</w:t>
      </w:r>
    </w:p>
    <w:p>
      <w:pPr>
        <w:pStyle w:val="2"/>
        <w:rPr>
          <w:rFonts w:hint="eastAsia"/>
        </w:rPr>
      </w:pPr>
      <w:r>
        <w:rPr>
          <w:rFonts w:hint="eastAsia"/>
        </w:rPr>
        <w:t>A、SYN     B、 END     C、 FIN     D、 STOP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P1515] TCP协议中，连接管理的方法为（   ）。</w:t>
      </w:r>
    </w:p>
    <w:p>
      <w:pPr>
        <w:pStyle w:val="2"/>
        <w:rPr>
          <w:rFonts w:hint="eastAsia"/>
        </w:rPr>
      </w:pPr>
      <w:r>
        <w:rPr>
          <w:rFonts w:hint="eastAsia"/>
        </w:rPr>
        <w:t>A、三次握手机制    B.、重传机制     C、慢速启动     D、Nagle算法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P1516] 在下列传输介质中，对于单个建筑物内的局域网来说，性能价格比最高的是 （  ）。</w:t>
      </w:r>
    </w:p>
    <w:p>
      <w:pPr>
        <w:pStyle w:val="2"/>
        <w:rPr>
          <w:rFonts w:hint="eastAsia"/>
        </w:rPr>
      </w:pPr>
      <w:r>
        <w:rPr>
          <w:rFonts w:hint="eastAsia"/>
        </w:rPr>
        <w:t>A、双绞线    B、同轴电缆     C、光纤电缆      D、无线介质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P1517] 在 IPv4 环境中，路由器根据（  ）在不同的路由器接口之间转发数据包。</w:t>
      </w:r>
    </w:p>
    <w:p>
      <w:pPr>
        <w:pStyle w:val="2"/>
        <w:rPr>
          <w:rFonts w:hint="eastAsia"/>
        </w:rPr>
      </w:pPr>
      <w:r>
        <w:rPr>
          <w:rFonts w:hint="eastAsia"/>
        </w:rPr>
        <w:t>A、源网络地址    B、目的网络地址    C、源MAC地址    D、公认端口目的地址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P1518] 下列传输介质中采用RJ-45头作为连接器件的是（  ）。</w:t>
      </w:r>
    </w:p>
    <w:p>
      <w:pPr>
        <w:pStyle w:val="2"/>
        <w:rPr>
          <w:rFonts w:hint="eastAsia"/>
        </w:rPr>
      </w:pPr>
      <w:r>
        <w:rPr>
          <w:rFonts w:hint="eastAsia"/>
        </w:rPr>
        <w:t>A、双绞线       B、细缆         C、光纤       D、粗缆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P1519] 5类UTP双绞线规定的最高传输特性是（  ）。</w:t>
      </w:r>
    </w:p>
    <w:p>
      <w:pPr>
        <w:pStyle w:val="2"/>
        <w:rPr>
          <w:rFonts w:hint="eastAsia"/>
        </w:rPr>
      </w:pPr>
      <w:r>
        <w:rPr>
          <w:rFonts w:hint="eastAsia"/>
        </w:rPr>
        <w:t>A、20Mbps      B、20MHZ       C、100Mbps        D、100MHZ</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P1520] 最基本的带通调制方法不包括（   ）。</w:t>
      </w:r>
    </w:p>
    <w:p>
      <w:pPr>
        <w:pStyle w:val="2"/>
        <w:rPr>
          <w:rFonts w:hint="eastAsia"/>
        </w:rPr>
      </w:pPr>
      <w:r>
        <w:rPr>
          <w:rFonts w:hint="eastAsia"/>
        </w:rPr>
        <w:t>A.调幅　  B.调时　  C.调相　   D.调频</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P1521] 目前公用电话网广泛使用的交换方式为（  ）。</w:t>
      </w:r>
    </w:p>
    <w:p>
      <w:pPr>
        <w:pStyle w:val="2"/>
        <w:rPr>
          <w:rFonts w:hint="eastAsia"/>
        </w:rPr>
      </w:pPr>
      <w:r>
        <w:rPr>
          <w:rFonts w:hint="eastAsia"/>
        </w:rPr>
        <w:t>A、电路交换      B、分组交换C、数据报交换   D、报文交换</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P1523] 多用于同类局域网间的互联设备为（  ）。</w:t>
      </w:r>
    </w:p>
    <w:p>
      <w:pPr>
        <w:pStyle w:val="2"/>
        <w:rPr>
          <w:rFonts w:hint="eastAsia"/>
        </w:rPr>
      </w:pPr>
      <w:r>
        <w:rPr>
          <w:rFonts w:hint="eastAsia"/>
        </w:rPr>
        <w:t>A、网关       B、网桥       C、中继器      D、路由器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P1524] 进行网络互联，当总线网的网段已超过最大距离时，采用（  ）设备来延伸。</w:t>
      </w:r>
    </w:p>
    <w:p>
      <w:pPr>
        <w:pStyle w:val="2"/>
        <w:rPr>
          <w:rFonts w:hint="eastAsia"/>
        </w:rPr>
      </w:pPr>
      <w:r>
        <w:rPr>
          <w:rFonts w:hint="eastAsia"/>
        </w:rPr>
        <w:t>A、网关       B、网桥       C、中继器      D、路由器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P1525] 下面关于ICMP协议的描述中，正确的是（  ）。</w:t>
      </w:r>
    </w:p>
    <w:p>
      <w:pPr>
        <w:pStyle w:val="2"/>
        <w:rPr>
          <w:rFonts w:hint="eastAsia"/>
        </w:rPr>
      </w:pPr>
      <w:r>
        <w:rPr>
          <w:rFonts w:hint="eastAsia"/>
        </w:rPr>
        <w:t>A、ICMP协议根据MAC地址查找对应的IP地</w:t>
      </w:r>
      <w:r>
        <w:rPr>
          <w:rFonts w:hint="eastAsia"/>
          <w:lang w:val="en-US" w:eastAsia="zh-CN"/>
        </w:rPr>
        <w:t xml:space="preserve"> </w:t>
      </w:r>
      <w:r>
        <w:rPr>
          <w:rFonts w:hint="eastAsia"/>
        </w:rPr>
        <w:t>B、ICMP协议把公网的IP地址转换为私网的IP地址C、ICMP协议集中管理网网络中的IP地址分配</w:t>
      </w:r>
      <w:r>
        <w:rPr>
          <w:rFonts w:hint="eastAsia"/>
          <w:lang w:val="en-US" w:eastAsia="zh-CN"/>
        </w:rPr>
        <w:t xml:space="preserve"> </w:t>
      </w:r>
      <w:r>
        <w:rPr>
          <w:rFonts w:hint="eastAsia"/>
        </w:rPr>
        <w:t>D、ICMP协议根据网络通信的情况把控制报文发送给发送方主机</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P1526] 个人计算机申请了帐号并采用PPP拨号接入Internet网后，该机（  ）。</w:t>
      </w:r>
    </w:p>
    <w:p>
      <w:pPr>
        <w:pStyle w:val="2"/>
        <w:numPr>
          <w:ilvl w:val="0"/>
          <w:numId w:val="17"/>
        </w:numPr>
        <w:rPr>
          <w:rFonts w:hint="eastAsia"/>
          <w:lang w:val="en-US" w:eastAsia="zh-CN"/>
        </w:rPr>
      </w:pPr>
      <w:r>
        <w:rPr>
          <w:rFonts w:hint="eastAsia"/>
        </w:rPr>
        <w:t>拥有固定的IP地址     B、拥用独立的IP地址</w:t>
      </w:r>
      <w:r>
        <w:rPr>
          <w:rFonts w:hint="eastAsia"/>
          <w:lang w:val="en-US" w:eastAsia="zh-CN"/>
        </w:rPr>
        <w:t xml:space="preserve">  </w:t>
      </w:r>
    </w:p>
    <w:p>
      <w:pPr>
        <w:pStyle w:val="2"/>
        <w:numPr>
          <w:ilvl w:val="0"/>
          <w:numId w:val="0"/>
        </w:numPr>
        <w:rPr>
          <w:rFonts w:hint="eastAsia"/>
        </w:rPr>
      </w:pPr>
      <w:r>
        <w:rPr>
          <w:rFonts w:hint="eastAsia"/>
        </w:rPr>
        <w:t>C、没有自己的IP地址     D、可以有多个IP地址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P1527] 互联网上的服务都是基于某种协议，WWW服务基于的协议是（  ）。</w:t>
      </w:r>
    </w:p>
    <w:p>
      <w:pPr>
        <w:pStyle w:val="2"/>
        <w:rPr>
          <w:rFonts w:hint="eastAsia"/>
        </w:rPr>
      </w:pPr>
      <w:r>
        <w:rPr>
          <w:rFonts w:hint="eastAsia"/>
        </w:rPr>
        <w:t>A、SNMP       B、HTTP       C、SMTP        D、TELNET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P1528] 当个人计算机以拨号方式接入Internet网时，必须使用的设备是（  ）。</w:t>
      </w:r>
    </w:p>
    <w:p>
      <w:pPr>
        <w:pStyle w:val="2"/>
        <w:rPr>
          <w:rFonts w:hint="eastAsia"/>
        </w:rPr>
      </w:pPr>
      <w:r>
        <w:rPr>
          <w:rFonts w:hint="eastAsia"/>
        </w:rPr>
        <w:t>A、调制解调器      B、网卡</w:t>
      </w:r>
      <w:r>
        <w:rPr>
          <w:rFonts w:hint="eastAsia"/>
          <w:lang w:val="en-US" w:eastAsia="zh-CN"/>
        </w:rPr>
        <w:t xml:space="preserve">       </w:t>
      </w:r>
      <w:r>
        <w:rPr>
          <w:rFonts w:hint="eastAsia"/>
        </w:rPr>
        <w:t>C、浏览器软件       D、电话机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P1529] 在进行模拟传输时，将数字信号转换成模拟信号的过程称为（   ）。</w:t>
      </w:r>
    </w:p>
    <w:p>
      <w:pPr>
        <w:pStyle w:val="2"/>
        <w:rPr>
          <w:rFonts w:hint="eastAsia"/>
        </w:rPr>
      </w:pPr>
      <w:r>
        <w:rPr>
          <w:rFonts w:hint="eastAsia"/>
        </w:rPr>
        <w:t>A.编码　　　　B.解码　　　C.调制　　　　D.解调</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P1530] 在实际网络系统中，一般用到三种交换技术，不包括（   ）。</w:t>
      </w:r>
    </w:p>
    <w:p>
      <w:pPr>
        <w:pStyle w:val="2"/>
        <w:rPr>
          <w:rFonts w:hint="eastAsia"/>
        </w:rPr>
      </w:pPr>
      <w:r>
        <w:rPr>
          <w:rFonts w:hint="eastAsia"/>
        </w:rPr>
        <w:t>A、 电路交换技术      B、 码元交换技术 C、 报文交换技术      D、分组交换技术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P1531] 下列交换方式中，实时性最好的是（  ）。</w:t>
      </w:r>
    </w:p>
    <w:p>
      <w:pPr>
        <w:pStyle w:val="2"/>
        <w:rPr>
          <w:rFonts w:hint="eastAsia"/>
        </w:rPr>
      </w:pPr>
      <w:r>
        <w:rPr>
          <w:rFonts w:hint="eastAsia"/>
        </w:rPr>
        <w:t>A、报文分组交换     B、报文交换</w:t>
      </w:r>
      <w:r>
        <w:rPr>
          <w:rFonts w:hint="eastAsia"/>
          <w:lang w:val="en-US" w:eastAsia="zh-CN"/>
        </w:rPr>
        <w:t xml:space="preserve">     </w:t>
      </w:r>
      <w:r>
        <w:rPr>
          <w:rFonts w:hint="eastAsia"/>
        </w:rPr>
        <w:t>C、电路交换        D、各种方法都一样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P1532] 关于数据交换，下列叙述不正确的是（  ）。</w:t>
      </w:r>
    </w:p>
    <w:p>
      <w:pPr>
        <w:pStyle w:val="2"/>
        <w:rPr>
          <w:rFonts w:hint="eastAsia"/>
        </w:rPr>
      </w:pPr>
      <w:r>
        <w:rPr>
          <w:rFonts w:hint="eastAsia"/>
        </w:rPr>
        <w:t>A.电路交换是面向连接的             B.分组交换比报文交换具有更好的网络响应速度C.报文交换无存储转发过程         D.分组交换有存储转发过程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P1533] 对网络运行状况进行监控的软件是（  ）。</w:t>
      </w:r>
    </w:p>
    <w:p>
      <w:pPr>
        <w:pStyle w:val="2"/>
        <w:rPr>
          <w:rFonts w:hint="eastAsia"/>
        </w:rPr>
      </w:pPr>
      <w:r>
        <w:rPr>
          <w:rFonts w:hint="eastAsia"/>
        </w:rPr>
        <w:t>A、网络操作系统   B、网络通信协议</w:t>
      </w:r>
      <w:r>
        <w:rPr>
          <w:rFonts w:hint="eastAsia"/>
          <w:lang w:val="en-US" w:eastAsia="zh-CN"/>
        </w:rPr>
        <w:t xml:space="preserve">    </w:t>
      </w:r>
      <w:r>
        <w:rPr>
          <w:rFonts w:hint="eastAsia"/>
        </w:rPr>
        <w:t>C、网络管理软件    D、网络安全软件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P1534] 信道上可传送信号的最高频率和最低频率之差称为（  ）。</w:t>
      </w:r>
    </w:p>
    <w:p>
      <w:pPr>
        <w:pStyle w:val="2"/>
        <w:rPr>
          <w:rFonts w:hint="eastAsia"/>
        </w:rPr>
      </w:pPr>
      <w:r>
        <w:rPr>
          <w:rFonts w:hint="eastAsia"/>
        </w:rPr>
        <w:t>A、波特率      B、比特率      C、吞吐量      D、信道带宽D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P1535] Internet中采用的交换技术是（  ）。</w:t>
      </w:r>
    </w:p>
    <w:p>
      <w:pPr>
        <w:pStyle w:val="2"/>
        <w:rPr>
          <w:rFonts w:hint="eastAsia"/>
        </w:rPr>
      </w:pPr>
      <w:r>
        <w:rPr>
          <w:rFonts w:hint="eastAsia"/>
        </w:rPr>
        <w:t>A、电路交换     B、报文交换    C、分组交换    D、信元交换</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P1538] 决定使用哪条路径通过子网，应属于下列OSI的（ ）。</w:t>
      </w:r>
    </w:p>
    <w:p>
      <w:pPr>
        <w:pStyle w:val="2"/>
        <w:rPr>
          <w:rFonts w:hint="eastAsia"/>
        </w:rPr>
      </w:pPr>
      <w:r>
        <w:rPr>
          <w:rFonts w:hint="eastAsia"/>
        </w:rPr>
        <w:t>A、物理层      B、数据链路层     C、网络层       D、运输层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P1539] 在下列给出的协议中，（  ）是TCP/IP的应用层协议。</w:t>
      </w:r>
    </w:p>
    <w:p>
      <w:pPr>
        <w:pStyle w:val="2"/>
        <w:rPr>
          <w:rFonts w:hint="eastAsia"/>
        </w:rPr>
      </w:pPr>
      <w:r>
        <w:rPr>
          <w:rFonts w:hint="eastAsia"/>
        </w:rPr>
        <w:t>A 、TCP        B、 ARP        C 、FTP      D 、RARP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P1540] SMTP应用服务主要使用了下面哪个端口类型（    ）。</w:t>
      </w:r>
    </w:p>
    <w:p>
      <w:pPr>
        <w:pStyle w:val="2"/>
        <w:rPr>
          <w:rFonts w:hint="eastAsia"/>
        </w:rPr>
      </w:pPr>
      <w:r>
        <w:rPr>
          <w:rFonts w:hint="eastAsia"/>
        </w:rPr>
        <w:t>A、 TCP（25）   B、 UPP（53）   C、 TCP（23）   D、 UDP（69）</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P1541] 计算机网络分为广域网、城域网、局域网，其划分的主要依据是网络的（  ）。</w:t>
      </w:r>
    </w:p>
    <w:p>
      <w:pPr>
        <w:pStyle w:val="2"/>
        <w:rPr>
          <w:rFonts w:hint="eastAsia"/>
        </w:rPr>
      </w:pPr>
      <w:r>
        <w:rPr>
          <w:rFonts w:hint="eastAsia"/>
        </w:rPr>
        <w:t>A、拓扑结构     B、控制方式     C、作用范围     D、传输介质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P1542] 在OSI参考模型中，同一结点内相邻层之间通过（  ）来进行通信。</w:t>
      </w:r>
    </w:p>
    <w:p>
      <w:pPr>
        <w:pStyle w:val="2"/>
        <w:rPr>
          <w:rFonts w:hint="eastAsia"/>
        </w:rPr>
      </w:pPr>
      <w:r>
        <w:rPr>
          <w:rFonts w:hint="eastAsia"/>
        </w:rPr>
        <w:t>A、接口      B、协议       C、应用程序      D、进程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P1543] 在给主机配置IP地址时，可以使用的有（  ）。</w:t>
      </w:r>
    </w:p>
    <w:p>
      <w:pPr>
        <w:pStyle w:val="2"/>
        <w:rPr>
          <w:rFonts w:hint="eastAsia"/>
        </w:rPr>
      </w:pPr>
      <w:r>
        <w:rPr>
          <w:rFonts w:hint="eastAsia"/>
        </w:rPr>
        <w:t>A、129.12.1.112</w:t>
      </w:r>
      <w:r>
        <w:rPr>
          <w:rFonts w:hint="eastAsia"/>
          <w:lang w:val="en-US" w:eastAsia="zh-CN"/>
        </w:rPr>
        <w:t xml:space="preserve"> </w:t>
      </w:r>
      <w:r>
        <w:rPr>
          <w:rFonts w:hint="eastAsia"/>
        </w:rPr>
        <w:t>B、127.0.1.1</w:t>
      </w:r>
      <w:r>
        <w:rPr>
          <w:rFonts w:hint="eastAsia"/>
          <w:lang w:val="en-US" w:eastAsia="zh-CN"/>
        </w:rPr>
        <w:t xml:space="preserve"> </w:t>
      </w:r>
      <w:r>
        <w:rPr>
          <w:rFonts w:hint="eastAsia"/>
        </w:rPr>
        <w:t>C、192.168.1.255</w:t>
      </w:r>
      <w:r>
        <w:rPr>
          <w:rFonts w:hint="eastAsia"/>
          <w:lang w:val="en-US" w:eastAsia="zh-CN"/>
        </w:rPr>
        <w:t xml:space="preserve"> </w:t>
      </w:r>
      <w:r>
        <w:rPr>
          <w:rFonts w:hint="eastAsia"/>
        </w:rPr>
        <w:t>D、220.1.25.0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P1544] 在OSI参考模型中，（  ）处于模型的最底层。</w:t>
      </w:r>
    </w:p>
    <w:p>
      <w:pPr>
        <w:pStyle w:val="2"/>
        <w:rPr>
          <w:rFonts w:hint="eastAsia"/>
        </w:rPr>
      </w:pPr>
      <w:r>
        <w:rPr>
          <w:rFonts w:hint="eastAsia"/>
        </w:rPr>
        <w:t> A、传输层       B、网络层     C、数据链路层     D、物理层 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P1545] 在OSI参考模型中，网络层的数据服务单元是（  ）。</w:t>
      </w:r>
    </w:p>
    <w:p>
      <w:pPr>
        <w:pStyle w:val="2"/>
        <w:rPr>
          <w:rFonts w:hint="eastAsia"/>
        </w:rPr>
      </w:pPr>
      <w:r>
        <w:rPr>
          <w:rFonts w:hint="eastAsia"/>
        </w:rPr>
        <w:t> A、分组         B、报文        C、帧        D、比特流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P1546] 不能用来扩展局域网的是（  ）。</w:t>
      </w:r>
    </w:p>
    <w:p>
      <w:pPr>
        <w:pStyle w:val="2"/>
        <w:rPr>
          <w:rFonts w:hint="eastAsia"/>
        </w:rPr>
      </w:pPr>
      <w:r>
        <w:rPr>
          <w:rFonts w:hint="eastAsia"/>
        </w:rPr>
        <w:t>A、集线器     B、网桥     C、路由器     D、局域网交换机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P1547] 当共享式以太网中连网结点数增加一倍时，每个结点能分配到的平均带宽为原来（  ）。</w:t>
      </w:r>
    </w:p>
    <w:p>
      <w:pPr>
        <w:pStyle w:val="2"/>
        <w:rPr>
          <w:rFonts w:hint="eastAsia"/>
        </w:rPr>
      </w:pPr>
      <w:r>
        <w:rPr>
          <w:rFonts w:hint="eastAsia"/>
        </w:rPr>
        <w:t>A、2倍        B、1/10倍         C、10倍         D、1/2倍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P1548] 10BASE-T标准规定连接结点与集线器的非屏蔽双绞线的距离最长为（  ）。</w:t>
      </w:r>
    </w:p>
    <w:p>
      <w:pPr>
        <w:pStyle w:val="2"/>
        <w:rPr>
          <w:rFonts w:hint="eastAsia"/>
        </w:rPr>
      </w:pPr>
      <w:r>
        <w:rPr>
          <w:rFonts w:hint="eastAsia"/>
        </w:rPr>
        <w:t>10BASE-T标准规定连接结点与集线器的非屏蔽双绞线的距离最长为（  ）。          A、50m        B、500m        C、100m        D、185m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P1549] 如果要用非屏蔽双绞线组建以太网，需要购买带（   ）接口的以太网卡。</w:t>
      </w:r>
    </w:p>
    <w:p>
      <w:pPr>
        <w:pStyle w:val="2"/>
        <w:rPr>
          <w:rFonts w:hint="eastAsia"/>
        </w:rPr>
      </w:pPr>
      <w:r>
        <w:rPr>
          <w:rFonts w:hint="eastAsia"/>
        </w:rPr>
        <w:t>A、RJ-45       B、F/O        C、AUI          D、BNC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P1550] 在网络互连的层次中，（  ）是在数据链路层实现互连的设备。</w:t>
      </w:r>
    </w:p>
    <w:p>
      <w:pPr>
        <w:pStyle w:val="2"/>
        <w:rPr>
          <w:rFonts w:hint="eastAsia"/>
        </w:rPr>
      </w:pPr>
      <w:r>
        <w:rPr>
          <w:rFonts w:hint="eastAsia"/>
        </w:rPr>
        <w:t>A、网关         B、中继器        C、网桥         D、路由器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P1551] 如果有多个局域网需要互连，并且希望将局域网的广播信息能很好地隔离开来，那么最简单的方法是采用（  ）</w:t>
      </w:r>
    </w:p>
    <w:p>
      <w:pPr>
        <w:pStyle w:val="2"/>
        <w:rPr>
          <w:rFonts w:hint="eastAsia"/>
        </w:rPr>
      </w:pPr>
      <w:r>
        <w:rPr>
          <w:rFonts w:hint="eastAsia"/>
        </w:rPr>
        <w:t>A、中继器         B、网桥        C、路由器        D、网关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P1552] （  ）是一种内部路由选择协议。</w:t>
      </w:r>
    </w:p>
    <w:p>
      <w:pPr>
        <w:pStyle w:val="2"/>
        <w:rPr>
          <w:rFonts w:hint="eastAsia"/>
        </w:rPr>
      </w:pPr>
      <w:r>
        <w:rPr>
          <w:rFonts w:hint="eastAsia"/>
        </w:rPr>
        <w:t>A、RIP    B、OSPF     C、BGP    D、A和B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P1554] TCP/IP协议是Internet中计算机之间通信所必须共同遵守的一种（  ）。</w:t>
      </w:r>
    </w:p>
    <w:p>
      <w:pPr>
        <w:pStyle w:val="2"/>
        <w:rPr>
          <w:rFonts w:hint="eastAsia"/>
        </w:rPr>
      </w:pPr>
      <w:r>
        <w:rPr>
          <w:rFonts w:hint="eastAsia"/>
        </w:rPr>
        <w:t> A、通信规定        B、信息资源       C、软件         D、硬件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P1555] Internet的通信协议是（   ）。</w:t>
      </w:r>
    </w:p>
    <w:p>
      <w:pPr>
        <w:pStyle w:val="2"/>
        <w:rPr>
          <w:rFonts w:hint="eastAsia"/>
        </w:rPr>
      </w:pPr>
      <w:r>
        <w:rPr>
          <w:rFonts w:hint="eastAsia"/>
        </w:rPr>
        <w:t>A、TCP/IP       B、OSI/ISO   </w:t>
      </w:r>
      <w:r>
        <w:rPr>
          <w:rFonts w:hint="eastAsia"/>
          <w:lang w:val="en-US" w:eastAsia="zh-CN"/>
        </w:rPr>
        <w:t xml:space="preserve">  </w:t>
      </w:r>
      <w:r>
        <w:rPr>
          <w:rFonts w:hint="eastAsia"/>
        </w:rPr>
        <w:t>C、NetBEUI         D、NWLink</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P1556] 把计算机网络分为有线和无线网的主要分类依据是（  ）。</w:t>
      </w:r>
    </w:p>
    <w:p>
      <w:pPr>
        <w:pStyle w:val="2"/>
        <w:rPr>
          <w:rFonts w:hint="eastAsia"/>
        </w:rPr>
      </w:pPr>
      <w:r>
        <w:rPr>
          <w:rFonts w:hint="eastAsia"/>
        </w:rPr>
        <w:t> A、网络成本   B、网络的物理位置 </w:t>
      </w:r>
      <w:r>
        <w:rPr>
          <w:rFonts w:hint="eastAsia"/>
          <w:lang w:val="en-US" w:eastAsia="zh-CN"/>
        </w:rPr>
        <w:t xml:space="preserve">  </w:t>
      </w:r>
      <w:r>
        <w:rPr>
          <w:rFonts w:hint="eastAsia"/>
        </w:rPr>
        <w:t>C、网络的传输介质     D、网络的拓扑结构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P1557] 要将两台计算机直接相连，那么使用双绞线的类型为（  ）。</w:t>
      </w:r>
    </w:p>
    <w:p>
      <w:pPr>
        <w:pStyle w:val="2"/>
        <w:rPr>
          <w:rFonts w:hint="eastAsia"/>
        </w:rPr>
      </w:pPr>
      <w:r>
        <w:rPr>
          <w:rFonts w:hint="eastAsia"/>
        </w:rPr>
        <w:t>A、交叉线   B、直通线</w:t>
      </w:r>
      <w:r>
        <w:rPr>
          <w:rFonts w:hint="eastAsia"/>
          <w:lang w:val="en-US" w:eastAsia="zh-CN"/>
        </w:rPr>
        <w:t xml:space="preserve">    </w:t>
      </w:r>
      <w:r>
        <w:rPr>
          <w:rFonts w:hint="eastAsia"/>
        </w:rPr>
        <w:t>C、交叉线和直通线都可以     D、交叉线和直通线都不可以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P1558] 路由器结构可以划分为两大部分：路由选择部分和(    )。</w:t>
      </w:r>
    </w:p>
    <w:p>
      <w:pPr>
        <w:pStyle w:val="2"/>
        <w:rPr>
          <w:rFonts w:hint="eastAsia"/>
        </w:rPr>
      </w:pPr>
      <w:r>
        <w:rPr>
          <w:rFonts w:hint="eastAsia"/>
        </w:rPr>
        <w:t>A.分组转发部分    B.算法运行部分    C.报文替换部分    D.路由交换部分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P1559] 在因特网电子邮件系统中，电子邮件应用程序 （   ） 。</w:t>
      </w:r>
    </w:p>
    <w:p>
      <w:pPr>
        <w:pStyle w:val="2"/>
        <w:rPr>
          <w:rFonts w:hint="eastAsia"/>
        </w:rPr>
      </w:pPr>
      <w:r>
        <w:rPr>
          <w:rFonts w:hint="eastAsia"/>
        </w:rPr>
        <w:t>A、发送邮件和接收邮件通常都使用SMTP协议  B、发送邮件通常使用SMTP协议，而接收邮件通常使用POP3协议  C、发送邮件通常使用POP3协议，而接收邮件通常使用SMTP协议  D、发送邮件和接收邮件通常都使用POP3协议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P1560] WWW浏览器是用来浏览Internet上主页的（  ）。</w:t>
      </w:r>
    </w:p>
    <w:p>
      <w:pPr>
        <w:pStyle w:val="2"/>
        <w:rPr>
          <w:rFonts w:hint="eastAsia"/>
        </w:rPr>
      </w:pPr>
      <w:r>
        <w:rPr>
          <w:rFonts w:hint="eastAsia"/>
        </w:rPr>
        <w:t>  A、数据         B、信息         C、硬件         D、软件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P1561] 我们将文件从客户机传输到FTP服务器的过程称为（  ） 。</w:t>
      </w:r>
    </w:p>
    <w:p>
      <w:pPr>
        <w:pStyle w:val="2"/>
        <w:rPr>
          <w:rFonts w:hint="eastAsia"/>
        </w:rPr>
      </w:pPr>
      <w:r>
        <w:rPr>
          <w:rFonts w:hint="eastAsia"/>
        </w:rPr>
        <w:t>A、下载       B、浏览         C、上传          D、邮寄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P1562] 在Internet上，实现文件传输的协议是指什么（  ）？</w:t>
      </w:r>
    </w:p>
    <w:p>
      <w:pPr>
        <w:pStyle w:val="2"/>
        <w:rPr>
          <w:rFonts w:hint="eastAsia"/>
        </w:rPr>
      </w:pPr>
      <w:r>
        <w:rPr>
          <w:rFonts w:hint="eastAsia"/>
        </w:rPr>
        <w:t> A、htpp      B、ftp        C、www       D、hypertext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P1563] 如果一个以太网与一个帧中继网互连，应该选择的互连设备是（  ）。</w:t>
      </w:r>
    </w:p>
    <w:p>
      <w:pPr>
        <w:pStyle w:val="2"/>
        <w:rPr>
          <w:rFonts w:hint="eastAsia"/>
        </w:rPr>
      </w:pPr>
      <w:r>
        <w:rPr>
          <w:rFonts w:hint="eastAsia"/>
        </w:rPr>
        <w:t>A、中继器      B、网桥       C、路由器        D、集线器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P1564] TCP/IP协议中的TCP是一个典型的跨平台的、支持异构网络的（  ）协议。</w:t>
      </w:r>
    </w:p>
    <w:p>
      <w:pPr>
        <w:pStyle w:val="2"/>
        <w:rPr>
          <w:rFonts w:hint="eastAsia"/>
        </w:rPr>
      </w:pPr>
      <w:r>
        <w:rPr>
          <w:rFonts w:hint="eastAsia"/>
        </w:rPr>
        <w:t>A、数据链路层   B、网络层   C、传输层   D、会话层</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P1566] （  ）是局域网最主要的拓扑结构有。</w:t>
      </w:r>
    </w:p>
    <w:p>
      <w:pPr>
        <w:pStyle w:val="2"/>
        <w:rPr>
          <w:rFonts w:hint="eastAsia"/>
        </w:rPr>
      </w:pPr>
      <w:r>
        <w:rPr>
          <w:rFonts w:hint="eastAsia"/>
        </w:rPr>
        <w:t>  A、星型   B、总线型   C、环型   D、星型/总线型结构D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P1567] 在10BASE-5中任意两节点之间的距离不会超过（  ）m。</w:t>
      </w:r>
    </w:p>
    <w:p>
      <w:pPr>
        <w:pStyle w:val="2"/>
        <w:rPr>
          <w:rFonts w:hint="eastAsia"/>
        </w:rPr>
      </w:pPr>
      <w:r>
        <w:rPr>
          <w:rFonts w:hint="eastAsia"/>
        </w:rPr>
        <w:t> A、100    B、1000    C、500    D、185</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P1568] 使用5类UTP电缆的100Base-T，一根电缆的最大长度为（  ）m。</w:t>
      </w:r>
    </w:p>
    <w:p>
      <w:pPr>
        <w:pStyle w:val="2"/>
        <w:rPr>
          <w:rFonts w:hint="eastAsia"/>
        </w:rPr>
      </w:pPr>
      <w:r>
        <w:rPr>
          <w:rFonts w:hint="eastAsia"/>
        </w:rPr>
        <w:t> A、500    B、185    C、100    D、2000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P1569] 下面属于调制解调器的功能的是（  ）。</w:t>
      </w:r>
    </w:p>
    <w:p>
      <w:pPr>
        <w:pStyle w:val="2"/>
        <w:rPr>
          <w:rFonts w:hint="eastAsia"/>
        </w:rPr>
      </w:pPr>
      <w:r>
        <w:rPr>
          <w:rFonts w:hint="eastAsia"/>
        </w:rPr>
        <w:t>A、资源共享    B、传真功能    C、语音功能  D、数据传输D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P1570] 100Base-2也称细缆以太网,它的最长媒体段为 (  ) m。</w:t>
      </w:r>
    </w:p>
    <w:p>
      <w:pPr>
        <w:pStyle w:val="2"/>
        <w:rPr>
          <w:rFonts w:hint="eastAsia"/>
        </w:rPr>
      </w:pPr>
      <w:r>
        <w:rPr>
          <w:rFonts w:hint="eastAsia"/>
        </w:rPr>
        <w:t>A、500         B、185      C、100        D、1000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P1571] 以下关于误码率的描述中，哪种说法是错误的?</w:t>
      </w:r>
    </w:p>
    <w:p>
      <w:pPr>
        <w:pStyle w:val="2"/>
        <w:rPr>
          <w:rFonts w:hint="eastAsia"/>
        </w:rPr>
      </w:pPr>
      <w:r>
        <w:rPr>
          <w:rFonts w:hint="eastAsia"/>
        </w:rPr>
        <w:t>A、误码率是指二进制码元在数据传输系统中传错的概率 B、数据传输系统的误码率必须为0 C、在数据传输速率确定后，误码率越低，要求传输系统设备越复杂 D、如果传输的不是二进制码元，要折合成二进制码元计算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P1572] 分布在一座大楼中的网络可称为（  ）。</w:t>
      </w:r>
    </w:p>
    <w:p>
      <w:pPr>
        <w:pStyle w:val="2"/>
        <w:rPr>
          <w:rFonts w:hint="eastAsia"/>
        </w:rPr>
      </w:pPr>
      <w:r>
        <w:rPr>
          <w:rFonts w:hint="eastAsia"/>
        </w:rPr>
        <w:t>A、专用网     B、WAN     C、公用网     D、LAND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P1573] 以下属于网络层的设备是（   ）。</w:t>
      </w:r>
    </w:p>
    <w:p>
      <w:pPr>
        <w:pStyle w:val="2"/>
        <w:rPr>
          <w:rFonts w:hint="eastAsia"/>
        </w:rPr>
      </w:pPr>
      <w:r>
        <w:rPr>
          <w:rFonts w:hint="eastAsia"/>
        </w:rPr>
        <w:t>A. 交换机    B.路由器   C. 网桥   D. 集线器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P1574] ftp的端口号为（  ）。</w:t>
      </w:r>
    </w:p>
    <w:p>
      <w:pPr>
        <w:pStyle w:val="2"/>
        <w:rPr>
          <w:rFonts w:hint="eastAsia"/>
        </w:rPr>
      </w:pPr>
      <w:r>
        <w:rPr>
          <w:rFonts w:hint="eastAsia"/>
        </w:rPr>
        <w:t>A、21     B、80      C、25     D、53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P1575] 计算机网络拓扑结构主要取决于它的（  ）。</w:t>
      </w:r>
    </w:p>
    <w:p>
      <w:pPr>
        <w:pStyle w:val="2"/>
        <w:rPr>
          <w:rFonts w:hint="eastAsia"/>
        </w:rPr>
      </w:pPr>
      <w:r>
        <w:rPr>
          <w:rFonts w:hint="eastAsia"/>
        </w:rPr>
        <w:t>A、资源子网       B、通信介质      C、通信子网     D、路由器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P1577] 下列关于面向连接服务和无连接服务说法错误的是（  ）。</w:t>
      </w:r>
    </w:p>
    <w:p>
      <w:pPr>
        <w:pStyle w:val="2"/>
        <w:rPr>
          <w:rFonts w:hint="eastAsia"/>
        </w:rPr>
      </w:pPr>
      <w:r>
        <w:rPr>
          <w:rFonts w:hint="eastAsia"/>
        </w:rPr>
        <w:t>A、面向连接服务使用于数据量大、实时性要求高的场合B、面向连接的服务的信道利用率高C、无连接服务适合短报文的传输D、无连接服务在数据传输过程中动态分配带宽</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P1578] 下列关于OSI模型和TCP/IP模型说法错误的是（  ）。</w:t>
      </w:r>
    </w:p>
    <w:p>
      <w:pPr>
        <w:pStyle w:val="2"/>
        <w:rPr>
          <w:rFonts w:hint="eastAsia"/>
        </w:rPr>
      </w:pPr>
      <w:r>
        <w:rPr>
          <w:rFonts w:hint="eastAsia"/>
        </w:rPr>
        <w:t>A、OSI模型抽象能力强，适合于描述各种网络B、OSI模型过于烦杂，实施困难，效率低C、TCP/IP模型很好地区分了服务、接口和协议D、TCP/IP模型实用性比OSI模型强</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P1581] 关于网桥下列说法错误的是（  ）。</w:t>
      </w:r>
    </w:p>
    <w:p>
      <w:pPr>
        <w:pStyle w:val="2"/>
        <w:rPr>
          <w:rFonts w:hint="eastAsia"/>
        </w:rPr>
      </w:pPr>
      <w:r>
        <w:rPr>
          <w:rFonts w:hint="eastAsia"/>
        </w:rPr>
        <w:t>A、作用于OSI参考模型中数据链路层的LLC子层B、可以隔离网段间的数据量C、可以将两个以上的物理网络连接在一起构成单个逻辑局域网D、可以存储转发数据帧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P1582] 香农定理的结论可以定性地表达为：带宽一定的时候，信噪比越高，(     )越高。</w:t>
      </w:r>
    </w:p>
    <w:p>
      <w:pPr>
        <w:pStyle w:val="2"/>
        <w:rPr>
          <w:rFonts w:hint="eastAsia"/>
        </w:rPr>
      </w:pPr>
      <w:r>
        <w:rPr>
          <w:rFonts w:hint="eastAsia"/>
        </w:rPr>
        <w:t>A.信息量         B. 信号衰减       C.最大数据传输率      D.信号频率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P1583] 在以下四个WWW网址中，哪一个网址不符合WWW网址书写规则（  ）。</w:t>
      </w:r>
    </w:p>
    <w:p>
      <w:pPr>
        <w:pStyle w:val="2"/>
        <w:rPr>
          <w:rFonts w:hint="eastAsia"/>
        </w:rPr>
      </w:pPr>
      <w:r>
        <w:rPr>
          <w:rFonts w:hint="eastAsia"/>
        </w:rPr>
        <w:t>A. www.163.com      B. www.nk.cn.edu    C. www.863.org.cn  D.www.tj.net.jp</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P1584] 最早的计算机网络是（ ）。</w:t>
      </w:r>
    </w:p>
    <w:p>
      <w:pPr>
        <w:pStyle w:val="2"/>
        <w:rPr>
          <w:rFonts w:hint="eastAsia"/>
        </w:rPr>
      </w:pPr>
      <w:r>
        <w:rPr>
          <w:rFonts w:hint="eastAsia"/>
        </w:rPr>
        <w:t>A、Internet</w:t>
      </w:r>
    </w:p>
    <w:p>
      <w:pPr>
        <w:pStyle w:val="2"/>
        <w:rPr>
          <w:rFonts w:hint="eastAsia"/>
        </w:rPr>
      </w:pPr>
    </w:p>
    <w:p>
      <w:pPr>
        <w:pStyle w:val="2"/>
        <w:rPr>
          <w:rFonts w:hint="eastAsia"/>
        </w:rPr>
      </w:pPr>
      <w:r>
        <w:rPr>
          <w:rFonts w:hint="eastAsia"/>
        </w:rPr>
        <w:t>B、Intranet</w:t>
      </w:r>
    </w:p>
    <w:p>
      <w:pPr>
        <w:pStyle w:val="2"/>
        <w:rPr>
          <w:rFonts w:hint="eastAsia"/>
        </w:rPr>
      </w:pPr>
    </w:p>
    <w:p>
      <w:pPr>
        <w:pStyle w:val="2"/>
        <w:rPr>
          <w:rFonts w:hint="eastAsia"/>
        </w:rPr>
      </w:pPr>
      <w:r>
        <w:rPr>
          <w:rFonts w:hint="eastAsia"/>
        </w:rPr>
        <w:t>C、局域网</w:t>
      </w:r>
    </w:p>
    <w:p>
      <w:pPr>
        <w:pStyle w:val="2"/>
        <w:rPr>
          <w:rFonts w:hint="eastAsia"/>
        </w:rPr>
      </w:pPr>
    </w:p>
    <w:p>
      <w:pPr>
        <w:pStyle w:val="2"/>
        <w:rPr>
          <w:rFonts w:hint="eastAsia"/>
        </w:rPr>
      </w:pPr>
      <w:r>
        <w:rPr>
          <w:rFonts w:hint="eastAsia"/>
        </w:rPr>
        <w:t>D、ARPANETD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P1585] 计算机网络中使用最广泛的数据交换技术是（ ）。</w:t>
      </w:r>
    </w:p>
    <w:p>
      <w:pPr>
        <w:pStyle w:val="2"/>
        <w:rPr>
          <w:rFonts w:hint="eastAsia"/>
        </w:rPr>
      </w:pPr>
      <w:r>
        <w:rPr>
          <w:rFonts w:hint="eastAsia"/>
        </w:rPr>
        <w:t>A、电路交换。</w:t>
      </w:r>
    </w:p>
    <w:p>
      <w:pPr>
        <w:pStyle w:val="2"/>
        <w:rPr>
          <w:rFonts w:hint="eastAsia"/>
        </w:rPr>
      </w:pPr>
    </w:p>
    <w:p>
      <w:pPr>
        <w:pStyle w:val="2"/>
        <w:rPr>
          <w:rFonts w:hint="eastAsia"/>
        </w:rPr>
      </w:pPr>
      <w:r>
        <w:rPr>
          <w:rFonts w:hint="eastAsia"/>
        </w:rPr>
        <w:t>B、报文交换。</w:t>
      </w:r>
    </w:p>
    <w:p>
      <w:pPr>
        <w:pStyle w:val="2"/>
        <w:rPr>
          <w:rFonts w:hint="eastAsia"/>
        </w:rPr>
      </w:pPr>
    </w:p>
    <w:p>
      <w:pPr>
        <w:pStyle w:val="2"/>
        <w:rPr>
          <w:rFonts w:hint="eastAsia"/>
        </w:rPr>
      </w:pPr>
      <w:r>
        <w:rPr>
          <w:rFonts w:hint="eastAsia"/>
        </w:rPr>
        <w:t>C、分组交换。</w:t>
      </w:r>
    </w:p>
    <w:p>
      <w:pPr>
        <w:pStyle w:val="2"/>
        <w:rPr>
          <w:rFonts w:hint="eastAsia"/>
        </w:rPr>
      </w:pPr>
    </w:p>
    <w:p>
      <w:pPr>
        <w:pStyle w:val="2"/>
        <w:rPr>
          <w:rFonts w:hint="eastAsia"/>
        </w:rPr>
      </w:pPr>
      <w:r>
        <w:rPr>
          <w:rFonts w:hint="eastAsia"/>
        </w:rPr>
        <w:t>D、人工交换。</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P1586] 下列选项中的术语名词，不属于网络性能指标的是（ ）。</w:t>
      </w:r>
    </w:p>
    <w:p>
      <w:pPr>
        <w:pStyle w:val="2"/>
        <w:rPr>
          <w:rFonts w:hint="eastAsia"/>
        </w:rPr>
      </w:pPr>
      <w:r>
        <w:rPr>
          <w:rFonts w:hint="eastAsia"/>
        </w:rPr>
        <w:t>A、数据率</w:t>
      </w:r>
    </w:p>
    <w:p>
      <w:pPr>
        <w:pStyle w:val="2"/>
        <w:rPr>
          <w:rFonts w:hint="eastAsia"/>
        </w:rPr>
      </w:pPr>
    </w:p>
    <w:p>
      <w:pPr>
        <w:pStyle w:val="2"/>
        <w:rPr>
          <w:rFonts w:hint="eastAsia"/>
        </w:rPr>
      </w:pPr>
      <w:r>
        <w:rPr>
          <w:rFonts w:hint="eastAsia"/>
        </w:rPr>
        <w:t>B、主频</w:t>
      </w:r>
    </w:p>
    <w:p>
      <w:pPr>
        <w:pStyle w:val="2"/>
        <w:rPr>
          <w:rFonts w:hint="eastAsia"/>
        </w:rPr>
      </w:pPr>
    </w:p>
    <w:p>
      <w:pPr>
        <w:pStyle w:val="2"/>
        <w:rPr>
          <w:rFonts w:hint="eastAsia"/>
        </w:rPr>
      </w:pPr>
      <w:r>
        <w:rPr>
          <w:rFonts w:hint="eastAsia"/>
        </w:rPr>
        <w:t>C、发送时延</w:t>
      </w:r>
    </w:p>
    <w:p>
      <w:pPr>
        <w:pStyle w:val="2"/>
        <w:rPr>
          <w:rFonts w:hint="eastAsia"/>
        </w:rPr>
      </w:pPr>
    </w:p>
    <w:p>
      <w:pPr>
        <w:pStyle w:val="2"/>
        <w:rPr>
          <w:rFonts w:hint="eastAsia"/>
        </w:rPr>
      </w:pPr>
      <w:r>
        <w:rPr>
          <w:rFonts w:hint="eastAsia"/>
        </w:rPr>
        <w:t>D、传播时延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P1587] 下面关于计算机网络不正确的叙述是（ ）。</w:t>
      </w:r>
    </w:p>
    <w:p>
      <w:pPr>
        <w:pStyle w:val="2"/>
        <w:rPr>
          <w:rFonts w:hint="eastAsia"/>
        </w:rPr>
      </w:pPr>
      <w:r>
        <w:rPr>
          <w:rFonts w:hint="eastAsia"/>
        </w:rPr>
        <w:t>A、把多台计算机通过通信线路连接起来就是计算机网络</w:t>
      </w:r>
    </w:p>
    <w:p>
      <w:pPr>
        <w:pStyle w:val="2"/>
        <w:rPr>
          <w:rFonts w:hint="eastAsia"/>
        </w:rPr>
      </w:pPr>
    </w:p>
    <w:p>
      <w:pPr>
        <w:pStyle w:val="2"/>
        <w:rPr>
          <w:rFonts w:hint="eastAsia"/>
        </w:rPr>
      </w:pPr>
      <w:r>
        <w:rPr>
          <w:rFonts w:hint="eastAsia"/>
        </w:rPr>
        <w:t>B、建立计算机网络的主要目的是实现资源共享</w:t>
      </w:r>
    </w:p>
    <w:p>
      <w:pPr>
        <w:pStyle w:val="2"/>
        <w:rPr>
          <w:rFonts w:hint="eastAsia"/>
        </w:rPr>
      </w:pPr>
    </w:p>
    <w:p>
      <w:pPr>
        <w:pStyle w:val="2"/>
        <w:rPr>
          <w:rFonts w:hint="eastAsia"/>
        </w:rPr>
      </w:pPr>
      <w:r>
        <w:rPr>
          <w:rFonts w:hint="eastAsia"/>
        </w:rPr>
        <w:t>C、Internet也称国际互联网、因特网</w:t>
      </w:r>
    </w:p>
    <w:p>
      <w:pPr>
        <w:pStyle w:val="2"/>
        <w:rPr>
          <w:rFonts w:hint="eastAsia"/>
        </w:rPr>
      </w:pPr>
    </w:p>
    <w:p>
      <w:pPr>
        <w:pStyle w:val="2"/>
        <w:rPr>
          <w:rFonts w:hint="eastAsia"/>
        </w:rPr>
      </w:pPr>
      <w:r>
        <w:rPr>
          <w:rFonts w:hint="eastAsia"/>
        </w:rPr>
        <w:t>D、计算机网络是在通信协议控制下实现的计算机之间的连接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P1588] 有一个待发送的数据块，大小为100MB（1M=106），网卡的数据发送率为100Mbps，则网卡发送完该数据块需要（）秒。</w:t>
      </w:r>
    </w:p>
    <w:p>
      <w:pPr>
        <w:pStyle w:val="2"/>
        <w:rPr>
          <w:rFonts w:hint="eastAsia"/>
        </w:rPr>
      </w:pPr>
      <w:r>
        <w:rPr>
          <w:rFonts w:hint="eastAsia"/>
        </w:rPr>
        <w:t>A、1</w:t>
      </w:r>
    </w:p>
    <w:p>
      <w:pPr>
        <w:pStyle w:val="2"/>
        <w:rPr>
          <w:rFonts w:hint="eastAsia"/>
        </w:rPr>
      </w:pPr>
    </w:p>
    <w:p>
      <w:pPr>
        <w:pStyle w:val="2"/>
        <w:rPr>
          <w:rFonts w:hint="eastAsia"/>
        </w:rPr>
      </w:pPr>
      <w:r>
        <w:rPr>
          <w:rFonts w:hint="eastAsia"/>
        </w:rPr>
        <w:t>B、2</w:t>
      </w:r>
    </w:p>
    <w:p>
      <w:pPr>
        <w:pStyle w:val="2"/>
        <w:rPr>
          <w:rFonts w:hint="eastAsia"/>
        </w:rPr>
      </w:pPr>
    </w:p>
    <w:p>
      <w:pPr>
        <w:pStyle w:val="2"/>
        <w:rPr>
          <w:rFonts w:hint="eastAsia"/>
        </w:rPr>
      </w:pPr>
      <w:r>
        <w:rPr>
          <w:rFonts w:hint="eastAsia"/>
        </w:rPr>
        <w:t>C、4</w:t>
      </w:r>
    </w:p>
    <w:p>
      <w:pPr>
        <w:pStyle w:val="2"/>
        <w:rPr>
          <w:rFonts w:hint="eastAsia"/>
        </w:rPr>
      </w:pPr>
    </w:p>
    <w:p>
      <w:pPr>
        <w:pStyle w:val="2"/>
        <w:rPr>
          <w:rFonts w:hint="eastAsia"/>
        </w:rPr>
      </w:pPr>
      <w:r>
        <w:rPr>
          <w:rFonts w:hint="eastAsia"/>
        </w:rPr>
        <w:t>D、8D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P1590] 以下不属于分组交换特点的是（）。</w:t>
      </w:r>
    </w:p>
    <w:p>
      <w:pPr>
        <w:pStyle w:val="2"/>
        <w:rPr>
          <w:rFonts w:hint="eastAsia"/>
        </w:rPr>
      </w:pPr>
      <w:r>
        <w:rPr>
          <w:rFonts w:hint="eastAsia"/>
        </w:rPr>
        <w:t>A、突发式数据通信效率高，通信迅速</w:t>
      </w:r>
    </w:p>
    <w:p>
      <w:pPr>
        <w:pStyle w:val="2"/>
        <w:rPr>
          <w:rFonts w:hint="eastAsia"/>
        </w:rPr>
      </w:pPr>
    </w:p>
    <w:p>
      <w:pPr>
        <w:pStyle w:val="2"/>
        <w:rPr>
          <w:rFonts w:hint="eastAsia"/>
        </w:rPr>
      </w:pPr>
      <w:r>
        <w:rPr>
          <w:rFonts w:hint="eastAsia"/>
        </w:rPr>
        <w:t>B、分组小，路由灵活，网络生存性能好</w:t>
      </w:r>
    </w:p>
    <w:p>
      <w:pPr>
        <w:pStyle w:val="2"/>
        <w:rPr>
          <w:rFonts w:hint="eastAsia"/>
        </w:rPr>
      </w:pPr>
    </w:p>
    <w:p>
      <w:pPr>
        <w:pStyle w:val="2"/>
        <w:rPr>
          <w:rFonts w:hint="eastAsia"/>
        </w:rPr>
      </w:pPr>
      <w:r>
        <w:rPr>
          <w:rFonts w:hint="eastAsia"/>
        </w:rPr>
        <w:t>C、在通信开始之前，可以不必事先建立连接</w:t>
      </w:r>
    </w:p>
    <w:p>
      <w:pPr>
        <w:pStyle w:val="2"/>
        <w:rPr>
          <w:rFonts w:hint="eastAsia"/>
        </w:rPr>
      </w:pPr>
    </w:p>
    <w:p>
      <w:pPr>
        <w:pStyle w:val="2"/>
        <w:rPr>
          <w:rFonts w:hint="eastAsia"/>
        </w:rPr>
      </w:pPr>
      <w:r>
        <w:rPr>
          <w:rFonts w:hint="eastAsia"/>
        </w:rPr>
        <w:t>D、通信开销大D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P1591] 以下关于计算机网络体系结构分层的特点描述不正确的是（）</w:t>
      </w:r>
    </w:p>
    <w:p>
      <w:pPr>
        <w:pStyle w:val="2"/>
        <w:rPr>
          <w:rFonts w:hint="eastAsia"/>
        </w:rPr>
      </w:pPr>
      <w:r>
        <w:rPr>
          <w:rFonts w:hint="eastAsia"/>
        </w:rPr>
        <w:t>A、各层之间是独立的。某一层不需要知道它的下一层如何实现，只需调用层间的接口即可。</w:t>
      </w:r>
    </w:p>
    <w:p>
      <w:pPr>
        <w:pStyle w:val="2"/>
        <w:rPr>
          <w:rFonts w:hint="eastAsia"/>
        </w:rPr>
      </w:pPr>
    </w:p>
    <w:p>
      <w:pPr>
        <w:pStyle w:val="2"/>
        <w:rPr>
          <w:rFonts w:hint="eastAsia"/>
        </w:rPr>
      </w:pPr>
      <w:r>
        <w:rPr>
          <w:rFonts w:hint="eastAsia"/>
        </w:rPr>
        <w:t>B、灵活性好。改变其中任一层，只要接口保持不变，则其他层不会受到影响。</w:t>
      </w:r>
    </w:p>
    <w:p>
      <w:pPr>
        <w:pStyle w:val="2"/>
        <w:rPr>
          <w:rFonts w:hint="eastAsia"/>
        </w:rPr>
      </w:pPr>
    </w:p>
    <w:p>
      <w:pPr>
        <w:pStyle w:val="2"/>
        <w:rPr>
          <w:rFonts w:hint="eastAsia"/>
        </w:rPr>
      </w:pPr>
      <w:r>
        <w:rPr>
          <w:rFonts w:hint="eastAsia"/>
        </w:rPr>
        <w:t>C、难以实现和维护。</w:t>
      </w:r>
    </w:p>
    <w:p>
      <w:pPr>
        <w:pStyle w:val="2"/>
        <w:rPr>
          <w:rFonts w:hint="eastAsia"/>
        </w:rPr>
      </w:pPr>
    </w:p>
    <w:p>
      <w:pPr>
        <w:pStyle w:val="2"/>
        <w:rPr>
          <w:rFonts w:hint="eastAsia"/>
        </w:rPr>
      </w:pPr>
      <w:r>
        <w:rPr>
          <w:rFonts w:hint="eastAsia"/>
        </w:rPr>
        <w:t>D、能促进标准化工作。每一层的功能有了精确的说明。</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P1592] 下列选项中，不属于网络体系结构所描述的内容是：</w:t>
      </w:r>
    </w:p>
    <w:p>
      <w:pPr>
        <w:pStyle w:val="2"/>
        <w:rPr>
          <w:rFonts w:hint="eastAsia"/>
        </w:rPr>
      </w:pPr>
      <w:r>
        <w:rPr>
          <w:rFonts w:hint="eastAsia"/>
        </w:rPr>
        <w:t>A、网络的层次</w:t>
      </w:r>
    </w:p>
    <w:p>
      <w:pPr>
        <w:pStyle w:val="2"/>
        <w:rPr>
          <w:rFonts w:hint="eastAsia"/>
        </w:rPr>
      </w:pPr>
    </w:p>
    <w:p>
      <w:pPr>
        <w:pStyle w:val="2"/>
        <w:rPr>
          <w:rFonts w:hint="eastAsia"/>
        </w:rPr>
      </w:pPr>
      <w:r>
        <w:rPr>
          <w:rFonts w:hint="eastAsia"/>
        </w:rPr>
        <w:t>B、每一层使用的协议</w:t>
      </w:r>
    </w:p>
    <w:p>
      <w:pPr>
        <w:pStyle w:val="2"/>
        <w:rPr>
          <w:rFonts w:hint="eastAsia"/>
        </w:rPr>
      </w:pPr>
    </w:p>
    <w:p>
      <w:pPr>
        <w:pStyle w:val="2"/>
        <w:rPr>
          <w:rFonts w:hint="eastAsia"/>
        </w:rPr>
      </w:pPr>
      <w:r>
        <w:rPr>
          <w:rFonts w:hint="eastAsia"/>
        </w:rPr>
        <w:t>C、协议的内部实现细节</w:t>
      </w:r>
    </w:p>
    <w:p>
      <w:pPr>
        <w:pStyle w:val="2"/>
        <w:rPr>
          <w:rFonts w:hint="eastAsia"/>
        </w:rPr>
      </w:pPr>
    </w:p>
    <w:p>
      <w:pPr>
        <w:pStyle w:val="2"/>
        <w:rPr>
          <w:rFonts w:hint="eastAsia"/>
        </w:rPr>
      </w:pPr>
      <w:r>
        <w:rPr>
          <w:rFonts w:hint="eastAsia"/>
        </w:rPr>
        <w:t>D、每一层必须完成的功能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P1593] 不属于计算机网络协议的三要素为：</w:t>
      </w:r>
    </w:p>
    <w:p>
      <w:pPr>
        <w:pStyle w:val="2"/>
        <w:rPr>
          <w:rFonts w:hint="eastAsia"/>
        </w:rPr>
      </w:pPr>
      <w:r>
        <w:rPr>
          <w:rFonts w:hint="eastAsia"/>
        </w:rPr>
        <w:t>A、时序</w:t>
      </w:r>
    </w:p>
    <w:p>
      <w:pPr>
        <w:pStyle w:val="2"/>
        <w:rPr>
          <w:rFonts w:hint="eastAsia"/>
        </w:rPr>
      </w:pPr>
    </w:p>
    <w:p>
      <w:pPr>
        <w:pStyle w:val="2"/>
        <w:rPr>
          <w:rFonts w:hint="eastAsia"/>
        </w:rPr>
      </w:pPr>
      <w:r>
        <w:rPr>
          <w:rFonts w:hint="eastAsia"/>
        </w:rPr>
        <w:t>B、介质</w:t>
      </w:r>
    </w:p>
    <w:p>
      <w:pPr>
        <w:pStyle w:val="2"/>
        <w:rPr>
          <w:rFonts w:hint="eastAsia"/>
        </w:rPr>
      </w:pPr>
    </w:p>
    <w:p>
      <w:pPr>
        <w:pStyle w:val="2"/>
        <w:rPr>
          <w:rFonts w:hint="eastAsia"/>
        </w:rPr>
      </w:pPr>
      <w:r>
        <w:rPr>
          <w:rFonts w:hint="eastAsia"/>
        </w:rPr>
        <w:t>C、语法</w:t>
      </w:r>
    </w:p>
    <w:p>
      <w:pPr>
        <w:pStyle w:val="2"/>
        <w:rPr>
          <w:rFonts w:hint="eastAsia"/>
        </w:rPr>
      </w:pPr>
    </w:p>
    <w:p>
      <w:pPr>
        <w:pStyle w:val="2"/>
        <w:rPr>
          <w:rFonts w:hint="eastAsia"/>
        </w:rPr>
      </w:pPr>
      <w:r>
        <w:rPr>
          <w:rFonts w:hint="eastAsia"/>
        </w:rPr>
        <w:t>D、语义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P1594] 如果定义某协议报文第一个字节取值为4时表示第4版本，则该定义属于协议规范的（）范畴。</w:t>
      </w:r>
    </w:p>
    <w:p>
      <w:pPr>
        <w:pStyle w:val="2"/>
        <w:rPr>
          <w:rFonts w:hint="eastAsia"/>
        </w:rPr>
      </w:pPr>
      <w:r>
        <w:rPr>
          <w:rFonts w:hint="eastAsia"/>
        </w:rPr>
        <w:t>A、语法</w:t>
      </w:r>
    </w:p>
    <w:p>
      <w:pPr>
        <w:pStyle w:val="2"/>
        <w:rPr>
          <w:rFonts w:hint="eastAsia"/>
        </w:rPr>
      </w:pPr>
    </w:p>
    <w:p>
      <w:pPr>
        <w:pStyle w:val="2"/>
        <w:rPr>
          <w:rFonts w:hint="eastAsia"/>
        </w:rPr>
      </w:pPr>
      <w:r>
        <w:rPr>
          <w:rFonts w:hint="eastAsia"/>
        </w:rPr>
        <w:t>B、时序</w:t>
      </w:r>
    </w:p>
    <w:p>
      <w:pPr>
        <w:pStyle w:val="2"/>
        <w:rPr>
          <w:rFonts w:hint="eastAsia"/>
        </w:rPr>
      </w:pPr>
    </w:p>
    <w:p>
      <w:pPr>
        <w:pStyle w:val="2"/>
        <w:rPr>
          <w:rFonts w:hint="eastAsia"/>
        </w:rPr>
      </w:pPr>
      <w:r>
        <w:rPr>
          <w:rFonts w:hint="eastAsia"/>
        </w:rPr>
        <w:t>C、编码</w:t>
      </w:r>
    </w:p>
    <w:p>
      <w:pPr>
        <w:pStyle w:val="2"/>
        <w:rPr>
          <w:rFonts w:hint="eastAsia"/>
        </w:rPr>
      </w:pPr>
    </w:p>
    <w:p>
      <w:pPr>
        <w:pStyle w:val="2"/>
        <w:rPr>
          <w:rFonts w:hint="eastAsia"/>
        </w:rPr>
      </w:pPr>
      <w:r>
        <w:rPr>
          <w:rFonts w:hint="eastAsia"/>
        </w:rPr>
        <w:t>D、语义D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P1595] 在计算机网络参考模型中，第N层与它之上的第N+1层的关系是：</w:t>
      </w:r>
    </w:p>
    <w:p>
      <w:pPr>
        <w:pStyle w:val="2"/>
        <w:rPr>
          <w:rFonts w:hint="eastAsia"/>
        </w:rPr>
      </w:pPr>
      <w:r>
        <w:rPr>
          <w:rFonts w:hint="eastAsia"/>
        </w:rPr>
        <w:t>A、第N层使用第N+1层提供的协议</w:t>
      </w:r>
    </w:p>
    <w:p>
      <w:pPr>
        <w:pStyle w:val="2"/>
        <w:rPr>
          <w:rFonts w:hint="eastAsia"/>
        </w:rPr>
      </w:pPr>
    </w:p>
    <w:p>
      <w:pPr>
        <w:pStyle w:val="2"/>
        <w:rPr>
          <w:rFonts w:hint="eastAsia"/>
        </w:rPr>
      </w:pPr>
      <w:r>
        <w:rPr>
          <w:rFonts w:hint="eastAsia"/>
        </w:rPr>
        <w:t>B、第N层为第N+1层提供服务</w:t>
      </w:r>
    </w:p>
    <w:p>
      <w:pPr>
        <w:pStyle w:val="2"/>
        <w:rPr>
          <w:rFonts w:hint="eastAsia"/>
        </w:rPr>
      </w:pPr>
    </w:p>
    <w:p>
      <w:pPr>
        <w:pStyle w:val="2"/>
        <w:rPr>
          <w:rFonts w:hint="eastAsia"/>
        </w:rPr>
      </w:pPr>
      <w:r>
        <w:rPr>
          <w:rFonts w:hint="eastAsia"/>
        </w:rPr>
        <w:t>C、第N+1层将从第N层接收的报文添加一个报头</w:t>
      </w:r>
    </w:p>
    <w:p>
      <w:pPr>
        <w:pStyle w:val="2"/>
        <w:rPr>
          <w:rFonts w:hint="eastAsia"/>
        </w:rPr>
      </w:pPr>
    </w:p>
    <w:p>
      <w:pPr>
        <w:pStyle w:val="2"/>
        <w:rPr>
          <w:rFonts w:hint="eastAsia"/>
        </w:rPr>
      </w:pPr>
      <w:r>
        <w:rPr>
          <w:rFonts w:hint="eastAsia"/>
        </w:rPr>
        <w:t>D、第N层使用第N+1层提供的服务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P1596] 在OSI中，同层对等实体间进行信息交换时必须遵守的规则称为（）</w:t>
      </w:r>
    </w:p>
    <w:p>
      <w:pPr>
        <w:pStyle w:val="2"/>
        <w:rPr>
          <w:rFonts w:hint="eastAsia"/>
        </w:rPr>
      </w:pPr>
      <w:r>
        <w:rPr>
          <w:rFonts w:hint="eastAsia"/>
        </w:rPr>
        <w:t>A、协议</w:t>
      </w:r>
    </w:p>
    <w:p>
      <w:pPr>
        <w:pStyle w:val="2"/>
        <w:rPr>
          <w:rFonts w:hint="eastAsia"/>
        </w:rPr>
      </w:pPr>
    </w:p>
    <w:p>
      <w:pPr>
        <w:pStyle w:val="2"/>
        <w:rPr>
          <w:rFonts w:hint="eastAsia"/>
        </w:rPr>
      </w:pPr>
      <w:r>
        <w:rPr>
          <w:rFonts w:hint="eastAsia"/>
        </w:rPr>
        <w:t>B、接口</w:t>
      </w:r>
    </w:p>
    <w:p>
      <w:pPr>
        <w:pStyle w:val="2"/>
        <w:rPr>
          <w:rFonts w:hint="eastAsia"/>
        </w:rPr>
      </w:pPr>
    </w:p>
    <w:p>
      <w:pPr>
        <w:pStyle w:val="2"/>
        <w:rPr>
          <w:rFonts w:hint="eastAsia"/>
        </w:rPr>
      </w:pPr>
      <w:r>
        <w:rPr>
          <w:rFonts w:hint="eastAsia"/>
        </w:rPr>
        <w:t>C、服务</w:t>
      </w:r>
    </w:p>
    <w:p>
      <w:pPr>
        <w:pStyle w:val="2"/>
        <w:rPr>
          <w:rFonts w:hint="eastAsia"/>
        </w:rPr>
      </w:pPr>
    </w:p>
    <w:p>
      <w:pPr>
        <w:pStyle w:val="2"/>
        <w:rPr>
          <w:rFonts w:hint="eastAsia"/>
        </w:rPr>
      </w:pPr>
      <w:r>
        <w:rPr>
          <w:rFonts w:hint="eastAsia"/>
        </w:rPr>
        <w:t>D、会话</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P1597] 在OSI中，相邻层间进行信息交换时必须遵守的规则称为（ ）</w:t>
      </w:r>
    </w:p>
    <w:p>
      <w:pPr>
        <w:pStyle w:val="2"/>
        <w:rPr>
          <w:rFonts w:hint="eastAsia"/>
        </w:rPr>
      </w:pPr>
      <w:r>
        <w:rPr>
          <w:rFonts w:hint="eastAsia"/>
        </w:rPr>
        <w:t>A、协议</w:t>
      </w:r>
    </w:p>
    <w:p>
      <w:pPr>
        <w:pStyle w:val="2"/>
        <w:rPr>
          <w:rFonts w:hint="eastAsia"/>
        </w:rPr>
      </w:pPr>
    </w:p>
    <w:p>
      <w:pPr>
        <w:pStyle w:val="2"/>
        <w:rPr>
          <w:rFonts w:hint="eastAsia"/>
        </w:rPr>
      </w:pPr>
      <w:r>
        <w:rPr>
          <w:rFonts w:hint="eastAsia"/>
        </w:rPr>
        <w:t>B、应用</w:t>
      </w:r>
    </w:p>
    <w:p>
      <w:pPr>
        <w:pStyle w:val="2"/>
        <w:rPr>
          <w:rFonts w:hint="eastAsia"/>
        </w:rPr>
      </w:pPr>
    </w:p>
    <w:p>
      <w:pPr>
        <w:pStyle w:val="2"/>
        <w:rPr>
          <w:rFonts w:hint="eastAsia"/>
        </w:rPr>
      </w:pPr>
      <w:r>
        <w:rPr>
          <w:rFonts w:hint="eastAsia"/>
        </w:rPr>
        <w:t>C、接口</w:t>
      </w:r>
    </w:p>
    <w:p>
      <w:pPr>
        <w:pStyle w:val="2"/>
        <w:rPr>
          <w:rFonts w:hint="eastAsia"/>
        </w:rPr>
      </w:pPr>
    </w:p>
    <w:p>
      <w:pPr>
        <w:pStyle w:val="2"/>
        <w:rPr>
          <w:rFonts w:hint="eastAsia"/>
        </w:rPr>
      </w:pPr>
      <w:r>
        <w:rPr>
          <w:rFonts w:hint="eastAsia"/>
        </w:rPr>
        <w:t>D、会话</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P1598] 在OSI参考模型中，解决不同网络计算机（主机）之间通信问题的是（）</w:t>
      </w:r>
    </w:p>
    <w:p>
      <w:pPr>
        <w:pStyle w:val="2"/>
        <w:rPr>
          <w:rFonts w:hint="eastAsia"/>
        </w:rPr>
      </w:pPr>
      <w:r>
        <w:rPr>
          <w:rFonts w:hint="eastAsia"/>
        </w:rPr>
        <w:t>A、网络接口层</w:t>
      </w:r>
    </w:p>
    <w:p>
      <w:pPr>
        <w:pStyle w:val="2"/>
        <w:rPr>
          <w:rFonts w:hint="eastAsia"/>
        </w:rPr>
      </w:pPr>
    </w:p>
    <w:p>
      <w:pPr>
        <w:pStyle w:val="2"/>
        <w:rPr>
          <w:rFonts w:hint="eastAsia"/>
        </w:rPr>
      </w:pPr>
      <w:r>
        <w:rPr>
          <w:rFonts w:hint="eastAsia"/>
        </w:rPr>
        <w:t>B、网络层</w:t>
      </w:r>
    </w:p>
    <w:p>
      <w:pPr>
        <w:pStyle w:val="2"/>
        <w:rPr>
          <w:rFonts w:hint="eastAsia"/>
        </w:rPr>
      </w:pPr>
    </w:p>
    <w:p>
      <w:pPr>
        <w:pStyle w:val="2"/>
        <w:rPr>
          <w:rFonts w:hint="eastAsia"/>
        </w:rPr>
      </w:pPr>
      <w:r>
        <w:rPr>
          <w:rFonts w:hint="eastAsia"/>
        </w:rPr>
        <w:t>C、运输层</w:t>
      </w:r>
    </w:p>
    <w:p>
      <w:pPr>
        <w:pStyle w:val="2"/>
        <w:rPr>
          <w:rFonts w:hint="eastAsia"/>
        </w:rPr>
      </w:pPr>
    </w:p>
    <w:p>
      <w:pPr>
        <w:pStyle w:val="2"/>
        <w:rPr>
          <w:rFonts w:hint="eastAsia"/>
        </w:rPr>
      </w:pPr>
      <w:r>
        <w:rPr>
          <w:rFonts w:hint="eastAsia"/>
        </w:rPr>
        <w:t>D、应用层</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P1600] TCP/IP体系结构的网络接口层对应OSI体系结构的（）</w:t>
      </w:r>
    </w:p>
    <w:p>
      <w:pPr>
        <w:pStyle w:val="2"/>
        <w:rPr>
          <w:rFonts w:hint="eastAsia"/>
        </w:rPr>
      </w:pPr>
      <w:r>
        <w:rPr>
          <w:rFonts w:hint="eastAsia"/>
        </w:rPr>
        <w:t>A.  网络层</w:t>
      </w:r>
    </w:p>
    <w:p>
      <w:pPr>
        <w:pStyle w:val="2"/>
        <w:rPr>
          <w:rFonts w:hint="eastAsia"/>
        </w:rPr>
      </w:pPr>
    </w:p>
    <w:p>
      <w:pPr>
        <w:pStyle w:val="2"/>
        <w:rPr>
          <w:rFonts w:hint="eastAsia"/>
        </w:rPr>
      </w:pPr>
      <w:r>
        <w:rPr>
          <w:rFonts w:hint="eastAsia"/>
        </w:rPr>
        <w:t>B.  物理层</w:t>
      </w:r>
    </w:p>
    <w:p>
      <w:pPr>
        <w:pStyle w:val="2"/>
        <w:rPr>
          <w:rFonts w:hint="eastAsia"/>
        </w:rPr>
      </w:pPr>
    </w:p>
    <w:p>
      <w:pPr>
        <w:pStyle w:val="2"/>
        <w:rPr>
          <w:rFonts w:hint="eastAsia"/>
        </w:rPr>
      </w:pPr>
      <w:r>
        <w:rPr>
          <w:rFonts w:hint="eastAsia"/>
        </w:rPr>
        <w:t>C.  数据链路层</w:t>
      </w:r>
    </w:p>
    <w:p>
      <w:pPr>
        <w:pStyle w:val="2"/>
        <w:rPr>
          <w:rFonts w:hint="eastAsia"/>
        </w:rPr>
      </w:pPr>
    </w:p>
    <w:p>
      <w:pPr>
        <w:pStyle w:val="2"/>
        <w:rPr>
          <w:rFonts w:hint="eastAsia"/>
        </w:rPr>
      </w:pPr>
      <w:r>
        <w:rPr>
          <w:rFonts w:hint="eastAsia"/>
        </w:rPr>
        <w:t>D.  物理层与数据链路层D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P1601] 在物理层接口特性中，用于描述完成每种功能的时间发生顺序的是（）。</w:t>
      </w:r>
    </w:p>
    <w:p>
      <w:pPr>
        <w:pStyle w:val="2"/>
        <w:rPr>
          <w:rFonts w:hint="eastAsia"/>
        </w:rPr>
      </w:pPr>
      <w:r>
        <w:rPr>
          <w:rFonts w:hint="eastAsia"/>
        </w:rPr>
        <w:t>A、机械特性</w:t>
      </w:r>
    </w:p>
    <w:p>
      <w:pPr>
        <w:pStyle w:val="2"/>
        <w:rPr>
          <w:rFonts w:hint="eastAsia"/>
        </w:rPr>
      </w:pPr>
    </w:p>
    <w:p>
      <w:pPr>
        <w:pStyle w:val="2"/>
        <w:rPr>
          <w:rFonts w:hint="eastAsia"/>
        </w:rPr>
      </w:pPr>
      <w:r>
        <w:rPr>
          <w:rFonts w:hint="eastAsia"/>
        </w:rPr>
        <w:t>B、电气特性</w:t>
      </w:r>
    </w:p>
    <w:p>
      <w:pPr>
        <w:pStyle w:val="2"/>
        <w:rPr>
          <w:rFonts w:hint="eastAsia"/>
        </w:rPr>
      </w:pPr>
    </w:p>
    <w:p>
      <w:pPr>
        <w:pStyle w:val="2"/>
        <w:rPr>
          <w:rFonts w:hint="eastAsia"/>
        </w:rPr>
      </w:pPr>
      <w:r>
        <w:rPr>
          <w:rFonts w:hint="eastAsia"/>
        </w:rPr>
        <w:t>C、功能特性</w:t>
      </w:r>
    </w:p>
    <w:p>
      <w:pPr>
        <w:pStyle w:val="2"/>
        <w:rPr>
          <w:rFonts w:hint="eastAsia"/>
        </w:rPr>
      </w:pPr>
    </w:p>
    <w:p>
      <w:pPr>
        <w:pStyle w:val="2"/>
        <w:rPr>
          <w:rFonts w:hint="eastAsia"/>
        </w:rPr>
      </w:pPr>
      <w:r>
        <w:rPr>
          <w:rFonts w:hint="eastAsia"/>
        </w:rPr>
        <w:t>D、过程特性D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P1603] 下列选项中，不属于物理层接口规范定义范畴的是（）。</w:t>
      </w:r>
    </w:p>
    <w:p>
      <w:pPr>
        <w:pStyle w:val="2"/>
        <w:rPr>
          <w:rFonts w:hint="eastAsia"/>
        </w:rPr>
      </w:pPr>
      <w:r>
        <w:rPr>
          <w:rFonts w:hint="eastAsia"/>
        </w:rPr>
        <w:t>A、接口形状</w:t>
      </w:r>
    </w:p>
    <w:p>
      <w:pPr>
        <w:pStyle w:val="2"/>
        <w:rPr>
          <w:rFonts w:hint="eastAsia"/>
        </w:rPr>
      </w:pPr>
    </w:p>
    <w:p>
      <w:pPr>
        <w:pStyle w:val="2"/>
        <w:rPr>
          <w:rFonts w:hint="eastAsia"/>
        </w:rPr>
      </w:pPr>
      <w:r>
        <w:rPr>
          <w:rFonts w:hint="eastAsia"/>
        </w:rPr>
        <w:t>B、引脚功能</w:t>
      </w:r>
    </w:p>
    <w:p>
      <w:pPr>
        <w:pStyle w:val="2"/>
        <w:rPr>
          <w:rFonts w:hint="eastAsia"/>
        </w:rPr>
      </w:pPr>
    </w:p>
    <w:p>
      <w:pPr>
        <w:pStyle w:val="2"/>
        <w:rPr>
          <w:rFonts w:hint="eastAsia"/>
        </w:rPr>
      </w:pPr>
      <w:r>
        <w:rPr>
          <w:rFonts w:hint="eastAsia"/>
        </w:rPr>
        <w:t>C、物理地址（MAC地址）</w:t>
      </w:r>
    </w:p>
    <w:p>
      <w:pPr>
        <w:pStyle w:val="2"/>
        <w:rPr>
          <w:rFonts w:hint="eastAsia"/>
        </w:rPr>
      </w:pPr>
    </w:p>
    <w:p>
      <w:pPr>
        <w:pStyle w:val="2"/>
        <w:rPr>
          <w:rFonts w:hint="eastAsia"/>
        </w:rPr>
      </w:pPr>
      <w:r>
        <w:rPr>
          <w:rFonts w:hint="eastAsia"/>
        </w:rPr>
        <w:t>D、信号电平</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P1604] 关于数字信号，下面叙述正确的是（）。</w:t>
      </w:r>
    </w:p>
    <w:p>
      <w:pPr>
        <w:pStyle w:val="2"/>
        <w:rPr>
          <w:rFonts w:hint="eastAsia"/>
        </w:rPr>
      </w:pPr>
      <w:r>
        <w:rPr>
          <w:rFonts w:hint="eastAsia"/>
        </w:rPr>
        <w:t>A、数字信号是电压脉冲序列 </w:t>
      </w:r>
    </w:p>
    <w:p>
      <w:pPr>
        <w:pStyle w:val="2"/>
        <w:rPr>
          <w:rFonts w:hint="eastAsia"/>
        </w:rPr>
      </w:pPr>
    </w:p>
    <w:p>
      <w:pPr>
        <w:pStyle w:val="2"/>
        <w:rPr>
          <w:rFonts w:hint="eastAsia"/>
        </w:rPr>
      </w:pPr>
      <w:r>
        <w:rPr>
          <w:rFonts w:hint="eastAsia"/>
        </w:rPr>
        <w:t>B、数字信号不能在有线介质上传输 </w:t>
      </w:r>
    </w:p>
    <w:p>
      <w:pPr>
        <w:pStyle w:val="2"/>
        <w:rPr>
          <w:rFonts w:hint="eastAsia"/>
        </w:rPr>
      </w:pPr>
    </w:p>
    <w:p>
      <w:pPr>
        <w:pStyle w:val="2"/>
        <w:rPr>
          <w:rFonts w:hint="eastAsia"/>
        </w:rPr>
      </w:pPr>
      <w:r>
        <w:rPr>
          <w:rFonts w:hint="eastAsia"/>
        </w:rPr>
        <w:t>C、数字信号可以方便地通过卫星传输 </w:t>
      </w:r>
    </w:p>
    <w:p>
      <w:pPr>
        <w:pStyle w:val="2"/>
        <w:rPr>
          <w:rFonts w:hint="eastAsia"/>
        </w:rPr>
      </w:pPr>
    </w:p>
    <w:p>
      <w:pPr>
        <w:pStyle w:val="2"/>
        <w:rPr>
          <w:rFonts w:hint="eastAsia"/>
        </w:rPr>
      </w:pPr>
      <w:r>
        <w:rPr>
          <w:rFonts w:hint="eastAsia"/>
        </w:rPr>
        <w:t>D、数字信号是表示数字的信号</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P1605] 在同一个信道上的同一时刻，能够进行双向数据传送的通信方式是（）。</w:t>
      </w:r>
    </w:p>
    <w:p>
      <w:pPr>
        <w:pStyle w:val="2"/>
        <w:rPr>
          <w:rFonts w:hint="eastAsia"/>
        </w:rPr>
      </w:pPr>
      <w:r>
        <w:rPr>
          <w:rFonts w:hint="eastAsia"/>
        </w:rPr>
        <w:t>A、双绞线 光纤</w:t>
      </w:r>
    </w:p>
    <w:p>
      <w:pPr>
        <w:pStyle w:val="2"/>
        <w:rPr>
          <w:rFonts w:hint="eastAsia"/>
        </w:rPr>
      </w:pPr>
    </w:p>
    <w:p>
      <w:pPr>
        <w:pStyle w:val="2"/>
        <w:rPr>
          <w:rFonts w:hint="eastAsia"/>
        </w:rPr>
      </w:pPr>
      <w:r>
        <w:rPr>
          <w:rFonts w:hint="eastAsia"/>
        </w:rPr>
        <w:t>B、无线电波 同轴电缆</w:t>
      </w:r>
    </w:p>
    <w:p>
      <w:pPr>
        <w:pStyle w:val="2"/>
        <w:rPr>
          <w:rFonts w:hint="eastAsia"/>
        </w:rPr>
      </w:pPr>
    </w:p>
    <w:p>
      <w:pPr>
        <w:pStyle w:val="2"/>
        <w:rPr>
          <w:rFonts w:hint="eastAsia"/>
        </w:rPr>
      </w:pPr>
      <w:r>
        <w:rPr>
          <w:rFonts w:hint="eastAsia"/>
        </w:rPr>
        <w:t>C、无线电波 光纤</w:t>
      </w:r>
    </w:p>
    <w:p>
      <w:pPr>
        <w:pStyle w:val="2"/>
        <w:rPr>
          <w:rFonts w:hint="eastAsia"/>
        </w:rPr>
      </w:pPr>
    </w:p>
    <w:p>
      <w:pPr>
        <w:pStyle w:val="2"/>
        <w:rPr>
          <w:rFonts w:hint="eastAsia"/>
        </w:rPr>
      </w:pPr>
      <w:r>
        <w:rPr>
          <w:rFonts w:hint="eastAsia"/>
        </w:rPr>
        <w:t>D、光纤 无线电波</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P1606] 通过改变载波信号的相位值来表示数字信号1、0的方法叫做（）。</w:t>
      </w:r>
    </w:p>
    <w:p>
      <w:pPr>
        <w:pStyle w:val="2"/>
        <w:rPr>
          <w:rFonts w:hint="eastAsia"/>
        </w:rPr>
      </w:pPr>
      <w:r>
        <w:rPr>
          <w:rFonts w:hint="eastAsia"/>
        </w:rPr>
        <w:t>A、AM         </w:t>
      </w:r>
    </w:p>
    <w:p>
      <w:pPr>
        <w:pStyle w:val="2"/>
        <w:rPr>
          <w:rFonts w:hint="eastAsia"/>
        </w:rPr>
      </w:pPr>
    </w:p>
    <w:p>
      <w:pPr>
        <w:pStyle w:val="2"/>
        <w:rPr>
          <w:rFonts w:hint="eastAsia"/>
        </w:rPr>
      </w:pPr>
      <w:r>
        <w:rPr>
          <w:rFonts w:hint="eastAsia"/>
        </w:rPr>
        <w:t>B、FM             </w:t>
      </w:r>
    </w:p>
    <w:p>
      <w:pPr>
        <w:pStyle w:val="2"/>
        <w:rPr>
          <w:rFonts w:hint="eastAsia"/>
        </w:rPr>
      </w:pPr>
    </w:p>
    <w:p>
      <w:pPr>
        <w:pStyle w:val="2"/>
        <w:rPr>
          <w:rFonts w:hint="eastAsia"/>
        </w:rPr>
      </w:pPr>
      <w:r>
        <w:rPr>
          <w:rFonts w:hint="eastAsia"/>
        </w:rPr>
        <w:t>C、PM  </w:t>
      </w:r>
    </w:p>
    <w:p>
      <w:pPr>
        <w:pStyle w:val="2"/>
        <w:rPr>
          <w:rFonts w:hint="eastAsia"/>
        </w:rPr>
      </w:pPr>
    </w:p>
    <w:p>
      <w:pPr>
        <w:pStyle w:val="2"/>
        <w:rPr>
          <w:rFonts w:hint="eastAsia"/>
        </w:rPr>
      </w:pPr>
      <w:r>
        <w:rPr>
          <w:rFonts w:hint="eastAsia"/>
        </w:rPr>
        <w:t>D、ATM</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P1608] 将物理信道的总频带宽分割成若干个子信道，每个子信道传输一路信号，这种多路复用方式被称为（）。</w:t>
      </w:r>
    </w:p>
    <w:p>
      <w:pPr>
        <w:pStyle w:val="2"/>
        <w:rPr>
          <w:rFonts w:hint="eastAsia"/>
        </w:rPr>
      </w:pPr>
      <w:r>
        <w:rPr>
          <w:rFonts w:hint="eastAsia"/>
        </w:rPr>
        <w:t>A、同步时分复用</w:t>
      </w:r>
    </w:p>
    <w:p>
      <w:pPr>
        <w:pStyle w:val="2"/>
        <w:rPr>
          <w:rFonts w:hint="eastAsia"/>
        </w:rPr>
      </w:pPr>
    </w:p>
    <w:p>
      <w:pPr>
        <w:pStyle w:val="2"/>
        <w:rPr>
          <w:rFonts w:hint="eastAsia"/>
        </w:rPr>
      </w:pPr>
      <w:r>
        <w:rPr>
          <w:rFonts w:hint="eastAsia"/>
        </w:rPr>
        <w:t>B、波分复用</w:t>
      </w:r>
    </w:p>
    <w:p>
      <w:pPr>
        <w:pStyle w:val="2"/>
        <w:rPr>
          <w:rFonts w:hint="eastAsia"/>
        </w:rPr>
      </w:pPr>
    </w:p>
    <w:p>
      <w:pPr>
        <w:pStyle w:val="2"/>
        <w:rPr>
          <w:rFonts w:hint="eastAsia"/>
        </w:rPr>
      </w:pPr>
      <w:r>
        <w:rPr>
          <w:rFonts w:hint="eastAsia"/>
        </w:rPr>
        <w:t>C、异步时分复用</w:t>
      </w:r>
    </w:p>
    <w:p>
      <w:pPr>
        <w:pStyle w:val="2"/>
        <w:rPr>
          <w:rFonts w:hint="eastAsia"/>
        </w:rPr>
      </w:pPr>
    </w:p>
    <w:p>
      <w:pPr>
        <w:pStyle w:val="2"/>
        <w:rPr>
          <w:rFonts w:hint="eastAsia"/>
        </w:rPr>
      </w:pPr>
      <w:r>
        <w:rPr>
          <w:rFonts w:hint="eastAsia"/>
        </w:rPr>
        <w:t>D、频分复用D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P1609] 若某通信链路的数据传输速率为2400b/s，采用4相位调制，则该链路的波特率是（ ）。</w:t>
      </w:r>
    </w:p>
    <w:p>
      <w:pPr>
        <w:pStyle w:val="2"/>
        <w:rPr>
          <w:rFonts w:hint="eastAsia"/>
        </w:rPr>
      </w:pPr>
      <w:r>
        <w:rPr>
          <w:rFonts w:hint="eastAsia"/>
        </w:rPr>
        <w:t>A．600波特</w:t>
      </w:r>
    </w:p>
    <w:p>
      <w:pPr>
        <w:pStyle w:val="2"/>
        <w:rPr>
          <w:rFonts w:hint="eastAsia"/>
        </w:rPr>
      </w:pPr>
    </w:p>
    <w:p>
      <w:pPr>
        <w:pStyle w:val="2"/>
        <w:rPr>
          <w:rFonts w:hint="eastAsia"/>
        </w:rPr>
      </w:pPr>
      <w:r>
        <w:rPr>
          <w:rFonts w:hint="eastAsia"/>
        </w:rPr>
        <w:t>B．1200波特</w:t>
      </w:r>
    </w:p>
    <w:p>
      <w:pPr>
        <w:pStyle w:val="2"/>
        <w:rPr>
          <w:rFonts w:hint="eastAsia"/>
        </w:rPr>
      </w:pPr>
    </w:p>
    <w:p>
      <w:pPr>
        <w:pStyle w:val="2"/>
        <w:rPr>
          <w:rFonts w:hint="eastAsia"/>
        </w:rPr>
      </w:pPr>
      <w:r>
        <w:rPr>
          <w:rFonts w:hint="eastAsia"/>
        </w:rPr>
        <w:t>C．4800波特</w:t>
      </w:r>
    </w:p>
    <w:p>
      <w:pPr>
        <w:pStyle w:val="2"/>
        <w:rPr>
          <w:rFonts w:hint="eastAsia"/>
        </w:rPr>
      </w:pPr>
    </w:p>
    <w:p>
      <w:pPr>
        <w:pStyle w:val="2"/>
        <w:rPr>
          <w:rFonts w:hint="eastAsia"/>
        </w:rPr>
      </w:pPr>
      <w:r>
        <w:rPr>
          <w:rFonts w:hint="eastAsia"/>
        </w:rPr>
        <w:t>D．9600波特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P1610] 某信道的信号传输速率为2kBaud，若想令其数据传输速率达到8kbit/s，则一个信号码元所能取的有效离散值个数应为（ ）。</w:t>
      </w:r>
    </w:p>
    <w:p>
      <w:pPr>
        <w:pStyle w:val="2"/>
        <w:rPr>
          <w:rFonts w:hint="eastAsia"/>
        </w:rPr>
      </w:pPr>
      <w:r>
        <w:rPr>
          <w:rFonts w:hint="eastAsia"/>
        </w:rPr>
        <w:t>A. 2</w:t>
      </w:r>
    </w:p>
    <w:p>
      <w:pPr>
        <w:pStyle w:val="2"/>
        <w:rPr>
          <w:rFonts w:hint="eastAsia"/>
        </w:rPr>
      </w:pPr>
    </w:p>
    <w:p>
      <w:pPr>
        <w:pStyle w:val="2"/>
        <w:rPr>
          <w:rFonts w:hint="eastAsia"/>
        </w:rPr>
      </w:pPr>
      <w:r>
        <w:rPr>
          <w:rFonts w:hint="eastAsia"/>
        </w:rPr>
        <w:t>B. 4</w:t>
      </w:r>
    </w:p>
    <w:p>
      <w:pPr>
        <w:pStyle w:val="2"/>
        <w:rPr>
          <w:rFonts w:hint="eastAsia"/>
        </w:rPr>
      </w:pPr>
    </w:p>
    <w:p>
      <w:pPr>
        <w:pStyle w:val="2"/>
        <w:rPr>
          <w:rFonts w:hint="eastAsia"/>
        </w:rPr>
      </w:pPr>
      <w:r>
        <w:rPr>
          <w:rFonts w:hint="eastAsia"/>
        </w:rPr>
        <w:t>C. 8</w:t>
      </w:r>
    </w:p>
    <w:p>
      <w:pPr>
        <w:pStyle w:val="2"/>
        <w:rPr>
          <w:rFonts w:hint="eastAsia"/>
        </w:rPr>
      </w:pPr>
    </w:p>
    <w:p>
      <w:pPr>
        <w:pStyle w:val="2"/>
        <w:rPr>
          <w:rFonts w:hint="eastAsia"/>
        </w:rPr>
      </w:pPr>
      <w:r>
        <w:rPr>
          <w:rFonts w:hint="eastAsia"/>
        </w:rPr>
        <w:t>D. 16D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P1611] 下列因素中，不会影响信道数据传输速率的是（ ）。</w:t>
      </w:r>
    </w:p>
    <w:p>
      <w:pPr>
        <w:pStyle w:val="2"/>
        <w:rPr>
          <w:rFonts w:hint="eastAsia"/>
        </w:rPr>
      </w:pPr>
      <w:r>
        <w:rPr>
          <w:rFonts w:hint="eastAsia"/>
        </w:rPr>
        <w:t>A．信噪比</w:t>
      </w:r>
    </w:p>
    <w:p>
      <w:pPr>
        <w:pStyle w:val="2"/>
        <w:rPr>
          <w:rFonts w:hint="eastAsia"/>
        </w:rPr>
      </w:pPr>
    </w:p>
    <w:p>
      <w:pPr>
        <w:pStyle w:val="2"/>
        <w:rPr>
          <w:rFonts w:hint="eastAsia"/>
        </w:rPr>
      </w:pPr>
      <w:r>
        <w:rPr>
          <w:rFonts w:hint="eastAsia"/>
        </w:rPr>
        <w:t>B．频率带宽</w:t>
      </w:r>
    </w:p>
    <w:p>
      <w:pPr>
        <w:pStyle w:val="2"/>
        <w:rPr>
          <w:rFonts w:hint="eastAsia"/>
        </w:rPr>
      </w:pPr>
    </w:p>
    <w:p>
      <w:pPr>
        <w:pStyle w:val="2"/>
        <w:rPr>
          <w:rFonts w:hint="eastAsia"/>
        </w:rPr>
      </w:pPr>
      <w:r>
        <w:rPr>
          <w:rFonts w:hint="eastAsia"/>
        </w:rPr>
        <w:t>C．调制速率</w:t>
      </w:r>
    </w:p>
    <w:p>
      <w:pPr>
        <w:pStyle w:val="2"/>
        <w:rPr>
          <w:rFonts w:hint="eastAsia"/>
        </w:rPr>
      </w:pPr>
    </w:p>
    <w:p>
      <w:pPr>
        <w:pStyle w:val="2"/>
        <w:rPr>
          <w:rFonts w:hint="eastAsia"/>
        </w:rPr>
      </w:pPr>
      <w:r>
        <w:rPr>
          <w:rFonts w:hint="eastAsia"/>
        </w:rPr>
        <w:t>D．信号传播速度D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P1612]在无噪声情况下，若某低通通信链路的带宽为3kHz，采用4个相位，每个相位具有4种振幅的QAM调制技术，则该通信链路的最大数据传输速率是（ ）。</w:t>
      </w:r>
    </w:p>
    <w:p>
      <w:pPr>
        <w:pStyle w:val="2"/>
        <w:rPr>
          <w:rFonts w:hint="eastAsia"/>
        </w:rPr>
      </w:pPr>
      <w:r>
        <w:rPr>
          <w:rFonts w:hint="eastAsia"/>
        </w:rPr>
        <w:t>A. 12kbps</w:t>
      </w:r>
    </w:p>
    <w:p>
      <w:pPr>
        <w:pStyle w:val="2"/>
        <w:rPr>
          <w:rFonts w:hint="eastAsia"/>
        </w:rPr>
      </w:pPr>
    </w:p>
    <w:p>
      <w:pPr>
        <w:pStyle w:val="2"/>
        <w:rPr>
          <w:rFonts w:hint="eastAsia"/>
        </w:rPr>
      </w:pPr>
      <w:r>
        <w:rPr>
          <w:rFonts w:hint="eastAsia"/>
        </w:rPr>
        <w:t>B. 24kbps</w:t>
      </w:r>
    </w:p>
    <w:p>
      <w:pPr>
        <w:pStyle w:val="2"/>
        <w:rPr>
          <w:rFonts w:hint="eastAsia"/>
        </w:rPr>
      </w:pPr>
    </w:p>
    <w:p>
      <w:pPr>
        <w:pStyle w:val="2"/>
        <w:rPr>
          <w:rFonts w:hint="eastAsia"/>
        </w:rPr>
      </w:pPr>
      <w:r>
        <w:rPr>
          <w:rFonts w:hint="eastAsia"/>
        </w:rPr>
        <w:t>C. 48kbps</w:t>
      </w:r>
    </w:p>
    <w:p>
      <w:pPr>
        <w:pStyle w:val="2"/>
        <w:rPr>
          <w:rFonts w:hint="eastAsia"/>
        </w:rPr>
      </w:pPr>
    </w:p>
    <w:p>
      <w:pPr>
        <w:pStyle w:val="2"/>
        <w:rPr>
          <w:rFonts w:hint="eastAsia"/>
        </w:rPr>
      </w:pPr>
      <w:r>
        <w:rPr>
          <w:rFonts w:hint="eastAsia"/>
        </w:rPr>
        <w:t>D. 96kbps</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，0，2，0，2），则C收到A发送的数据是（）。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P1615] 在OSI参考模型的各层中，（）的协议数据单元是帧。</w:t>
      </w:r>
    </w:p>
    <w:p>
      <w:pPr>
        <w:pStyle w:val="2"/>
        <w:rPr>
          <w:rFonts w:hint="eastAsia"/>
        </w:rPr>
      </w:pPr>
      <w:r>
        <w:rPr>
          <w:rFonts w:hint="eastAsia"/>
        </w:rPr>
        <w:t>A、物理层</w:t>
      </w:r>
    </w:p>
    <w:p>
      <w:pPr>
        <w:pStyle w:val="2"/>
        <w:rPr>
          <w:rFonts w:hint="eastAsia"/>
        </w:rPr>
      </w:pPr>
    </w:p>
    <w:p>
      <w:pPr>
        <w:pStyle w:val="2"/>
        <w:rPr>
          <w:rFonts w:hint="eastAsia"/>
        </w:rPr>
      </w:pPr>
      <w:r>
        <w:rPr>
          <w:rFonts w:hint="eastAsia"/>
        </w:rPr>
        <w:t>B、数据链路层</w:t>
      </w:r>
    </w:p>
    <w:p>
      <w:pPr>
        <w:pStyle w:val="2"/>
        <w:rPr>
          <w:rFonts w:hint="eastAsia"/>
        </w:rPr>
      </w:pPr>
    </w:p>
    <w:p>
      <w:pPr>
        <w:pStyle w:val="2"/>
        <w:rPr>
          <w:rFonts w:hint="eastAsia"/>
        </w:rPr>
      </w:pPr>
      <w:r>
        <w:rPr>
          <w:rFonts w:hint="eastAsia"/>
        </w:rPr>
        <w:t>C、网络层</w:t>
      </w:r>
    </w:p>
    <w:p>
      <w:pPr>
        <w:pStyle w:val="2"/>
        <w:rPr>
          <w:rFonts w:hint="eastAsia"/>
        </w:rPr>
      </w:pPr>
    </w:p>
    <w:p>
      <w:pPr>
        <w:pStyle w:val="2"/>
        <w:rPr>
          <w:rFonts w:hint="eastAsia"/>
        </w:rPr>
      </w:pPr>
      <w:r>
        <w:rPr>
          <w:rFonts w:hint="eastAsia"/>
        </w:rPr>
        <w:t>D、运输层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P1616] 以下不是数据链路层需要解决的问题是（）</w:t>
      </w:r>
    </w:p>
    <w:p>
      <w:pPr>
        <w:pStyle w:val="2"/>
        <w:rPr>
          <w:rFonts w:hint="eastAsia"/>
        </w:rPr>
      </w:pPr>
      <w:r>
        <w:rPr>
          <w:rFonts w:hint="eastAsia"/>
        </w:rPr>
        <w:t>A、介质访问控制</w:t>
      </w:r>
    </w:p>
    <w:p>
      <w:pPr>
        <w:pStyle w:val="2"/>
        <w:rPr>
          <w:rFonts w:hint="eastAsia"/>
        </w:rPr>
      </w:pPr>
    </w:p>
    <w:p>
      <w:pPr>
        <w:pStyle w:val="2"/>
        <w:rPr>
          <w:rFonts w:hint="eastAsia"/>
        </w:rPr>
      </w:pPr>
      <w:r>
        <w:rPr>
          <w:rFonts w:hint="eastAsia"/>
        </w:rPr>
        <w:t>B、安全性</w:t>
      </w:r>
    </w:p>
    <w:p>
      <w:pPr>
        <w:pStyle w:val="2"/>
        <w:rPr>
          <w:rFonts w:hint="eastAsia"/>
        </w:rPr>
      </w:pPr>
    </w:p>
    <w:p>
      <w:pPr>
        <w:pStyle w:val="2"/>
        <w:rPr>
          <w:rFonts w:hint="eastAsia"/>
        </w:rPr>
      </w:pPr>
      <w:r>
        <w:rPr>
          <w:rFonts w:hint="eastAsia"/>
        </w:rPr>
        <w:t>C、差错控制</w:t>
      </w:r>
    </w:p>
    <w:p>
      <w:pPr>
        <w:pStyle w:val="2"/>
        <w:rPr>
          <w:rFonts w:hint="eastAsia"/>
        </w:rPr>
      </w:pPr>
    </w:p>
    <w:p>
      <w:pPr>
        <w:pStyle w:val="2"/>
        <w:rPr>
          <w:rFonts w:hint="eastAsia"/>
        </w:rPr>
      </w:pPr>
      <w:r>
        <w:rPr>
          <w:rFonts w:hint="eastAsia"/>
        </w:rPr>
        <w:t>D、流量控制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P1617] 在数据链路层上处理发送方和接收方的收发帧同步问题的是（）。</w:t>
      </w:r>
    </w:p>
    <w:p>
      <w:pPr>
        <w:pStyle w:val="2"/>
        <w:rPr>
          <w:rFonts w:hint="eastAsia"/>
        </w:rPr>
      </w:pPr>
      <w:r>
        <w:rPr>
          <w:rFonts w:hint="eastAsia"/>
        </w:rPr>
        <w:t>A、差错控制</w:t>
      </w:r>
    </w:p>
    <w:p>
      <w:pPr>
        <w:pStyle w:val="2"/>
        <w:rPr>
          <w:rFonts w:hint="eastAsia"/>
        </w:rPr>
      </w:pPr>
    </w:p>
    <w:p>
      <w:pPr>
        <w:pStyle w:val="2"/>
        <w:rPr>
          <w:rFonts w:hint="eastAsia"/>
        </w:rPr>
      </w:pPr>
      <w:r>
        <w:rPr>
          <w:rFonts w:hint="eastAsia"/>
        </w:rPr>
        <w:t>B、流量控制</w:t>
      </w:r>
    </w:p>
    <w:p>
      <w:pPr>
        <w:pStyle w:val="2"/>
        <w:rPr>
          <w:rFonts w:hint="eastAsia"/>
        </w:rPr>
      </w:pPr>
    </w:p>
    <w:p>
      <w:pPr>
        <w:pStyle w:val="2"/>
        <w:rPr>
          <w:rFonts w:hint="eastAsia"/>
        </w:rPr>
      </w:pPr>
      <w:r>
        <w:rPr>
          <w:rFonts w:hint="eastAsia"/>
        </w:rPr>
        <w:t>C、封装成帧</w:t>
      </w:r>
    </w:p>
    <w:p>
      <w:pPr>
        <w:pStyle w:val="2"/>
        <w:rPr>
          <w:rFonts w:hint="eastAsia"/>
        </w:rPr>
      </w:pPr>
    </w:p>
    <w:p>
      <w:pPr>
        <w:pStyle w:val="2"/>
        <w:rPr>
          <w:rFonts w:hint="eastAsia"/>
        </w:rPr>
      </w:pPr>
      <w:r>
        <w:rPr>
          <w:rFonts w:hint="eastAsia"/>
        </w:rPr>
        <w:t>D、介质访问控制D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P1618]</w:t>
      </w:r>
    </w:p>
    <w:p>
      <w:pPr>
        <w:pStyle w:val="2"/>
        <w:rPr>
          <w:rFonts w:hint="eastAsia"/>
        </w:rPr>
      </w:pPr>
      <w:r>
        <w:rPr>
          <w:rFonts w:hint="eastAsia"/>
        </w:rPr>
        <w:t>在CRC码计算中，可以将一个二进制位串与一个只含有0或1两个系数的一元多项式建立对应关系。与位串101101对应的多项式为（）。 </w:t>
      </w:r>
    </w:p>
    <w:p>
      <w:pPr>
        <w:pStyle w:val="2"/>
        <w:rPr>
          <w:rFonts w:hint="eastAsia"/>
        </w:rPr>
      </w:pPr>
      <w:r>
        <w:rPr>
          <w:rFonts w:hint="eastAsia"/>
        </w:rPr>
        <w:t>A．x6+x4+x3+1         </w:t>
      </w:r>
    </w:p>
    <w:p>
      <w:pPr>
        <w:pStyle w:val="2"/>
        <w:rPr>
          <w:rFonts w:hint="eastAsia"/>
        </w:rPr>
      </w:pPr>
    </w:p>
    <w:p>
      <w:pPr>
        <w:pStyle w:val="2"/>
        <w:rPr>
          <w:rFonts w:hint="eastAsia"/>
        </w:rPr>
      </w:pPr>
      <w:r>
        <w:rPr>
          <w:rFonts w:hint="eastAsia"/>
        </w:rPr>
        <w:t>B．x5+x3+x2+1   </w:t>
      </w:r>
    </w:p>
    <w:p>
      <w:pPr>
        <w:pStyle w:val="2"/>
        <w:rPr>
          <w:rFonts w:hint="eastAsia"/>
        </w:rPr>
      </w:pPr>
    </w:p>
    <w:p>
      <w:pPr>
        <w:pStyle w:val="2"/>
        <w:rPr>
          <w:rFonts w:hint="eastAsia"/>
        </w:rPr>
      </w:pPr>
      <w:r>
        <w:rPr>
          <w:rFonts w:hint="eastAsia"/>
        </w:rPr>
        <w:t>C．x5+x3+x2+x         </w:t>
      </w:r>
    </w:p>
    <w:p>
      <w:pPr>
        <w:pStyle w:val="2"/>
        <w:rPr>
          <w:rFonts w:hint="eastAsia"/>
        </w:rPr>
      </w:pPr>
    </w:p>
    <w:p>
      <w:pPr>
        <w:pStyle w:val="2"/>
        <w:rPr>
          <w:rFonts w:hint="eastAsia"/>
        </w:rPr>
      </w:pPr>
      <w:r>
        <w:rPr>
          <w:rFonts w:hint="eastAsia"/>
        </w:rPr>
        <w:t>D．x6+x5+x4+1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P1619]发送方准备发送的信息位是1101011011，采用CRC校验算法，生成多项式为G(x)=X4+x+1，那么发出的校验位应该为（）。</w:t>
      </w:r>
    </w:p>
    <w:p>
      <w:pPr>
        <w:pStyle w:val="2"/>
        <w:rPr>
          <w:rFonts w:hint="eastAsia"/>
        </w:rPr>
      </w:pPr>
      <w:r>
        <w:rPr>
          <w:rFonts w:hint="eastAsia"/>
        </w:rPr>
        <w:t>A、0110</w:t>
      </w:r>
    </w:p>
    <w:p>
      <w:pPr>
        <w:pStyle w:val="2"/>
        <w:rPr>
          <w:rFonts w:hint="eastAsia"/>
        </w:rPr>
      </w:pPr>
    </w:p>
    <w:p>
      <w:pPr>
        <w:pStyle w:val="2"/>
        <w:rPr>
          <w:rFonts w:hint="eastAsia"/>
        </w:rPr>
      </w:pPr>
      <w:r>
        <w:rPr>
          <w:rFonts w:hint="eastAsia"/>
        </w:rPr>
        <w:t>B、1010</w:t>
      </w:r>
    </w:p>
    <w:p>
      <w:pPr>
        <w:pStyle w:val="2"/>
        <w:rPr>
          <w:rFonts w:hint="eastAsia"/>
        </w:rPr>
      </w:pPr>
    </w:p>
    <w:p>
      <w:pPr>
        <w:pStyle w:val="2"/>
        <w:rPr>
          <w:rFonts w:hint="eastAsia"/>
        </w:rPr>
      </w:pPr>
      <w:r>
        <w:rPr>
          <w:rFonts w:hint="eastAsia"/>
        </w:rPr>
        <w:t>C、1001</w:t>
      </w:r>
    </w:p>
    <w:p>
      <w:pPr>
        <w:pStyle w:val="2"/>
        <w:rPr>
          <w:rFonts w:hint="eastAsia"/>
        </w:rPr>
      </w:pPr>
    </w:p>
    <w:p>
      <w:pPr>
        <w:pStyle w:val="2"/>
        <w:rPr>
          <w:rFonts w:hint="eastAsia"/>
        </w:rPr>
      </w:pPr>
      <w:r>
        <w:rPr>
          <w:rFonts w:hint="eastAsia"/>
        </w:rPr>
        <w:t>D、1110D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P1620] 在数据链路层协议中，当帧出现丢失时，发送方会永远等待下去，解决这种死锁现象的方法是（）。</w:t>
      </w:r>
    </w:p>
    <w:p>
      <w:pPr>
        <w:pStyle w:val="2"/>
        <w:rPr>
          <w:rFonts w:hint="eastAsia"/>
        </w:rPr>
      </w:pPr>
      <w:r>
        <w:rPr>
          <w:rFonts w:hint="eastAsia"/>
        </w:rPr>
        <w:t>A、差错校验</w:t>
      </w:r>
    </w:p>
    <w:p>
      <w:pPr>
        <w:pStyle w:val="2"/>
        <w:rPr>
          <w:rFonts w:hint="eastAsia"/>
        </w:rPr>
      </w:pPr>
    </w:p>
    <w:p>
      <w:pPr>
        <w:pStyle w:val="2"/>
        <w:rPr>
          <w:rFonts w:hint="eastAsia"/>
        </w:rPr>
      </w:pPr>
      <w:r>
        <w:rPr>
          <w:rFonts w:hint="eastAsia"/>
        </w:rPr>
        <w:t>B、帧序号</w:t>
      </w:r>
    </w:p>
    <w:p>
      <w:pPr>
        <w:pStyle w:val="2"/>
        <w:rPr>
          <w:rFonts w:hint="eastAsia"/>
        </w:rPr>
      </w:pPr>
    </w:p>
    <w:p>
      <w:pPr>
        <w:pStyle w:val="2"/>
        <w:rPr>
          <w:rFonts w:hint="eastAsia"/>
        </w:rPr>
      </w:pPr>
      <w:r>
        <w:rPr>
          <w:rFonts w:hint="eastAsia"/>
        </w:rPr>
        <w:t>C、确认机制</w:t>
      </w:r>
    </w:p>
    <w:p>
      <w:pPr>
        <w:pStyle w:val="2"/>
        <w:rPr>
          <w:rFonts w:hint="eastAsia"/>
        </w:rPr>
      </w:pPr>
    </w:p>
    <w:p>
      <w:pPr>
        <w:pStyle w:val="2"/>
        <w:rPr>
          <w:rFonts w:hint="eastAsia"/>
        </w:rPr>
      </w:pPr>
      <w:r>
        <w:rPr>
          <w:rFonts w:hint="eastAsia"/>
        </w:rPr>
        <w:t>D、超时机制D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P1621] 在差错控制方式中，只会重新传输出错的数据帧的协议是（）。</w:t>
      </w:r>
    </w:p>
    <w:p>
      <w:pPr>
        <w:pStyle w:val="2"/>
        <w:rPr>
          <w:rFonts w:hint="eastAsia"/>
        </w:rPr>
      </w:pPr>
      <w:r>
        <w:rPr>
          <w:rFonts w:hint="eastAsia"/>
        </w:rPr>
        <w:t>A. 回退N帧协议 </w:t>
      </w:r>
    </w:p>
    <w:p>
      <w:pPr>
        <w:pStyle w:val="2"/>
        <w:rPr>
          <w:rFonts w:hint="eastAsia"/>
        </w:rPr>
      </w:pPr>
    </w:p>
    <w:p>
      <w:pPr>
        <w:pStyle w:val="2"/>
        <w:rPr>
          <w:rFonts w:hint="eastAsia"/>
        </w:rPr>
      </w:pPr>
      <w:r>
        <w:rPr>
          <w:rFonts w:hint="eastAsia"/>
        </w:rPr>
        <w:t>B. 停止等待协议  </w:t>
      </w:r>
    </w:p>
    <w:p>
      <w:pPr>
        <w:pStyle w:val="2"/>
        <w:rPr>
          <w:rFonts w:hint="eastAsia"/>
        </w:rPr>
      </w:pPr>
    </w:p>
    <w:p>
      <w:pPr>
        <w:pStyle w:val="2"/>
        <w:rPr>
          <w:rFonts w:hint="eastAsia"/>
        </w:rPr>
      </w:pPr>
      <w:r>
        <w:rPr>
          <w:rFonts w:hint="eastAsia"/>
        </w:rPr>
        <w:t>C. 选择重传协议 </w:t>
      </w:r>
    </w:p>
    <w:p>
      <w:pPr>
        <w:pStyle w:val="2"/>
        <w:rPr>
          <w:rFonts w:hint="eastAsia"/>
        </w:rPr>
      </w:pPr>
    </w:p>
    <w:p>
      <w:pPr>
        <w:pStyle w:val="2"/>
        <w:rPr>
          <w:rFonts w:hint="eastAsia"/>
        </w:rPr>
      </w:pPr>
      <w:r>
        <w:rPr>
          <w:rFonts w:hint="eastAsia"/>
        </w:rPr>
        <w:t>D. 以上都是</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P1623] 以太网的MAC地址是由（）个字节组成的。</w:t>
      </w:r>
    </w:p>
    <w:p>
      <w:pPr>
        <w:pStyle w:val="2"/>
        <w:rPr>
          <w:rFonts w:hint="eastAsia"/>
        </w:rPr>
      </w:pPr>
      <w:r>
        <w:rPr>
          <w:rFonts w:hint="eastAsia"/>
        </w:rPr>
        <w:t>以太网的MAC地址是由（）个字节组成的。 A．3</w:t>
      </w:r>
    </w:p>
    <w:p>
      <w:pPr>
        <w:pStyle w:val="2"/>
        <w:rPr>
          <w:rFonts w:hint="eastAsia"/>
        </w:rPr>
      </w:pPr>
    </w:p>
    <w:p>
      <w:pPr>
        <w:pStyle w:val="2"/>
        <w:rPr>
          <w:rFonts w:hint="eastAsia"/>
        </w:rPr>
      </w:pPr>
      <w:r>
        <w:rPr>
          <w:rFonts w:hint="eastAsia"/>
        </w:rPr>
        <w:t>B．4</w:t>
      </w:r>
    </w:p>
    <w:p>
      <w:pPr>
        <w:pStyle w:val="2"/>
        <w:rPr>
          <w:rFonts w:hint="eastAsia"/>
        </w:rPr>
      </w:pPr>
    </w:p>
    <w:p>
      <w:pPr>
        <w:pStyle w:val="2"/>
        <w:rPr>
          <w:rFonts w:hint="eastAsia"/>
        </w:rPr>
      </w:pPr>
      <w:r>
        <w:rPr>
          <w:rFonts w:hint="eastAsia"/>
        </w:rPr>
        <w:t>C．5</w:t>
      </w:r>
    </w:p>
    <w:p>
      <w:pPr>
        <w:pStyle w:val="2"/>
        <w:rPr>
          <w:rFonts w:hint="eastAsia"/>
        </w:rPr>
      </w:pPr>
    </w:p>
    <w:p>
      <w:pPr>
        <w:pStyle w:val="2"/>
        <w:rPr>
          <w:rFonts w:hint="eastAsia"/>
        </w:rPr>
      </w:pPr>
      <w:r>
        <w:rPr>
          <w:rFonts w:hint="eastAsia"/>
        </w:rPr>
        <w:t>D．6D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P1624] 局域网中访问冲突的根源是（）</w:t>
      </w:r>
    </w:p>
    <w:p>
      <w:pPr>
        <w:pStyle w:val="2"/>
        <w:rPr>
          <w:rFonts w:hint="eastAsia"/>
        </w:rPr>
      </w:pPr>
      <w:r>
        <w:rPr>
          <w:rFonts w:hint="eastAsia"/>
        </w:rPr>
        <w:t>A．独占介质</w:t>
      </w:r>
    </w:p>
    <w:p>
      <w:pPr>
        <w:pStyle w:val="2"/>
        <w:rPr>
          <w:rFonts w:hint="eastAsia"/>
        </w:rPr>
      </w:pPr>
    </w:p>
    <w:p>
      <w:pPr>
        <w:pStyle w:val="2"/>
        <w:rPr>
          <w:rFonts w:hint="eastAsia"/>
        </w:rPr>
      </w:pPr>
      <w:r>
        <w:rPr>
          <w:rFonts w:hint="eastAsia"/>
        </w:rPr>
        <w:t>B．共享介质</w:t>
      </w:r>
    </w:p>
    <w:p>
      <w:pPr>
        <w:pStyle w:val="2"/>
        <w:rPr>
          <w:rFonts w:hint="eastAsia"/>
        </w:rPr>
      </w:pPr>
    </w:p>
    <w:p>
      <w:pPr>
        <w:pStyle w:val="2"/>
        <w:rPr>
          <w:rFonts w:hint="eastAsia"/>
        </w:rPr>
      </w:pPr>
      <w:r>
        <w:rPr>
          <w:rFonts w:hint="eastAsia"/>
        </w:rPr>
        <w:t>C．规则的拓扑结构</w:t>
      </w:r>
    </w:p>
    <w:p>
      <w:pPr>
        <w:pStyle w:val="2"/>
        <w:rPr>
          <w:rFonts w:hint="eastAsia"/>
        </w:rPr>
      </w:pPr>
    </w:p>
    <w:p>
      <w:pPr>
        <w:pStyle w:val="2"/>
        <w:rPr>
          <w:rFonts w:hint="eastAsia"/>
        </w:rPr>
      </w:pPr>
      <w:r>
        <w:rPr>
          <w:rFonts w:hint="eastAsia"/>
        </w:rPr>
        <w:t>D．引入MAC层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P1625] 以太网中，两个站发送数据冲突，不考虑其他站，它们再次冲突的概率是（）</w:t>
      </w:r>
    </w:p>
    <w:p>
      <w:pPr>
        <w:pStyle w:val="2"/>
        <w:rPr>
          <w:rFonts w:hint="eastAsia"/>
        </w:rPr>
      </w:pPr>
      <w:r>
        <w:rPr>
          <w:rFonts w:hint="eastAsia"/>
        </w:rPr>
        <w:t>A．0.25</w:t>
      </w:r>
    </w:p>
    <w:p>
      <w:pPr>
        <w:pStyle w:val="2"/>
        <w:rPr>
          <w:rFonts w:hint="eastAsia"/>
        </w:rPr>
      </w:pPr>
    </w:p>
    <w:p>
      <w:pPr>
        <w:pStyle w:val="2"/>
        <w:rPr>
          <w:rFonts w:hint="eastAsia"/>
        </w:rPr>
      </w:pPr>
      <w:r>
        <w:rPr>
          <w:rFonts w:hint="eastAsia"/>
        </w:rPr>
        <w:t>B．0.5</w:t>
      </w:r>
    </w:p>
    <w:p>
      <w:pPr>
        <w:pStyle w:val="2"/>
        <w:rPr>
          <w:rFonts w:hint="eastAsia"/>
        </w:rPr>
      </w:pPr>
    </w:p>
    <w:p>
      <w:pPr>
        <w:pStyle w:val="2"/>
        <w:rPr>
          <w:rFonts w:hint="eastAsia"/>
        </w:rPr>
      </w:pPr>
      <w:r>
        <w:rPr>
          <w:rFonts w:hint="eastAsia"/>
        </w:rPr>
        <w:t>C．0.75</w:t>
      </w:r>
    </w:p>
    <w:p>
      <w:pPr>
        <w:pStyle w:val="2"/>
        <w:rPr>
          <w:rFonts w:hint="eastAsia"/>
        </w:rPr>
      </w:pPr>
    </w:p>
    <w:p>
      <w:pPr>
        <w:pStyle w:val="2"/>
        <w:rPr>
          <w:rFonts w:hint="eastAsia"/>
        </w:rPr>
      </w:pPr>
      <w:r>
        <w:rPr>
          <w:rFonts w:hint="eastAsia"/>
        </w:rPr>
        <w:t>D．1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P1626] 以太网中，两个站发送数据冲突，不考虑其他站，最多两次重传就成功的概率是（）</w:t>
      </w:r>
    </w:p>
    <w:p>
      <w:pPr>
        <w:pStyle w:val="2"/>
        <w:rPr>
          <w:rFonts w:hint="eastAsia"/>
        </w:rPr>
      </w:pPr>
      <w:r>
        <w:rPr>
          <w:rFonts w:hint="eastAsia"/>
        </w:rPr>
        <w:t>A．0.125</w:t>
      </w:r>
    </w:p>
    <w:p>
      <w:pPr>
        <w:pStyle w:val="2"/>
        <w:rPr>
          <w:rFonts w:hint="eastAsia"/>
        </w:rPr>
      </w:pPr>
    </w:p>
    <w:p>
      <w:pPr>
        <w:pStyle w:val="2"/>
        <w:rPr>
          <w:rFonts w:hint="eastAsia"/>
        </w:rPr>
      </w:pPr>
      <w:r>
        <w:rPr>
          <w:rFonts w:hint="eastAsia"/>
        </w:rPr>
        <w:t>B．0.25</w:t>
      </w:r>
    </w:p>
    <w:p>
      <w:pPr>
        <w:pStyle w:val="2"/>
        <w:rPr>
          <w:rFonts w:hint="eastAsia"/>
        </w:rPr>
      </w:pPr>
    </w:p>
    <w:p>
      <w:pPr>
        <w:pStyle w:val="2"/>
        <w:rPr>
          <w:rFonts w:hint="eastAsia"/>
        </w:rPr>
      </w:pPr>
      <w:r>
        <w:rPr>
          <w:rFonts w:hint="eastAsia"/>
        </w:rPr>
        <w:t>C．0.75</w:t>
      </w:r>
    </w:p>
    <w:p>
      <w:pPr>
        <w:pStyle w:val="2"/>
        <w:rPr>
          <w:rFonts w:hint="eastAsia"/>
        </w:rPr>
      </w:pPr>
    </w:p>
    <w:p>
      <w:pPr>
        <w:pStyle w:val="2"/>
        <w:rPr>
          <w:rFonts w:hint="eastAsia"/>
        </w:rPr>
      </w:pPr>
      <w:r>
        <w:rPr>
          <w:rFonts w:hint="eastAsia"/>
        </w:rPr>
        <w:t>D．0.875D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P1627] 在下列网络拓扑结构中，中心结点的故障可能造成全网瘫痪的是( )。</w:t>
      </w:r>
    </w:p>
    <w:p>
      <w:pPr>
        <w:pStyle w:val="2"/>
        <w:rPr>
          <w:rFonts w:hint="eastAsia"/>
        </w:rPr>
      </w:pPr>
      <w:r>
        <w:rPr>
          <w:rFonts w:hint="eastAsia"/>
        </w:rPr>
        <w:t>A、星型拓扑结构</w:t>
      </w:r>
    </w:p>
    <w:p>
      <w:pPr>
        <w:pStyle w:val="2"/>
        <w:rPr>
          <w:rFonts w:hint="eastAsia"/>
        </w:rPr>
      </w:pPr>
    </w:p>
    <w:p>
      <w:pPr>
        <w:pStyle w:val="2"/>
        <w:rPr>
          <w:rFonts w:hint="eastAsia"/>
        </w:rPr>
      </w:pPr>
      <w:r>
        <w:rPr>
          <w:rFonts w:hint="eastAsia"/>
        </w:rPr>
        <w:t>B、环型拓扑结构</w:t>
      </w:r>
    </w:p>
    <w:p>
      <w:pPr>
        <w:pStyle w:val="2"/>
        <w:rPr>
          <w:rFonts w:hint="eastAsia"/>
        </w:rPr>
      </w:pPr>
    </w:p>
    <w:p>
      <w:pPr>
        <w:pStyle w:val="2"/>
        <w:rPr>
          <w:rFonts w:hint="eastAsia"/>
        </w:rPr>
      </w:pPr>
      <w:r>
        <w:rPr>
          <w:rFonts w:hint="eastAsia"/>
        </w:rPr>
        <w:t>C、树型拓扑结构</w:t>
      </w:r>
    </w:p>
    <w:p>
      <w:pPr>
        <w:pStyle w:val="2"/>
        <w:rPr>
          <w:rFonts w:hint="eastAsia"/>
        </w:rPr>
      </w:pPr>
    </w:p>
    <w:p>
      <w:pPr>
        <w:pStyle w:val="2"/>
        <w:rPr>
          <w:rFonts w:hint="eastAsia"/>
        </w:rPr>
      </w:pPr>
      <w:r>
        <w:rPr>
          <w:rFonts w:hint="eastAsia"/>
        </w:rPr>
        <w:t>D、网状拓扑结构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P1628] 在下列网络拓扑结构中，可靠性和灵活性都比较好的结构是（）。</w:t>
      </w:r>
    </w:p>
    <w:p>
      <w:pPr>
        <w:pStyle w:val="2"/>
        <w:rPr>
          <w:rFonts w:hint="eastAsia"/>
        </w:rPr>
      </w:pPr>
      <w:r>
        <w:rPr>
          <w:rFonts w:hint="eastAsia"/>
        </w:rPr>
        <w:t>A、星型拓扑结构</w:t>
      </w:r>
    </w:p>
    <w:p>
      <w:pPr>
        <w:pStyle w:val="2"/>
        <w:rPr>
          <w:rFonts w:hint="eastAsia"/>
        </w:rPr>
      </w:pPr>
    </w:p>
    <w:p>
      <w:pPr>
        <w:pStyle w:val="2"/>
        <w:rPr>
          <w:rFonts w:hint="eastAsia"/>
        </w:rPr>
      </w:pPr>
      <w:r>
        <w:rPr>
          <w:rFonts w:hint="eastAsia"/>
        </w:rPr>
        <w:t>B、环形拓扑结构</w:t>
      </w:r>
    </w:p>
    <w:p>
      <w:pPr>
        <w:pStyle w:val="2"/>
        <w:rPr>
          <w:rFonts w:hint="eastAsia"/>
        </w:rPr>
      </w:pPr>
    </w:p>
    <w:p>
      <w:pPr>
        <w:pStyle w:val="2"/>
        <w:rPr>
          <w:rFonts w:hint="eastAsia"/>
        </w:rPr>
      </w:pPr>
      <w:r>
        <w:rPr>
          <w:rFonts w:hint="eastAsia"/>
        </w:rPr>
        <w:t>C、树型拓扑结构</w:t>
      </w:r>
    </w:p>
    <w:p>
      <w:pPr>
        <w:pStyle w:val="2"/>
        <w:rPr>
          <w:rFonts w:hint="eastAsia"/>
        </w:rPr>
      </w:pPr>
    </w:p>
    <w:p>
      <w:pPr>
        <w:pStyle w:val="2"/>
        <w:rPr>
          <w:rFonts w:hint="eastAsia"/>
        </w:rPr>
      </w:pPr>
      <w:r>
        <w:rPr>
          <w:rFonts w:hint="eastAsia"/>
        </w:rPr>
        <w:t>D、总线型拓扑结构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P1629] 以下关于以太网地址的描述中，错误的是（）</w:t>
      </w:r>
    </w:p>
    <w:p>
      <w:pPr>
        <w:pStyle w:val="2"/>
        <w:rPr>
          <w:rFonts w:hint="eastAsia"/>
        </w:rPr>
      </w:pPr>
      <w:r>
        <w:rPr>
          <w:rFonts w:hint="eastAsia"/>
        </w:rPr>
        <w:t>A．以太网地址就是通常所说的MAC地址</w:t>
      </w:r>
    </w:p>
    <w:p>
      <w:pPr>
        <w:pStyle w:val="2"/>
        <w:rPr>
          <w:rFonts w:hint="eastAsia"/>
        </w:rPr>
      </w:pPr>
    </w:p>
    <w:p>
      <w:pPr>
        <w:pStyle w:val="2"/>
        <w:rPr>
          <w:rFonts w:hint="eastAsia"/>
        </w:rPr>
      </w:pPr>
      <w:r>
        <w:rPr>
          <w:rFonts w:hint="eastAsia"/>
        </w:rPr>
        <w:t>B．MAC地址又称为局域网硬件地址</w:t>
      </w:r>
    </w:p>
    <w:p>
      <w:pPr>
        <w:pStyle w:val="2"/>
        <w:rPr>
          <w:rFonts w:hint="eastAsia"/>
        </w:rPr>
      </w:pPr>
    </w:p>
    <w:p>
      <w:pPr>
        <w:pStyle w:val="2"/>
        <w:rPr>
          <w:rFonts w:hint="eastAsia"/>
        </w:rPr>
      </w:pPr>
      <w:r>
        <w:rPr>
          <w:rFonts w:hint="eastAsia"/>
        </w:rPr>
        <w:t>C．MAC地址是通过域名解析查到的</w:t>
      </w:r>
    </w:p>
    <w:p>
      <w:pPr>
        <w:pStyle w:val="2"/>
        <w:rPr>
          <w:rFonts w:hint="eastAsia"/>
        </w:rPr>
      </w:pPr>
    </w:p>
    <w:p>
      <w:pPr>
        <w:pStyle w:val="2"/>
        <w:rPr>
          <w:rFonts w:hint="eastAsia"/>
        </w:rPr>
      </w:pPr>
      <w:r>
        <w:rPr>
          <w:rFonts w:hint="eastAsia"/>
        </w:rPr>
        <w:t>D．以太网地址通常存储在网卡中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P1630] 以下关于以太网交换机的叙述中，正确的是（ ）。</w:t>
      </w:r>
    </w:p>
    <w:p>
      <w:pPr>
        <w:pStyle w:val="2"/>
        <w:rPr>
          <w:rFonts w:hint="eastAsia"/>
        </w:rPr>
      </w:pPr>
      <w:r>
        <w:rPr>
          <w:rFonts w:hint="eastAsia"/>
        </w:rPr>
        <w:t>A. 交换机是一种多端口中继器</w:t>
      </w:r>
    </w:p>
    <w:p>
      <w:pPr>
        <w:pStyle w:val="2"/>
        <w:rPr>
          <w:rFonts w:hint="eastAsia"/>
        </w:rPr>
      </w:pPr>
    </w:p>
    <w:p>
      <w:pPr>
        <w:pStyle w:val="2"/>
        <w:rPr>
          <w:rFonts w:hint="eastAsia"/>
        </w:rPr>
      </w:pPr>
      <w:r>
        <w:rPr>
          <w:rFonts w:hint="eastAsia"/>
        </w:rPr>
        <w:t>B. 交换机工作在网络层</w:t>
      </w:r>
    </w:p>
    <w:p>
      <w:pPr>
        <w:pStyle w:val="2"/>
        <w:rPr>
          <w:rFonts w:hint="eastAsia"/>
        </w:rPr>
      </w:pPr>
    </w:p>
    <w:p>
      <w:pPr>
        <w:pStyle w:val="2"/>
        <w:rPr>
          <w:rFonts w:hint="eastAsia"/>
        </w:rPr>
      </w:pPr>
      <w:r>
        <w:rPr>
          <w:rFonts w:hint="eastAsia"/>
        </w:rPr>
        <w:t>C. 交换机的每个端口形成一个冲突域</w:t>
      </w:r>
    </w:p>
    <w:p>
      <w:pPr>
        <w:pStyle w:val="2"/>
        <w:rPr>
          <w:rFonts w:hint="eastAsia"/>
        </w:rPr>
      </w:pPr>
    </w:p>
    <w:p>
      <w:pPr>
        <w:pStyle w:val="2"/>
        <w:rPr>
          <w:rFonts w:hint="eastAsia"/>
        </w:rPr>
      </w:pPr>
      <w:r>
        <w:rPr>
          <w:rFonts w:hint="eastAsia"/>
        </w:rPr>
        <w:t>D. 交换机在某端口收发数据时其他端口需等待</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P1631] 以太网交换机是按照数据帧的（）进行转发的。</w:t>
      </w:r>
    </w:p>
    <w:p>
      <w:pPr>
        <w:pStyle w:val="2"/>
        <w:rPr>
          <w:rFonts w:hint="eastAsia"/>
        </w:rPr>
      </w:pPr>
      <w:r>
        <w:rPr>
          <w:rFonts w:hint="eastAsia"/>
        </w:rPr>
        <w:t>A、IP地址</w:t>
      </w:r>
    </w:p>
    <w:p>
      <w:pPr>
        <w:pStyle w:val="2"/>
        <w:rPr>
          <w:rFonts w:hint="eastAsia"/>
        </w:rPr>
      </w:pPr>
    </w:p>
    <w:p>
      <w:pPr>
        <w:pStyle w:val="2"/>
        <w:rPr>
          <w:rFonts w:hint="eastAsia"/>
        </w:rPr>
      </w:pPr>
      <w:r>
        <w:rPr>
          <w:rFonts w:hint="eastAsia"/>
        </w:rPr>
        <w:t>B、MAC地址</w:t>
      </w:r>
    </w:p>
    <w:p>
      <w:pPr>
        <w:pStyle w:val="2"/>
        <w:rPr>
          <w:rFonts w:hint="eastAsia"/>
        </w:rPr>
      </w:pPr>
    </w:p>
    <w:p>
      <w:pPr>
        <w:pStyle w:val="2"/>
        <w:rPr>
          <w:rFonts w:hint="eastAsia"/>
        </w:rPr>
      </w:pPr>
      <w:r>
        <w:rPr>
          <w:rFonts w:hint="eastAsia"/>
        </w:rPr>
        <w:t>C、协议类型</w:t>
      </w:r>
    </w:p>
    <w:p>
      <w:pPr>
        <w:pStyle w:val="2"/>
        <w:rPr>
          <w:rFonts w:hint="eastAsia"/>
        </w:rPr>
      </w:pPr>
    </w:p>
    <w:p>
      <w:pPr>
        <w:pStyle w:val="2"/>
        <w:rPr>
          <w:rFonts w:hint="eastAsia"/>
        </w:rPr>
      </w:pPr>
      <w:r>
        <w:rPr>
          <w:rFonts w:hint="eastAsia"/>
        </w:rPr>
        <w:t>D、端口号</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P1632] 下面关于VLAN的描述中，不正确的是（）</w:t>
      </w:r>
    </w:p>
    <w:p>
      <w:pPr>
        <w:pStyle w:val="2"/>
        <w:rPr>
          <w:rFonts w:hint="eastAsia"/>
        </w:rPr>
      </w:pPr>
      <w:r>
        <w:rPr>
          <w:rFonts w:hint="eastAsia"/>
        </w:rPr>
        <w:t>A．VLAN把交换机划分成多个逻辑上独立的子网</w:t>
      </w:r>
    </w:p>
    <w:p>
      <w:pPr>
        <w:pStyle w:val="2"/>
        <w:rPr>
          <w:rFonts w:hint="eastAsia"/>
        </w:rPr>
      </w:pPr>
    </w:p>
    <w:p>
      <w:pPr>
        <w:pStyle w:val="2"/>
        <w:rPr>
          <w:rFonts w:hint="eastAsia"/>
        </w:rPr>
      </w:pPr>
      <w:r>
        <w:rPr>
          <w:rFonts w:hint="eastAsia"/>
        </w:rPr>
        <w:t>B．一个VLAN可以跨越交换机</w:t>
      </w:r>
    </w:p>
    <w:p>
      <w:pPr>
        <w:pStyle w:val="2"/>
        <w:rPr>
          <w:rFonts w:hint="eastAsia"/>
        </w:rPr>
      </w:pPr>
    </w:p>
    <w:p>
      <w:pPr>
        <w:pStyle w:val="2"/>
        <w:rPr>
          <w:rFonts w:hint="eastAsia"/>
        </w:rPr>
      </w:pPr>
      <w:r>
        <w:rPr>
          <w:rFonts w:hint="eastAsia"/>
        </w:rPr>
        <w:t>C．VLAN中的成员可相互通信，若不配置路由，VLAN间的成员不能通信</w:t>
      </w:r>
    </w:p>
    <w:p>
      <w:pPr>
        <w:pStyle w:val="2"/>
        <w:rPr>
          <w:rFonts w:hint="eastAsia"/>
        </w:rPr>
      </w:pPr>
    </w:p>
    <w:p>
      <w:pPr>
        <w:pStyle w:val="2"/>
        <w:rPr>
          <w:rFonts w:hint="eastAsia"/>
        </w:rPr>
      </w:pPr>
      <w:r>
        <w:rPr>
          <w:rFonts w:hint="eastAsia"/>
        </w:rPr>
        <w:t>D．由于包含了多个交换机，所以VLAN扩大了冲突域</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P1633] 无线局域网相对于有线网络的主要优点是（）。</w:t>
      </w:r>
    </w:p>
    <w:p>
      <w:pPr>
        <w:pStyle w:val="2"/>
        <w:rPr>
          <w:rFonts w:hint="eastAsia"/>
        </w:rPr>
      </w:pPr>
      <w:r>
        <w:rPr>
          <w:rFonts w:hint="eastAsia"/>
        </w:rPr>
        <w:t>A、灵活性和移动性好</w:t>
      </w:r>
    </w:p>
    <w:p>
      <w:pPr>
        <w:pStyle w:val="2"/>
        <w:rPr>
          <w:rFonts w:hint="eastAsia"/>
        </w:rPr>
      </w:pPr>
    </w:p>
    <w:p>
      <w:pPr>
        <w:pStyle w:val="2"/>
        <w:rPr>
          <w:rFonts w:hint="eastAsia"/>
        </w:rPr>
      </w:pPr>
      <w:r>
        <w:rPr>
          <w:rFonts w:hint="eastAsia"/>
        </w:rPr>
        <w:t>B、传输速度快</w:t>
      </w:r>
    </w:p>
    <w:p>
      <w:pPr>
        <w:pStyle w:val="2"/>
        <w:rPr>
          <w:rFonts w:hint="eastAsia"/>
        </w:rPr>
      </w:pPr>
    </w:p>
    <w:p>
      <w:pPr>
        <w:pStyle w:val="2"/>
        <w:rPr>
          <w:rFonts w:hint="eastAsia"/>
        </w:rPr>
      </w:pPr>
      <w:r>
        <w:rPr>
          <w:rFonts w:hint="eastAsia"/>
        </w:rPr>
        <w:t>C、安全性高</w:t>
      </w:r>
    </w:p>
    <w:p>
      <w:pPr>
        <w:pStyle w:val="2"/>
        <w:rPr>
          <w:rFonts w:hint="eastAsia"/>
        </w:rPr>
      </w:pPr>
    </w:p>
    <w:p>
      <w:pPr>
        <w:pStyle w:val="2"/>
        <w:rPr>
          <w:rFonts w:hint="eastAsia"/>
        </w:rPr>
      </w:pPr>
      <w:r>
        <w:rPr>
          <w:rFonts w:hint="eastAsia"/>
        </w:rPr>
        <w:t>D、抗干扰性强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P1634] 要想组建一个有基础设施的无线局域网，（）设备是必须的。</w:t>
      </w:r>
    </w:p>
    <w:p>
      <w:pPr>
        <w:pStyle w:val="2"/>
        <w:rPr>
          <w:rFonts w:hint="eastAsia"/>
        </w:rPr>
      </w:pPr>
      <w:r>
        <w:rPr>
          <w:rFonts w:hint="eastAsia"/>
        </w:rPr>
        <w:t>A、交换机 </w:t>
      </w:r>
    </w:p>
    <w:p>
      <w:pPr>
        <w:pStyle w:val="2"/>
        <w:rPr>
          <w:rFonts w:hint="eastAsia"/>
        </w:rPr>
      </w:pPr>
    </w:p>
    <w:p>
      <w:pPr>
        <w:pStyle w:val="2"/>
        <w:rPr>
          <w:rFonts w:hint="eastAsia"/>
        </w:rPr>
      </w:pPr>
      <w:r>
        <w:rPr>
          <w:rFonts w:hint="eastAsia"/>
        </w:rPr>
        <w:t>B、路由器</w:t>
      </w:r>
    </w:p>
    <w:p>
      <w:pPr>
        <w:pStyle w:val="2"/>
        <w:rPr>
          <w:rFonts w:hint="eastAsia"/>
        </w:rPr>
      </w:pPr>
    </w:p>
    <w:p>
      <w:pPr>
        <w:pStyle w:val="2"/>
        <w:rPr>
          <w:rFonts w:hint="eastAsia"/>
        </w:rPr>
      </w:pPr>
      <w:r>
        <w:rPr>
          <w:rFonts w:hint="eastAsia"/>
        </w:rPr>
        <w:t>C、AP(Access Point） </w:t>
      </w:r>
    </w:p>
    <w:p>
      <w:pPr>
        <w:pStyle w:val="2"/>
        <w:rPr>
          <w:rFonts w:hint="eastAsia"/>
        </w:rPr>
      </w:pPr>
    </w:p>
    <w:p>
      <w:pPr>
        <w:pStyle w:val="2"/>
        <w:rPr>
          <w:rFonts w:hint="eastAsia"/>
        </w:rPr>
      </w:pPr>
      <w:r>
        <w:rPr>
          <w:rFonts w:hint="eastAsia"/>
        </w:rPr>
        <w:t>D、笔记本</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P1635] 一名学生在实验室使用无线连接到他的实验合作者的笔记本电脑，他使用的是（）无线模式。</w:t>
      </w:r>
    </w:p>
    <w:p>
      <w:pPr>
        <w:pStyle w:val="2"/>
        <w:rPr>
          <w:rFonts w:hint="eastAsia"/>
        </w:rPr>
      </w:pPr>
      <w:r>
        <w:rPr>
          <w:rFonts w:hint="eastAsia"/>
        </w:rPr>
        <w:t>A、ad-hoc模式</w:t>
      </w:r>
    </w:p>
    <w:p>
      <w:pPr>
        <w:pStyle w:val="2"/>
        <w:rPr>
          <w:rFonts w:hint="eastAsia"/>
        </w:rPr>
      </w:pPr>
    </w:p>
    <w:p>
      <w:pPr>
        <w:pStyle w:val="2"/>
        <w:rPr>
          <w:rFonts w:hint="eastAsia"/>
        </w:rPr>
      </w:pPr>
      <w:r>
        <w:rPr>
          <w:rFonts w:hint="eastAsia"/>
        </w:rPr>
        <w:t>B、基础结构模式</w:t>
      </w:r>
    </w:p>
    <w:p>
      <w:pPr>
        <w:pStyle w:val="2"/>
        <w:rPr>
          <w:rFonts w:hint="eastAsia"/>
        </w:rPr>
      </w:pPr>
    </w:p>
    <w:p>
      <w:pPr>
        <w:pStyle w:val="2"/>
        <w:rPr>
          <w:rFonts w:hint="eastAsia"/>
        </w:rPr>
      </w:pPr>
      <w:r>
        <w:rPr>
          <w:rFonts w:hint="eastAsia"/>
        </w:rPr>
        <w:t>C、移动模式 </w:t>
      </w:r>
    </w:p>
    <w:p>
      <w:pPr>
        <w:pStyle w:val="2"/>
        <w:rPr>
          <w:rFonts w:hint="eastAsia"/>
        </w:rPr>
      </w:pPr>
    </w:p>
    <w:p>
      <w:pPr>
        <w:pStyle w:val="2"/>
        <w:rPr>
          <w:rFonts w:hint="eastAsia"/>
        </w:rPr>
      </w:pPr>
      <w:r>
        <w:rPr>
          <w:rFonts w:hint="eastAsia"/>
        </w:rPr>
        <w:t>D、漫游模式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P1636] 一位老师把他的台式计算机连接到一个WLAN BSS时，他使用的是（）无线网络。</w:t>
      </w:r>
    </w:p>
    <w:p>
      <w:pPr>
        <w:pStyle w:val="2"/>
        <w:rPr>
          <w:rFonts w:hint="eastAsia"/>
        </w:rPr>
      </w:pPr>
      <w:r>
        <w:rPr>
          <w:rFonts w:hint="eastAsia"/>
        </w:rPr>
        <w:t>A、ad-hoc </w:t>
      </w:r>
    </w:p>
    <w:p>
      <w:pPr>
        <w:pStyle w:val="2"/>
        <w:rPr>
          <w:rFonts w:hint="eastAsia"/>
        </w:rPr>
      </w:pPr>
    </w:p>
    <w:p>
      <w:pPr>
        <w:pStyle w:val="2"/>
        <w:rPr>
          <w:rFonts w:hint="eastAsia"/>
        </w:rPr>
      </w:pPr>
      <w:r>
        <w:rPr>
          <w:rFonts w:hint="eastAsia"/>
        </w:rPr>
        <w:t>B、基础结构模式</w:t>
      </w:r>
    </w:p>
    <w:p>
      <w:pPr>
        <w:pStyle w:val="2"/>
        <w:rPr>
          <w:rFonts w:hint="eastAsia"/>
        </w:rPr>
      </w:pPr>
    </w:p>
    <w:p>
      <w:pPr>
        <w:pStyle w:val="2"/>
        <w:rPr>
          <w:rFonts w:hint="eastAsia"/>
        </w:rPr>
      </w:pPr>
      <w:r>
        <w:rPr>
          <w:rFonts w:hint="eastAsia"/>
        </w:rPr>
        <w:t>C、移动模式</w:t>
      </w:r>
    </w:p>
    <w:p>
      <w:pPr>
        <w:pStyle w:val="2"/>
        <w:rPr>
          <w:rFonts w:hint="eastAsia"/>
        </w:rPr>
      </w:pPr>
    </w:p>
    <w:p>
      <w:pPr>
        <w:pStyle w:val="2"/>
        <w:rPr>
          <w:rFonts w:hint="eastAsia"/>
        </w:rPr>
      </w:pPr>
      <w:r>
        <w:rPr>
          <w:rFonts w:hint="eastAsia"/>
        </w:rPr>
        <w:t>D、漫游模式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P1637] 无线通信中的天线工作在OSI参考模型的（）。</w:t>
      </w:r>
    </w:p>
    <w:p>
      <w:pPr>
        <w:pStyle w:val="2"/>
        <w:rPr>
          <w:rFonts w:hint="eastAsia"/>
        </w:rPr>
      </w:pPr>
      <w:r>
        <w:rPr>
          <w:rFonts w:hint="eastAsia"/>
        </w:rPr>
        <w:t>A、物理层</w:t>
      </w:r>
    </w:p>
    <w:p>
      <w:pPr>
        <w:pStyle w:val="2"/>
        <w:rPr>
          <w:rFonts w:hint="eastAsia"/>
        </w:rPr>
      </w:pPr>
    </w:p>
    <w:p>
      <w:pPr>
        <w:pStyle w:val="2"/>
        <w:rPr>
          <w:rFonts w:hint="eastAsia"/>
        </w:rPr>
      </w:pPr>
      <w:r>
        <w:rPr>
          <w:rFonts w:hint="eastAsia"/>
        </w:rPr>
        <w:t>B、数据链路层  </w:t>
      </w:r>
    </w:p>
    <w:p>
      <w:pPr>
        <w:pStyle w:val="2"/>
        <w:rPr>
          <w:rFonts w:hint="eastAsia"/>
        </w:rPr>
      </w:pPr>
    </w:p>
    <w:p>
      <w:pPr>
        <w:pStyle w:val="2"/>
        <w:rPr>
          <w:rFonts w:hint="eastAsia"/>
        </w:rPr>
      </w:pPr>
      <w:r>
        <w:rPr>
          <w:rFonts w:hint="eastAsia"/>
        </w:rPr>
        <w:t>C、网络层 </w:t>
      </w:r>
    </w:p>
    <w:p>
      <w:pPr>
        <w:pStyle w:val="2"/>
        <w:rPr>
          <w:rFonts w:hint="eastAsia"/>
        </w:rPr>
      </w:pPr>
    </w:p>
    <w:p>
      <w:pPr>
        <w:pStyle w:val="2"/>
        <w:rPr>
          <w:rFonts w:hint="eastAsia"/>
        </w:rPr>
      </w:pPr>
      <w:r>
        <w:rPr>
          <w:rFonts w:hint="eastAsia"/>
        </w:rPr>
        <w:t>D、传输层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P1638] 目前无线局域网主要以（）作为传输媒介。</w:t>
      </w:r>
    </w:p>
    <w:p>
      <w:pPr>
        <w:pStyle w:val="2"/>
        <w:rPr>
          <w:rFonts w:hint="eastAsia"/>
        </w:rPr>
      </w:pPr>
      <w:r>
        <w:rPr>
          <w:rFonts w:hint="eastAsia"/>
        </w:rPr>
        <w:t>A、短波</w:t>
      </w:r>
    </w:p>
    <w:p>
      <w:pPr>
        <w:pStyle w:val="2"/>
        <w:rPr>
          <w:rFonts w:hint="eastAsia"/>
        </w:rPr>
      </w:pPr>
    </w:p>
    <w:p>
      <w:pPr>
        <w:pStyle w:val="2"/>
        <w:rPr>
          <w:rFonts w:hint="eastAsia"/>
        </w:rPr>
      </w:pPr>
      <w:r>
        <w:rPr>
          <w:rFonts w:hint="eastAsia"/>
        </w:rPr>
        <w:t>B、激光  </w:t>
      </w:r>
    </w:p>
    <w:p>
      <w:pPr>
        <w:pStyle w:val="2"/>
        <w:rPr>
          <w:rFonts w:hint="eastAsia"/>
        </w:rPr>
      </w:pPr>
    </w:p>
    <w:p>
      <w:pPr>
        <w:pStyle w:val="2"/>
        <w:rPr>
          <w:rFonts w:hint="eastAsia"/>
        </w:rPr>
      </w:pPr>
      <w:r>
        <w:rPr>
          <w:rFonts w:hint="eastAsia"/>
        </w:rPr>
        <w:t>C、微波 </w:t>
      </w:r>
    </w:p>
    <w:p>
      <w:pPr>
        <w:pStyle w:val="2"/>
        <w:rPr>
          <w:rFonts w:hint="eastAsia"/>
        </w:rPr>
      </w:pPr>
    </w:p>
    <w:p>
      <w:pPr>
        <w:pStyle w:val="2"/>
        <w:rPr>
          <w:rFonts w:hint="eastAsia"/>
        </w:rPr>
      </w:pPr>
      <w:r>
        <w:rPr>
          <w:rFonts w:hint="eastAsia"/>
        </w:rPr>
        <w:t>D、红外线</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P1639] 用于WLAN的IEEE标准是（）</w:t>
      </w:r>
    </w:p>
    <w:p>
      <w:pPr>
        <w:pStyle w:val="2"/>
        <w:rPr>
          <w:rFonts w:hint="eastAsia"/>
        </w:rPr>
      </w:pPr>
      <w:r>
        <w:rPr>
          <w:rFonts w:hint="eastAsia"/>
        </w:rPr>
        <w:t>A、802.3</w:t>
      </w:r>
    </w:p>
    <w:p>
      <w:pPr>
        <w:pStyle w:val="2"/>
        <w:rPr>
          <w:rFonts w:hint="eastAsia"/>
        </w:rPr>
      </w:pPr>
    </w:p>
    <w:p>
      <w:pPr>
        <w:pStyle w:val="2"/>
        <w:rPr>
          <w:rFonts w:hint="eastAsia"/>
        </w:rPr>
      </w:pPr>
      <w:r>
        <w:rPr>
          <w:rFonts w:hint="eastAsia"/>
        </w:rPr>
        <w:t>B、802.11 </w:t>
      </w:r>
    </w:p>
    <w:p>
      <w:pPr>
        <w:pStyle w:val="2"/>
        <w:rPr>
          <w:rFonts w:hint="eastAsia"/>
        </w:rPr>
      </w:pPr>
    </w:p>
    <w:p>
      <w:pPr>
        <w:pStyle w:val="2"/>
        <w:rPr>
          <w:rFonts w:hint="eastAsia"/>
        </w:rPr>
      </w:pPr>
      <w:r>
        <w:rPr>
          <w:rFonts w:hint="eastAsia"/>
        </w:rPr>
        <w:t>C、802.15 </w:t>
      </w:r>
    </w:p>
    <w:p>
      <w:pPr>
        <w:pStyle w:val="2"/>
        <w:rPr>
          <w:rFonts w:hint="eastAsia"/>
        </w:rPr>
      </w:pPr>
    </w:p>
    <w:p>
      <w:pPr>
        <w:pStyle w:val="2"/>
        <w:rPr>
          <w:rFonts w:hint="eastAsia"/>
        </w:rPr>
      </w:pPr>
      <w:r>
        <w:rPr>
          <w:rFonts w:hint="eastAsia"/>
        </w:rPr>
        <w:t>D、802.7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P1640] IEEE 802.11标准采用（）机制，可在所有站支持竞争型异步业务，从而使信号冲突概率减少到最小。</w:t>
      </w:r>
    </w:p>
    <w:p>
      <w:pPr>
        <w:pStyle w:val="2"/>
        <w:rPr>
          <w:rFonts w:hint="eastAsia"/>
        </w:rPr>
      </w:pPr>
      <w:r>
        <w:rPr>
          <w:rFonts w:hint="eastAsia"/>
        </w:rPr>
        <w:t>A、CSMA/CD  </w:t>
      </w:r>
    </w:p>
    <w:p>
      <w:pPr>
        <w:pStyle w:val="2"/>
        <w:rPr>
          <w:rFonts w:hint="eastAsia"/>
        </w:rPr>
      </w:pPr>
    </w:p>
    <w:p>
      <w:pPr>
        <w:pStyle w:val="2"/>
        <w:rPr>
          <w:rFonts w:hint="eastAsia"/>
        </w:rPr>
      </w:pPr>
      <w:r>
        <w:rPr>
          <w:rFonts w:hint="eastAsia"/>
        </w:rPr>
        <w:t>B、CSMA/CA</w:t>
      </w:r>
    </w:p>
    <w:p>
      <w:pPr>
        <w:pStyle w:val="2"/>
        <w:rPr>
          <w:rFonts w:hint="eastAsia"/>
        </w:rPr>
      </w:pPr>
    </w:p>
    <w:p>
      <w:pPr>
        <w:pStyle w:val="2"/>
        <w:rPr>
          <w:rFonts w:hint="eastAsia"/>
        </w:rPr>
      </w:pPr>
      <w:r>
        <w:rPr>
          <w:rFonts w:hint="eastAsia"/>
        </w:rPr>
        <w:t>C、AP </w:t>
      </w:r>
    </w:p>
    <w:p>
      <w:pPr>
        <w:pStyle w:val="2"/>
        <w:rPr>
          <w:rFonts w:hint="eastAsia"/>
        </w:rPr>
      </w:pPr>
    </w:p>
    <w:p>
      <w:pPr>
        <w:pStyle w:val="2"/>
        <w:rPr>
          <w:rFonts w:hint="eastAsia"/>
        </w:rPr>
      </w:pPr>
      <w:r>
        <w:rPr>
          <w:rFonts w:hint="eastAsia"/>
        </w:rPr>
        <w:t>D、交换</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P1641] 下面有关虚电路和数据报的特性，正确的是（ ）</w:t>
      </w:r>
    </w:p>
    <w:p>
      <w:pPr>
        <w:pStyle w:val="2"/>
        <w:rPr>
          <w:rFonts w:hint="eastAsia"/>
        </w:rPr>
      </w:pPr>
      <w:r>
        <w:rPr>
          <w:rFonts w:hint="eastAsia"/>
        </w:rPr>
        <w:t>A、虚电路和数据报分别为面向无连接和面向连接的服务  </w:t>
      </w:r>
    </w:p>
    <w:p>
      <w:pPr>
        <w:pStyle w:val="2"/>
        <w:rPr>
          <w:rFonts w:hint="eastAsia"/>
        </w:rPr>
      </w:pPr>
    </w:p>
    <w:p>
      <w:pPr>
        <w:pStyle w:val="2"/>
        <w:rPr>
          <w:rFonts w:hint="eastAsia"/>
        </w:rPr>
      </w:pPr>
      <w:r>
        <w:rPr>
          <w:rFonts w:hint="eastAsia"/>
        </w:rPr>
        <w:t>B、数据报在网络中沿同一条路径传输，并且按发出顺序到达  </w:t>
      </w:r>
    </w:p>
    <w:p>
      <w:pPr>
        <w:pStyle w:val="2"/>
        <w:rPr>
          <w:rFonts w:hint="eastAsia"/>
        </w:rPr>
      </w:pPr>
    </w:p>
    <w:p>
      <w:pPr>
        <w:pStyle w:val="2"/>
        <w:rPr>
          <w:rFonts w:hint="eastAsia"/>
        </w:rPr>
      </w:pPr>
      <w:r>
        <w:rPr>
          <w:rFonts w:hint="eastAsia"/>
        </w:rPr>
        <w:t>C、虚电路在建立连接之后，分组中只需要携带连接标识 </w:t>
      </w:r>
    </w:p>
    <w:p>
      <w:pPr>
        <w:pStyle w:val="2"/>
        <w:rPr>
          <w:rFonts w:hint="eastAsia"/>
        </w:rPr>
      </w:pPr>
    </w:p>
    <w:p>
      <w:pPr>
        <w:pStyle w:val="2"/>
        <w:rPr>
          <w:rFonts w:hint="eastAsia"/>
        </w:rPr>
      </w:pPr>
      <w:r>
        <w:rPr>
          <w:rFonts w:hint="eastAsia"/>
        </w:rPr>
        <w:t>D、虚电路中的分组到达顺序可能与发出顺序不同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P1642] 下面的地址中，属于本地回路地址的是（ ）</w:t>
      </w:r>
    </w:p>
    <w:p>
      <w:pPr>
        <w:pStyle w:val="2"/>
        <w:rPr>
          <w:rFonts w:hint="eastAsia"/>
        </w:rPr>
      </w:pPr>
      <w:r>
        <w:rPr>
          <w:rFonts w:hint="eastAsia"/>
        </w:rPr>
        <w:t>A、10.10.10.1</w:t>
      </w:r>
    </w:p>
    <w:p>
      <w:pPr>
        <w:pStyle w:val="2"/>
        <w:rPr>
          <w:rFonts w:hint="eastAsia"/>
        </w:rPr>
      </w:pPr>
    </w:p>
    <w:p>
      <w:pPr>
        <w:pStyle w:val="2"/>
        <w:rPr>
          <w:rFonts w:hint="eastAsia"/>
        </w:rPr>
      </w:pPr>
      <w:r>
        <w:rPr>
          <w:rFonts w:hint="eastAsia"/>
        </w:rPr>
        <w:t>B、255.255.255.0</w:t>
      </w:r>
    </w:p>
    <w:p>
      <w:pPr>
        <w:pStyle w:val="2"/>
        <w:rPr>
          <w:rFonts w:hint="eastAsia"/>
        </w:rPr>
      </w:pPr>
    </w:p>
    <w:p>
      <w:pPr>
        <w:pStyle w:val="2"/>
        <w:rPr>
          <w:rFonts w:hint="eastAsia"/>
        </w:rPr>
      </w:pPr>
      <w:r>
        <w:rPr>
          <w:rFonts w:hint="eastAsia"/>
        </w:rPr>
        <w:t>C、127.0.0.1                </w:t>
      </w:r>
    </w:p>
    <w:p>
      <w:pPr>
        <w:pStyle w:val="2"/>
        <w:rPr>
          <w:rFonts w:hint="eastAsia"/>
        </w:rPr>
      </w:pPr>
    </w:p>
    <w:p>
      <w:pPr>
        <w:pStyle w:val="2"/>
        <w:rPr>
          <w:rFonts w:hint="eastAsia"/>
        </w:rPr>
      </w:pPr>
      <w:r>
        <w:rPr>
          <w:rFonts w:hint="eastAsia"/>
        </w:rPr>
        <w:t>D、192.0.0.1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P1643] 我们将IP地址分为A、B、C三类，其中B类的IP地址第一字节取值范围是（   ）</w:t>
      </w:r>
    </w:p>
    <w:p>
      <w:pPr>
        <w:pStyle w:val="2"/>
        <w:rPr>
          <w:rFonts w:hint="eastAsia"/>
        </w:rPr>
      </w:pPr>
      <w:r>
        <w:rPr>
          <w:rFonts w:hint="eastAsia"/>
        </w:rPr>
        <w:t>A、127—191    </w:t>
      </w:r>
    </w:p>
    <w:p>
      <w:pPr>
        <w:pStyle w:val="2"/>
        <w:rPr>
          <w:rFonts w:hint="eastAsia"/>
        </w:rPr>
      </w:pPr>
    </w:p>
    <w:p>
      <w:pPr>
        <w:pStyle w:val="2"/>
        <w:rPr>
          <w:rFonts w:hint="eastAsia"/>
        </w:rPr>
      </w:pPr>
      <w:r>
        <w:rPr>
          <w:rFonts w:hint="eastAsia"/>
        </w:rPr>
        <w:t>B、128—191   </w:t>
      </w:r>
    </w:p>
    <w:p>
      <w:pPr>
        <w:pStyle w:val="2"/>
        <w:rPr>
          <w:rFonts w:hint="eastAsia"/>
        </w:rPr>
      </w:pPr>
    </w:p>
    <w:p>
      <w:pPr>
        <w:pStyle w:val="2"/>
        <w:rPr>
          <w:rFonts w:hint="eastAsia"/>
        </w:rPr>
      </w:pPr>
      <w:r>
        <w:rPr>
          <w:rFonts w:hint="eastAsia"/>
        </w:rPr>
        <w:t>C、129—191    </w:t>
      </w:r>
    </w:p>
    <w:p>
      <w:pPr>
        <w:pStyle w:val="2"/>
        <w:rPr>
          <w:rFonts w:hint="eastAsia"/>
        </w:rPr>
      </w:pPr>
    </w:p>
    <w:p>
      <w:pPr>
        <w:pStyle w:val="2"/>
        <w:rPr>
          <w:rFonts w:hint="eastAsia"/>
        </w:rPr>
      </w:pPr>
      <w:r>
        <w:rPr>
          <w:rFonts w:hint="eastAsia"/>
        </w:rPr>
        <w:t>D、126—191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P1644] 在数据传输过程中路由是在（   ）实现的。</w:t>
      </w:r>
    </w:p>
    <w:p>
      <w:pPr>
        <w:pStyle w:val="2"/>
        <w:rPr>
          <w:rFonts w:hint="eastAsia"/>
        </w:rPr>
      </w:pPr>
      <w:r>
        <w:rPr>
          <w:rFonts w:hint="eastAsia"/>
        </w:rPr>
        <w:t>A、运输层    </w:t>
      </w:r>
    </w:p>
    <w:p>
      <w:pPr>
        <w:pStyle w:val="2"/>
        <w:rPr>
          <w:rFonts w:hint="eastAsia"/>
        </w:rPr>
      </w:pPr>
    </w:p>
    <w:p>
      <w:pPr>
        <w:pStyle w:val="2"/>
        <w:rPr>
          <w:rFonts w:hint="eastAsia"/>
        </w:rPr>
      </w:pPr>
      <w:r>
        <w:rPr>
          <w:rFonts w:hint="eastAsia"/>
        </w:rPr>
        <w:t>B、物理层    </w:t>
      </w:r>
    </w:p>
    <w:p>
      <w:pPr>
        <w:pStyle w:val="2"/>
        <w:rPr>
          <w:rFonts w:hint="eastAsia"/>
        </w:rPr>
      </w:pPr>
    </w:p>
    <w:p>
      <w:pPr>
        <w:pStyle w:val="2"/>
        <w:rPr>
          <w:rFonts w:hint="eastAsia"/>
        </w:rPr>
      </w:pPr>
      <w:r>
        <w:rPr>
          <w:rFonts w:hint="eastAsia"/>
        </w:rPr>
        <w:t>C、网络层     </w:t>
      </w:r>
    </w:p>
    <w:p>
      <w:pPr>
        <w:pStyle w:val="2"/>
        <w:rPr>
          <w:rFonts w:hint="eastAsia"/>
        </w:rPr>
      </w:pPr>
    </w:p>
    <w:p>
      <w:pPr>
        <w:pStyle w:val="2"/>
        <w:rPr>
          <w:rFonts w:hint="eastAsia"/>
        </w:rPr>
      </w:pPr>
      <w:r>
        <w:rPr>
          <w:rFonts w:hint="eastAsia"/>
        </w:rPr>
        <w:t>D、应用层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P1645] 在IP地址方案中，210.42.194.22表示一个（   ）地址</w:t>
      </w:r>
    </w:p>
    <w:p>
      <w:pPr>
        <w:pStyle w:val="2"/>
        <w:rPr>
          <w:rFonts w:hint="eastAsia"/>
        </w:rPr>
      </w:pPr>
      <w:r>
        <w:rPr>
          <w:rFonts w:hint="eastAsia"/>
        </w:rPr>
        <w:t>A、A类    </w:t>
      </w:r>
    </w:p>
    <w:p>
      <w:pPr>
        <w:pStyle w:val="2"/>
        <w:rPr>
          <w:rFonts w:hint="eastAsia"/>
        </w:rPr>
      </w:pPr>
    </w:p>
    <w:p>
      <w:pPr>
        <w:pStyle w:val="2"/>
        <w:rPr>
          <w:rFonts w:hint="eastAsia"/>
        </w:rPr>
      </w:pPr>
      <w:r>
        <w:rPr>
          <w:rFonts w:hint="eastAsia"/>
        </w:rPr>
        <w:t>B、B类    </w:t>
      </w:r>
    </w:p>
    <w:p>
      <w:pPr>
        <w:pStyle w:val="2"/>
        <w:rPr>
          <w:rFonts w:hint="eastAsia"/>
        </w:rPr>
      </w:pPr>
    </w:p>
    <w:p>
      <w:pPr>
        <w:pStyle w:val="2"/>
        <w:rPr>
          <w:rFonts w:hint="eastAsia"/>
        </w:rPr>
      </w:pPr>
      <w:r>
        <w:rPr>
          <w:rFonts w:hint="eastAsia"/>
        </w:rPr>
        <w:t>C、C类   </w:t>
      </w:r>
    </w:p>
    <w:p>
      <w:pPr>
        <w:pStyle w:val="2"/>
        <w:rPr>
          <w:rFonts w:hint="eastAsia"/>
        </w:rPr>
      </w:pPr>
    </w:p>
    <w:p>
      <w:pPr>
        <w:pStyle w:val="2"/>
        <w:rPr>
          <w:rFonts w:hint="eastAsia"/>
        </w:rPr>
      </w:pPr>
      <w:r>
        <w:rPr>
          <w:rFonts w:hint="eastAsia"/>
        </w:rPr>
        <w:t>D、D类</w:t>
      </w:r>
    </w:p>
    <w:p>
      <w:pPr>
        <w:pStyle w:val="2"/>
        <w:rPr>
          <w:rFonts w:hint="eastAsia"/>
        </w:rPr>
      </w:pPr>
      <w:r>
        <w:rPr>
          <w:rFonts w:hint="eastAsia"/>
        </w:rPr>
        <w:t>答案:C 选项</w:t>
      </w:r>
    </w:p>
    <w:p>
      <w:pPr>
        <w:pStyle w:val="2"/>
        <w:rPr>
          <w:rFonts w:hint="eastAsia"/>
        </w:rPr>
      </w:pPr>
    </w:p>
    <w:p>
      <w:pPr>
        <w:pStyle w:val="2"/>
        <w:rPr>
          <w:rFonts w:hint="eastAsia" w:eastAsia="宋体"/>
          <w:lang w:eastAsia="zh-CN"/>
        </w:rPr>
      </w:pPr>
      <w:r>
        <w:rPr>
          <w:rFonts w:hint="eastAsia"/>
        </w:rPr>
        <w:t>[计算机网络 P1646] 如果IP地址为202.130.191.33，子网掩码为255.255.255.0，那么网络地址是（</w:t>
      </w:r>
      <w:r>
        <w:rPr>
          <w:rFonts w:hint="eastAsia"/>
          <w:lang w:val="en-US" w:eastAsia="zh-CN"/>
        </w:rPr>
        <w:t xml:space="preserve"> </w:t>
      </w:r>
      <w:r>
        <w:rPr>
          <w:rFonts w:hint="eastAsia"/>
          <w:lang w:eastAsia="zh-CN"/>
        </w:rPr>
        <w:t>）</w:t>
      </w:r>
    </w:p>
    <w:p>
      <w:pPr>
        <w:pStyle w:val="2"/>
        <w:rPr>
          <w:rFonts w:hint="eastAsia"/>
        </w:rPr>
      </w:pPr>
      <w:r>
        <w:rPr>
          <w:rFonts w:hint="eastAsia"/>
        </w:rPr>
        <w:t>A、202.130.0.0   </w:t>
      </w:r>
    </w:p>
    <w:p>
      <w:pPr>
        <w:pStyle w:val="2"/>
        <w:rPr>
          <w:rFonts w:hint="eastAsia"/>
        </w:rPr>
      </w:pPr>
    </w:p>
    <w:p>
      <w:pPr>
        <w:pStyle w:val="2"/>
        <w:rPr>
          <w:rFonts w:hint="eastAsia"/>
        </w:rPr>
      </w:pPr>
      <w:r>
        <w:rPr>
          <w:rFonts w:hint="eastAsia"/>
        </w:rPr>
        <w:t>B、202.0.0.0   </w:t>
      </w:r>
    </w:p>
    <w:p>
      <w:pPr>
        <w:pStyle w:val="2"/>
        <w:rPr>
          <w:rFonts w:hint="eastAsia"/>
        </w:rPr>
      </w:pPr>
    </w:p>
    <w:p>
      <w:pPr>
        <w:pStyle w:val="2"/>
        <w:rPr>
          <w:rFonts w:hint="eastAsia"/>
        </w:rPr>
      </w:pPr>
      <w:r>
        <w:rPr>
          <w:rFonts w:hint="eastAsia"/>
        </w:rPr>
        <w:t>C、202.130.191.33   </w:t>
      </w:r>
    </w:p>
    <w:p>
      <w:pPr>
        <w:pStyle w:val="2"/>
        <w:rPr>
          <w:rFonts w:hint="eastAsia"/>
        </w:rPr>
      </w:pPr>
    </w:p>
    <w:p>
      <w:pPr>
        <w:pStyle w:val="2"/>
        <w:rPr>
          <w:rFonts w:hint="eastAsia"/>
        </w:rPr>
      </w:pPr>
      <w:r>
        <w:rPr>
          <w:rFonts w:hint="eastAsia"/>
        </w:rPr>
        <w:t>D、202.130.191.0D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P1647] 一个IP地址在结构上包含网络地址与______。</w:t>
      </w:r>
    </w:p>
    <w:p>
      <w:pPr>
        <w:pStyle w:val="2"/>
        <w:rPr>
          <w:rFonts w:hint="eastAsia"/>
        </w:rPr>
      </w:pPr>
      <w:r>
        <w:rPr>
          <w:rFonts w:hint="eastAsia"/>
        </w:rPr>
        <w:t>A、广播地址</w:t>
      </w:r>
    </w:p>
    <w:p>
      <w:pPr>
        <w:pStyle w:val="2"/>
        <w:rPr>
          <w:rFonts w:hint="eastAsia"/>
        </w:rPr>
      </w:pPr>
    </w:p>
    <w:p>
      <w:pPr>
        <w:pStyle w:val="2"/>
        <w:rPr>
          <w:rFonts w:hint="eastAsia"/>
        </w:rPr>
      </w:pPr>
      <w:r>
        <w:rPr>
          <w:rFonts w:hint="eastAsia"/>
        </w:rPr>
        <w:t>B、多址地址</w:t>
      </w:r>
    </w:p>
    <w:p>
      <w:pPr>
        <w:pStyle w:val="2"/>
        <w:rPr>
          <w:rFonts w:hint="eastAsia"/>
        </w:rPr>
      </w:pPr>
    </w:p>
    <w:p>
      <w:pPr>
        <w:pStyle w:val="2"/>
        <w:rPr>
          <w:rFonts w:hint="eastAsia"/>
        </w:rPr>
      </w:pPr>
      <w:r>
        <w:rPr>
          <w:rFonts w:hint="eastAsia"/>
        </w:rPr>
        <w:t>C、主机地址</w:t>
      </w:r>
    </w:p>
    <w:p>
      <w:pPr>
        <w:pStyle w:val="2"/>
        <w:rPr>
          <w:rFonts w:hint="eastAsia"/>
        </w:rPr>
      </w:pPr>
    </w:p>
    <w:p>
      <w:pPr>
        <w:pStyle w:val="2"/>
        <w:rPr>
          <w:rFonts w:hint="eastAsia"/>
        </w:rPr>
      </w:pPr>
      <w:r>
        <w:rPr>
          <w:rFonts w:hint="eastAsia"/>
        </w:rPr>
        <w:t>D、子网掩码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P1648] 如果用户网络需要划分6个子网，第个子网最多20台主机，则适用的子网掩码是（   ）</w:t>
      </w:r>
    </w:p>
    <w:p>
      <w:pPr>
        <w:pStyle w:val="2"/>
        <w:rPr>
          <w:rFonts w:hint="eastAsia"/>
        </w:rPr>
      </w:pPr>
      <w:r>
        <w:rPr>
          <w:rFonts w:hint="eastAsia"/>
        </w:rPr>
        <w:t>A.255.255.255.192  </w:t>
      </w:r>
    </w:p>
    <w:p>
      <w:pPr>
        <w:pStyle w:val="2"/>
        <w:rPr>
          <w:rFonts w:hint="eastAsia"/>
        </w:rPr>
      </w:pPr>
    </w:p>
    <w:p>
      <w:pPr>
        <w:pStyle w:val="2"/>
        <w:rPr>
          <w:rFonts w:hint="eastAsia"/>
        </w:rPr>
      </w:pPr>
      <w:r>
        <w:rPr>
          <w:rFonts w:hint="eastAsia"/>
        </w:rPr>
        <w:t>B.255.255.255.240</w:t>
      </w:r>
    </w:p>
    <w:p>
      <w:pPr>
        <w:pStyle w:val="2"/>
        <w:rPr>
          <w:rFonts w:hint="eastAsia"/>
        </w:rPr>
      </w:pPr>
    </w:p>
    <w:p>
      <w:pPr>
        <w:pStyle w:val="2"/>
        <w:rPr>
          <w:rFonts w:hint="eastAsia"/>
        </w:rPr>
      </w:pPr>
      <w:r>
        <w:rPr>
          <w:rFonts w:hint="eastAsia"/>
        </w:rPr>
        <w:t>C.255.255.255.224</w:t>
      </w:r>
    </w:p>
    <w:p>
      <w:pPr>
        <w:pStyle w:val="2"/>
        <w:rPr>
          <w:rFonts w:hint="eastAsia"/>
        </w:rPr>
      </w:pPr>
    </w:p>
    <w:p>
      <w:pPr>
        <w:pStyle w:val="2"/>
        <w:rPr>
          <w:rFonts w:hint="eastAsia"/>
        </w:rPr>
      </w:pPr>
      <w:r>
        <w:rPr>
          <w:rFonts w:hint="eastAsia"/>
        </w:rPr>
        <w:t>D.255.255.255.248</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P1649] 主机地址172.16.2.160属于的子网是（ ）</w:t>
      </w:r>
    </w:p>
    <w:p>
      <w:pPr>
        <w:pStyle w:val="2"/>
        <w:rPr>
          <w:rFonts w:hint="eastAsia"/>
        </w:rPr>
      </w:pPr>
      <w:r>
        <w:rPr>
          <w:rFonts w:hint="eastAsia"/>
        </w:rPr>
        <w:t>A、172.16.2.64/26</w:t>
      </w:r>
    </w:p>
    <w:p>
      <w:pPr>
        <w:pStyle w:val="2"/>
        <w:rPr>
          <w:rFonts w:hint="eastAsia"/>
        </w:rPr>
      </w:pPr>
    </w:p>
    <w:p>
      <w:pPr>
        <w:pStyle w:val="2"/>
        <w:rPr>
          <w:rFonts w:hint="eastAsia"/>
        </w:rPr>
      </w:pPr>
      <w:r>
        <w:rPr>
          <w:rFonts w:hint="eastAsia"/>
        </w:rPr>
        <w:t>B、172.16.2.96/26</w:t>
      </w:r>
    </w:p>
    <w:p>
      <w:pPr>
        <w:pStyle w:val="2"/>
        <w:rPr>
          <w:rFonts w:hint="eastAsia"/>
        </w:rPr>
      </w:pPr>
    </w:p>
    <w:p>
      <w:pPr>
        <w:pStyle w:val="2"/>
        <w:rPr>
          <w:rFonts w:hint="eastAsia"/>
        </w:rPr>
      </w:pPr>
      <w:r>
        <w:rPr>
          <w:rFonts w:hint="eastAsia"/>
        </w:rPr>
        <w:t>C、172.16.2.128/26</w:t>
      </w:r>
    </w:p>
    <w:p>
      <w:pPr>
        <w:pStyle w:val="2"/>
        <w:rPr>
          <w:rFonts w:hint="eastAsia"/>
        </w:rPr>
      </w:pPr>
    </w:p>
    <w:p>
      <w:pPr>
        <w:pStyle w:val="2"/>
        <w:rPr>
          <w:rFonts w:hint="eastAsia"/>
        </w:rPr>
      </w:pPr>
      <w:r>
        <w:rPr>
          <w:rFonts w:hint="eastAsia"/>
        </w:rPr>
        <w:t>D、172.16.2.192/26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P1650] 路由器转发分组是根据报文分组的（）。</w:t>
      </w:r>
    </w:p>
    <w:p>
      <w:pPr>
        <w:pStyle w:val="2"/>
        <w:rPr>
          <w:rFonts w:hint="eastAsia"/>
        </w:rPr>
      </w:pPr>
      <w:r>
        <w:rPr>
          <w:rFonts w:hint="eastAsia"/>
        </w:rPr>
        <w:t>A、端口号 </w:t>
      </w:r>
    </w:p>
    <w:p>
      <w:pPr>
        <w:pStyle w:val="2"/>
        <w:rPr>
          <w:rFonts w:hint="eastAsia"/>
        </w:rPr>
      </w:pPr>
    </w:p>
    <w:p>
      <w:pPr>
        <w:pStyle w:val="2"/>
        <w:rPr>
          <w:rFonts w:hint="eastAsia"/>
        </w:rPr>
      </w:pPr>
      <w:r>
        <w:rPr>
          <w:rFonts w:hint="eastAsia"/>
        </w:rPr>
        <w:t>B、MAC地址 </w:t>
      </w:r>
    </w:p>
    <w:p>
      <w:pPr>
        <w:pStyle w:val="2"/>
        <w:rPr>
          <w:rFonts w:hint="eastAsia"/>
        </w:rPr>
      </w:pPr>
    </w:p>
    <w:p>
      <w:pPr>
        <w:pStyle w:val="2"/>
        <w:rPr>
          <w:rFonts w:hint="eastAsia"/>
        </w:rPr>
      </w:pPr>
      <w:r>
        <w:rPr>
          <w:rFonts w:hint="eastAsia"/>
        </w:rPr>
        <w:t>C、IP地址 </w:t>
      </w:r>
    </w:p>
    <w:p>
      <w:pPr>
        <w:pStyle w:val="2"/>
        <w:rPr>
          <w:rFonts w:hint="eastAsia"/>
        </w:rPr>
      </w:pPr>
    </w:p>
    <w:p>
      <w:pPr>
        <w:pStyle w:val="2"/>
        <w:rPr>
          <w:rFonts w:hint="eastAsia"/>
        </w:rPr>
      </w:pPr>
      <w:r>
        <w:rPr>
          <w:rFonts w:hint="eastAsia"/>
        </w:rPr>
        <w:t>D、域名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P1651] 路由器中的路由表（）。</w:t>
      </w:r>
    </w:p>
    <w:p>
      <w:pPr>
        <w:pStyle w:val="2"/>
        <w:rPr>
          <w:rFonts w:hint="eastAsia"/>
        </w:rPr>
      </w:pPr>
      <w:r>
        <w:rPr>
          <w:rFonts w:hint="eastAsia"/>
        </w:rPr>
        <w:t>A、需要包含到达所有主机的完整路径信息  </w:t>
      </w:r>
    </w:p>
    <w:p>
      <w:pPr>
        <w:pStyle w:val="2"/>
        <w:rPr>
          <w:rFonts w:hint="eastAsia"/>
        </w:rPr>
      </w:pPr>
    </w:p>
    <w:p>
      <w:pPr>
        <w:pStyle w:val="2"/>
        <w:rPr>
          <w:rFonts w:hint="eastAsia"/>
        </w:rPr>
      </w:pPr>
      <w:r>
        <w:rPr>
          <w:rFonts w:hint="eastAsia"/>
        </w:rPr>
        <w:t>B、需要包含到达所有主机的下一步路径信息  </w:t>
      </w:r>
    </w:p>
    <w:p>
      <w:pPr>
        <w:pStyle w:val="2"/>
        <w:rPr>
          <w:rFonts w:hint="eastAsia"/>
        </w:rPr>
      </w:pPr>
    </w:p>
    <w:p>
      <w:pPr>
        <w:pStyle w:val="2"/>
        <w:rPr>
          <w:rFonts w:hint="eastAsia"/>
        </w:rPr>
      </w:pPr>
      <w:r>
        <w:rPr>
          <w:rFonts w:hint="eastAsia"/>
        </w:rPr>
        <w:t>C、需要包含到达目的网络的完整路径信息  </w:t>
      </w:r>
    </w:p>
    <w:p>
      <w:pPr>
        <w:pStyle w:val="2"/>
        <w:rPr>
          <w:rFonts w:hint="eastAsia"/>
        </w:rPr>
      </w:pPr>
    </w:p>
    <w:p>
      <w:pPr>
        <w:pStyle w:val="2"/>
        <w:rPr>
          <w:rFonts w:hint="eastAsia"/>
        </w:rPr>
      </w:pPr>
      <w:r>
        <w:rPr>
          <w:rFonts w:hint="eastAsia"/>
        </w:rPr>
        <w:t>D、需要包含到达目的网络的下一步路径信息D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P1653] 能隔离广播域的设备有 （）</w:t>
      </w:r>
    </w:p>
    <w:p>
      <w:pPr>
        <w:pStyle w:val="2"/>
        <w:rPr>
          <w:rFonts w:hint="eastAsia"/>
        </w:rPr>
      </w:pPr>
      <w:r>
        <w:rPr>
          <w:rFonts w:hint="eastAsia"/>
        </w:rPr>
        <w:t>A、中继器</w:t>
      </w:r>
    </w:p>
    <w:p>
      <w:pPr>
        <w:pStyle w:val="2"/>
        <w:rPr>
          <w:rFonts w:hint="eastAsia"/>
        </w:rPr>
      </w:pPr>
    </w:p>
    <w:p>
      <w:pPr>
        <w:pStyle w:val="2"/>
        <w:rPr>
          <w:rFonts w:hint="eastAsia"/>
        </w:rPr>
      </w:pPr>
      <w:r>
        <w:rPr>
          <w:rFonts w:hint="eastAsia"/>
        </w:rPr>
        <w:t>B、集线器</w:t>
      </w:r>
    </w:p>
    <w:p>
      <w:pPr>
        <w:pStyle w:val="2"/>
        <w:rPr>
          <w:rFonts w:hint="eastAsia"/>
        </w:rPr>
      </w:pPr>
    </w:p>
    <w:p>
      <w:pPr>
        <w:pStyle w:val="2"/>
        <w:rPr>
          <w:rFonts w:hint="eastAsia"/>
        </w:rPr>
      </w:pPr>
      <w:r>
        <w:rPr>
          <w:rFonts w:hint="eastAsia"/>
        </w:rPr>
        <w:t>C、交换机</w:t>
      </w:r>
    </w:p>
    <w:p>
      <w:pPr>
        <w:pStyle w:val="2"/>
        <w:rPr>
          <w:rFonts w:hint="eastAsia"/>
        </w:rPr>
      </w:pPr>
    </w:p>
    <w:p>
      <w:pPr>
        <w:pStyle w:val="2"/>
        <w:rPr>
          <w:rFonts w:hint="eastAsia"/>
        </w:rPr>
      </w:pPr>
      <w:r>
        <w:rPr>
          <w:rFonts w:hint="eastAsia"/>
        </w:rPr>
        <w:t>D、路由器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P1654] 关于ARP协议的描述中，正确的是（）</w:t>
      </w:r>
    </w:p>
    <w:p>
      <w:pPr>
        <w:pStyle w:val="2"/>
        <w:rPr>
          <w:rFonts w:hint="eastAsia"/>
        </w:rPr>
      </w:pPr>
      <w:r>
        <w:rPr>
          <w:rFonts w:hint="eastAsia"/>
        </w:rPr>
        <w:t>A、请求采用单播方式，应答采用广播方式 </w:t>
      </w:r>
    </w:p>
    <w:p>
      <w:pPr>
        <w:pStyle w:val="2"/>
        <w:rPr>
          <w:rFonts w:hint="eastAsia"/>
        </w:rPr>
      </w:pPr>
    </w:p>
    <w:p>
      <w:pPr>
        <w:pStyle w:val="2"/>
        <w:rPr>
          <w:rFonts w:hint="eastAsia"/>
        </w:rPr>
      </w:pPr>
      <w:r>
        <w:rPr>
          <w:rFonts w:hint="eastAsia"/>
        </w:rPr>
        <w:t>B、请求采用广播方式，应答采用单播方式 </w:t>
      </w:r>
    </w:p>
    <w:p>
      <w:pPr>
        <w:pStyle w:val="2"/>
        <w:rPr>
          <w:rFonts w:hint="eastAsia"/>
        </w:rPr>
      </w:pPr>
    </w:p>
    <w:p>
      <w:pPr>
        <w:pStyle w:val="2"/>
        <w:rPr>
          <w:rFonts w:hint="eastAsia"/>
        </w:rPr>
      </w:pPr>
      <w:r>
        <w:rPr>
          <w:rFonts w:hint="eastAsia"/>
        </w:rPr>
        <w:t>C、请求和应答都采用广播方式 </w:t>
      </w:r>
    </w:p>
    <w:p>
      <w:pPr>
        <w:pStyle w:val="2"/>
        <w:rPr>
          <w:rFonts w:hint="eastAsia"/>
        </w:rPr>
      </w:pPr>
    </w:p>
    <w:p>
      <w:pPr>
        <w:pStyle w:val="2"/>
        <w:rPr>
          <w:rFonts w:hint="eastAsia"/>
        </w:rPr>
      </w:pPr>
      <w:r>
        <w:rPr>
          <w:rFonts w:hint="eastAsia"/>
        </w:rPr>
        <w:t>D、请求和应答都采用单播方式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P1655] 下列情况中，需要启动ARP请求的是（）。</w:t>
      </w:r>
    </w:p>
    <w:p>
      <w:pPr>
        <w:pStyle w:val="2"/>
        <w:rPr>
          <w:rFonts w:hint="eastAsia"/>
        </w:rPr>
      </w:pPr>
      <w:r>
        <w:rPr>
          <w:rFonts w:hint="eastAsia"/>
        </w:rPr>
        <w:t>A、主机需要接收信息，但ARP表中没有源IP地址与MAC地址的映射关系 </w:t>
      </w:r>
    </w:p>
    <w:p>
      <w:pPr>
        <w:pStyle w:val="2"/>
        <w:rPr>
          <w:rFonts w:hint="eastAsia"/>
        </w:rPr>
      </w:pPr>
    </w:p>
    <w:p>
      <w:pPr>
        <w:pStyle w:val="2"/>
        <w:rPr>
          <w:rFonts w:hint="eastAsia"/>
        </w:rPr>
      </w:pPr>
      <w:r>
        <w:rPr>
          <w:rFonts w:hint="eastAsia"/>
        </w:rPr>
        <w:t>B、主机需要接收信息，但ARP表中已经具有了源IP地址与MAC地址的映射关系 </w:t>
      </w:r>
    </w:p>
    <w:p>
      <w:pPr>
        <w:pStyle w:val="2"/>
        <w:rPr>
          <w:rFonts w:hint="eastAsia"/>
        </w:rPr>
      </w:pPr>
    </w:p>
    <w:p>
      <w:pPr>
        <w:pStyle w:val="2"/>
        <w:rPr>
          <w:rFonts w:hint="eastAsia"/>
        </w:rPr>
      </w:pPr>
      <w:r>
        <w:rPr>
          <w:rFonts w:hint="eastAsia"/>
        </w:rPr>
        <w:t>C、主机需要发送信息，但ARP表中没有目的IP地址与MAC地址的映射关系  </w:t>
      </w:r>
    </w:p>
    <w:p>
      <w:pPr>
        <w:pStyle w:val="2"/>
        <w:rPr>
          <w:rFonts w:hint="eastAsia"/>
        </w:rPr>
      </w:pPr>
    </w:p>
    <w:p>
      <w:pPr>
        <w:pStyle w:val="2"/>
        <w:rPr>
          <w:rFonts w:hint="eastAsia"/>
        </w:rPr>
      </w:pPr>
      <w:r>
        <w:rPr>
          <w:rFonts w:hint="eastAsia"/>
        </w:rPr>
        <w:t>D、主机需要发送信息，但ARP表中已经具有了目的IP地址与MAC地址的映射关系</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P1657] 牛津大学申请了从194.24.16.0开始的4096个IP地址，聚合为一个子网，其子网掩码是（）</w:t>
      </w:r>
    </w:p>
    <w:p>
      <w:pPr>
        <w:pStyle w:val="2"/>
        <w:rPr>
          <w:rFonts w:hint="eastAsia"/>
        </w:rPr>
      </w:pPr>
      <w:r>
        <w:rPr>
          <w:rFonts w:hint="eastAsia"/>
        </w:rPr>
        <w:t>A、255.255.0.0</w:t>
      </w:r>
    </w:p>
    <w:p>
      <w:pPr>
        <w:pStyle w:val="2"/>
        <w:rPr>
          <w:rFonts w:hint="eastAsia"/>
        </w:rPr>
      </w:pPr>
    </w:p>
    <w:p>
      <w:pPr>
        <w:pStyle w:val="2"/>
        <w:rPr>
          <w:rFonts w:hint="eastAsia"/>
        </w:rPr>
      </w:pPr>
      <w:r>
        <w:rPr>
          <w:rFonts w:hint="eastAsia"/>
        </w:rPr>
        <w:t>B、255.255.240.0</w:t>
      </w:r>
    </w:p>
    <w:p>
      <w:pPr>
        <w:pStyle w:val="2"/>
        <w:rPr>
          <w:rFonts w:hint="eastAsia"/>
        </w:rPr>
      </w:pPr>
    </w:p>
    <w:p>
      <w:pPr>
        <w:pStyle w:val="2"/>
        <w:rPr>
          <w:rFonts w:hint="eastAsia"/>
        </w:rPr>
      </w:pPr>
      <w:r>
        <w:rPr>
          <w:rFonts w:hint="eastAsia"/>
        </w:rPr>
        <w:t>C、255.255.248.0</w:t>
      </w:r>
    </w:p>
    <w:p>
      <w:pPr>
        <w:pStyle w:val="2"/>
        <w:rPr>
          <w:rFonts w:hint="eastAsia"/>
        </w:rPr>
      </w:pPr>
    </w:p>
    <w:p>
      <w:pPr>
        <w:pStyle w:val="2"/>
        <w:rPr>
          <w:rFonts w:hint="eastAsia"/>
        </w:rPr>
      </w:pPr>
      <w:r>
        <w:rPr>
          <w:rFonts w:hint="eastAsia"/>
        </w:rPr>
        <w:t>D、255.255.252.0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P1658] 以下不属于路由协议的是（ ）。</w:t>
      </w:r>
    </w:p>
    <w:p>
      <w:pPr>
        <w:pStyle w:val="2"/>
        <w:rPr>
          <w:rFonts w:hint="eastAsia"/>
        </w:rPr>
      </w:pPr>
      <w:r>
        <w:rPr>
          <w:rFonts w:hint="eastAsia"/>
        </w:rPr>
        <w:t>A、RIP  </w:t>
      </w:r>
    </w:p>
    <w:p>
      <w:pPr>
        <w:pStyle w:val="2"/>
        <w:rPr>
          <w:rFonts w:hint="eastAsia"/>
        </w:rPr>
      </w:pPr>
    </w:p>
    <w:p>
      <w:pPr>
        <w:pStyle w:val="2"/>
        <w:rPr>
          <w:rFonts w:hint="eastAsia"/>
        </w:rPr>
      </w:pPr>
      <w:r>
        <w:rPr>
          <w:rFonts w:hint="eastAsia"/>
        </w:rPr>
        <w:t>B、OSPF </w:t>
      </w:r>
    </w:p>
    <w:p>
      <w:pPr>
        <w:pStyle w:val="2"/>
        <w:rPr>
          <w:rFonts w:hint="eastAsia"/>
        </w:rPr>
      </w:pPr>
    </w:p>
    <w:p>
      <w:pPr>
        <w:pStyle w:val="2"/>
        <w:rPr>
          <w:rFonts w:hint="eastAsia"/>
        </w:rPr>
      </w:pPr>
      <w:r>
        <w:rPr>
          <w:rFonts w:hint="eastAsia"/>
        </w:rPr>
        <w:t>C、BGP </w:t>
      </w:r>
    </w:p>
    <w:p>
      <w:pPr>
        <w:pStyle w:val="2"/>
        <w:rPr>
          <w:rFonts w:hint="eastAsia"/>
        </w:rPr>
      </w:pPr>
    </w:p>
    <w:p>
      <w:pPr>
        <w:pStyle w:val="2"/>
        <w:rPr>
          <w:rFonts w:hint="eastAsia"/>
        </w:rPr>
      </w:pPr>
      <w:r>
        <w:rPr>
          <w:rFonts w:hint="eastAsia"/>
        </w:rPr>
        <w:t>D、PPPD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P1659] 与静态路由协议相比，动态路由的优点有（ ）。</w:t>
      </w:r>
    </w:p>
    <w:p>
      <w:pPr>
        <w:pStyle w:val="2"/>
        <w:rPr>
          <w:rFonts w:hint="eastAsia"/>
        </w:rPr>
      </w:pPr>
      <w:r>
        <w:rPr>
          <w:rFonts w:hint="eastAsia"/>
        </w:rPr>
        <w:t>A、1 4B、2 3C、3 4D、1 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P1660] RIP协议路由的更新报文发送典周期是（ ）秒</w:t>
      </w:r>
    </w:p>
    <w:p>
      <w:pPr>
        <w:pStyle w:val="2"/>
        <w:rPr>
          <w:rFonts w:hint="eastAsia"/>
        </w:rPr>
      </w:pPr>
      <w:r>
        <w:rPr>
          <w:rFonts w:hint="eastAsia"/>
        </w:rPr>
        <w:t>A、5 </w:t>
      </w:r>
    </w:p>
    <w:p>
      <w:pPr>
        <w:pStyle w:val="2"/>
        <w:rPr>
          <w:rFonts w:hint="eastAsia"/>
        </w:rPr>
      </w:pPr>
    </w:p>
    <w:p>
      <w:pPr>
        <w:pStyle w:val="2"/>
        <w:rPr>
          <w:rFonts w:hint="eastAsia"/>
        </w:rPr>
      </w:pPr>
      <w:r>
        <w:rPr>
          <w:rFonts w:hint="eastAsia"/>
        </w:rPr>
        <w:t>B、30 </w:t>
      </w:r>
    </w:p>
    <w:p>
      <w:pPr>
        <w:pStyle w:val="2"/>
        <w:rPr>
          <w:rFonts w:hint="eastAsia"/>
        </w:rPr>
      </w:pPr>
    </w:p>
    <w:p>
      <w:pPr>
        <w:pStyle w:val="2"/>
        <w:rPr>
          <w:rFonts w:hint="eastAsia"/>
        </w:rPr>
      </w:pPr>
      <w:r>
        <w:rPr>
          <w:rFonts w:hint="eastAsia"/>
        </w:rPr>
        <w:t>C、60</w:t>
      </w:r>
    </w:p>
    <w:p>
      <w:pPr>
        <w:pStyle w:val="2"/>
        <w:rPr>
          <w:rFonts w:hint="eastAsia"/>
        </w:rPr>
      </w:pPr>
    </w:p>
    <w:p>
      <w:pPr>
        <w:pStyle w:val="2"/>
        <w:rPr>
          <w:rFonts w:hint="eastAsia"/>
        </w:rPr>
      </w:pPr>
      <w:r>
        <w:rPr>
          <w:rFonts w:hint="eastAsia"/>
        </w:rPr>
        <w:t>D、180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P1661] 在RIP协议中，计算路由计量值的参数是（ ）。</w:t>
      </w:r>
    </w:p>
    <w:p>
      <w:pPr>
        <w:pStyle w:val="2"/>
        <w:rPr>
          <w:rFonts w:hint="eastAsia"/>
        </w:rPr>
      </w:pPr>
      <w:r>
        <w:rPr>
          <w:rFonts w:hint="eastAsia"/>
        </w:rPr>
        <w:t>A、MTU </w:t>
      </w:r>
    </w:p>
    <w:p>
      <w:pPr>
        <w:pStyle w:val="2"/>
        <w:rPr>
          <w:rFonts w:hint="eastAsia"/>
        </w:rPr>
      </w:pPr>
    </w:p>
    <w:p>
      <w:pPr>
        <w:pStyle w:val="2"/>
        <w:rPr>
          <w:rFonts w:hint="eastAsia"/>
        </w:rPr>
      </w:pPr>
      <w:r>
        <w:rPr>
          <w:rFonts w:hint="eastAsia"/>
        </w:rPr>
        <w:t>B、时延 </w:t>
      </w:r>
    </w:p>
    <w:p>
      <w:pPr>
        <w:pStyle w:val="2"/>
        <w:rPr>
          <w:rFonts w:hint="eastAsia"/>
        </w:rPr>
      </w:pPr>
    </w:p>
    <w:p>
      <w:pPr>
        <w:pStyle w:val="2"/>
        <w:rPr>
          <w:rFonts w:hint="eastAsia"/>
        </w:rPr>
      </w:pPr>
      <w:r>
        <w:rPr>
          <w:rFonts w:hint="eastAsia"/>
        </w:rPr>
        <w:t>C、带宽 </w:t>
      </w:r>
    </w:p>
    <w:p>
      <w:pPr>
        <w:pStyle w:val="2"/>
        <w:rPr>
          <w:rFonts w:hint="eastAsia"/>
        </w:rPr>
      </w:pPr>
    </w:p>
    <w:p>
      <w:pPr>
        <w:pStyle w:val="2"/>
        <w:rPr>
          <w:rFonts w:hint="eastAsia"/>
        </w:rPr>
      </w:pPr>
      <w:r>
        <w:rPr>
          <w:rFonts w:hint="eastAsia"/>
        </w:rPr>
        <w:t>D、路由跳数D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P1662] 在RIP中，路由计量值等于（ ）为不可达。</w:t>
      </w:r>
    </w:p>
    <w:p>
      <w:pPr>
        <w:pStyle w:val="2"/>
        <w:rPr>
          <w:rFonts w:hint="eastAsia"/>
        </w:rPr>
      </w:pPr>
      <w:r>
        <w:rPr>
          <w:rFonts w:hint="eastAsia"/>
        </w:rPr>
        <w:t>A、8 </w:t>
      </w:r>
    </w:p>
    <w:p>
      <w:pPr>
        <w:pStyle w:val="2"/>
        <w:rPr>
          <w:rFonts w:hint="eastAsia"/>
        </w:rPr>
      </w:pPr>
    </w:p>
    <w:p>
      <w:pPr>
        <w:pStyle w:val="2"/>
        <w:rPr>
          <w:rFonts w:hint="eastAsia"/>
        </w:rPr>
      </w:pPr>
      <w:r>
        <w:rPr>
          <w:rFonts w:hint="eastAsia"/>
        </w:rPr>
        <w:t>B、10</w:t>
      </w:r>
    </w:p>
    <w:p>
      <w:pPr>
        <w:pStyle w:val="2"/>
        <w:rPr>
          <w:rFonts w:hint="eastAsia"/>
        </w:rPr>
      </w:pPr>
    </w:p>
    <w:p>
      <w:pPr>
        <w:pStyle w:val="2"/>
        <w:rPr>
          <w:rFonts w:hint="eastAsia"/>
        </w:rPr>
      </w:pPr>
      <w:r>
        <w:rPr>
          <w:rFonts w:hint="eastAsia"/>
        </w:rPr>
        <w:t>C、15</w:t>
      </w:r>
    </w:p>
    <w:p>
      <w:pPr>
        <w:pStyle w:val="2"/>
        <w:rPr>
          <w:rFonts w:hint="eastAsia"/>
        </w:rPr>
      </w:pPr>
    </w:p>
    <w:p>
      <w:pPr>
        <w:pStyle w:val="2"/>
        <w:rPr>
          <w:rFonts w:hint="eastAsia"/>
        </w:rPr>
      </w:pPr>
      <w:r>
        <w:rPr>
          <w:rFonts w:hint="eastAsia"/>
        </w:rPr>
        <w:t>D、16D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P1664] RIP协议中，不能解决路由环路问题的方法是（ ）</w:t>
      </w:r>
    </w:p>
    <w:p>
      <w:pPr>
        <w:pStyle w:val="2"/>
        <w:rPr>
          <w:rFonts w:hint="eastAsia"/>
        </w:rPr>
      </w:pPr>
      <w:r>
        <w:rPr>
          <w:rFonts w:hint="eastAsia"/>
        </w:rPr>
        <w:t>A、水平分割</w:t>
      </w:r>
    </w:p>
    <w:p>
      <w:pPr>
        <w:pStyle w:val="2"/>
        <w:rPr>
          <w:rFonts w:hint="eastAsia"/>
        </w:rPr>
      </w:pPr>
    </w:p>
    <w:p>
      <w:pPr>
        <w:pStyle w:val="2"/>
        <w:rPr>
          <w:rFonts w:hint="eastAsia"/>
        </w:rPr>
      </w:pPr>
      <w:r>
        <w:rPr>
          <w:rFonts w:hint="eastAsia"/>
        </w:rPr>
        <w:t>B、定义路由度量的最大值  </w:t>
      </w:r>
    </w:p>
    <w:p>
      <w:pPr>
        <w:pStyle w:val="2"/>
        <w:rPr>
          <w:rFonts w:hint="eastAsia"/>
        </w:rPr>
      </w:pPr>
    </w:p>
    <w:p>
      <w:pPr>
        <w:pStyle w:val="2"/>
        <w:rPr>
          <w:rFonts w:hint="eastAsia"/>
        </w:rPr>
      </w:pPr>
      <w:r>
        <w:rPr>
          <w:rFonts w:hint="eastAsia"/>
        </w:rPr>
        <w:t>C、路由器重启  </w:t>
      </w:r>
    </w:p>
    <w:p>
      <w:pPr>
        <w:pStyle w:val="2"/>
        <w:rPr>
          <w:rFonts w:hint="eastAsia"/>
        </w:rPr>
      </w:pPr>
    </w:p>
    <w:p>
      <w:pPr>
        <w:pStyle w:val="2"/>
        <w:rPr>
          <w:rFonts w:hint="eastAsia"/>
        </w:rPr>
      </w:pPr>
      <w:r>
        <w:rPr>
          <w:rFonts w:hint="eastAsia"/>
        </w:rPr>
        <w:t>D、触发更新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P1665] BGP协议的作用是（ ）。</w:t>
      </w:r>
    </w:p>
    <w:p>
      <w:pPr>
        <w:pStyle w:val="2"/>
        <w:rPr>
          <w:rFonts w:hint="eastAsia"/>
        </w:rPr>
      </w:pPr>
      <w:r>
        <w:rPr>
          <w:rFonts w:hint="eastAsia"/>
        </w:rPr>
        <w:t>A、用于自治系统之间的路由器间交换路由信息  </w:t>
      </w:r>
    </w:p>
    <w:p>
      <w:pPr>
        <w:pStyle w:val="2"/>
        <w:rPr>
          <w:rFonts w:hint="eastAsia"/>
        </w:rPr>
      </w:pPr>
    </w:p>
    <w:p>
      <w:pPr>
        <w:pStyle w:val="2"/>
        <w:rPr>
          <w:rFonts w:hint="eastAsia"/>
        </w:rPr>
      </w:pPr>
      <w:r>
        <w:rPr>
          <w:rFonts w:hint="eastAsia"/>
        </w:rPr>
        <w:t>B、用于自治系统内部的路由器间交换路由信息 </w:t>
      </w:r>
    </w:p>
    <w:p>
      <w:pPr>
        <w:pStyle w:val="2"/>
        <w:rPr>
          <w:rFonts w:hint="eastAsia"/>
        </w:rPr>
      </w:pPr>
    </w:p>
    <w:p>
      <w:pPr>
        <w:pStyle w:val="2"/>
        <w:rPr>
          <w:rFonts w:hint="eastAsia"/>
        </w:rPr>
      </w:pPr>
      <w:r>
        <w:rPr>
          <w:rFonts w:hint="eastAsia"/>
        </w:rPr>
        <w:t>C、用于主干网中路由器之间交换路由信息 </w:t>
      </w:r>
    </w:p>
    <w:p>
      <w:pPr>
        <w:pStyle w:val="2"/>
        <w:rPr>
          <w:rFonts w:hint="eastAsia"/>
        </w:rPr>
      </w:pPr>
    </w:p>
    <w:p>
      <w:pPr>
        <w:pStyle w:val="2"/>
        <w:rPr>
          <w:rFonts w:hint="eastAsia"/>
        </w:rPr>
      </w:pPr>
      <w:r>
        <w:rPr>
          <w:rFonts w:hint="eastAsia"/>
        </w:rPr>
        <w:t>D、用于校园网中路由器之间交换路由信息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P1666] 关于IP协议的描述中，不正确的是（）。</w:t>
      </w:r>
    </w:p>
    <w:p>
      <w:pPr>
        <w:pStyle w:val="2"/>
        <w:rPr>
          <w:rFonts w:hint="eastAsia"/>
        </w:rPr>
      </w:pPr>
      <w:r>
        <w:rPr>
          <w:rFonts w:hint="eastAsia"/>
        </w:rPr>
        <w:t>A、IP协议是运行在网际层的互联网协议   </w:t>
      </w:r>
    </w:p>
    <w:p>
      <w:pPr>
        <w:pStyle w:val="2"/>
        <w:rPr>
          <w:rFonts w:hint="eastAsia"/>
        </w:rPr>
      </w:pPr>
    </w:p>
    <w:p>
      <w:pPr>
        <w:pStyle w:val="2"/>
        <w:rPr>
          <w:rFonts w:hint="eastAsia"/>
        </w:rPr>
      </w:pPr>
      <w:r>
        <w:rPr>
          <w:rFonts w:hint="eastAsia"/>
        </w:rPr>
        <w:t>B、IP协议提供的是面向无连接的传输服务   </w:t>
      </w:r>
    </w:p>
    <w:p>
      <w:pPr>
        <w:pStyle w:val="2"/>
        <w:rPr>
          <w:rFonts w:hint="eastAsia"/>
        </w:rPr>
      </w:pPr>
    </w:p>
    <w:p>
      <w:pPr>
        <w:pStyle w:val="2"/>
        <w:rPr>
          <w:rFonts w:hint="eastAsia"/>
        </w:rPr>
      </w:pPr>
      <w:r>
        <w:rPr>
          <w:rFonts w:hint="eastAsia"/>
        </w:rPr>
        <w:t>C、IP协议提供的是可靠数据报传输服务  </w:t>
      </w:r>
    </w:p>
    <w:p>
      <w:pPr>
        <w:pStyle w:val="2"/>
        <w:rPr>
          <w:rFonts w:hint="eastAsia"/>
        </w:rPr>
      </w:pPr>
    </w:p>
    <w:p>
      <w:pPr>
        <w:pStyle w:val="2"/>
        <w:rPr>
          <w:rFonts w:hint="eastAsia"/>
        </w:rPr>
      </w:pPr>
      <w:r>
        <w:rPr>
          <w:rFonts w:hint="eastAsia"/>
        </w:rPr>
        <w:t>D、IP协议实现尽最大努力的数据投递服务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P1667] IP协议数据报的最大长度是（）字节。</w:t>
      </w:r>
    </w:p>
    <w:p>
      <w:pPr>
        <w:pStyle w:val="2"/>
        <w:rPr>
          <w:rFonts w:hint="eastAsia"/>
        </w:rPr>
      </w:pPr>
      <w:r>
        <w:rPr>
          <w:rFonts w:hint="eastAsia"/>
        </w:rPr>
        <w:t>A、65535</w:t>
      </w:r>
    </w:p>
    <w:p>
      <w:pPr>
        <w:pStyle w:val="2"/>
        <w:rPr>
          <w:rFonts w:hint="eastAsia"/>
        </w:rPr>
      </w:pPr>
    </w:p>
    <w:p>
      <w:pPr>
        <w:pStyle w:val="2"/>
        <w:rPr>
          <w:rFonts w:hint="eastAsia"/>
        </w:rPr>
      </w:pPr>
      <w:r>
        <w:rPr>
          <w:rFonts w:hint="eastAsia"/>
        </w:rPr>
        <w:t>B、1500</w:t>
      </w:r>
    </w:p>
    <w:p>
      <w:pPr>
        <w:pStyle w:val="2"/>
        <w:rPr>
          <w:rFonts w:hint="eastAsia"/>
        </w:rPr>
      </w:pPr>
    </w:p>
    <w:p>
      <w:pPr>
        <w:pStyle w:val="2"/>
        <w:rPr>
          <w:rFonts w:hint="eastAsia"/>
        </w:rPr>
      </w:pPr>
      <w:r>
        <w:rPr>
          <w:rFonts w:hint="eastAsia"/>
        </w:rPr>
        <w:t>C、600</w:t>
      </w:r>
    </w:p>
    <w:p>
      <w:pPr>
        <w:pStyle w:val="2"/>
        <w:rPr>
          <w:rFonts w:hint="eastAsia"/>
        </w:rPr>
      </w:pPr>
    </w:p>
    <w:p>
      <w:pPr>
        <w:pStyle w:val="2"/>
        <w:rPr>
          <w:rFonts w:hint="eastAsia"/>
        </w:rPr>
      </w:pPr>
      <w:r>
        <w:rPr>
          <w:rFonts w:hint="eastAsia"/>
        </w:rPr>
        <w:t>D、256</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P1668] IP数据报具有“生存时间”域，当该域的值为（）时数据报将被丢弃。</w:t>
      </w:r>
    </w:p>
    <w:p>
      <w:pPr>
        <w:pStyle w:val="2"/>
        <w:rPr>
          <w:rFonts w:hint="eastAsia"/>
        </w:rPr>
      </w:pPr>
      <w:r>
        <w:rPr>
          <w:rFonts w:hint="eastAsia"/>
        </w:rPr>
        <w:t>A、255   </w:t>
      </w:r>
    </w:p>
    <w:p>
      <w:pPr>
        <w:pStyle w:val="2"/>
        <w:rPr>
          <w:rFonts w:hint="eastAsia"/>
        </w:rPr>
      </w:pPr>
    </w:p>
    <w:p>
      <w:pPr>
        <w:pStyle w:val="2"/>
        <w:rPr>
          <w:rFonts w:hint="eastAsia"/>
        </w:rPr>
      </w:pPr>
      <w:r>
        <w:rPr>
          <w:rFonts w:hint="eastAsia"/>
        </w:rPr>
        <w:t>B、16  </w:t>
      </w:r>
    </w:p>
    <w:p>
      <w:pPr>
        <w:pStyle w:val="2"/>
        <w:rPr>
          <w:rFonts w:hint="eastAsia"/>
        </w:rPr>
      </w:pPr>
    </w:p>
    <w:p>
      <w:pPr>
        <w:pStyle w:val="2"/>
        <w:rPr>
          <w:rFonts w:hint="eastAsia"/>
        </w:rPr>
      </w:pPr>
      <w:r>
        <w:rPr>
          <w:rFonts w:hint="eastAsia"/>
        </w:rPr>
        <w:t>C、1  </w:t>
      </w:r>
    </w:p>
    <w:p>
      <w:pPr>
        <w:pStyle w:val="2"/>
        <w:rPr>
          <w:rFonts w:hint="eastAsia"/>
        </w:rPr>
      </w:pPr>
    </w:p>
    <w:p>
      <w:pPr>
        <w:pStyle w:val="2"/>
        <w:rPr>
          <w:rFonts w:hint="eastAsia"/>
        </w:rPr>
      </w:pPr>
      <w:r>
        <w:rPr>
          <w:rFonts w:hint="eastAsia"/>
        </w:rPr>
        <w:t>D、0D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P1669] 对IP数据报进行分片的主要目的是（）。</w:t>
      </w:r>
    </w:p>
    <w:p>
      <w:pPr>
        <w:pStyle w:val="2"/>
        <w:rPr>
          <w:rFonts w:hint="eastAsia"/>
        </w:rPr>
      </w:pPr>
      <w:r>
        <w:rPr>
          <w:rFonts w:hint="eastAsia"/>
        </w:rPr>
        <w:t>A、适应各个物理网络不同的地址长度   </w:t>
      </w:r>
    </w:p>
    <w:p>
      <w:pPr>
        <w:pStyle w:val="2"/>
        <w:rPr>
          <w:rFonts w:hint="eastAsia"/>
        </w:rPr>
      </w:pPr>
    </w:p>
    <w:p>
      <w:pPr>
        <w:pStyle w:val="2"/>
        <w:rPr>
          <w:rFonts w:hint="eastAsia"/>
        </w:rPr>
      </w:pPr>
      <w:r>
        <w:rPr>
          <w:rFonts w:hint="eastAsia"/>
        </w:rPr>
        <w:t>B、拥塞控制 </w:t>
      </w:r>
    </w:p>
    <w:p>
      <w:pPr>
        <w:pStyle w:val="2"/>
        <w:rPr>
          <w:rFonts w:hint="eastAsia"/>
        </w:rPr>
      </w:pPr>
    </w:p>
    <w:p>
      <w:pPr>
        <w:pStyle w:val="2"/>
        <w:rPr>
          <w:rFonts w:hint="eastAsia"/>
        </w:rPr>
      </w:pPr>
      <w:r>
        <w:rPr>
          <w:rFonts w:hint="eastAsia"/>
        </w:rPr>
        <w:t>C、适应各个物理网络不同的MTU长度  </w:t>
      </w:r>
    </w:p>
    <w:p>
      <w:pPr>
        <w:pStyle w:val="2"/>
        <w:rPr>
          <w:rFonts w:hint="eastAsia"/>
        </w:rPr>
      </w:pPr>
    </w:p>
    <w:p>
      <w:pPr>
        <w:pStyle w:val="2"/>
        <w:rPr>
          <w:rFonts w:hint="eastAsia"/>
        </w:rPr>
      </w:pPr>
      <w:r>
        <w:rPr>
          <w:rFonts w:hint="eastAsia"/>
        </w:rPr>
        <w:t>D、流量控制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P1670] 对IP数据报分片的重组通常在（）进行。</w:t>
      </w:r>
    </w:p>
    <w:p>
      <w:pPr>
        <w:pStyle w:val="2"/>
        <w:rPr>
          <w:rFonts w:hint="eastAsia"/>
        </w:rPr>
      </w:pPr>
      <w:r>
        <w:rPr>
          <w:rFonts w:hint="eastAsia"/>
        </w:rPr>
        <w:t>A、源主机    </w:t>
      </w:r>
    </w:p>
    <w:p>
      <w:pPr>
        <w:pStyle w:val="2"/>
        <w:rPr>
          <w:rFonts w:hint="eastAsia"/>
        </w:rPr>
      </w:pPr>
    </w:p>
    <w:p>
      <w:pPr>
        <w:pStyle w:val="2"/>
        <w:rPr>
          <w:rFonts w:hint="eastAsia"/>
        </w:rPr>
      </w:pPr>
      <w:r>
        <w:rPr>
          <w:rFonts w:hint="eastAsia"/>
        </w:rPr>
        <w:t>B、目的主机 </w:t>
      </w:r>
    </w:p>
    <w:p>
      <w:pPr>
        <w:pStyle w:val="2"/>
        <w:rPr>
          <w:rFonts w:hint="eastAsia"/>
        </w:rPr>
      </w:pPr>
    </w:p>
    <w:p>
      <w:pPr>
        <w:pStyle w:val="2"/>
        <w:rPr>
          <w:rFonts w:hint="eastAsia"/>
        </w:rPr>
      </w:pPr>
      <w:r>
        <w:rPr>
          <w:rFonts w:hint="eastAsia"/>
        </w:rPr>
        <w:t>C、IP数据报经过的路由器   </w:t>
      </w:r>
    </w:p>
    <w:p>
      <w:pPr>
        <w:pStyle w:val="2"/>
        <w:rPr>
          <w:rFonts w:hint="eastAsia"/>
        </w:rPr>
      </w:pPr>
    </w:p>
    <w:p>
      <w:pPr>
        <w:pStyle w:val="2"/>
        <w:rPr>
          <w:rFonts w:hint="eastAsia"/>
        </w:rPr>
      </w:pPr>
      <w:r>
        <w:rPr>
          <w:rFonts w:hint="eastAsia"/>
        </w:rPr>
        <w:t>D、目的主机或路由器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P1671] 一个数据报划分为3个更小的数据报，以下说法正确的是（）</w:t>
      </w:r>
    </w:p>
    <w:p>
      <w:pPr>
        <w:pStyle w:val="2"/>
        <w:rPr>
          <w:rFonts w:hint="eastAsia"/>
        </w:rPr>
      </w:pPr>
      <w:r>
        <w:rPr>
          <w:rFonts w:hint="eastAsia"/>
        </w:rPr>
        <w:t>A、 对所有数据报，DF比特均置为1</w:t>
      </w:r>
    </w:p>
    <w:p>
      <w:pPr>
        <w:pStyle w:val="2"/>
        <w:rPr>
          <w:rFonts w:hint="eastAsia"/>
        </w:rPr>
      </w:pPr>
    </w:p>
    <w:p>
      <w:pPr>
        <w:pStyle w:val="2"/>
        <w:rPr>
          <w:rFonts w:hint="eastAsia"/>
        </w:rPr>
      </w:pPr>
      <w:r>
        <w:rPr>
          <w:rFonts w:hint="eastAsia"/>
        </w:rPr>
        <w:t>B、 对所有数据报，MF比特均置为1</w:t>
      </w:r>
    </w:p>
    <w:p>
      <w:pPr>
        <w:pStyle w:val="2"/>
        <w:rPr>
          <w:rFonts w:hint="eastAsia"/>
        </w:rPr>
      </w:pPr>
    </w:p>
    <w:p>
      <w:pPr>
        <w:pStyle w:val="2"/>
        <w:rPr>
          <w:rFonts w:hint="eastAsia"/>
        </w:rPr>
      </w:pPr>
      <w:r>
        <w:rPr>
          <w:rFonts w:hint="eastAsia"/>
        </w:rPr>
        <w:t>C、 对所有数据报，Identifier字段均相同</w:t>
      </w:r>
    </w:p>
    <w:p>
      <w:pPr>
        <w:pStyle w:val="2"/>
        <w:rPr>
          <w:rFonts w:hint="eastAsia"/>
        </w:rPr>
      </w:pPr>
    </w:p>
    <w:p>
      <w:pPr>
        <w:pStyle w:val="2"/>
        <w:rPr>
          <w:rFonts w:hint="eastAsia"/>
        </w:rPr>
      </w:pPr>
      <w:r>
        <w:rPr>
          <w:rFonts w:hint="eastAsia"/>
        </w:rPr>
        <w:t>D、 对所有数据报，分片偏移（offset）字段均相同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P1672] 若分片偏移的值为100，它表示（）。</w:t>
      </w:r>
    </w:p>
    <w:p>
      <w:pPr>
        <w:pStyle w:val="2"/>
        <w:rPr>
          <w:rFonts w:hint="eastAsia"/>
        </w:rPr>
      </w:pPr>
      <w:r>
        <w:rPr>
          <w:rFonts w:hint="eastAsia"/>
        </w:rPr>
        <w:t>A、这个数据报未被分片</w:t>
      </w:r>
    </w:p>
    <w:p>
      <w:pPr>
        <w:pStyle w:val="2"/>
        <w:rPr>
          <w:rFonts w:hint="eastAsia"/>
        </w:rPr>
      </w:pPr>
    </w:p>
    <w:p>
      <w:pPr>
        <w:pStyle w:val="2"/>
        <w:rPr>
          <w:rFonts w:hint="eastAsia"/>
        </w:rPr>
      </w:pPr>
      <w:r>
        <w:rPr>
          <w:rFonts w:hint="eastAsia"/>
        </w:rPr>
        <w:t>B、这个数据报的长度为100字节</w:t>
      </w:r>
    </w:p>
    <w:p>
      <w:pPr>
        <w:pStyle w:val="2"/>
        <w:rPr>
          <w:rFonts w:hint="eastAsia"/>
        </w:rPr>
      </w:pPr>
    </w:p>
    <w:p>
      <w:pPr>
        <w:pStyle w:val="2"/>
        <w:rPr>
          <w:rFonts w:hint="eastAsia"/>
        </w:rPr>
      </w:pPr>
      <w:r>
        <w:rPr>
          <w:rFonts w:hint="eastAsia"/>
        </w:rPr>
        <w:t>C、数据报的第一个字节是字节100</w:t>
      </w:r>
    </w:p>
    <w:p>
      <w:pPr>
        <w:pStyle w:val="2"/>
        <w:rPr>
          <w:rFonts w:hint="eastAsia"/>
        </w:rPr>
      </w:pPr>
    </w:p>
    <w:p>
      <w:pPr>
        <w:pStyle w:val="2"/>
        <w:rPr>
          <w:rFonts w:hint="eastAsia"/>
        </w:rPr>
      </w:pPr>
      <w:r>
        <w:rPr>
          <w:rFonts w:hint="eastAsia"/>
        </w:rPr>
        <w:t>D、数据报的第一个字节是字节800D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P1673] 以下关于ICMP协议的说法中，正确的是（）。</w:t>
      </w:r>
    </w:p>
    <w:p>
      <w:pPr>
        <w:pStyle w:val="2"/>
        <w:rPr>
          <w:rFonts w:hint="eastAsia"/>
        </w:rPr>
      </w:pPr>
      <w:r>
        <w:rPr>
          <w:rFonts w:hint="eastAsia"/>
        </w:rPr>
        <w:t>A．由MAC地址求对应的IP地址</w:t>
      </w:r>
    </w:p>
    <w:p>
      <w:pPr>
        <w:pStyle w:val="2"/>
        <w:rPr>
          <w:rFonts w:hint="eastAsia"/>
        </w:rPr>
      </w:pPr>
    </w:p>
    <w:p>
      <w:pPr>
        <w:pStyle w:val="2"/>
        <w:rPr>
          <w:rFonts w:hint="eastAsia"/>
        </w:rPr>
      </w:pPr>
      <w:r>
        <w:rPr>
          <w:rFonts w:hint="eastAsia"/>
        </w:rPr>
        <w:t>B．在公网IP地址与私网IP地址之间进行转换</w:t>
      </w:r>
    </w:p>
    <w:p>
      <w:pPr>
        <w:pStyle w:val="2"/>
        <w:rPr>
          <w:rFonts w:hint="eastAsia"/>
        </w:rPr>
      </w:pPr>
    </w:p>
    <w:p>
      <w:pPr>
        <w:pStyle w:val="2"/>
        <w:rPr>
          <w:rFonts w:hint="eastAsia"/>
        </w:rPr>
      </w:pPr>
      <w:r>
        <w:rPr>
          <w:rFonts w:hint="eastAsia"/>
        </w:rPr>
        <w:t>C．向源主机发送传输错误报告</w:t>
      </w:r>
    </w:p>
    <w:p>
      <w:pPr>
        <w:pStyle w:val="2"/>
        <w:rPr>
          <w:rFonts w:hint="eastAsia"/>
        </w:rPr>
      </w:pPr>
    </w:p>
    <w:p>
      <w:pPr>
        <w:pStyle w:val="2"/>
        <w:rPr>
          <w:rFonts w:hint="eastAsia"/>
        </w:rPr>
      </w:pPr>
      <w:r>
        <w:rPr>
          <w:rFonts w:hint="eastAsia"/>
        </w:rPr>
        <w:t>D．向主机分配动态IP地址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P1674] 以下关于NAT的描述中，不正确的是（）</w:t>
      </w:r>
    </w:p>
    <w:p>
      <w:pPr>
        <w:pStyle w:val="2"/>
        <w:rPr>
          <w:rFonts w:hint="eastAsia"/>
        </w:rPr>
      </w:pPr>
      <w:r>
        <w:rPr>
          <w:rFonts w:hint="eastAsia"/>
        </w:rPr>
        <w:t>A．NAT用来实现私有地址与公用网络地址之间的转换</w:t>
      </w:r>
    </w:p>
    <w:p>
      <w:pPr>
        <w:pStyle w:val="2"/>
        <w:rPr>
          <w:rFonts w:hint="eastAsia"/>
        </w:rPr>
      </w:pPr>
    </w:p>
    <w:p>
      <w:pPr>
        <w:pStyle w:val="2"/>
        <w:rPr>
          <w:rFonts w:hint="eastAsia"/>
        </w:rPr>
      </w:pPr>
      <w:r>
        <w:rPr>
          <w:rFonts w:hint="eastAsia"/>
        </w:rPr>
        <w:t>B．NAT实现的是公用网络地址和内部地址一对一的映射</w:t>
      </w:r>
    </w:p>
    <w:p>
      <w:pPr>
        <w:pStyle w:val="2"/>
        <w:rPr>
          <w:rFonts w:hint="eastAsia"/>
        </w:rPr>
      </w:pPr>
    </w:p>
    <w:p>
      <w:pPr>
        <w:pStyle w:val="2"/>
        <w:rPr>
          <w:rFonts w:hint="eastAsia"/>
        </w:rPr>
      </w:pPr>
      <w:r>
        <w:rPr>
          <w:rFonts w:hint="eastAsia"/>
        </w:rPr>
        <w:t>C．NAT能够对内部主机起到一定的安全保护作用</w:t>
      </w:r>
    </w:p>
    <w:p>
      <w:pPr>
        <w:pStyle w:val="2"/>
        <w:rPr>
          <w:rFonts w:hint="eastAsia"/>
        </w:rPr>
      </w:pPr>
    </w:p>
    <w:p>
      <w:pPr>
        <w:pStyle w:val="2"/>
        <w:rPr>
          <w:rFonts w:hint="eastAsia"/>
        </w:rPr>
      </w:pPr>
      <w:r>
        <w:rPr>
          <w:rFonts w:hint="eastAsia"/>
        </w:rPr>
        <w:t>D．NAT的提出为解决IP地址不足的问题提供了有效途径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P1675] Internet protocol版本IPv6采用的地址空间为（）</w:t>
      </w:r>
    </w:p>
    <w:p>
      <w:pPr>
        <w:pStyle w:val="2"/>
        <w:rPr>
          <w:rFonts w:hint="eastAsia"/>
        </w:rPr>
      </w:pPr>
      <w:r>
        <w:rPr>
          <w:rFonts w:hint="eastAsia"/>
        </w:rPr>
        <w:t>A、32位            </w:t>
      </w:r>
    </w:p>
    <w:p>
      <w:pPr>
        <w:pStyle w:val="2"/>
        <w:rPr>
          <w:rFonts w:hint="eastAsia"/>
        </w:rPr>
      </w:pPr>
    </w:p>
    <w:p>
      <w:pPr>
        <w:pStyle w:val="2"/>
        <w:rPr>
          <w:rFonts w:hint="eastAsia"/>
        </w:rPr>
      </w:pPr>
      <w:r>
        <w:rPr>
          <w:rFonts w:hint="eastAsia"/>
        </w:rPr>
        <w:t>B、64位            </w:t>
      </w:r>
    </w:p>
    <w:p>
      <w:pPr>
        <w:pStyle w:val="2"/>
        <w:rPr>
          <w:rFonts w:hint="eastAsia"/>
        </w:rPr>
      </w:pPr>
    </w:p>
    <w:p>
      <w:pPr>
        <w:pStyle w:val="2"/>
        <w:rPr>
          <w:rFonts w:hint="eastAsia"/>
        </w:rPr>
      </w:pPr>
      <w:r>
        <w:rPr>
          <w:rFonts w:hint="eastAsia"/>
        </w:rPr>
        <w:t>C、128位            </w:t>
      </w:r>
    </w:p>
    <w:p>
      <w:pPr>
        <w:pStyle w:val="2"/>
        <w:rPr>
          <w:rFonts w:hint="eastAsia"/>
        </w:rPr>
      </w:pPr>
    </w:p>
    <w:p>
      <w:pPr>
        <w:pStyle w:val="2"/>
        <w:rPr>
          <w:rFonts w:hint="eastAsia"/>
        </w:rPr>
      </w:pPr>
      <w:r>
        <w:rPr>
          <w:rFonts w:hint="eastAsia"/>
        </w:rPr>
        <w:t>D、256位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P1676] 下面关于IPv6的优点描述中，正确的是( )。</w:t>
      </w:r>
    </w:p>
    <w:p>
      <w:pPr>
        <w:pStyle w:val="2"/>
        <w:rPr>
          <w:rFonts w:hint="eastAsia"/>
        </w:rPr>
      </w:pPr>
      <w:r>
        <w:rPr>
          <w:rFonts w:hint="eastAsia"/>
        </w:rPr>
        <w:t>A、IPv6协议彻底解决了IP地址短缺的问题</w:t>
      </w:r>
    </w:p>
    <w:p>
      <w:pPr>
        <w:pStyle w:val="2"/>
        <w:rPr>
          <w:rFonts w:hint="eastAsia"/>
        </w:rPr>
      </w:pPr>
    </w:p>
    <w:p>
      <w:pPr>
        <w:pStyle w:val="2"/>
        <w:rPr>
          <w:rFonts w:hint="eastAsia"/>
        </w:rPr>
      </w:pPr>
      <w:r>
        <w:rPr>
          <w:rFonts w:hint="eastAsia"/>
        </w:rPr>
        <w:t>B、IPv6协议支持光纤通信</w:t>
      </w:r>
    </w:p>
    <w:p>
      <w:pPr>
        <w:pStyle w:val="2"/>
        <w:rPr>
          <w:rFonts w:hint="eastAsia"/>
        </w:rPr>
      </w:pPr>
    </w:p>
    <w:p>
      <w:pPr>
        <w:pStyle w:val="2"/>
        <w:rPr>
          <w:rFonts w:hint="eastAsia"/>
        </w:rPr>
      </w:pPr>
      <w:r>
        <w:rPr>
          <w:rFonts w:hint="eastAsia"/>
        </w:rPr>
        <w:t>C、IPv6协议允许全局lP地址出现重复</w:t>
      </w:r>
    </w:p>
    <w:p>
      <w:pPr>
        <w:pStyle w:val="2"/>
        <w:rPr>
          <w:rFonts w:hint="eastAsia"/>
        </w:rPr>
      </w:pPr>
    </w:p>
    <w:p>
      <w:pPr>
        <w:pStyle w:val="2"/>
        <w:rPr>
          <w:rFonts w:hint="eastAsia"/>
        </w:rPr>
      </w:pPr>
      <w:r>
        <w:rPr>
          <w:rFonts w:hint="eastAsia"/>
        </w:rPr>
        <w:t>D、IPv6协议支持卫星链路的Internet连接</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P1677] 以下关于VPN的叙述中，正确的是（ ）。</w:t>
      </w:r>
    </w:p>
    <w:p>
      <w:pPr>
        <w:pStyle w:val="2"/>
        <w:rPr>
          <w:rFonts w:hint="eastAsia"/>
        </w:rPr>
      </w:pPr>
      <w:r>
        <w:rPr>
          <w:rFonts w:hint="eastAsia"/>
        </w:rPr>
        <w:t>A、VPN通过加密数据保证通过公网传输的信息即使被他人截获也不会泄露</w:t>
      </w:r>
    </w:p>
    <w:p>
      <w:pPr>
        <w:pStyle w:val="2"/>
        <w:rPr>
          <w:rFonts w:hint="eastAsia"/>
        </w:rPr>
      </w:pPr>
    </w:p>
    <w:p>
      <w:pPr>
        <w:pStyle w:val="2"/>
        <w:rPr>
          <w:rFonts w:hint="eastAsia"/>
        </w:rPr>
      </w:pPr>
      <w:r>
        <w:rPr>
          <w:rFonts w:hint="eastAsia"/>
        </w:rPr>
        <w:t>B、VPN是和公共网络物理上完全隔离的、安全的专用线路</w:t>
      </w:r>
    </w:p>
    <w:p>
      <w:pPr>
        <w:pStyle w:val="2"/>
        <w:rPr>
          <w:rFonts w:hint="eastAsia"/>
        </w:rPr>
      </w:pPr>
    </w:p>
    <w:p>
      <w:pPr>
        <w:pStyle w:val="2"/>
        <w:rPr>
          <w:rFonts w:hint="eastAsia"/>
        </w:rPr>
      </w:pPr>
      <w:r>
        <w:rPr>
          <w:rFonts w:hint="eastAsia"/>
        </w:rPr>
        <w:t>C、VPN指用户通过公用网络建立的临时的、安全的连接</w:t>
      </w:r>
    </w:p>
    <w:p>
      <w:pPr>
        <w:pStyle w:val="2"/>
        <w:rPr>
          <w:rFonts w:hint="eastAsia"/>
        </w:rPr>
      </w:pPr>
    </w:p>
    <w:p>
      <w:pPr>
        <w:pStyle w:val="2"/>
        <w:rPr>
          <w:rFonts w:hint="eastAsia"/>
        </w:rPr>
      </w:pPr>
      <w:r>
        <w:rPr>
          <w:rFonts w:hint="eastAsia"/>
        </w:rPr>
        <w:t>D、VPN通过身份认证实现安全目标，不能提供数据加密功能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P1678] 在OSI模型中，提供端到端传输功能的层次是（ ）</w:t>
      </w:r>
    </w:p>
    <w:p>
      <w:pPr>
        <w:pStyle w:val="2"/>
        <w:rPr>
          <w:rFonts w:hint="eastAsia"/>
        </w:rPr>
      </w:pPr>
      <w:r>
        <w:rPr>
          <w:rFonts w:hint="eastAsia"/>
        </w:rPr>
        <w:t>A、物理层 </w:t>
      </w:r>
    </w:p>
    <w:p>
      <w:pPr>
        <w:pStyle w:val="2"/>
        <w:rPr>
          <w:rFonts w:hint="eastAsia"/>
        </w:rPr>
      </w:pPr>
    </w:p>
    <w:p>
      <w:pPr>
        <w:pStyle w:val="2"/>
        <w:rPr>
          <w:rFonts w:hint="eastAsia"/>
        </w:rPr>
      </w:pPr>
      <w:r>
        <w:rPr>
          <w:rFonts w:hint="eastAsia"/>
        </w:rPr>
        <w:t>B、数据链路层 </w:t>
      </w:r>
    </w:p>
    <w:p>
      <w:pPr>
        <w:pStyle w:val="2"/>
        <w:rPr>
          <w:rFonts w:hint="eastAsia"/>
        </w:rPr>
      </w:pPr>
    </w:p>
    <w:p>
      <w:pPr>
        <w:pStyle w:val="2"/>
        <w:rPr>
          <w:rFonts w:hint="eastAsia"/>
        </w:rPr>
      </w:pPr>
      <w:r>
        <w:rPr>
          <w:rFonts w:hint="eastAsia"/>
        </w:rPr>
        <w:t>C、运输层</w:t>
      </w:r>
    </w:p>
    <w:p>
      <w:pPr>
        <w:pStyle w:val="2"/>
        <w:rPr>
          <w:rFonts w:hint="eastAsia"/>
        </w:rPr>
      </w:pPr>
    </w:p>
    <w:p>
      <w:pPr>
        <w:pStyle w:val="2"/>
        <w:rPr>
          <w:rFonts w:hint="eastAsia"/>
        </w:rPr>
      </w:pPr>
      <w:r>
        <w:rPr>
          <w:rFonts w:hint="eastAsia"/>
        </w:rPr>
        <w:t>D、应用层</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P1679] 传输层与应用层的接口上所设置的端口是一个（ ）位的地址</w:t>
      </w:r>
    </w:p>
    <w:p>
      <w:pPr>
        <w:pStyle w:val="2"/>
        <w:rPr>
          <w:rFonts w:hint="eastAsia"/>
        </w:rPr>
      </w:pPr>
      <w:r>
        <w:rPr>
          <w:rFonts w:hint="eastAsia"/>
        </w:rPr>
        <w:t>A、8位   </w:t>
      </w:r>
    </w:p>
    <w:p>
      <w:pPr>
        <w:pStyle w:val="2"/>
        <w:rPr>
          <w:rFonts w:hint="eastAsia"/>
        </w:rPr>
      </w:pPr>
    </w:p>
    <w:p>
      <w:pPr>
        <w:pStyle w:val="2"/>
        <w:rPr>
          <w:rFonts w:hint="eastAsia"/>
        </w:rPr>
      </w:pPr>
      <w:r>
        <w:rPr>
          <w:rFonts w:hint="eastAsia"/>
        </w:rPr>
        <w:t>B、16位  </w:t>
      </w:r>
    </w:p>
    <w:p>
      <w:pPr>
        <w:pStyle w:val="2"/>
        <w:rPr>
          <w:rFonts w:hint="eastAsia"/>
        </w:rPr>
      </w:pPr>
    </w:p>
    <w:p>
      <w:pPr>
        <w:pStyle w:val="2"/>
        <w:rPr>
          <w:rFonts w:hint="eastAsia"/>
        </w:rPr>
      </w:pPr>
      <w:r>
        <w:rPr>
          <w:rFonts w:hint="eastAsia"/>
        </w:rPr>
        <w:t>C、32位  </w:t>
      </w:r>
    </w:p>
    <w:p>
      <w:pPr>
        <w:pStyle w:val="2"/>
        <w:rPr>
          <w:rFonts w:hint="eastAsia"/>
        </w:rPr>
      </w:pPr>
    </w:p>
    <w:p>
      <w:pPr>
        <w:pStyle w:val="2"/>
        <w:rPr>
          <w:rFonts w:hint="eastAsia"/>
        </w:rPr>
      </w:pPr>
      <w:r>
        <w:rPr>
          <w:rFonts w:hint="eastAsia"/>
        </w:rPr>
        <w:t>D、64位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P1680] 熟知端口的范围是（ ）</w:t>
      </w:r>
    </w:p>
    <w:p>
      <w:pPr>
        <w:pStyle w:val="2"/>
        <w:rPr>
          <w:rFonts w:hint="eastAsia"/>
        </w:rPr>
      </w:pPr>
      <w:r>
        <w:rPr>
          <w:rFonts w:hint="eastAsia"/>
        </w:rPr>
        <w:t>A、0～255 </w:t>
      </w:r>
    </w:p>
    <w:p>
      <w:pPr>
        <w:pStyle w:val="2"/>
        <w:rPr>
          <w:rFonts w:hint="eastAsia"/>
        </w:rPr>
      </w:pPr>
    </w:p>
    <w:p>
      <w:pPr>
        <w:pStyle w:val="2"/>
        <w:rPr>
          <w:rFonts w:hint="eastAsia"/>
        </w:rPr>
      </w:pPr>
      <w:r>
        <w:rPr>
          <w:rFonts w:hint="eastAsia"/>
        </w:rPr>
        <w:t>B、0～1023 </w:t>
      </w:r>
    </w:p>
    <w:p>
      <w:pPr>
        <w:pStyle w:val="2"/>
        <w:rPr>
          <w:rFonts w:hint="eastAsia"/>
        </w:rPr>
      </w:pPr>
    </w:p>
    <w:p>
      <w:pPr>
        <w:pStyle w:val="2"/>
        <w:rPr>
          <w:rFonts w:hint="eastAsia"/>
        </w:rPr>
      </w:pPr>
      <w:r>
        <w:rPr>
          <w:rFonts w:hint="eastAsia"/>
        </w:rPr>
        <w:t>C、1024～49151 </w:t>
      </w:r>
    </w:p>
    <w:p>
      <w:pPr>
        <w:pStyle w:val="2"/>
        <w:rPr>
          <w:rFonts w:hint="eastAsia"/>
        </w:rPr>
      </w:pPr>
    </w:p>
    <w:p>
      <w:pPr>
        <w:pStyle w:val="2"/>
        <w:rPr>
          <w:rFonts w:hint="eastAsia"/>
        </w:rPr>
      </w:pPr>
      <w:r>
        <w:rPr>
          <w:rFonts w:hint="eastAsia"/>
        </w:rPr>
        <w:t>D、49151～65535</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P1682] 本地TCP进程发送了4个报文段，每个段数据的长度为4字节，其第一个段的序号是6002。那么接收进程为表明其接收到第3个报文段而返回的确认号是（ ）。</w:t>
      </w:r>
    </w:p>
    <w:p>
      <w:pPr>
        <w:pStyle w:val="2"/>
        <w:rPr>
          <w:rFonts w:hint="eastAsia"/>
        </w:rPr>
      </w:pPr>
      <w:r>
        <w:rPr>
          <w:rFonts w:hint="eastAsia"/>
        </w:rPr>
        <w:t>A、6010  </w:t>
      </w:r>
    </w:p>
    <w:p>
      <w:pPr>
        <w:pStyle w:val="2"/>
        <w:rPr>
          <w:rFonts w:hint="eastAsia"/>
        </w:rPr>
      </w:pPr>
    </w:p>
    <w:p>
      <w:pPr>
        <w:pStyle w:val="2"/>
        <w:rPr>
          <w:rFonts w:hint="eastAsia"/>
        </w:rPr>
      </w:pPr>
      <w:r>
        <w:rPr>
          <w:rFonts w:hint="eastAsia"/>
        </w:rPr>
        <w:t>B、6011  </w:t>
      </w:r>
    </w:p>
    <w:p>
      <w:pPr>
        <w:pStyle w:val="2"/>
        <w:rPr>
          <w:rFonts w:hint="eastAsia"/>
        </w:rPr>
      </w:pPr>
    </w:p>
    <w:p>
      <w:pPr>
        <w:pStyle w:val="2"/>
        <w:rPr>
          <w:rFonts w:hint="eastAsia"/>
        </w:rPr>
      </w:pPr>
      <w:r>
        <w:rPr>
          <w:rFonts w:hint="eastAsia"/>
        </w:rPr>
        <w:t>C、6014</w:t>
      </w:r>
    </w:p>
    <w:p>
      <w:pPr>
        <w:pStyle w:val="2"/>
        <w:rPr>
          <w:rFonts w:hint="eastAsia"/>
        </w:rPr>
      </w:pPr>
    </w:p>
    <w:p>
      <w:pPr>
        <w:pStyle w:val="2"/>
        <w:rPr>
          <w:rFonts w:hint="eastAsia"/>
        </w:rPr>
      </w:pPr>
      <w:r>
        <w:rPr>
          <w:rFonts w:hint="eastAsia"/>
        </w:rPr>
        <w:t>D、6015</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P1683] TCP报文中确认序号指的是（ ）。</w:t>
      </w:r>
    </w:p>
    <w:p>
      <w:pPr>
        <w:pStyle w:val="2"/>
        <w:rPr>
          <w:rFonts w:hint="eastAsia"/>
        </w:rPr>
      </w:pPr>
      <w:r>
        <w:rPr>
          <w:rFonts w:hint="eastAsia"/>
        </w:rPr>
        <w:t>A、已经收到的最后一个数据序号 </w:t>
      </w:r>
    </w:p>
    <w:p>
      <w:pPr>
        <w:pStyle w:val="2"/>
        <w:rPr>
          <w:rFonts w:hint="eastAsia"/>
        </w:rPr>
      </w:pPr>
    </w:p>
    <w:p>
      <w:pPr>
        <w:pStyle w:val="2"/>
        <w:rPr>
          <w:rFonts w:hint="eastAsia"/>
        </w:rPr>
      </w:pPr>
      <w:r>
        <w:rPr>
          <w:rFonts w:hint="eastAsia"/>
        </w:rPr>
        <w:t>B、期望收到的第一个字节序号   </w:t>
      </w:r>
    </w:p>
    <w:p>
      <w:pPr>
        <w:pStyle w:val="2"/>
        <w:rPr>
          <w:rFonts w:hint="eastAsia"/>
        </w:rPr>
      </w:pPr>
    </w:p>
    <w:p>
      <w:pPr>
        <w:pStyle w:val="2"/>
        <w:rPr>
          <w:rFonts w:hint="eastAsia"/>
        </w:rPr>
      </w:pPr>
      <w:r>
        <w:rPr>
          <w:rFonts w:hint="eastAsia"/>
        </w:rPr>
        <w:t>C、出现错误的数据序号 </w:t>
      </w:r>
    </w:p>
    <w:p>
      <w:pPr>
        <w:pStyle w:val="2"/>
        <w:rPr>
          <w:rFonts w:hint="eastAsia"/>
        </w:rPr>
      </w:pPr>
    </w:p>
    <w:p>
      <w:pPr>
        <w:pStyle w:val="2"/>
        <w:rPr>
          <w:rFonts w:hint="eastAsia"/>
        </w:rPr>
      </w:pPr>
      <w:r>
        <w:rPr>
          <w:rFonts w:hint="eastAsia"/>
        </w:rPr>
        <w:t>D、请求重传的数据序号</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P1684] 为了保证连接的可靠建立，TCP通常采用（  ）机制。</w:t>
      </w:r>
    </w:p>
    <w:p>
      <w:pPr>
        <w:pStyle w:val="2"/>
        <w:rPr>
          <w:rFonts w:hint="eastAsia"/>
        </w:rPr>
      </w:pPr>
      <w:r>
        <w:rPr>
          <w:rFonts w:hint="eastAsia"/>
        </w:rPr>
        <w:t>A、三次握手   </w:t>
      </w:r>
    </w:p>
    <w:p>
      <w:pPr>
        <w:pStyle w:val="2"/>
        <w:rPr>
          <w:rFonts w:hint="eastAsia"/>
        </w:rPr>
      </w:pPr>
    </w:p>
    <w:p>
      <w:pPr>
        <w:pStyle w:val="2"/>
        <w:rPr>
          <w:rFonts w:hint="eastAsia"/>
        </w:rPr>
      </w:pPr>
      <w:r>
        <w:rPr>
          <w:rFonts w:hint="eastAsia"/>
        </w:rPr>
        <w:t>B、窗口控制    </w:t>
      </w:r>
    </w:p>
    <w:p>
      <w:pPr>
        <w:pStyle w:val="2"/>
        <w:rPr>
          <w:rFonts w:hint="eastAsia"/>
        </w:rPr>
      </w:pPr>
    </w:p>
    <w:p>
      <w:pPr>
        <w:pStyle w:val="2"/>
        <w:rPr>
          <w:rFonts w:hint="eastAsia"/>
        </w:rPr>
      </w:pPr>
      <w:r>
        <w:rPr>
          <w:rFonts w:hint="eastAsia"/>
        </w:rPr>
        <w:t>C、自动重发   </w:t>
      </w:r>
    </w:p>
    <w:p>
      <w:pPr>
        <w:pStyle w:val="2"/>
        <w:rPr>
          <w:rFonts w:hint="eastAsia"/>
        </w:rPr>
      </w:pPr>
    </w:p>
    <w:p>
      <w:pPr>
        <w:pStyle w:val="2"/>
        <w:rPr>
          <w:rFonts w:hint="eastAsia"/>
        </w:rPr>
      </w:pPr>
      <w:r>
        <w:rPr>
          <w:rFonts w:hint="eastAsia"/>
        </w:rPr>
        <w:t>D、差错检验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P1685] TCP使用（ ）机制来进行流量控制。</w:t>
      </w:r>
    </w:p>
    <w:p>
      <w:pPr>
        <w:pStyle w:val="2"/>
        <w:rPr>
          <w:rFonts w:hint="eastAsia"/>
        </w:rPr>
      </w:pPr>
      <w:r>
        <w:rPr>
          <w:rFonts w:hint="eastAsia"/>
        </w:rPr>
        <w:t>A、三次握手</w:t>
      </w:r>
    </w:p>
    <w:p>
      <w:pPr>
        <w:pStyle w:val="2"/>
        <w:rPr>
          <w:rFonts w:hint="eastAsia"/>
        </w:rPr>
      </w:pPr>
    </w:p>
    <w:p>
      <w:pPr>
        <w:pStyle w:val="2"/>
        <w:rPr>
          <w:rFonts w:hint="eastAsia"/>
        </w:rPr>
      </w:pPr>
      <w:r>
        <w:rPr>
          <w:rFonts w:hint="eastAsia"/>
        </w:rPr>
        <w:t>B、四次挥手</w:t>
      </w:r>
    </w:p>
    <w:p>
      <w:pPr>
        <w:pStyle w:val="2"/>
        <w:rPr>
          <w:rFonts w:hint="eastAsia"/>
        </w:rPr>
      </w:pPr>
    </w:p>
    <w:p>
      <w:pPr>
        <w:pStyle w:val="2"/>
        <w:rPr>
          <w:rFonts w:hint="eastAsia"/>
        </w:rPr>
      </w:pPr>
      <w:r>
        <w:rPr>
          <w:rFonts w:hint="eastAsia"/>
        </w:rPr>
        <w:t>C、Windows窗口</w:t>
      </w:r>
    </w:p>
    <w:p>
      <w:pPr>
        <w:pStyle w:val="2"/>
        <w:rPr>
          <w:rFonts w:hint="eastAsia"/>
        </w:rPr>
      </w:pPr>
    </w:p>
    <w:p>
      <w:pPr>
        <w:pStyle w:val="2"/>
        <w:rPr>
          <w:rFonts w:hint="eastAsia"/>
        </w:rPr>
      </w:pPr>
      <w:r>
        <w:rPr>
          <w:rFonts w:hint="eastAsia"/>
        </w:rPr>
        <w:t>D、滑动窗口D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P1686] TCP中的拥塞窗口的是（ ）。</w:t>
      </w:r>
    </w:p>
    <w:p>
      <w:pPr>
        <w:pStyle w:val="2"/>
        <w:rPr>
          <w:rFonts w:hint="eastAsia"/>
        </w:rPr>
      </w:pPr>
      <w:r>
        <w:rPr>
          <w:rFonts w:hint="eastAsia"/>
        </w:rPr>
        <w:t>A、接收方根据网络状况得到的数值  </w:t>
      </w:r>
    </w:p>
    <w:p>
      <w:pPr>
        <w:pStyle w:val="2"/>
        <w:rPr>
          <w:rFonts w:hint="eastAsia"/>
        </w:rPr>
      </w:pPr>
    </w:p>
    <w:p>
      <w:pPr>
        <w:pStyle w:val="2"/>
        <w:rPr>
          <w:rFonts w:hint="eastAsia"/>
        </w:rPr>
      </w:pPr>
      <w:r>
        <w:rPr>
          <w:rFonts w:hint="eastAsia"/>
        </w:rPr>
        <w:t>B、发送方根据网络状况得到的数值  </w:t>
      </w:r>
    </w:p>
    <w:p>
      <w:pPr>
        <w:pStyle w:val="2"/>
        <w:rPr>
          <w:rFonts w:hint="eastAsia"/>
        </w:rPr>
      </w:pPr>
    </w:p>
    <w:p>
      <w:pPr>
        <w:pStyle w:val="2"/>
        <w:rPr>
          <w:rFonts w:hint="eastAsia"/>
        </w:rPr>
      </w:pPr>
      <w:r>
        <w:rPr>
          <w:rFonts w:hint="eastAsia"/>
        </w:rPr>
        <w:t>C、接收方根据接收能力得到的数值   </w:t>
      </w:r>
    </w:p>
    <w:p>
      <w:pPr>
        <w:pStyle w:val="2"/>
        <w:rPr>
          <w:rFonts w:hint="eastAsia"/>
        </w:rPr>
      </w:pPr>
    </w:p>
    <w:p>
      <w:pPr>
        <w:pStyle w:val="2"/>
        <w:rPr>
          <w:rFonts w:hint="eastAsia"/>
        </w:rPr>
      </w:pPr>
      <w:r>
        <w:rPr>
          <w:rFonts w:hint="eastAsia"/>
        </w:rPr>
        <w:t>D、发送方根据发送能力得到的数值</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P1687] 当拥塞窗口增加到门限窗口时，拥塞窗口增加的方式是（ ）。</w:t>
      </w:r>
    </w:p>
    <w:p>
      <w:pPr>
        <w:pStyle w:val="2"/>
        <w:rPr>
          <w:rFonts w:hint="eastAsia"/>
        </w:rPr>
      </w:pPr>
      <w:r>
        <w:rPr>
          <w:rFonts w:hint="eastAsia"/>
        </w:rPr>
        <w:t>A、随机增加   </w:t>
      </w:r>
    </w:p>
    <w:p>
      <w:pPr>
        <w:pStyle w:val="2"/>
        <w:rPr>
          <w:rFonts w:hint="eastAsia"/>
        </w:rPr>
      </w:pPr>
    </w:p>
    <w:p>
      <w:pPr>
        <w:pStyle w:val="2"/>
        <w:rPr>
          <w:rFonts w:hint="eastAsia"/>
        </w:rPr>
      </w:pPr>
      <w:r>
        <w:rPr>
          <w:rFonts w:hint="eastAsia"/>
        </w:rPr>
        <w:t>B、线性增加  </w:t>
      </w:r>
    </w:p>
    <w:p>
      <w:pPr>
        <w:pStyle w:val="2"/>
        <w:rPr>
          <w:rFonts w:hint="eastAsia"/>
        </w:rPr>
      </w:pPr>
    </w:p>
    <w:p>
      <w:pPr>
        <w:pStyle w:val="2"/>
        <w:rPr>
          <w:rFonts w:hint="eastAsia"/>
        </w:rPr>
      </w:pPr>
      <w:r>
        <w:rPr>
          <w:rFonts w:hint="eastAsia"/>
        </w:rPr>
        <w:t>C、指数增加  </w:t>
      </w:r>
    </w:p>
    <w:p>
      <w:pPr>
        <w:pStyle w:val="2"/>
        <w:rPr>
          <w:rFonts w:hint="eastAsia"/>
        </w:rPr>
      </w:pPr>
    </w:p>
    <w:p>
      <w:pPr>
        <w:pStyle w:val="2"/>
        <w:rPr>
          <w:rFonts w:hint="eastAsia"/>
        </w:rPr>
      </w:pPr>
      <w:r>
        <w:rPr>
          <w:rFonts w:hint="eastAsia"/>
        </w:rPr>
        <w:t>D、不增加</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P1688]在发送端TCP接收到确认ACK之前，若其设置的重传计时器到时，这时发送TCP端会（ ）</w:t>
      </w:r>
    </w:p>
    <w:p>
      <w:pPr>
        <w:pStyle w:val="2"/>
        <w:rPr>
          <w:rFonts w:hint="eastAsia"/>
        </w:rPr>
      </w:pPr>
      <w:r>
        <w:rPr>
          <w:rFonts w:hint="eastAsia"/>
        </w:rPr>
        <w:t>A、重传数据段</w:t>
      </w:r>
    </w:p>
    <w:p>
      <w:pPr>
        <w:pStyle w:val="2"/>
        <w:rPr>
          <w:rFonts w:hint="eastAsia"/>
        </w:rPr>
      </w:pPr>
    </w:p>
    <w:p>
      <w:pPr>
        <w:pStyle w:val="2"/>
        <w:rPr>
          <w:rFonts w:hint="eastAsia"/>
        </w:rPr>
      </w:pPr>
      <w:r>
        <w:rPr>
          <w:rFonts w:hint="eastAsia"/>
        </w:rPr>
        <w:t>B、放弃该连接</w:t>
      </w:r>
    </w:p>
    <w:p>
      <w:pPr>
        <w:pStyle w:val="2"/>
        <w:rPr>
          <w:rFonts w:hint="eastAsia"/>
        </w:rPr>
      </w:pPr>
    </w:p>
    <w:p>
      <w:pPr>
        <w:pStyle w:val="2"/>
        <w:rPr>
          <w:rFonts w:hint="eastAsia"/>
        </w:rPr>
      </w:pPr>
      <w:r>
        <w:rPr>
          <w:rFonts w:hint="eastAsia"/>
        </w:rPr>
        <w:t>C、调整发送窗口尺寸</w:t>
      </w:r>
    </w:p>
    <w:p>
      <w:pPr>
        <w:pStyle w:val="2"/>
        <w:rPr>
          <w:rFonts w:hint="eastAsia"/>
        </w:rPr>
      </w:pPr>
    </w:p>
    <w:p>
      <w:pPr>
        <w:pStyle w:val="2"/>
        <w:rPr>
          <w:rFonts w:hint="eastAsia"/>
        </w:rPr>
      </w:pPr>
      <w:r>
        <w:rPr>
          <w:rFonts w:hint="eastAsia"/>
        </w:rPr>
        <w:t>D、向其他目标端口重传数据段</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P1690] HTTP协议传输层采用TCP协议，默认端口是（ ）。</w:t>
      </w:r>
    </w:p>
    <w:p>
      <w:pPr>
        <w:pStyle w:val="2"/>
        <w:rPr>
          <w:rFonts w:hint="eastAsia"/>
        </w:rPr>
      </w:pPr>
      <w:r>
        <w:rPr>
          <w:rFonts w:hint="eastAsia"/>
        </w:rPr>
        <w:t>A、21   </w:t>
      </w:r>
    </w:p>
    <w:p>
      <w:pPr>
        <w:pStyle w:val="2"/>
        <w:rPr>
          <w:rFonts w:hint="eastAsia"/>
        </w:rPr>
      </w:pPr>
    </w:p>
    <w:p>
      <w:pPr>
        <w:pStyle w:val="2"/>
        <w:rPr>
          <w:rFonts w:hint="eastAsia"/>
        </w:rPr>
      </w:pPr>
      <w:r>
        <w:rPr>
          <w:rFonts w:hint="eastAsia"/>
        </w:rPr>
        <w:t>B、80   </w:t>
      </w:r>
    </w:p>
    <w:p>
      <w:pPr>
        <w:pStyle w:val="2"/>
        <w:rPr>
          <w:rFonts w:hint="eastAsia"/>
        </w:rPr>
      </w:pPr>
    </w:p>
    <w:p>
      <w:pPr>
        <w:pStyle w:val="2"/>
        <w:rPr>
          <w:rFonts w:hint="eastAsia"/>
        </w:rPr>
      </w:pPr>
      <w:r>
        <w:rPr>
          <w:rFonts w:hint="eastAsia"/>
        </w:rPr>
        <w:t>C、110 </w:t>
      </w:r>
    </w:p>
    <w:p>
      <w:pPr>
        <w:pStyle w:val="2"/>
        <w:rPr>
          <w:rFonts w:hint="eastAsia"/>
        </w:rPr>
      </w:pPr>
    </w:p>
    <w:p>
      <w:pPr>
        <w:pStyle w:val="2"/>
        <w:rPr>
          <w:rFonts w:hint="eastAsia"/>
        </w:rPr>
      </w:pPr>
      <w:r>
        <w:rPr>
          <w:rFonts w:hint="eastAsia"/>
        </w:rPr>
        <w:t>D、8080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P1691] WWW上的每一个网页都有一个独立的地址，这个地址称为（ ）。</w:t>
      </w:r>
    </w:p>
    <w:p>
      <w:pPr>
        <w:pStyle w:val="2"/>
        <w:rPr>
          <w:rFonts w:hint="eastAsia"/>
        </w:rPr>
      </w:pPr>
      <w:r>
        <w:rPr>
          <w:rFonts w:hint="eastAsia"/>
        </w:rPr>
        <w:t>A、协议 </w:t>
      </w:r>
    </w:p>
    <w:p>
      <w:pPr>
        <w:pStyle w:val="2"/>
        <w:rPr>
          <w:rFonts w:hint="eastAsia"/>
        </w:rPr>
      </w:pPr>
    </w:p>
    <w:p>
      <w:pPr>
        <w:pStyle w:val="2"/>
        <w:rPr>
          <w:rFonts w:hint="eastAsia"/>
        </w:rPr>
      </w:pPr>
      <w:r>
        <w:rPr>
          <w:rFonts w:hint="eastAsia"/>
        </w:rPr>
        <w:t>B、域名</w:t>
      </w:r>
    </w:p>
    <w:p>
      <w:pPr>
        <w:pStyle w:val="2"/>
        <w:rPr>
          <w:rFonts w:hint="eastAsia"/>
        </w:rPr>
      </w:pPr>
    </w:p>
    <w:p>
      <w:pPr>
        <w:pStyle w:val="2"/>
        <w:rPr>
          <w:rFonts w:hint="eastAsia"/>
        </w:rPr>
      </w:pPr>
      <w:r>
        <w:rPr>
          <w:rFonts w:hint="eastAsia"/>
        </w:rPr>
        <w:t>C、端口</w:t>
      </w:r>
    </w:p>
    <w:p>
      <w:pPr>
        <w:pStyle w:val="2"/>
        <w:rPr>
          <w:rFonts w:hint="eastAsia"/>
        </w:rPr>
      </w:pPr>
    </w:p>
    <w:p>
      <w:pPr>
        <w:pStyle w:val="2"/>
        <w:rPr>
          <w:rFonts w:hint="eastAsia"/>
        </w:rPr>
      </w:pPr>
      <w:r>
        <w:rPr>
          <w:rFonts w:hint="eastAsia"/>
        </w:rPr>
        <w:t>D、统一资源定位器URLD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P1692] 在电子邮件地址abc@xaiu.edu.cn中，主机域名是（ ）。</w:t>
      </w:r>
    </w:p>
    <w:p>
      <w:pPr>
        <w:pStyle w:val="2"/>
        <w:rPr>
          <w:rFonts w:hint="eastAsia"/>
        </w:rPr>
      </w:pPr>
      <w:r>
        <w:rPr>
          <w:rFonts w:hint="eastAsia"/>
        </w:rPr>
        <w:t>A．abc</w:t>
      </w:r>
    </w:p>
    <w:p>
      <w:pPr>
        <w:pStyle w:val="2"/>
        <w:rPr>
          <w:rFonts w:hint="eastAsia"/>
        </w:rPr>
      </w:pPr>
    </w:p>
    <w:p>
      <w:pPr>
        <w:pStyle w:val="2"/>
        <w:rPr>
          <w:rFonts w:hint="eastAsia"/>
        </w:rPr>
      </w:pPr>
      <w:r>
        <w:rPr>
          <w:rFonts w:hint="eastAsia"/>
        </w:rPr>
        <w:t>B．xaiu.edu.cn</w:t>
      </w:r>
    </w:p>
    <w:p>
      <w:pPr>
        <w:pStyle w:val="2"/>
        <w:rPr>
          <w:rFonts w:hint="eastAsia"/>
        </w:rPr>
      </w:pPr>
    </w:p>
    <w:p>
      <w:pPr>
        <w:pStyle w:val="2"/>
        <w:rPr>
          <w:rFonts w:hint="eastAsia"/>
        </w:rPr>
      </w:pPr>
      <w:r>
        <w:rPr>
          <w:rFonts w:hint="eastAsia"/>
        </w:rPr>
        <w:t>C．abc@xaiu.edu.cn</w:t>
      </w:r>
    </w:p>
    <w:p>
      <w:pPr>
        <w:pStyle w:val="2"/>
        <w:rPr>
          <w:rFonts w:hint="eastAsia"/>
        </w:rPr>
      </w:pPr>
    </w:p>
    <w:p>
      <w:pPr>
        <w:pStyle w:val="2"/>
        <w:rPr>
          <w:rFonts w:hint="eastAsia"/>
        </w:rPr>
      </w:pPr>
      <w:r>
        <w:rPr>
          <w:rFonts w:hint="eastAsia"/>
        </w:rPr>
        <w:t>D．xaiu</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[计算机网络 P1694] 搜索引擎的本质是（ ）</w:t>
      </w:r>
    </w:p>
    <w:p>
      <w:pPr>
        <w:pStyle w:val="2"/>
        <w:rPr>
          <w:rFonts w:hint="eastAsia"/>
        </w:rPr>
      </w:pPr>
      <w:r>
        <w:rPr>
          <w:rFonts w:hint="eastAsia"/>
        </w:rPr>
        <w:t>A、网络数据库</w:t>
      </w:r>
    </w:p>
    <w:p>
      <w:pPr>
        <w:pStyle w:val="2"/>
        <w:rPr>
          <w:rFonts w:hint="eastAsia"/>
        </w:rPr>
      </w:pPr>
    </w:p>
    <w:p>
      <w:pPr>
        <w:pStyle w:val="2"/>
        <w:rPr>
          <w:rFonts w:hint="eastAsia"/>
        </w:rPr>
      </w:pPr>
      <w:r>
        <w:rPr>
          <w:rFonts w:hint="eastAsia"/>
        </w:rPr>
        <w:t>B、网站</w:t>
      </w:r>
    </w:p>
    <w:p>
      <w:pPr>
        <w:pStyle w:val="2"/>
        <w:rPr>
          <w:rFonts w:hint="eastAsia"/>
        </w:rPr>
      </w:pPr>
    </w:p>
    <w:p>
      <w:pPr>
        <w:pStyle w:val="2"/>
        <w:rPr>
          <w:rFonts w:hint="eastAsia"/>
        </w:rPr>
      </w:pPr>
      <w:r>
        <w:rPr>
          <w:rFonts w:hint="eastAsia"/>
        </w:rPr>
        <w:t>C、网络通信协议</w:t>
      </w:r>
    </w:p>
    <w:p>
      <w:pPr>
        <w:pStyle w:val="2"/>
        <w:rPr>
          <w:rFonts w:hint="eastAsia"/>
        </w:rPr>
      </w:pPr>
    </w:p>
    <w:p>
      <w:pPr>
        <w:pStyle w:val="2"/>
        <w:rPr>
          <w:rFonts w:hint="eastAsia"/>
        </w:rPr>
      </w:pPr>
      <w:r>
        <w:rPr>
          <w:rFonts w:hint="eastAsia"/>
        </w:rPr>
        <w:t>D、网络爬虫D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P1695] 在客户机-服务器计算模型中，客户和服务器指两个（ ），其中服务器经常处于守候状态。</w:t>
      </w:r>
    </w:p>
    <w:p>
      <w:pPr>
        <w:pStyle w:val="2"/>
        <w:rPr>
          <w:rFonts w:hint="eastAsia"/>
        </w:rPr>
      </w:pPr>
      <w:r>
        <w:rPr>
          <w:rFonts w:hint="eastAsia"/>
        </w:rPr>
        <w:t>A．两个应用程序</w:t>
      </w:r>
    </w:p>
    <w:p>
      <w:pPr>
        <w:pStyle w:val="2"/>
        <w:rPr>
          <w:rFonts w:hint="eastAsia"/>
        </w:rPr>
      </w:pPr>
    </w:p>
    <w:p>
      <w:pPr>
        <w:pStyle w:val="2"/>
        <w:rPr>
          <w:rFonts w:hint="eastAsia"/>
        </w:rPr>
      </w:pPr>
      <w:r>
        <w:rPr>
          <w:rFonts w:hint="eastAsia"/>
        </w:rPr>
        <w:t>B．两个用户</w:t>
      </w:r>
    </w:p>
    <w:p>
      <w:pPr>
        <w:pStyle w:val="2"/>
        <w:rPr>
          <w:rFonts w:hint="eastAsia"/>
        </w:rPr>
      </w:pPr>
    </w:p>
    <w:p>
      <w:pPr>
        <w:pStyle w:val="2"/>
        <w:rPr>
          <w:rFonts w:hint="eastAsia"/>
        </w:rPr>
      </w:pPr>
      <w:r>
        <w:rPr>
          <w:rFonts w:hint="eastAsia"/>
        </w:rPr>
        <w:t>C．两个文件</w:t>
      </w:r>
    </w:p>
    <w:p>
      <w:pPr>
        <w:pStyle w:val="2"/>
        <w:rPr>
          <w:rFonts w:hint="eastAsia"/>
        </w:rPr>
      </w:pPr>
    </w:p>
    <w:p>
      <w:pPr>
        <w:pStyle w:val="2"/>
        <w:rPr>
          <w:rFonts w:hint="eastAsia"/>
        </w:rPr>
      </w:pPr>
      <w:r>
        <w:rPr>
          <w:rFonts w:hint="eastAsia"/>
        </w:rPr>
        <w:t>D．两台计算机</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P1697] 攻击者恶意占用主机可网络几乎所有的资源，使得合法用户无法获得这些资源，这种攻击方式称为（ ）。</w:t>
      </w:r>
    </w:p>
    <w:p>
      <w:pPr>
        <w:pStyle w:val="2"/>
        <w:rPr>
          <w:rFonts w:hint="eastAsia"/>
        </w:rPr>
      </w:pPr>
      <w:r>
        <w:rPr>
          <w:rFonts w:hint="eastAsia"/>
        </w:rPr>
        <w:t>A、渗透</w:t>
      </w:r>
    </w:p>
    <w:p>
      <w:pPr>
        <w:pStyle w:val="2"/>
        <w:rPr>
          <w:rFonts w:hint="eastAsia"/>
        </w:rPr>
      </w:pPr>
    </w:p>
    <w:p>
      <w:pPr>
        <w:pStyle w:val="2"/>
        <w:rPr>
          <w:rFonts w:hint="eastAsia"/>
        </w:rPr>
      </w:pPr>
      <w:r>
        <w:rPr>
          <w:rFonts w:hint="eastAsia"/>
        </w:rPr>
        <w:t>B、窃听</w:t>
      </w:r>
    </w:p>
    <w:p>
      <w:pPr>
        <w:pStyle w:val="2"/>
        <w:rPr>
          <w:rFonts w:hint="eastAsia"/>
        </w:rPr>
      </w:pPr>
    </w:p>
    <w:p>
      <w:pPr>
        <w:pStyle w:val="2"/>
        <w:rPr>
          <w:rFonts w:hint="eastAsia"/>
        </w:rPr>
      </w:pPr>
      <w:r>
        <w:rPr>
          <w:rFonts w:hint="eastAsia"/>
        </w:rPr>
        <w:t>C、拒绝服务攻击</w:t>
      </w:r>
    </w:p>
    <w:p>
      <w:pPr>
        <w:pStyle w:val="2"/>
        <w:rPr>
          <w:rFonts w:hint="eastAsia"/>
        </w:rPr>
      </w:pPr>
    </w:p>
    <w:p>
      <w:pPr>
        <w:pStyle w:val="2"/>
        <w:rPr>
          <w:rFonts w:hint="eastAsia"/>
        </w:rPr>
      </w:pPr>
      <w:r>
        <w:rPr>
          <w:rFonts w:hint="eastAsia"/>
        </w:rPr>
        <w:t>D、解密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P1698] 以下关于安全机制的描述中，属于实现完整性的技术是（ ）。</w:t>
      </w:r>
    </w:p>
    <w:p>
      <w:pPr>
        <w:pStyle w:val="2"/>
        <w:rPr>
          <w:rFonts w:hint="eastAsia"/>
        </w:rPr>
      </w:pPr>
      <w:r>
        <w:rPr>
          <w:rFonts w:hint="eastAsia"/>
        </w:rPr>
        <w:t>A、数据原发鉴别</w:t>
      </w:r>
    </w:p>
    <w:p>
      <w:pPr>
        <w:pStyle w:val="2"/>
        <w:rPr>
          <w:rFonts w:hint="eastAsia"/>
        </w:rPr>
      </w:pPr>
    </w:p>
    <w:p>
      <w:pPr>
        <w:pStyle w:val="2"/>
        <w:rPr>
          <w:rFonts w:hint="eastAsia"/>
        </w:rPr>
      </w:pPr>
      <w:r>
        <w:rPr>
          <w:rFonts w:hint="eastAsia"/>
        </w:rPr>
        <w:t>B、连接机密性 </w:t>
      </w:r>
    </w:p>
    <w:p>
      <w:pPr>
        <w:pStyle w:val="2"/>
        <w:rPr>
          <w:rFonts w:hint="eastAsia"/>
        </w:rPr>
      </w:pPr>
    </w:p>
    <w:p>
      <w:pPr>
        <w:pStyle w:val="2"/>
        <w:rPr>
          <w:rFonts w:hint="eastAsia"/>
        </w:rPr>
      </w:pPr>
      <w:r>
        <w:rPr>
          <w:rFonts w:hint="eastAsia"/>
        </w:rPr>
        <w:t>C、访问控制 </w:t>
      </w:r>
    </w:p>
    <w:p>
      <w:pPr>
        <w:pStyle w:val="2"/>
        <w:rPr>
          <w:rFonts w:hint="eastAsia"/>
        </w:rPr>
      </w:pPr>
    </w:p>
    <w:p>
      <w:pPr>
        <w:pStyle w:val="2"/>
        <w:rPr>
          <w:rFonts w:hint="eastAsia"/>
        </w:rPr>
      </w:pPr>
      <w:r>
        <w:rPr>
          <w:rFonts w:hint="eastAsia"/>
        </w:rPr>
        <w:t>D、报文摘要D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P1699] 对称加密算法的典型代表是（ ）。</w:t>
      </w:r>
    </w:p>
    <w:p>
      <w:pPr>
        <w:pStyle w:val="2"/>
        <w:rPr>
          <w:rFonts w:hint="eastAsia"/>
        </w:rPr>
      </w:pPr>
      <w:r>
        <w:rPr>
          <w:rFonts w:hint="eastAsia"/>
        </w:rPr>
        <w:t>A、RSA</w:t>
      </w:r>
    </w:p>
    <w:p>
      <w:pPr>
        <w:pStyle w:val="2"/>
        <w:rPr>
          <w:rFonts w:hint="eastAsia"/>
        </w:rPr>
      </w:pPr>
    </w:p>
    <w:p>
      <w:pPr>
        <w:pStyle w:val="2"/>
        <w:rPr>
          <w:rFonts w:hint="eastAsia"/>
        </w:rPr>
      </w:pPr>
      <w:r>
        <w:rPr>
          <w:rFonts w:hint="eastAsia"/>
        </w:rPr>
        <w:t>B、DES</w:t>
      </w:r>
    </w:p>
    <w:p>
      <w:pPr>
        <w:pStyle w:val="2"/>
        <w:rPr>
          <w:rFonts w:hint="eastAsia"/>
        </w:rPr>
      </w:pPr>
    </w:p>
    <w:p>
      <w:pPr>
        <w:pStyle w:val="2"/>
        <w:rPr>
          <w:rFonts w:hint="eastAsia"/>
        </w:rPr>
      </w:pPr>
      <w:r>
        <w:rPr>
          <w:rFonts w:hint="eastAsia"/>
        </w:rPr>
        <w:t>C、MD5</w:t>
      </w:r>
    </w:p>
    <w:p>
      <w:pPr>
        <w:pStyle w:val="2"/>
        <w:rPr>
          <w:rFonts w:hint="eastAsia"/>
        </w:rPr>
      </w:pPr>
    </w:p>
    <w:p>
      <w:pPr>
        <w:pStyle w:val="2"/>
        <w:rPr>
          <w:rFonts w:hint="eastAsia"/>
        </w:rPr>
      </w:pPr>
      <w:r>
        <w:rPr>
          <w:rFonts w:hint="eastAsia"/>
        </w:rPr>
        <w:t>D、SHA-1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P1700] 下列关于公钥密码体制的说法，错误的是（ ）。</w:t>
      </w:r>
    </w:p>
    <w:p>
      <w:pPr>
        <w:pStyle w:val="2"/>
        <w:rPr>
          <w:rFonts w:hint="eastAsia"/>
        </w:rPr>
      </w:pPr>
      <w:r>
        <w:rPr>
          <w:rFonts w:hint="eastAsia"/>
        </w:rPr>
        <w:t>A、公开密钥是可以公开的信息，私有密钥是需要保密的</w:t>
      </w:r>
    </w:p>
    <w:p>
      <w:pPr>
        <w:pStyle w:val="2"/>
        <w:rPr>
          <w:rFonts w:hint="eastAsia"/>
        </w:rPr>
      </w:pPr>
    </w:p>
    <w:p>
      <w:pPr>
        <w:pStyle w:val="2"/>
        <w:rPr>
          <w:rFonts w:hint="eastAsia"/>
        </w:rPr>
      </w:pPr>
      <w:r>
        <w:rPr>
          <w:rFonts w:hint="eastAsia"/>
        </w:rPr>
        <w:t>B、是一种非对称密码体制</w:t>
      </w:r>
    </w:p>
    <w:p>
      <w:pPr>
        <w:pStyle w:val="2"/>
        <w:rPr>
          <w:rFonts w:hint="eastAsia"/>
        </w:rPr>
      </w:pPr>
    </w:p>
    <w:p>
      <w:pPr>
        <w:pStyle w:val="2"/>
        <w:rPr>
          <w:rFonts w:hint="eastAsia"/>
        </w:rPr>
      </w:pPr>
      <w:r>
        <w:rPr>
          <w:rFonts w:hint="eastAsia"/>
        </w:rPr>
        <w:t>C、加密密钥与解密密钥不同，而且从一个难以推出另一个</w:t>
      </w:r>
    </w:p>
    <w:p>
      <w:pPr>
        <w:pStyle w:val="2"/>
        <w:rPr>
          <w:rFonts w:hint="eastAsia"/>
        </w:rPr>
      </w:pPr>
    </w:p>
    <w:p>
      <w:pPr>
        <w:pStyle w:val="2"/>
        <w:rPr>
          <w:rFonts w:hint="eastAsia"/>
        </w:rPr>
      </w:pPr>
      <w:r>
        <w:rPr>
          <w:rFonts w:hint="eastAsia"/>
        </w:rPr>
        <w:t>D、只能公钥加密、私钥解密，不能私钥加密、公钥解密D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P1701] CA指的是（ ）。</w:t>
      </w:r>
    </w:p>
    <w:p>
      <w:pPr>
        <w:pStyle w:val="2"/>
        <w:rPr>
          <w:rFonts w:hint="eastAsia"/>
        </w:rPr>
      </w:pPr>
      <w:r>
        <w:rPr>
          <w:rFonts w:hint="eastAsia"/>
        </w:rPr>
        <w:t>A．数字签名</w:t>
      </w:r>
    </w:p>
    <w:p>
      <w:pPr>
        <w:pStyle w:val="2"/>
        <w:rPr>
          <w:rFonts w:hint="eastAsia"/>
        </w:rPr>
      </w:pPr>
    </w:p>
    <w:p>
      <w:pPr>
        <w:pStyle w:val="2"/>
        <w:rPr>
          <w:rFonts w:hint="eastAsia"/>
        </w:rPr>
      </w:pPr>
      <w:r>
        <w:rPr>
          <w:rFonts w:hint="eastAsia"/>
        </w:rPr>
        <w:t>B．数字证书</w:t>
      </w:r>
    </w:p>
    <w:p>
      <w:pPr>
        <w:pStyle w:val="2"/>
        <w:rPr>
          <w:rFonts w:hint="eastAsia"/>
        </w:rPr>
      </w:pPr>
    </w:p>
    <w:p>
      <w:pPr>
        <w:pStyle w:val="2"/>
        <w:rPr>
          <w:rFonts w:hint="eastAsia"/>
        </w:rPr>
      </w:pPr>
      <w:r>
        <w:rPr>
          <w:rFonts w:hint="eastAsia"/>
        </w:rPr>
        <w:t>C．虚拟专用网</w:t>
      </w:r>
    </w:p>
    <w:p>
      <w:pPr>
        <w:pStyle w:val="2"/>
        <w:rPr>
          <w:rFonts w:hint="eastAsia"/>
        </w:rPr>
      </w:pPr>
    </w:p>
    <w:p>
      <w:pPr>
        <w:pStyle w:val="2"/>
        <w:rPr>
          <w:rFonts w:hint="eastAsia"/>
        </w:rPr>
      </w:pPr>
      <w:r>
        <w:rPr>
          <w:rFonts w:hint="eastAsia"/>
        </w:rPr>
        <w:t>D．加密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P1702] 数字签名功能不包括（ ）。</w:t>
      </w:r>
    </w:p>
    <w:p>
      <w:pPr>
        <w:pStyle w:val="2"/>
        <w:rPr>
          <w:rFonts w:hint="eastAsia"/>
        </w:rPr>
      </w:pPr>
      <w:r>
        <w:rPr>
          <w:rFonts w:hint="eastAsia"/>
        </w:rPr>
        <w:t>A、防止发送方的抵赖行为</w:t>
      </w:r>
    </w:p>
    <w:p>
      <w:pPr>
        <w:pStyle w:val="2"/>
        <w:rPr>
          <w:rFonts w:hint="eastAsia"/>
        </w:rPr>
      </w:pPr>
    </w:p>
    <w:p>
      <w:pPr>
        <w:pStyle w:val="2"/>
        <w:rPr>
          <w:rFonts w:hint="eastAsia"/>
        </w:rPr>
      </w:pPr>
      <w:r>
        <w:rPr>
          <w:rFonts w:hint="eastAsia"/>
        </w:rPr>
        <w:t>B、接收方身份确认 </w:t>
      </w:r>
    </w:p>
    <w:p>
      <w:pPr>
        <w:pStyle w:val="2"/>
        <w:rPr>
          <w:rFonts w:hint="eastAsia"/>
        </w:rPr>
      </w:pPr>
    </w:p>
    <w:p>
      <w:pPr>
        <w:pStyle w:val="2"/>
        <w:rPr>
          <w:rFonts w:hint="eastAsia"/>
        </w:rPr>
      </w:pPr>
      <w:r>
        <w:rPr>
          <w:rFonts w:hint="eastAsia"/>
        </w:rPr>
        <w:t>C、发送方身份确认</w:t>
      </w:r>
    </w:p>
    <w:p>
      <w:pPr>
        <w:pStyle w:val="2"/>
        <w:rPr>
          <w:rFonts w:hint="eastAsia"/>
        </w:rPr>
      </w:pPr>
    </w:p>
    <w:p>
      <w:pPr>
        <w:pStyle w:val="2"/>
        <w:rPr>
          <w:rFonts w:hint="eastAsia"/>
        </w:rPr>
      </w:pPr>
      <w:r>
        <w:rPr>
          <w:rFonts w:hint="eastAsia"/>
        </w:rPr>
        <w:t>D、保证数据的完整性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P1703] 一般而言，Internet防火墙建立在一个网络的（ ）。</w:t>
      </w:r>
    </w:p>
    <w:p>
      <w:pPr>
        <w:pStyle w:val="2"/>
        <w:rPr>
          <w:rFonts w:hint="eastAsia"/>
        </w:rPr>
      </w:pPr>
      <w:r>
        <w:rPr>
          <w:rFonts w:hint="eastAsia"/>
        </w:rPr>
        <w:t>A、内部网络与外部网络的交叉点</w:t>
      </w:r>
    </w:p>
    <w:p>
      <w:pPr>
        <w:pStyle w:val="2"/>
        <w:rPr>
          <w:rFonts w:hint="eastAsia"/>
        </w:rPr>
      </w:pPr>
    </w:p>
    <w:p>
      <w:pPr>
        <w:pStyle w:val="2"/>
        <w:rPr>
          <w:rFonts w:hint="eastAsia"/>
        </w:rPr>
      </w:pPr>
      <w:r>
        <w:rPr>
          <w:rFonts w:hint="eastAsia"/>
        </w:rPr>
        <w:t>B、每个子网的内部</w:t>
      </w:r>
    </w:p>
    <w:p>
      <w:pPr>
        <w:pStyle w:val="2"/>
        <w:rPr>
          <w:rFonts w:hint="eastAsia"/>
        </w:rPr>
      </w:pPr>
    </w:p>
    <w:p>
      <w:pPr>
        <w:pStyle w:val="2"/>
        <w:rPr>
          <w:rFonts w:hint="eastAsia"/>
        </w:rPr>
      </w:pPr>
      <w:r>
        <w:rPr>
          <w:rFonts w:hint="eastAsia"/>
        </w:rPr>
        <w:t>C、部分内部网络与外部网络的结合处</w:t>
      </w:r>
    </w:p>
    <w:p>
      <w:pPr>
        <w:pStyle w:val="2"/>
        <w:rPr>
          <w:rFonts w:hint="eastAsia"/>
        </w:rPr>
      </w:pPr>
    </w:p>
    <w:p>
      <w:pPr>
        <w:pStyle w:val="2"/>
        <w:rPr>
          <w:rFonts w:hint="eastAsia"/>
        </w:rPr>
      </w:pPr>
      <w:r>
        <w:rPr>
          <w:rFonts w:hint="eastAsia"/>
        </w:rPr>
        <w:t>D、内部子网之间传送信息的中枢</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[计算机网络 P1126] 局域网标准化工作是由( )来制定的。</w:t>
      </w:r>
    </w:p>
    <w:p>
      <w:pPr>
        <w:pStyle w:val="2"/>
        <w:rPr>
          <w:rFonts w:hint="eastAsia"/>
        </w:rPr>
      </w:pPr>
      <w:r>
        <w:rPr>
          <w:rFonts w:hint="eastAsia"/>
        </w:rPr>
        <w:t>A、OSI   B、IEEE   C、ITU-T   D、CCITT</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P1504] 下列哪个协议是专门使用在组播环境下的？</w:t>
      </w:r>
    </w:p>
    <w:p>
      <w:pPr>
        <w:pStyle w:val="2"/>
        <w:rPr>
          <w:rFonts w:hint="eastAsia"/>
        </w:rPr>
      </w:pPr>
      <w:r>
        <w:rPr>
          <w:rFonts w:hint="eastAsia"/>
        </w:rPr>
        <w:t>A. RIP</w:t>
      </w:r>
    </w:p>
    <w:p>
      <w:pPr>
        <w:pStyle w:val="2"/>
        <w:rPr>
          <w:rFonts w:hint="eastAsia"/>
        </w:rPr>
      </w:pPr>
    </w:p>
    <w:p>
      <w:pPr>
        <w:pStyle w:val="2"/>
        <w:rPr>
          <w:rFonts w:hint="eastAsia"/>
        </w:rPr>
      </w:pPr>
      <w:r>
        <w:rPr>
          <w:rFonts w:hint="eastAsia"/>
        </w:rPr>
        <w:t>B. ICMP</w:t>
      </w:r>
    </w:p>
    <w:p>
      <w:pPr>
        <w:pStyle w:val="2"/>
        <w:rPr>
          <w:rFonts w:hint="eastAsia"/>
        </w:rPr>
      </w:pPr>
    </w:p>
    <w:p>
      <w:pPr>
        <w:pStyle w:val="2"/>
        <w:rPr>
          <w:rFonts w:hint="eastAsia"/>
        </w:rPr>
      </w:pPr>
      <w:r>
        <w:rPr>
          <w:rFonts w:hint="eastAsia"/>
        </w:rPr>
        <w:t>C. IGMP</w:t>
      </w:r>
    </w:p>
    <w:p>
      <w:pPr>
        <w:pStyle w:val="2"/>
        <w:rPr>
          <w:rFonts w:hint="eastAsia"/>
        </w:rPr>
      </w:pPr>
    </w:p>
    <w:p>
      <w:pPr>
        <w:pStyle w:val="2"/>
        <w:rPr>
          <w:rFonts w:hint="eastAsia"/>
        </w:rPr>
      </w:pPr>
      <w:r>
        <w:rPr>
          <w:rFonts w:hint="eastAsia"/>
        </w:rPr>
        <w:t>D. BGP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P1162] 曼彻斯特编码的特点是（）</w:t>
      </w:r>
    </w:p>
    <w:p>
      <w:pPr>
        <w:pStyle w:val="2"/>
        <w:rPr>
          <w:rFonts w:hint="eastAsia"/>
        </w:rPr>
      </w:pPr>
      <w:r>
        <w:rPr>
          <w:rFonts w:hint="eastAsia"/>
        </w:rPr>
        <w:t>A、在“0”比特的前沿有电平翻转，在“1”比特的前沿没有电平翻转</w:t>
      </w:r>
    </w:p>
    <w:p>
      <w:pPr>
        <w:pStyle w:val="2"/>
        <w:rPr>
          <w:rFonts w:hint="eastAsia"/>
        </w:rPr>
      </w:pPr>
    </w:p>
    <w:p>
      <w:pPr>
        <w:pStyle w:val="2"/>
        <w:rPr>
          <w:rFonts w:hint="eastAsia"/>
        </w:rPr>
      </w:pPr>
      <w:r>
        <w:rPr>
          <w:rFonts w:hint="eastAsia"/>
        </w:rPr>
        <w:t>B、在“1”比特的前沿有电平翻转，在“0”比特的前沿没有电平翻转</w:t>
      </w:r>
    </w:p>
    <w:p>
      <w:pPr>
        <w:pStyle w:val="2"/>
        <w:rPr>
          <w:rFonts w:hint="eastAsia"/>
        </w:rPr>
      </w:pPr>
    </w:p>
    <w:p>
      <w:pPr>
        <w:pStyle w:val="2"/>
        <w:rPr>
          <w:rFonts w:hint="eastAsia"/>
        </w:rPr>
      </w:pPr>
      <w:r>
        <w:rPr>
          <w:rFonts w:hint="eastAsia"/>
        </w:rPr>
        <w:t>C、在每个比特的前沿有电平翻转</w:t>
      </w:r>
    </w:p>
    <w:p>
      <w:pPr>
        <w:pStyle w:val="2"/>
        <w:rPr>
          <w:rFonts w:hint="eastAsia"/>
        </w:rPr>
      </w:pPr>
    </w:p>
    <w:p>
      <w:pPr>
        <w:pStyle w:val="2"/>
        <w:rPr>
          <w:rFonts w:hint="eastAsia"/>
        </w:rPr>
      </w:pPr>
      <w:r>
        <w:rPr>
          <w:rFonts w:hint="eastAsia"/>
        </w:rPr>
        <w:t>D、在每个比特的中间有电平翻转D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P1164] 下面的几种ICMP报文中，（    ）是目前正在使用的询问报文。</w:t>
      </w:r>
    </w:p>
    <w:p>
      <w:pPr>
        <w:pStyle w:val="2"/>
        <w:rPr>
          <w:rFonts w:hint="eastAsia"/>
        </w:rPr>
      </w:pPr>
      <w:r>
        <w:rPr>
          <w:rFonts w:hint="eastAsia"/>
        </w:rPr>
        <w:t>A、时间戳请求和回答报文</w:t>
      </w:r>
    </w:p>
    <w:p>
      <w:pPr>
        <w:pStyle w:val="2"/>
        <w:rPr>
          <w:rFonts w:hint="eastAsia"/>
        </w:rPr>
      </w:pPr>
    </w:p>
    <w:p>
      <w:pPr>
        <w:pStyle w:val="2"/>
        <w:rPr>
          <w:rFonts w:hint="eastAsia"/>
        </w:rPr>
      </w:pPr>
      <w:r>
        <w:rPr>
          <w:rFonts w:hint="eastAsia"/>
        </w:rPr>
        <w:t>B、信息请求与回答报文</w:t>
      </w:r>
    </w:p>
    <w:p>
      <w:pPr>
        <w:pStyle w:val="2"/>
        <w:rPr>
          <w:rFonts w:hint="eastAsia"/>
        </w:rPr>
      </w:pPr>
    </w:p>
    <w:p>
      <w:pPr>
        <w:pStyle w:val="2"/>
        <w:rPr>
          <w:rFonts w:hint="eastAsia"/>
        </w:rPr>
      </w:pPr>
      <w:r>
        <w:rPr>
          <w:rFonts w:hint="eastAsia"/>
        </w:rPr>
        <w:t>C、掩码地址请求和回答报文</w:t>
      </w:r>
    </w:p>
    <w:p>
      <w:pPr>
        <w:pStyle w:val="2"/>
        <w:rPr>
          <w:rFonts w:hint="eastAsia"/>
        </w:rPr>
      </w:pPr>
    </w:p>
    <w:p>
      <w:pPr>
        <w:pStyle w:val="2"/>
        <w:rPr>
          <w:rFonts w:hint="eastAsia"/>
        </w:rPr>
      </w:pPr>
      <w:r>
        <w:rPr>
          <w:rFonts w:hint="eastAsia"/>
        </w:rPr>
        <w:t>D、路由器询问和通告报文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P1167] OSI/RM的三个主要概念是（）</w:t>
      </w:r>
    </w:p>
    <w:p>
      <w:pPr>
        <w:pStyle w:val="2"/>
        <w:rPr>
          <w:rFonts w:hint="eastAsia"/>
        </w:rPr>
      </w:pPr>
      <w:r>
        <w:rPr>
          <w:rFonts w:hint="eastAsia"/>
        </w:rPr>
        <w:t>A、体系结构、模型、交换</w:t>
      </w:r>
    </w:p>
    <w:p>
      <w:pPr>
        <w:pStyle w:val="2"/>
        <w:rPr>
          <w:rFonts w:hint="eastAsia"/>
        </w:rPr>
      </w:pPr>
    </w:p>
    <w:p>
      <w:pPr>
        <w:pStyle w:val="2"/>
        <w:rPr>
          <w:rFonts w:hint="eastAsia"/>
        </w:rPr>
      </w:pPr>
      <w:r>
        <w:rPr>
          <w:rFonts w:hint="eastAsia"/>
        </w:rPr>
        <w:t>B、子网、分层、元语</w:t>
      </w:r>
    </w:p>
    <w:p>
      <w:pPr>
        <w:pStyle w:val="2"/>
        <w:rPr>
          <w:rFonts w:hint="eastAsia"/>
        </w:rPr>
      </w:pPr>
    </w:p>
    <w:p>
      <w:pPr>
        <w:pStyle w:val="2"/>
        <w:rPr>
          <w:rFonts w:hint="eastAsia"/>
        </w:rPr>
      </w:pPr>
      <w:r>
        <w:rPr>
          <w:rFonts w:hint="eastAsia"/>
        </w:rPr>
        <w:t>C、服务、接口、协议</w:t>
      </w:r>
    </w:p>
    <w:p>
      <w:pPr>
        <w:pStyle w:val="2"/>
        <w:rPr>
          <w:rFonts w:hint="eastAsia"/>
        </w:rPr>
      </w:pPr>
    </w:p>
    <w:p>
      <w:pPr>
        <w:pStyle w:val="2"/>
        <w:rPr>
          <w:rFonts w:hint="eastAsia"/>
        </w:rPr>
      </w:pPr>
      <w:r>
        <w:rPr>
          <w:rFonts w:hint="eastAsia"/>
        </w:rPr>
        <w:t>D、WAN、MAN、LAN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P1168] 在路由器互联的多个网络中，每个网络的（ ）</w:t>
      </w:r>
    </w:p>
    <w:p>
      <w:pPr>
        <w:pStyle w:val="2"/>
        <w:rPr>
          <w:rFonts w:hint="eastAsia"/>
        </w:rPr>
      </w:pPr>
      <w:r>
        <w:rPr>
          <w:rFonts w:hint="eastAsia"/>
        </w:rPr>
        <w:t>A、数据链路层协议和物理层协议都必须相同；</w:t>
      </w:r>
    </w:p>
    <w:p>
      <w:pPr>
        <w:pStyle w:val="2"/>
        <w:rPr>
          <w:rFonts w:hint="eastAsia"/>
        </w:rPr>
      </w:pPr>
    </w:p>
    <w:p>
      <w:pPr>
        <w:pStyle w:val="2"/>
        <w:rPr>
          <w:rFonts w:hint="eastAsia"/>
        </w:rPr>
      </w:pPr>
      <w:r>
        <w:rPr>
          <w:rFonts w:hint="eastAsia"/>
        </w:rPr>
        <w:t>B、物理层协议必须相同，数据链路层协议可以不同；</w:t>
      </w:r>
    </w:p>
    <w:p>
      <w:pPr>
        <w:pStyle w:val="2"/>
        <w:rPr>
          <w:rFonts w:hint="eastAsia"/>
        </w:rPr>
      </w:pPr>
    </w:p>
    <w:p>
      <w:pPr>
        <w:pStyle w:val="2"/>
        <w:rPr>
          <w:rFonts w:hint="eastAsia"/>
        </w:rPr>
      </w:pPr>
      <w:r>
        <w:rPr>
          <w:rFonts w:hint="eastAsia"/>
        </w:rPr>
        <w:t>C、数据链路层协议必须相同，物理层协议可以不同；</w:t>
      </w:r>
    </w:p>
    <w:p>
      <w:pPr>
        <w:pStyle w:val="2"/>
        <w:rPr>
          <w:rFonts w:hint="eastAsia"/>
        </w:rPr>
      </w:pPr>
    </w:p>
    <w:p>
      <w:pPr>
        <w:pStyle w:val="2"/>
        <w:rPr>
          <w:rFonts w:hint="eastAsia"/>
        </w:rPr>
      </w:pPr>
      <w:r>
        <w:rPr>
          <w:rFonts w:hint="eastAsia"/>
        </w:rPr>
        <w:t>D、数据链路层协议和物理层协议可以不同。</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[计算机网络 P1537] 现代密码学采用的算法主要有：常规密钥密码体制和（      ）。</w:t>
      </w:r>
    </w:p>
    <w:p>
      <w:pPr>
        <w:pStyle w:val="2"/>
        <w:rPr>
          <w:rFonts w:hint="eastAsia"/>
        </w:rPr>
      </w:pPr>
      <w:r>
        <w:rPr>
          <w:rFonts w:hint="eastAsia"/>
        </w:rPr>
        <w:t>A、数字签名</w:t>
      </w:r>
    </w:p>
    <w:p>
      <w:pPr>
        <w:pStyle w:val="2"/>
        <w:rPr>
          <w:rFonts w:hint="eastAsia"/>
        </w:rPr>
      </w:pPr>
    </w:p>
    <w:p>
      <w:pPr>
        <w:pStyle w:val="2"/>
        <w:rPr>
          <w:rFonts w:hint="eastAsia"/>
        </w:rPr>
      </w:pPr>
      <w:r>
        <w:rPr>
          <w:rFonts w:hint="eastAsia"/>
        </w:rPr>
        <w:t>B、报文鉴别</w:t>
      </w:r>
    </w:p>
    <w:p>
      <w:pPr>
        <w:pStyle w:val="2"/>
        <w:rPr>
          <w:rFonts w:hint="eastAsia"/>
        </w:rPr>
      </w:pPr>
    </w:p>
    <w:p>
      <w:pPr>
        <w:pStyle w:val="2"/>
        <w:rPr>
          <w:rFonts w:hint="eastAsia"/>
        </w:rPr>
      </w:pPr>
      <w:r>
        <w:rPr>
          <w:rFonts w:hint="eastAsia"/>
        </w:rPr>
        <w:t>C、公钥密码体制</w:t>
      </w:r>
    </w:p>
    <w:p>
      <w:pPr>
        <w:pStyle w:val="2"/>
        <w:rPr>
          <w:rFonts w:hint="eastAsia"/>
        </w:rPr>
      </w:pPr>
    </w:p>
    <w:p>
      <w:pPr>
        <w:pStyle w:val="2"/>
        <w:rPr>
          <w:rFonts w:hint="eastAsia"/>
        </w:rPr>
      </w:pPr>
      <w:r>
        <w:rPr>
          <w:rFonts w:hint="eastAsia"/>
        </w:rPr>
        <w:t>D、防火墙</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P1335] 完整的计算机系统应包括______。</w:t>
      </w:r>
    </w:p>
    <w:p>
      <w:pPr>
        <w:pStyle w:val="2"/>
        <w:rPr>
          <w:rFonts w:hint="eastAsia"/>
        </w:rPr>
      </w:pPr>
    </w:p>
    <w:p>
      <w:pPr>
        <w:pStyle w:val="2"/>
        <w:rPr>
          <w:rFonts w:hint="eastAsia"/>
        </w:rPr>
      </w:pPr>
      <w:r>
        <w:rPr>
          <w:rFonts w:hint="eastAsia"/>
        </w:rPr>
        <w:t>A、运算器、存储器和控制器        B、外部设备和主机</w:t>
      </w:r>
    </w:p>
    <w:p>
      <w:pPr>
        <w:pStyle w:val="2"/>
        <w:rPr>
          <w:rFonts w:hint="eastAsia"/>
        </w:rPr>
      </w:pPr>
    </w:p>
    <w:p>
      <w:pPr>
        <w:pStyle w:val="2"/>
        <w:rPr>
          <w:rFonts w:hint="eastAsia"/>
        </w:rPr>
      </w:pPr>
      <w:r>
        <w:rPr>
          <w:rFonts w:hint="eastAsia"/>
        </w:rPr>
        <w:t>C、主机和实用程序                   D、配套的硬件设备和软件系统D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P1336] 计算机系统中的存储器系统是指（  ）。</w:t>
      </w:r>
    </w:p>
    <w:p>
      <w:pPr>
        <w:pStyle w:val="2"/>
        <w:rPr>
          <w:rFonts w:hint="eastAsia"/>
        </w:rPr>
      </w:pPr>
    </w:p>
    <w:p>
      <w:pPr>
        <w:pStyle w:val="2"/>
        <w:rPr>
          <w:rFonts w:hint="eastAsia"/>
        </w:rPr>
      </w:pPr>
      <w:r>
        <w:rPr>
          <w:rFonts w:hint="eastAsia"/>
        </w:rPr>
        <w:t>A、RAM存储器      B、ROM存储器</w:t>
      </w:r>
    </w:p>
    <w:p>
      <w:pPr>
        <w:pStyle w:val="2"/>
        <w:rPr>
          <w:rFonts w:hint="eastAsia"/>
        </w:rPr>
      </w:pPr>
    </w:p>
    <w:p>
      <w:pPr>
        <w:pStyle w:val="2"/>
        <w:rPr>
          <w:rFonts w:hint="eastAsia"/>
        </w:rPr>
      </w:pPr>
      <w:r>
        <w:rPr>
          <w:rFonts w:hint="eastAsia"/>
        </w:rPr>
        <w:t>C、主存储器          D、主存储器和外存储器D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P1337] 冯·诺依曼机工作方式的基本特点是（ ）。</w:t>
      </w:r>
    </w:p>
    <w:p>
      <w:pPr>
        <w:pStyle w:val="2"/>
        <w:rPr>
          <w:rFonts w:hint="eastAsia"/>
        </w:rPr>
      </w:pPr>
    </w:p>
    <w:p>
      <w:pPr>
        <w:pStyle w:val="2"/>
        <w:rPr>
          <w:rFonts w:hint="eastAsia"/>
        </w:rPr>
      </w:pPr>
      <w:r>
        <w:rPr>
          <w:rFonts w:hint="eastAsia"/>
        </w:rPr>
        <w:t>A、多指令流单数据流        B、按地址访问并顺序执行指令</w:t>
      </w:r>
    </w:p>
    <w:p>
      <w:pPr>
        <w:pStyle w:val="2"/>
        <w:rPr>
          <w:rFonts w:hint="eastAsia"/>
        </w:rPr>
      </w:pPr>
    </w:p>
    <w:p>
      <w:pPr>
        <w:pStyle w:val="2"/>
        <w:rPr>
          <w:rFonts w:hint="eastAsia"/>
        </w:rPr>
      </w:pPr>
      <w:r>
        <w:rPr>
          <w:rFonts w:hint="eastAsia"/>
        </w:rPr>
        <w:t>C、堆栈操作                    D、存储器按内部选择地址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P1338] 下列说法中不正确的是（ ）。</w:t>
      </w:r>
    </w:p>
    <w:p>
      <w:pPr>
        <w:pStyle w:val="2"/>
        <w:rPr>
          <w:rFonts w:hint="eastAsia"/>
        </w:rPr>
      </w:pPr>
    </w:p>
    <w:p>
      <w:pPr>
        <w:pStyle w:val="2"/>
        <w:rPr>
          <w:rFonts w:hint="eastAsia"/>
        </w:rPr>
      </w:pPr>
      <w:r>
        <w:rPr>
          <w:rFonts w:hint="eastAsia"/>
        </w:rPr>
        <w:t>A、任何可以由软件实现的操作也可以由硬件来实现</w:t>
      </w:r>
    </w:p>
    <w:p>
      <w:pPr>
        <w:pStyle w:val="2"/>
        <w:rPr>
          <w:rFonts w:hint="eastAsia"/>
        </w:rPr>
      </w:pPr>
    </w:p>
    <w:p>
      <w:pPr>
        <w:pStyle w:val="2"/>
        <w:rPr>
          <w:rFonts w:hint="eastAsia"/>
        </w:rPr>
      </w:pPr>
      <w:r>
        <w:rPr>
          <w:rFonts w:hint="eastAsia"/>
        </w:rPr>
        <w:t>B、固件就功能而言类似于软件，而从形态来说又类似于硬件</w:t>
      </w:r>
    </w:p>
    <w:p>
      <w:pPr>
        <w:pStyle w:val="2"/>
        <w:rPr>
          <w:rFonts w:hint="eastAsia"/>
        </w:rPr>
      </w:pPr>
    </w:p>
    <w:p>
      <w:pPr>
        <w:pStyle w:val="2"/>
        <w:rPr>
          <w:rFonts w:hint="eastAsia"/>
        </w:rPr>
      </w:pPr>
      <w:r>
        <w:rPr>
          <w:rFonts w:hint="eastAsia"/>
        </w:rPr>
        <w:t>C、在计算机系统的层次结构中，微程序级属于硬件级，其他四级都是软件级</w:t>
      </w:r>
    </w:p>
    <w:p>
      <w:pPr>
        <w:pStyle w:val="2"/>
        <w:rPr>
          <w:rFonts w:hint="eastAsia"/>
        </w:rPr>
      </w:pPr>
    </w:p>
    <w:p>
      <w:pPr>
        <w:pStyle w:val="2"/>
        <w:rPr>
          <w:rFonts w:hint="eastAsia"/>
        </w:rPr>
      </w:pPr>
      <w:r>
        <w:rPr>
          <w:rFonts w:hint="eastAsia"/>
        </w:rPr>
        <w:t>D、面向高级语言的机器是完全可以实现的D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P1339] 在下列数中最小的数为（ ）。</w:t>
      </w:r>
    </w:p>
    <w:p>
      <w:pPr>
        <w:pStyle w:val="2"/>
        <w:rPr>
          <w:rFonts w:hint="eastAsia"/>
        </w:rPr>
      </w:pPr>
    </w:p>
    <w:p>
      <w:pPr>
        <w:pStyle w:val="2"/>
        <w:rPr>
          <w:rFonts w:hint="eastAsia"/>
        </w:rPr>
      </w:pPr>
      <w:r>
        <w:rPr>
          <w:rFonts w:hint="eastAsia"/>
        </w:rPr>
        <w:t>A、(101001)2       B、(52)8       C、 (101001)BCD     D、 (233)16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P1340] 在下列数中最大的数为（ ）。</w:t>
      </w:r>
    </w:p>
    <w:p>
      <w:pPr>
        <w:pStyle w:val="2"/>
        <w:rPr>
          <w:rFonts w:hint="eastAsia"/>
        </w:rPr>
      </w:pPr>
    </w:p>
    <w:p>
      <w:pPr>
        <w:pStyle w:val="2"/>
        <w:rPr>
          <w:rFonts w:hint="eastAsia"/>
        </w:rPr>
      </w:pPr>
      <w:r>
        <w:rPr>
          <w:rFonts w:hint="eastAsia"/>
        </w:rPr>
        <w:t>A、(10010101)2     B、(227)8      C、 (143)5      D、 (96)16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P1341] 在机器中，（ ）的零的表示形式是唯一的。</w:t>
      </w:r>
    </w:p>
    <w:p>
      <w:pPr>
        <w:pStyle w:val="2"/>
        <w:rPr>
          <w:rFonts w:hint="eastAsia"/>
        </w:rPr>
      </w:pPr>
    </w:p>
    <w:p>
      <w:pPr>
        <w:pStyle w:val="2"/>
        <w:rPr>
          <w:rFonts w:hint="eastAsia"/>
        </w:rPr>
      </w:pPr>
      <w:r>
        <w:rPr>
          <w:rFonts w:hint="eastAsia"/>
        </w:rPr>
        <w:t>A、原码     B、补码     C、反码     D、原码和反码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P1342] 针对8位二进制数，下列说法中正确的是（ ）。</w:t>
      </w:r>
    </w:p>
    <w:p>
      <w:pPr>
        <w:pStyle w:val="2"/>
        <w:rPr>
          <w:rFonts w:hint="eastAsia"/>
        </w:rPr>
      </w:pPr>
    </w:p>
    <w:p>
      <w:pPr>
        <w:pStyle w:val="2"/>
        <w:rPr>
          <w:rFonts w:hint="eastAsia"/>
        </w:rPr>
      </w:pPr>
      <w:r>
        <w:rPr>
          <w:rFonts w:hint="eastAsia"/>
        </w:rPr>
        <w:t>A、–127的补码为10000000         B、–127的反码等于0的移码B</w:t>
      </w:r>
    </w:p>
    <w:p>
      <w:pPr>
        <w:pStyle w:val="2"/>
        <w:rPr>
          <w:rFonts w:hint="eastAsia"/>
        </w:rPr>
      </w:pPr>
    </w:p>
    <w:p>
      <w:pPr>
        <w:pStyle w:val="2"/>
        <w:rPr>
          <w:rFonts w:hint="eastAsia"/>
        </w:rPr>
      </w:pPr>
      <w:r>
        <w:rPr>
          <w:rFonts w:hint="eastAsia"/>
        </w:rPr>
        <w:t>C、+1的移码等于–127的反码        D、0的补码等于–1的反码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P1343] 一个8位二进制整数采用补码表示，且由3个“1”和5个“0”组成，则最小值为（）。</w:t>
      </w:r>
    </w:p>
    <w:p>
      <w:pPr>
        <w:pStyle w:val="2"/>
        <w:rPr>
          <w:rFonts w:hint="eastAsia"/>
        </w:rPr>
      </w:pPr>
      <w:r>
        <w:rPr>
          <w:rFonts w:hint="eastAsia"/>
        </w:rPr>
        <w:t>A、–127      B、 –32      C、–125      D、–3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P1344] 计算机系统中采用补码运算的目的是为了（ ）。</w:t>
      </w:r>
    </w:p>
    <w:p>
      <w:pPr>
        <w:pStyle w:val="2"/>
        <w:rPr>
          <w:rFonts w:hint="eastAsia"/>
        </w:rPr>
      </w:pPr>
    </w:p>
    <w:p>
      <w:pPr>
        <w:pStyle w:val="2"/>
        <w:rPr>
          <w:rFonts w:hint="eastAsia"/>
        </w:rPr>
      </w:pPr>
      <w:r>
        <w:rPr>
          <w:rFonts w:hint="eastAsia"/>
        </w:rPr>
        <w:t>A、与手工运算方式保持一致       B、提高运算速度</w:t>
      </w:r>
    </w:p>
    <w:p>
      <w:pPr>
        <w:pStyle w:val="2"/>
        <w:rPr>
          <w:rFonts w:hint="eastAsia"/>
        </w:rPr>
      </w:pPr>
    </w:p>
    <w:p>
      <w:pPr>
        <w:pStyle w:val="2"/>
        <w:rPr>
          <w:rFonts w:hint="eastAsia"/>
        </w:rPr>
      </w:pPr>
      <w:r>
        <w:rPr>
          <w:rFonts w:hint="eastAsia"/>
        </w:rPr>
        <w:t>C、简化计算机的设计                D、 提高运算的精度</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P1345] 若某数x的真值为–0.1010，在计算机中该数表示为1.0110，则该数所用的编码方法是（）码。</w:t>
      </w:r>
    </w:p>
    <w:p>
      <w:pPr>
        <w:pStyle w:val="2"/>
        <w:rPr>
          <w:rFonts w:hint="eastAsia"/>
        </w:rPr>
      </w:pPr>
    </w:p>
    <w:p>
      <w:pPr>
        <w:pStyle w:val="2"/>
        <w:rPr>
          <w:rFonts w:hint="eastAsia"/>
        </w:rPr>
      </w:pPr>
      <w:r>
        <w:rPr>
          <w:rFonts w:hint="eastAsia"/>
        </w:rPr>
        <w:t>A、原      B、补     C、反      D、移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P1346] 长度相同但格式不同的2种浮点数，假定前者阶段长、尾数短，后者阶段短、尾数长，其他规定均相同,则它们可表示的数的范围和精度为（ ）。</w:t>
      </w:r>
    </w:p>
    <w:p>
      <w:pPr>
        <w:pStyle w:val="2"/>
        <w:rPr>
          <w:rFonts w:hint="eastAsia"/>
        </w:rPr>
      </w:pPr>
    </w:p>
    <w:p>
      <w:pPr>
        <w:pStyle w:val="2"/>
        <w:rPr>
          <w:rFonts w:hint="eastAsia"/>
        </w:rPr>
      </w:pPr>
      <w:r>
        <w:rPr>
          <w:rFonts w:hint="eastAsia"/>
        </w:rPr>
        <w:t>A、两者可表示的数的范围和精度相同      B、前者可表示的数的范围大但精度低</w:t>
      </w:r>
    </w:p>
    <w:p>
      <w:pPr>
        <w:pStyle w:val="2"/>
        <w:rPr>
          <w:rFonts w:hint="eastAsia"/>
        </w:rPr>
      </w:pPr>
    </w:p>
    <w:p>
      <w:pPr>
        <w:pStyle w:val="2"/>
        <w:rPr>
          <w:rFonts w:hint="eastAsia"/>
        </w:rPr>
      </w:pPr>
      <w:r>
        <w:rPr>
          <w:rFonts w:hint="eastAsia"/>
        </w:rPr>
        <w:t>C、后者可表示的数的范围大且精度高      D、前者可表示的数的范围大且精度高</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P1347] 运算器虽有许多部件组成，但核心部分是（ ）。</w:t>
      </w:r>
    </w:p>
    <w:p>
      <w:pPr>
        <w:pStyle w:val="2"/>
        <w:rPr>
          <w:rFonts w:hint="eastAsia"/>
        </w:rPr>
      </w:pPr>
    </w:p>
    <w:p>
      <w:pPr>
        <w:pStyle w:val="2"/>
        <w:rPr>
          <w:rFonts w:hint="eastAsia"/>
        </w:rPr>
      </w:pPr>
      <w:r>
        <w:rPr>
          <w:rFonts w:hint="eastAsia"/>
        </w:rPr>
        <w:t>A、数据总线    B、算数逻辑运算单元</w:t>
      </w:r>
    </w:p>
    <w:p>
      <w:pPr>
        <w:pStyle w:val="2"/>
        <w:rPr>
          <w:rFonts w:hint="eastAsia"/>
        </w:rPr>
      </w:pPr>
    </w:p>
    <w:p>
      <w:pPr>
        <w:pStyle w:val="2"/>
        <w:rPr>
          <w:rFonts w:hint="eastAsia"/>
        </w:rPr>
      </w:pPr>
      <w:r>
        <w:rPr>
          <w:rFonts w:hint="eastAsia"/>
        </w:rPr>
        <w:t>C、多路开关    D、通用寄存器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P1348] 在定点运算器中，无论采用双符号位还是单符号位，必须有______，它一般用______来实现。（ ）</w:t>
      </w:r>
    </w:p>
    <w:p>
      <w:pPr>
        <w:pStyle w:val="2"/>
        <w:rPr>
          <w:rFonts w:hint="eastAsia"/>
        </w:rPr>
      </w:pPr>
    </w:p>
    <w:p>
      <w:pPr>
        <w:pStyle w:val="2"/>
        <w:rPr>
          <w:rFonts w:hint="eastAsia"/>
        </w:rPr>
      </w:pPr>
      <w:r>
        <w:rPr>
          <w:rFonts w:hint="eastAsia"/>
        </w:rPr>
        <w:t>A、译码电路，与非门          B、编码电路，或非门</w:t>
      </w:r>
    </w:p>
    <w:p>
      <w:pPr>
        <w:pStyle w:val="2"/>
        <w:rPr>
          <w:rFonts w:hint="eastAsia"/>
        </w:rPr>
      </w:pPr>
    </w:p>
    <w:p>
      <w:pPr>
        <w:pStyle w:val="2"/>
        <w:rPr>
          <w:rFonts w:hint="eastAsia"/>
        </w:rPr>
      </w:pPr>
      <w:r>
        <w:rPr>
          <w:rFonts w:hint="eastAsia"/>
        </w:rPr>
        <w:t>C、溢出判断电路，异或门    D、移位电路，与或非门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P1349] 下列说法中正确的是（ ）。</w:t>
      </w:r>
    </w:p>
    <w:p>
      <w:pPr>
        <w:pStyle w:val="2"/>
        <w:rPr>
          <w:rFonts w:hint="eastAsia"/>
        </w:rPr>
      </w:pPr>
    </w:p>
    <w:p>
      <w:pPr>
        <w:pStyle w:val="2"/>
        <w:rPr>
          <w:rFonts w:hint="eastAsia"/>
        </w:rPr>
      </w:pPr>
      <w:r>
        <w:rPr>
          <w:rFonts w:hint="eastAsia"/>
        </w:rPr>
        <w:t>A、采用变形补码进行加减运算可以避免溢出</w:t>
      </w:r>
    </w:p>
    <w:p>
      <w:pPr>
        <w:pStyle w:val="2"/>
        <w:rPr>
          <w:rFonts w:hint="eastAsia"/>
        </w:rPr>
      </w:pPr>
    </w:p>
    <w:p>
      <w:pPr>
        <w:pStyle w:val="2"/>
        <w:rPr>
          <w:rFonts w:hint="eastAsia"/>
        </w:rPr>
      </w:pPr>
      <w:r>
        <w:rPr>
          <w:rFonts w:hint="eastAsia"/>
        </w:rPr>
        <w:t>B、只有定点数运算才有可能溢出，浮点数运算不会产生溢出</w:t>
      </w:r>
    </w:p>
    <w:p>
      <w:pPr>
        <w:pStyle w:val="2"/>
        <w:rPr>
          <w:rFonts w:hint="eastAsia"/>
        </w:rPr>
      </w:pPr>
    </w:p>
    <w:p>
      <w:pPr>
        <w:pStyle w:val="2"/>
        <w:rPr>
          <w:rFonts w:hint="eastAsia"/>
        </w:rPr>
      </w:pPr>
      <w:r>
        <w:rPr>
          <w:rFonts w:hint="eastAsia"/>
        </w:rPr>
        <w:t>C、只有带符号数的运算才有可能产生溢出</w:t>
      </w:r>
    </w:p>
    <w:p>
      <w:pPr>
        <w:pStyle w:val="2"/>
        <w:rPr>
          <w:rFonts w:hint="eastAsia"/>
        </w:rPr>
      </w:pPr>
    </w:p>
    <w:p>
      <w:pPr>
        <w:pStyle w:val="2"/>
        <w:rPr>
          <w:rFonts w:hint="eastAsia"/>
        </w:rPr>
      </w:pPr>
      <w:r>
        <w:rPr>
          <w:rFonts w:hint="eastAsia"/>
        </w:rPr>
        <w:t>D、将两个正数相加有可能产生溢出D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P1350] 在定点数运算中产生溢出的原因是（ ）。</w:t>
      </w:r>
    </w:p>
    <w:p>
      <w:pPr>
        <w:pStyle w:val="2"/>
        <w:rPr>
          <w:rFonts w:hint="eastAsia"/>
        </w:rPr>
      </w:pPr>
    </w:p>
    <w:p>
      <w:pPr>
        <w:pStyle w:val="2"/>
        <w:rPr>
          <w:rFonts w:hint="eastAsia"/>
        </w:rPr>
      </w:pPr>
      <w:r>
        <w:rPr>
          <w:rFonts w:hint="eastAsia"/>
        </w:rPr>
        <w:t>A、运算过程中最高位产生了进位或借位</w:t>
      </w:r>
    </w:p>
    <w:p>
      <w:pPr>
        <w:pStyle w:val="2"/>
        <w:rPr>
          <w:rFonts w:hint="eastAsia"/>
        </w:rPr>
      </w:pPr>
    </w:p>
    <w:p>
      <w:pPr>
        <w:pStyle w:val="2"/>
        <w:rPr>
          <w:rFonts w:hint="eastAsia"/>
        </w:rPr>
      </w:pPr>
      <w:r>
        <w:rPr>
          <w:rFonts w:hint="eastAsia"/>
        </w:rPr>
        <w:t>B、参加运算的操作数超过了机器的表示范围</w:t>
      </w:r>
    </w:p>
    <w:p>
      <w:pPr>
        <w:pStyle w:val="2"/>
        <w:rPr>
          <w:rFonts w:hint="eastAsia"/>
        </w:rPr>
      </w:pPr>
    </w:p>
    <w:p>
      <w:pPr>
        <w:pStyle w:val="2"/>
        <w:rPr>
          <w:rFonts w:hint="eastAsia"/>
        </w:rPr>
      </w:pPr>
      <w:r>
        <w:rPr>
          <w:rFonts w:hint="eastAsia"/>
        </w:rPr>
        <w:t>C、运算的结果的操作数超过了机器的表示范围</w:t>
      </w:r>
    </w:p>
    <w:p>
      <w:pPr>
        <w:pStyle w:val="2"/>
        <w:rPr>
          <w:rFonts w:hint="eastAsia"/>
        </w:rPr>
      </w:pPr>
    </w:p>
    <w:p>
      <w:pPr>
        <w:pStyle w:val="2"/>
        <w:rPr>
          <w:rFonts w:hint="eastAsia"/>
        </w:rPr>
      </w:pPr>
      <w:r>
        <w:rPr>
          <w:rFonts w:hint="eastAsia"/>
        </w:rPr>
        <w:t>D、寄存器的位数太少，不得不舍弃最低有效位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P1351] 下溢指的是（ ）。</w:t>
      </w:r>
    </w:p>
    <w:p>
      <w:pPr>
        <w:pStyle w:val="2"/>
        <w:rPr>
          <w:rFonts w:hint="eastAsia"/>
        </w:rPr>
      </w:pPr>
    </w:p>
    <w:p>
      <w:pPr>
        <w:pStyle w:val="2"/>
        <w:rPr>
          <w:rFonts w:hint="eastAsia"/>
        </w:rPr>
      </w:pPr>
      <w:r>
        <w:rPr>
          <w:rFonts w:hint="eastAsia"/>
        </w:rPr>
        <w:t>A、运算结果的绝对值小于机器所能表示的最小绝对值</w:t>
      </w:r>
    </w:p>
    <w:p>
      <w:pPr>
        <w:pStyle w:val="2"/>
        <w:rPr>
          <w:rFonts w:hint="eastAsia"/>
        </w:rPr>
      </w:pPr>
    </w:p>
    <w:p>
      <w:pPr>
        <w:pStyle w:val="2"/>
        <w:rPr>
          <w:rFonts w:hint="eastAsia"/>
        </w:rPr>
      </w:pPr>
      <w:r>
        <w:rPr>
          <w:rFonts w:hint="eastAsia"/>
        </w:rPr>
        <w:t>B、运算的结果小于机器所能表示的最小负数</w:t>
      </w:r>
    </w:p>
    <w:p>
      <w:pPr>
        <w:pStyle w:val="2"/>
        <w:rPr>
          <w:rFonts w:hint="eastAsia"/>
        </w:rPr>
      </w:pPr>
    </w:p>
    <w:p>
      <w:pPr>
        <w:pStyle w:val="2"/>
        <w:rPr>
          <w:rFonts w:hint="eastAsia"/>
        </w:rPr>
      </w:pPr>
      <w:r>
        <w:rPr>
          <w:rFonts w:hint="eastAsia"/>
        </w:rPr>
        <w:t>C、运算的结果小于机器所能表示的最小正数</w:t>
      </w:r>
    </w:p>
    <w:p>
      <w:pPr>
        <w:pStyle w:val="2"/>
        <w:rPr>
          <w:rFonts w:hint="eastAsia"/>
        </w:rPr>
      </w:pPr>
    </w:p>
    <w:p>
      <w:pPr>
        <w:pStyle w:val="2"/>
        <w:rPr>
          <w:rFonts w:hint="eastAsia"/>
        </w:rPr>
      </w:pPr>
      <w:r>
        <w:rPr>
          <w:rFonts w:hint="eastAsia"/>
        </w:rPr>
        <w:t>D、运算结果的最低有效位产生的错误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P1352] 某计算机字长16位，存储器容量64KB，若按字编址，那么它的寻址范围是（ ）。</w:t>
      </w:r>
    </w:p>
    <w:p>
      <w:pPr>
        <w:pStyle w:val="2"/>
        <w:rPr>
          <w:rFonts w:hint="eastAsia"/>
        </w:rPr>
      </w:pPr>
    </w:p>
    <w:p>
      <w:pPr>
        <w:pStyle w:val="2"/>
        <w:rPr>
          <w:rFonts w:hint="eastAsia"/>
        </w:rPr>
      </w:pPr>
      <w:r>
        <w:rPr>
          <w:rFonts w:hint="eastAsia"/>
        </w:rPr>
        <w:t>A、64K    B、32K   C、64KB   D、32KB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P1353] 某DRAM芯片，其存储容量为512K×8位，该芯片的地址线和数据线数目为（ ）。</w:t>
      </w:r>
    </w:p>
    <w:p>
      <w:pPr>
        <w:pStyle w:val="2"/>
        <w:rPr>
          <w:rFonts w:hint="eastAsia"/>
        </w:rPr>
      </w:pPr>
    </w:p>
    <w:p>
      <w:pPr>
        <w:pStyle w:val="2"/>
        <w:rPr>
          <w:rFonts w:hint="eastAsia"/>
        </w:rPr>
      </w:pPr>
      <w:r>
        <w:rPr>
          <w:rFonts w:hint="eastAsia"/>
        </w:rPr>
        <w:t>A、8，512     B、512，8    C、18，8     D、19，8</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P1354] 某计算机字长32位，其存储容量为4MB，若按字编址，它的寻址范围是（ ）。</w:t>
      </w:r>
    </w:p>
    <w:p>
      <w:pPr>
        <w:pStyle w:val="2"/>
        <w:rPr>
          <w:rFonts w:hint="eastAsia"/>
        </w:rPr>
      </w:pPr>
    </w:p>
    <w:p>
      <w:pPr>
        <w:pStyle w:val="2"/>
        <w:rPr>
          <w:rFonts w:hint="eastAsia"/>
        </w:rPr>
      </w:pPr>
      <w:r>
        <w:rPr>
          <w:rFonts w:hint="eastAsia"/>
        </w:rPr>
        <w:t>A、1M      B、4MB     C、4M      D、1MB</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P1355] 主存储器和CPU之间增加Cache的目的是（ ）。</w:t>
      </w:r>
    </w:p>
    <w:p>
      <w:pPr>
        <w:pStyle w:val="2"/>
        <w:rPr>
          <w:rFonts w:hint="eastAsia"/>
        </w:rPr>
      </w:pPr>
    </w:p>
    <w:p>
      <w:pPr>
        <w:pStyle w:val="2"/>
        <w:rPr>
          <w:rFonts w:hint="eastAsia"/>
        </w:rPr>
      </w:pPr>
      <w:r>
        <w:rPr>
          <w:rFonts w:hint="eastAsia"/>
        </w:rPr>
        <w:t>A、解决CPU和主存之间的速度匹配问题</w:t>
      </w:r>
    </w:p>
    <w:p>
      <w:pPr>
        <w:pStyle w:val="2"/>
        <w:rPr>
          <w:rFonts w:hint="eastAsia"/>
        </w:rPr>
      </w:pPr>
    </w:p>
    <w:p>
      <w:pPr>
        <w:pStyle w:val="2"/>
        <w:rPr>
          <w:rFonts w:hint="eastAsia"/>
        </w:rPr>
      </w:pPr>
      <w:r>
        <w:rPr>
          <w:rFonts w:hint="eastAsia"/>
        </w:rPr>
        <w:t>B、扩大主存储器的容量</w:t>
      </w:r>
    </w:p>
    <w:p>
      <w:pPr>
        <w:pStyle w:val="2"/>
        <w:rPr>
          <w:rFonts w:hint="eastAsia"/>
        </w:rPr>
      </w:pPr>
    </w:p>
    <w:p>
      <w:pPr>
        <w:pStyle w:val="2"/>
        <w:rPr>
          <w:rFonts w:hint="eastAsia"/>
        </w:rPr>
      </w:pPr>
      <w:r>
        <w:rPr>
          <w:rFonts w:hint="eastAsia"/>
        </w:rPr>
        <w:t>C、扩大CPU中通用寄存器的数量</w:t>
      </w:r>
    </w:p>
    <w:p>
      <w:pPr>
        <w:pStyle w:val="2"/>
        <w:rPr>
          <w:rFonts w:hint="eastAsia"/>
        </w:rPr>
      </w:pPr>
    </w:p>
    <w:p>
      <w:pPr>
        <w:pStyle w:val="2"/>
        <w:rPr>
          <w:rFonts w:hint="eastAsia"/>
        </w:rPr>
      </w:pPr>
      <w:r>
        <w:rPr>
          <w:rFonts w:hint="eastAsia"/>
        </w:rPr>
        <w:t>D、既扩大主存容量又扩大CPU通用寄存器数量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P1356] 扩展操作码是（ ）。</w:t>
      </w:r>
    </w:p>
    <w:p>
      <w:pPr>
        <w:pStyle w:val="2"/>
        <w:rPr>
          <w:rFonts w:hint="eastAsia"/>
        </w:rPr>
      </w:pPr>
    </w:p>
    <w:p>
      <w:pPr>
        <w:pStyle w:val="2"/>
        <w:rPr>
          <w:rFonts w:hint="eastAsia"/>
        </w:rPr>
      </w:pPr>
      <w:r>
        <w:rPr>
          <w:rFonts w:hint="eastAsia"/>
        </w:rPr>
        <w:t>A、操作码字段外辅助操作字段的代码</w:t>
      </w:r>
    </w:p>
    <w:p>
      <w:pPr>
        <w:pStyle w:val="2"/>
        <w:rPr>
          <w:rFonts w:hint="eastAsia"/>
        </w:rPr>
      </w:pPr>
    </w:p>
    <w:p>
      <w:pPr>
        <w:pStyle w:val="2"/>
        <w:rPr>
          <w:rFonts w:hint="eastAsia"/>
        </w:rPr>
      </w:pPr>
      <w:r>
        <w:rPr>
          <w:rFonts w:hint="eastAsia"/>
        </w:rPr>
        <w:t>B、操作码字段中用来进行指令分类的代码</w:t>
      </w:r>
    </w:p>
    <w:p>
      <w:pPr>
        <w:pStyle w:val="2"/>
        <w:rPr>
          <w:rFonts w:hint="eastAsia"/>
        </w:rPr>
      </w:pPr>
    </w:p>
    <w:p>
      <w:pPr>
        <w:pStyle w:val="2"/>
        <w:rPr>
          <w:rFonts w:hint="eastAsia"/>
        </w:rPr>
      </w:pPr>
      <w:r>
        <w:rPr>
          <w:rFonts w:hint="eastAsia"/>
        </w:rPr>
        <w:t>C、指令格式中的操作码</w:t>
      </w:r>
    </w:p>
    <w:p>
      <w:pPr>
        <w:pStyle w:val="2"/>
        <w:rPr>
          <w:rFonts w:hint="eastAsia"/>
        </w:rPr>
      </w:pPr>
    </w:p>
    <w:p>
      <w:pPr>
        <w:pStyle w:val="2"/>
        <w:rPr>
          <w:rFonts w:hint="eastAsia"/>
        </w:rPr>
      </w:pPr>
      <w:r>
        <w:rPr>
          <w:rFonts w:hint="eastAsia"/>
        </w:rPr>
        <w:t>D、一种指令优化技术，不同地址数指令可以具有不同的操作码长度D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P1357] 程序控制类指令的功能是（ ）。</w:t>
      </w:r>
    </w:p>
    <w:p>
      <w:pPr>
        <w:pStyle w:val="2"/>
        <w:rPr>
          <w:rFonts w:hint="eastAsia"/>
        </w:rPr>
      </w:pPr>
    </w:p>
    <w:p>
      <w:pPr>
        <w:pStyle w:val="2"/>
        <w:rPr>
          <w:rFonts w:hint="eastAsia"/>
        </w:rPr>
      </w:pPr>
      <w:r>
        <w:rPr>
          <w:rFonts w:hint="eastAsia"/>
        </w:rPr>
        <w:t>A、进行算术运算和逻辑运算                   B、进行主存与CPU之间的数据传送</w:t>
      </w:r>
    </w:p>
    <w:p>
      <w:pPr>
        <w:pStyle w:val="2"/>
        <w:rPr>
          <w:rFonts w:hint="eastAsia"/>
        </w:rPr>
      </w:pPr>
    </w:p>
    <w:p>
      <w:pPr>
        <w:pStyle w:val="2"/>
        <w:rPr>
          <w:rFonts w:hint="eastAsia"/>
        </w:rPr>
      </w:pPr>
      <w:r>
        <w:rPr>
          <w:rFonts w:hint="eastAsia"/>
        </w:rPr>
        <w:t>C、进行CPU和I/O设备之间的数据传送     D、改变程序执行的顺序D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P1358] 同步控制方式是（ ）。</w:t>
      </w:r>
    </w:p>
    <w:p>
      <w:pPr>
        <w:pStyle w:val="2"/>
        <w:rPr>
          <w:rFonts w:hint="eastAsia"/>
        </w:rPr>
      </w:pPr>
    </w:p>
    <w:p>
      <w:pPr>
        <w:pStyle w:val="2"/>
        <w:rPr>
          <w:rFonts w:hint="eastAsia"/>
        </w:rPr>
      </w:pPr>
      <w:r>
        <w:rPr>
          <w:rFonts w:hint="eastAsia"/>
        </w:rPr>
        <w:t>A、只适用于CPU控制的方式      B、只适用于外设控制的方式</w:t>
      </w:r>
    </w:p>
    <w:p>
      <w:pPr>
        <w:pStyle w:val="2"/>
        <w:rPr>
          <w:rFonts w:hint="eastAsia"/>
        </w:rPr>
      </w:pPr>
    </w:p>
    <w:p>
      <w:pPr>
        <w:pStyle w:val="2"/>
        <w:rPr>
          <w:rFonts w:hint="eastAsia"/>
        </w:rPr>
      </w:pPr>
      <w:r>
        <w:rPr>
          <w:rFonts w:hint="eastAsia"/>
        </w:rPr>
        <w:t>C、由统一时序信号控制的方式   D、所有指令执行时间都相同的方式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P1359] 异步控制方式常用于（ ）作为其主要控制方式。</w:t>
      </w:r>
    </w:p>
    <w:p>
      <w:pPr>
        <w:pStyle w:val="2"/>
        <w:rPr>
          <w:rFonts w:hint="eastAsia"/>
        </w:rPr>
      </w:pPr>
    </w:p>
    <w:p>
      <w:pPr>
        <w:pStyle w:val="2"/>
        <w:rPr>
          <w:rFonts w:hint="eastAsia"/>
        </w:rPr>
      </w:pPr>
      <w:r>
        <w:rPr>
          <w:rFonts w:hint="eastAsia"/>
        </w:rPr>
        <w:t>A、在单总线结构计算机中访问主存与外设时    B、微型机的CPU控制中</w:t>
      </w:r>
    </w:p>
    <w:p>
      <w:pPr>
        <w:pStyle w:val="2"/>
        <w:rPr>
          <w:rFonts w:hint="eastAsia"/>
        </w:rPr>
      </w:pPr>
    </w:p>
    <w:p>
      <w:pPr>
        <w:pStyle w:val="2"/>
        <w:rPr>
          <w:rFonts w:hint="eastAsia"/>
        </w:rPr>
      </w:pPr>
      <w:r>
        <w:rPr>
          <w:rFonts w:hint="eastAsia"/>
        </w:rPr>
        <w:t>C、组合逻辑控制的CPU中                            D、微程序控制器中</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P1360] 在一个微周期中（ ）。</w:t>
      </w:r>
    </w:p>
    <w:p>
      <w:pPr>
        <w:pStyle w:val="2"/>
        <w:rPr>
          <w:rFonts w:hint="eastAsia"/>
        </w:rPr>
      </w:pPr>
    </w:p>
    <w:p>
      <w:pPr>
        <w:pStyle w:val="2"/>
        <w:rPr>
          <w:rFonts w:hint="eastAsia"/>
        </w:rPr>
      </w:pPr>
      <w:r>
        <w:rPr>
          <w:rFonts w:hint="eastAsia"/>
        </w:rPr>
        <w:t>A、只能执行一个微操作</w:t>
      </w:r>
    </w:p>
    <w:p>
      <w:pPr>
        <w:pStyle w:val="2"/>
        <w:rPr>
          <w:rFonts w:hint="eastAsia"/>
        </w:rPr>
      </w:pPr>
    </w:p>
    <w:p>
      <w:pPr>
        <w:pStyle w:val="2"/>
        <w:rPr>
          <w:rFonts w:hint="eastAsia"/>
        </w:rPr>
      </w:pPr>
      <w:r>
        <w:rPr>
          <w:rFonts w:hint="eastAsia"/>
        </w:rPr>
        <w:t>B、能执行多个微操作，但它们一定是并行操作的</w:t>
      </w:r>
    </w:p>
    <w:p>
      <w:pPr>
        <w:pStyle w:val="2"/>
        <w:rPr>
          <w:rFonts w:hint="eastAsia"/>
        </w:rPr>
      </w:pPr>
    </w:p>
    <w:p>
      <w:pPr>
        <w:pStyle w:val="2"/>
        <w:rPr>
          <w:rFonts w:hint="eastAsia"/>
        </w:rPr>
      </w:pPr>
      <w:r>
        <w:rPr>
          <w:rFonts w:hint="eastAsia"/>
        </w:rPr>
        <w:t>C、能顺序执行多个微操作</w:t>
      </w:r>
    </w:p>
    <w:p>
      <w:pPr>
        <w:pStyle w:val="2"/>
        <w:rPr>
          <w:rFonts w:hint="eastAsia"/>
        </w:rPr>
      </w:pPr>
    </w:p>
    <w:p>
      <w:pPr>
        <w:pStyle w:val="2"/>
        <w:rPr>
          <w:rFonts w:hint="eastAsia"/>
        </w:rPr>
      </w:pPr>
      <w:r>
        <w:rPr>
          <w:rFonts w:hint="eastAsia"/>
        </w:rPr>
        <w:t>D、只能执行相斥性的操作D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P1361] 指令周期是指（ ）。</w:t>
      </w:r>
    </w:p>
    <w:p>
      <w:pPr>
        <w:pStyle w:val="2"/>
        <w:rPr>
          <w:rFonts w:hint="eastAsia"/>
        </w:rPr>
      </w:pPr>
    </w:p>
    <w:p>
      <w:pPr>
        <w:pStyle w:val="2"/>
        <w:rPr>
          <w:rFonts w:hint="eastAsia"/>
        </w:rPr>
      </w:pPr>
      <w:r>
        <w:rPr>
          <w:rFonts w:hint="eastAsia"/>
        </w:rPr>
        <w:t>A、CPU从主存取出一条指令的时间</w:t>
      </w:r>
    </w:p>
    <w:p>
      <w:pPr>
        <w:pStyle w:val="2"/>
        <w:rPr>
          <w:rFonts w:hint="eastAsia"/>
        </w:rPr>
      </w:pPr>
    </w:p>
    <w:p>
      <w:pPr>
        <w:pStyle w:val="2"/>
        <w:rPr>
          <w:rFonts w:hint="eastAsia"/>
        </w:rPr>
      </w:pPr>
      <w:r>
        <w:rPr>
          <w:rFonts w:hint="eastAsia"/>
        </w:rPr>
        <w:t>B、CPU执行一条指令的时间</w:t>
      </w:r>
    </w:p>
    <w:p>
      <w:pPr>
        <w:pStyle w:val="2"/>
        <w:rPr>
          <w:rFonts w:hint="eastAsia"/>
        </w:rPr>
      </w:pPr>
    </w:p>
    <w:p>
      <w:pPr>
        <w:pStyle w:val="2"/>
        <w:rPr>
          <w:rFonts w:hint="eastAsia"/>
        </w:rPr>
      </w:pPr>
      <w:r>
        <w:rPr>
          <w:rFonts w:hint="eastAsia"/>
        </w:rPr>
        <w:t>C、CPU从主存取出一条指令加上执行这条指令的时间</w:t>
      </w:r>
    </w:p>
    <w:p>
      <w:pPr>
        <w:pStyle w:val="2"/>
        <w:rPr>
          <w:rFonts w:hint="eastAsia"/>
        </w:rPr>
      </w:pPr>
    </w:p>
    <w:p>
      <w:pPr>
        <w:pStyle w:val="2"/>
        <w:rPr>
          <w:rFonts w:hint="eastAsia"/>
        </w:rPr>
      </w:pPr>
      <w:r>
        <w:rPr>
          <w:rFonts w:hint="eastAsia"/>
        </w:rPr>
        <w:t>D、时钟周期时间</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P1362] 中央处理器是指（ ）。</w:t>
      </w:r>
    </w:p>
    <w:p>
      <w:pPr>
        <w:pStyle w:val="2"/>
        <w:rPr>
          <w:rFonts w:hint="eastAsia"/>
        </w:rPr>
      </w:pPr>
    </w:p>
    <w:p>
      <w:pPr>
        <w:pStyle w:val="2"/>
        <w:rPr>
          <w:rFonts w:hint="eastAsia"/>
        </w:rPr>
      </w:pPr>
      <w:r>
        <w:rPr>
          <w:rFonts w:hint="eastAsia"/>
        </w:rPr>
        <w:t>A、运算器                 B、控制器</w:t>
      </w:r>
    </w:p>
    <w:p>
      <w:pPr>
        <w:pStyle w:val="2"/>
        <w:rPr>
          <w:rFonts w:hint="eastAsia"/>
        </w:rPr>
      </w:pPr>
    </w:p>
    <w:p>
      <w:pPr>
        <w:pStyle w:val="2"/>
        <w:rPr>
          <w:rFonts w:hint="eastAsia"/>
        </w:rPr>
      </w:pPr>
      <w:r>
        <w:rPr>
          <w:rFonts w:hint="eastAsia"/>
        </w:rPr>
        <w:t>C、运算器和控制器     D、运算器、控制器和主存储器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P1363] 计算机操作的最小时间单位是（ ）。</w:t>
      </w:r>
    </w:p>
    <w:p>
      <w:pPr>
        <w:pStyle w:val="2"/>
        <w:rPr>
          <w:rFonts w:hint="eastAsia"/>
        </w:rPr>
      </w:pPr>
    </w:p>
    <w:p>
      <w:pPr>
        <w:pStyle w:val="2"/>
        <w:rPr>
          <w:rFonts w:hint="eastAsia"/>
        </w:rPr>
      </w:pPr>
      <w:r>
        <w:rPr>
          <w:rFonts w:hint="eastAsia"/>
        </w:rPr>
        <w:t>A、时钟周期     B、指令周期     C、CPU周期     D、外围设备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P1364] 微程序控制器中，机器指令与微指令的关系是（ ）。</w:t>
      </w:r>
    </w:p>
    <w:p>
      <w:pPr>
        <w:pStyle w:val="2"/>
        <w:rPr>
          <w:rFonts w:hint="eastAsia"/>
        </w:rPr>
      </w:pPr>
    </w:p>
    <w:p>
      <w:pPr>
        <w:pStyle w:val="2"/>
        <w:rPr>
          <w:rFonts w:hint="eastAsia"/>
        </w:rPr>
      </w:pPr>
      <w:r>
        <w:rPr>
          <w:rFonts w:hint="eastAsia"/>
        </w:rPr>
        <w:t>A、每一条机器指令由一条微指令来执行</w:t>
      </w:r>
    </w:p>
    <w:p>
      <w:pPr>
        <w:pStyle w:val="2"/>
        <w:rPr>
          <w:rFonts w:hint="eastAsia"/>
        </w:rPr>
      </w:pPr>
    </w:p>
    <w:p>
      <w:pPr>
        <w:pStyle w:val="2"/>
        <w:rPr>
          <w:rFonts w:hint="eastAsia"/>
        </w:rPr>
      </w:pPr>
      <w:r>
        <w:rPr>
          <w:rFonts w:hint="eastAsia"/>
        </w:rPr>
        <w:t>B、每一条机器指令由一段用微指令编成的微程序来解释执行</w:t>
      </w:r>
    </w:p>
    <w:p>
      <w:pPr>
        <w:pStyle w:val="2"/>
        <w:rPr>
          <w:rFonts w:hint="eastAsia"/>
        </w:rPr>
      </w:pPr>
    </w:p>
    <w:p>
      <w:pPr>
        <w:pStyle w:val="2"/>
        <w:rPr>
          <w:rFonts w:hint="eastAsia"/>
        </w:rPr>
      </w:pPr>
      <w:r>
        <w:rPr>
          <w:rFonts w:hint="eastAsia"/>
        </w:rPr>
        <w:t>C、一段机器指令组成的程序可由一条微指令来执行</w:t>
      </w:r>
    </w:p>
    <w:p>
      <w:pPr>
        <w:pStyle w:val="2"/>
        <w:rPr>
          <w:rFonts w:hint="eastAsia"/>
        </w:rPr>
      </w:pPr>
    </w:p>
    <w:p>
      <w:pPr>
        <w:pStyle w:val="2"/>
        <w:rPr>
          <w:rFonts w:hint="eastAsia"/>
        </w:rPr>
      </w:pPr>
      <w:r>
        <w:rPr>
          <w:rFonts w:hint="eastAsia"/>
        </w:rPr>
        <w:t>D、一条微指令由若干条机器指令组成</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P1365] 为了确定下一条微指令的地址，通常采用断定方式，其基本思想是（ ）。</w:t>
      </w:r>
    </w:p>
    <w:p>
      <w:pPr>
        <w:pStyle w:val="2"/>
        <w:rPr>
          <w:rFonts w:hint="eastAsia"/>
        </w:rPr>
      </w:pPr>
    </w:p>
    <w:p>
      <w:pPr>
        <w:pStyle w:val="2"/>
        <w:rPr>
          <w:rFonts w:hint="eastAsia"/>
        </w:rPr>
      </w:pPr>
      <w:r>
        <w:rPr>
          <w:rFonts w:hint="eastAsia"/>
        </w:rPr>
        <w:t>A、用程序计数器PC来产生后继续微指令地址</w:t>
      </w:r>
    </w:p>
    <w:p>
      <w:pPr>
        <w:pStyle w:val="2"/>
        <w:rPr>
          <w:rFonts w:hint="eastAsia"/>
        </w:rPr>
      </w:pPr>
    </w:p>
    <w:p>
      <w:pPr>
        <w:pStyle w:val="2"/>
        <w:rPr>
          <w:rFonts w:hint="eastAsia"/>
        </w:rPr>
      </w:pPr>
      <w:r>
        <w:rPr>
          <w:rFonts w:hint="eastAsia"/>
        </w:rPr>
        <w:t>B、用微程序计数器μPC来产生后继微指令地址</w:t>
      </w:r>
    </w:p>
    <w:p>
      <w:pPr>
        <w:pStyle w:val="2"/>
        <w:rPr>
          <w:rFonts w:hint="eastAsia"/>
        </w:rPr>
      </w:pPr>
    </w:p>
    <w:p>
      <w:pPr>
        <w:pStyle w:val="2"/>
        <w:rPr>
          <w:rFonts w:hint="eastAsia"/>
        </w:rPr>
      </w:pPr>
      <w:r>
        <w:rPr>
          <w:rFonts w:hint="eastAsia"/>
        </w:rPr>
        <w:t>C、通过微指令控制字段由设计者指定或者由设计者指定的判别字段控制产生后继微指令地址</w:t>
      </w:r>
    </w:p>
    <w:p>
      <w:pPr>
        <w:pStyle w:val="2"/>
        <w:rPr>
          <w:rFonts w:hint="eastAsia"/>
        </w:rPr>
      </w:pPr>
    </w:p>
    <w:p>
      <w:pPr>
        <w:pStyle w:val="2"/>
        <w:rPr>
          <w:rFonts w:hint="eastAsia"/>
        </w:rPr>
      </w:pPr>
      <w:r>
        <w:rPr>
          <w:rFonts w:hint="eastAsia"/>
        </w:rPr>
        <w:t>D、通过指令中指令一个专门字段来控制产生后继微指令地址</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P1366] 就微命令的编码方式而言，若微操作命令的个数已确定，则（ ）。</w:t>
      </w:r>
    </w:p>
    <w:p>
      <w:pPr>
        <w:pStyle w:val="2"/>
        <w:rPr>
          <w:rFonts w:hint="eastAsia"/>
        </w:rPr>
      </w:pPr>
    </w:p>
    <w:p>
      <w:pPr>
        <w:pStyle w:val="2"/>
        <w:rPr>
          <w:rFonts w:hint="eastAsia"/>
        </w:rPr>
      </w:pPr>
      <w:r>
        <w:rPr>
          <w:rFonts w:hint="eastAsia"/>
        </w:rPr>
        <w:t>A、直接表示法比编码表示法的微指令字长短</w:t>
      </w:r>
    </w:p>
    <w:p>
      <w:pPr>
        <w:pStyle w:val="2"/>
        <w:rPr>
          <w:rFonts w:hint="eastAsia"/>
        </w:rPr>
      </w:pPr>
    </w:p>
    <w:p>
      <w:pPr>
        <w:pStyle w:val="2"/>
        <w:rPr>
          <w:rFonts w:hint="eastAsia"/>
        </w:rPr>
      </w:pPr>
      <w:r>
        <w:rPr>
          <w:rFonts w:hint="eastAsia"/>
        </w:rPr>
        <w:t>B、编码表示法比直接表示法的微指令字长短</w:t>
      </w:r>
    </w:p>
    <w:p>
      <w:pPr>
        <w:pStyle w:val="2"/>
        <w:rPr>
          <w:rFonts w:hint="eastAsia"/>
        </w:rPr>
      </w:pPr>
    </w:p>
    <w:p>
      <w:pPr>
        <w:pStyle w:val="2"/>
        <w:rPr>
          <w:rFonts w:hint="eastAsia"/>
        </w:rPr>
      </w:pPr>
      <w:r>
        <w:rPr>
          <w:rFonts w:hint="eastAsia"/>
        </w:rPr>
        <w:t>C、编码表示法与直接表示法的微指令字长相等</w:t>
      </w:r>
    </w:p>
    <w:p>
      <w:pPr>
        <w:pStyle w:val="2"/>
        <w:rPr>
          <w:rFonts w:hint="eastAsia"/>
        </w:rPr>
      </w:pPr>
    </w:p>
    <w:p>
      <w:pPr>
        <w:pStyle w:val="2"/>
        <w:rPr>
          <w:rFonts w:hint="eastAsia"/>
        </w:rPr>
      </w:pPr>
      <w:r>
        <w:rPr>
          <w:rFonts w:hint="eastAsia"/>
        </w:rPr>
        <w:t>D、编码表示法与直接表示法的微指令字长大小关系不确定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P1367] 下列说法中正确的是（ ）。</w:t>
      </w:r>
    </w:p>
    <w:p>
      <w:pPr>
        <w:pStyle w:val="2"/>
        <w:rPr>
          <w:rFonts w:hint="eastAsia"/>
        </w:rPr>
      </w:pPr>
    </w:p>
    <w:p>
      <w:pPr>
        <w:pStyle w:val="2"/>
        <w:rPr>
          <w:rFonts w:hint="eastAsia"/>
        </w:rPr>
      </w:pPr>
      <w:r>
        <w:rPr>
          <w:rFonts w:hint="eastAsia"/>
        </w:rPr>
        <w:t>A、微程序控制方式和硬布线控制方式相比较，前者可以使指令的执行速度更快</w:t>
      </w:r>
    </w:p>
    <w:p>
      <w:pPr>
        <w:pStyle w:val="2"/>
        <w:rPr>
          <w:rFonts w:hint="eastAsia"/>
        </w:rPr>
      </w:pPr>
    </w:p>
    <w:p>
      <w:pPr>
        <w:pStyle w:val="2"/>
        <w:rPr>
          <w:rFonts w:hint="eastAsia"/>
        </w:rPr>
      </w:pPr>
      <w:r>
        <w:rPr>
          <w:rFonts w:hint="eastAsia"/>
        </w:rPr>
        <w:t>B、若采用微程序控制方式，则可用μPC取代PC</w:t>
      </w:r>
    </w:p>
    <w:p>
      <w:pPr>
        <w:pStyle w:val="2"/>
        <w:rPr>
          <w:rFonts w:hint="eastAsia"/>
        </w:rPr>
      </w:pPr>
    </w:p>
    <w:p>
      <w:pPr>
        <w:pStyle w:val="2"/>
        <w:rPr>
          <w:rFonts w:hint="eastAsia"/>
        </w:rPr>
      </w:pPr>
      <w:r>
        <w:rPr>
          <w:rFonts w:hint="eastAsia"/>
        </w:rPr>
        <w:t>C、控制存储器可以用掩模ROM、EPROM或闪速存储器实现</w:t>
      </w:r>
    </w:p>
    <w:p>
      <w:pPr>
        <w:pStyle w:val="2"/>
        <w:rPr>
          <w:rFonts w:hint="eastAsia"/>
        </w:rPr>
      </w:pPr>
    </w:p>
    <w:p>
      <w:pPr>
        <w:pStyle w:val="2"/>
        <w:rPr>
          <w:rFonts w:hint="eastAsia"/>
        </w:rPr>
      </w:pPr>
      <w:r>
        <w:rPr>
          <w:rFonts w:hint="eastAsia"/>
        </w:rPr>
        <w:t>D、指令周期也称为CPU周期</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P1368] 系统总线中地址线的功用是（ ） 。</w:t>
      </w:r>
    </w:p>
    <w:p>
      <w:pPr>
        <w:pStyle w:val="2"/>
        <w:rPr>
          <w:rFonts w:hint="eastAsia"/>
        </w:rPr>
      </w:pPr>
    </w:p>
    <w:p>
      <w:pPr>
        <w:pStyle w:val="2"/>
        <w:rPr>
          <w:rFonts w:hint="eastAsia"/>
        </w:rPr>
      </w:pPr>
      <w:r>
        <w:rPr>
          <w:rFonts w:hint="eastAsia"/>
        </w:rPr>
        <w:t>A、用于选择主存单元</w:t>
      </w:r>
    </w:p>
    <w:p>
      <w:pPr>
        <w:pStyle w:val="2"/>
        <w:rPr>
          <w:rFonts w:hint="eastAsia"/>
        </w:rPr>
      </w:pPr>
    </w:p>
    <w:p>
      <w:pPr>
        <w:pStyle w:val="2"/>
        <w:rPr>
          <w:rFonts w:hint="eastAsia"/>
        </w:rPr>
      </w:pPr>
      <w:r>
        <w:rPr>
          <w:rFonts w:hint="eastAsia"/>
        </w:rPr>
        <w:t>B、用于选择进行信息传输的设备</w:t>
      </w:r>
    </w:p>
    <w:p>
      <w:pPr>
        <w:pStyle w:val="2"/>
        <w:rPr>
          <w:rFonts w:hint="eastAsia"/>
        </w:rPr>
      </w:pPr>
    </w:p>
    <w:p>
      <w:pPr>
        <w:pStyle w:val="2"/>
        <w:rPr>
          <w:rFonts w:hint="eastAsia"/>
        </w:rPr>
      </w:pPr>
      <w:r>
        <w:rPr>
          <w:rFonts w:hint="eastAsia"/>
        </w:rPr>
        <w:t>C、用于指定主存单元和I/O设备接口电路的地址</w:t>
      </w:r>
    </w:p>
    <w:p>
      <w:pPr>
        <w:pStyle w:val="2"/>
        <w:rPr>
          <w:rFonts w:hint="eastAsia"/>
        </w:rPr>
      </w:pPr>
    </w:p>
    <w:p>
      <w:pPr>
        <w:pStyle w:val="2"/>
        <w:rPr>
          <w:rFonts w:hint="eastAsia"/>
        </w:rPr>
      </w:pPr>
      <w:r>
        <w:rPr>
          <w:rFonts w:hint="eastAsia"/>
        </w:rPr>
        <w:t>D、用于传送主存物理地址和逻辑地址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P1369] 数据总线的宽度由总线的（ ）定义。</w:t>
      </w:r>
    </w:p>
    <w:p>
      <w:pPr>
        <w:pStyle w:val="2"/>
        <w:rPr>
          <w:rFonts w:hint="eastAsia"/>
        </w:rPr>
      </w:pPr>
    </w:p>
    <w:p>
      <w:pPr>
        <w:pStyle w:val="2"/>
        <w:rPr>
          <w:rFonts w:hint="eastAsia"/>
        </w:rPr>
      </w:pPr>
      <w:r>
        <w:rPr>
          <w:rFonts w:hint="eastAsia"/>
        </w:rPr>
        <w:t>A、物理特性    B、功能特性   C、电气特性   D、时间特性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P1370] 在单机系统中，多总线结构的计算机的总线系统一般由（ ）组成。</w:t>
      </w:r>
    </w:p>
    <w:p>
      <w:pPr>
        <w:pStyle w:val="2"/>
        <w:rPr>
          <w:rFonts w:hint="eastAsia"/>
        </w:rPr>
      </w:pPr>
    </w:p>
    <w:p>
      <w:pPr>
        <w:pStyle w:val="2"/>
        <w:rPr>
          <w:rFonts w:hint="eastAsia"/>
        </w:rPr>
      </w:pPr>
      <w:r>
        <w:rPr>
          <w:rFonts w:hint="eastAsia"/>
        </w:rPr>
        <w:t>A、系统总线、内存总线和I/O总线     B、数据总线、地址总线和控制总线</w:t>
      </w:r>
    </w:p>
    <w:p>
      <w:pPr>
        <w:pStyle w:val="2"/>
        <w:rPr>
          <w:rFonts w:hint="eastAsia"/>
        </w:rPr>
      </w:pPr>
    </w:p>
    <w:p>
      <w:pPr>
        <w:pStyle w:val="2"/>
        <w:rPr>
          <w:rFonts w:hint="eastAsia"/>
        </w:rPr>
      </w:pPr>
      <w:r>
        <w:rPr>
          <w:rFonts w:hint="eastAsia"/>
        </w:rPr>
        <w:t>C、内部总线、系统总线和I/O总线     D、 ISA总线、VESA总线和PCI总线</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P1371] 下列陈述中不正确的是（ ） 。</w:t>
      </w:r>
    </w:p>
    <w:p>
      <w:pPr>
        <w:pStyle w:val="2"/>
        <w:rPr>
          <w:rFonts w:hint="eastAsia"/>
        </w:rPr>
      </w:pPr>
    </w:p>
    <w:p>
      <w:pPr>
        <w:pStyle w:val="2"/>
        <w:rPr>
          <w:rFonts w:hint="eastAsia"/>
        </w:rPr>
      </w:pPr>
      <w:r>
        <w:rPr>
          <w:rFonts w:hint="eastAsia"/>
        </w:rPr>
        <w:t>A、总线结构传送方式可以提高数据的传输速度</w:t>
      </w:r>
    </w:p>
    <w:p>
      <w:pPr>
        <w:pStyle w:val="2"/>
        <w:rPr>
          <w:rFonts w:hint="eastAsia"/>
        </w:rPr>
      </w:pPr>
    </w:p>
    <w:p>
      <w:pPr>
        <w:pStyle w:val="2"/>
        <w:rPr>
          <w:rFonts w:hint="eastAsia"/>
        </w:rPr>
      </w:pPr>
      <w:r>
        <w:rPr>
          <w:rFonts w:hint="eastAsia"/>
        </w:rPr>
        <w:t>B、与独立请求方式相比，链式查询方式对电路的故障更敏感</w:t>
      </w:r>
    </w:p>
    <w:p>
      <w:pPr>
        <w:pStyle w:val="2"/>
        <w:rPr>
          <w:rFonts w:hint="eastAsia"/>
        </w:rPr>
      </w:pPr>
    </w:p>
    <w:p>
      <w:pPr>
        <w:pStyle w:val="2"/>
        <w:rPr>
          <w:rFonts w:hint="eastAsia"/>
        </w:rPr>
      </w:pPr>
      <w:r>
        <w:rPr>
          <w:rFonts w:hint="eastAsia"/>
        </w:rPr>
        <w:t>C、PCI总线采用同步时序协议和集中式仲裁策略</w:t>
      </w:r>
    </w:p>
    <w:p>
      <w:pPr>
        <w:pStyle w:val="2"/>
        <w:rPr>
          <w:rFonts w:hint="eastAsia"/>
        </w:rPr>
      </w:pPr>
    </w:p>
    <w:p>
      <w:pPr>
        <w:pStyle w:val="2"/>
        <w:rPr>
          <w:rFonts w:hint="eastAsia"/>
        </w:rPr>
      </w:pPr>
      <w:r>
        <w:rPr>
          <w:rFonts w:hint="eastAsia"/>
        </w:rPr>
        <w:t>D、总线的带宽即总线本身所能达到的最高传输速率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P1372]中断发生时，由硬件更新程序计数器PC，而不是由软件完成，主要是为了（ ）。</w:t>
      </w:r>
    </w:p>
    <w:p>
      <w:pPr>
        <w:pStyle w:val="2"/>
        <w:rPr>
          <w:rFonts w:hint="eastAsia"/>
        </w:rPr>
      </w:pPr>
    </w:p>
    <w:p>
      <w:pPr>
        <w:pStyle w:val="2"/>
        <w:rPr>
          <w:rFonts w:hint="eastAsia"/>
        </w:rPr>
      </w:pPr>
      <w:r>
        <w:rPr>
          <w:rFonts w:hint="eastAsia"/>
        </w:rPr>
        <w:t>A、能进入中断处理程序并正确返回源程序      B、节省内容</w:t>
      </w:r>
    </w:p>
    <w:p>
      <w:pPr>
        <w:pStyle w:val="2"/>
        <w:rPr>
          <w:rFonts w:hint="eastAsia"/>
        </w:rPr>
      </w:pPr>
    </w:p>
    <w:p>
      <w:pPr>
        <w:pStyle w:val="2"/>
        <w:rPr>
          <w:rFonts w:hint="eastAsia"/>
        </w:rPr>
      </w:pPr>
      <w:r>
        <w:rPr>
          <w:rFonts w:hint="eastAsia"/>
        </w:rPr>
        <w:t>C、 提高处理机的速度                     D、使中断处理程序易于编址，不易出错</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P1373] 在I/O设备、数据通道、时钟和软件这4项中，可能成为中断源的是（ ）。</w:t>
      </w:r>
    </w:p>
    <w:p>
      <w:pPr>
        <w:pStyle w:val="2"/>
        <w:rPr>
          <w:rFonts w:hint="eastAsia"/>
        </w:rPr>
      </w:pPr>
    </w:p>
    <w:p>
      <w:pPr>
        <w:pStyle w:val="2"/>
        <w:rPr>
          <w:rFonts w:hint="eastAsia"/>
        </w:rPr>
      </w:pPr>
      <w:r>
        <w:rPr>
          <w:rFonts w:hint="eastAsia"/>
        </w:rPr>
        <w:t>A、I/O设备                              B、I/O设备和数据通道</w:t>
      </w:r>
    </w:p>
    <w:p>
      <w:pPr>
        <w:pStyle w:val="2"/>
        <w:rPr>
          <w:rFonts w:hint="eastAsia"/>
        </w:rPr>
      </w:pPr>
    </w:p>
    <w:p>
      <w:pPr>
        <w:pStyle w:val="2"/>
        <w:rPr>
          <w:rFonts w:hint="eastAsia"/>
        </w:rPr>
      </w:pPr>
      <w:r>
        <w:rPr>
          <w:rFonts w:hint="eastAsia"/>
        </w:rPr>
        <w:t>C、I/O设备、数据通道和时钟      D、I/O设备、数据通道、时钟和软件D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P1374] 单级中断与多级中断的区别是（ ）。</w:t>
      </w:r>
    </w:p>
    <w:p>
      <w:pPr>
        <w:pStyle w:val="2"/>
        <w:rPr>
          <w:rFonts w:hint="eastAsia"/>
        </w:rPr>
      </w:pPr>
    </w:p>
    <w:p>
      <w:pPr>
        <w:pStyle w:val="2"/>
        <w:rPr>
          <w:rFonts w:hint="eastAsia"/>
        </w:rPr>
      </w:pPr>
      <w:r>
        <w:rPr>
          <w:rFonts w:hint="eastAsia"/>
        </w:rPr>
        <w:t>A、单级中断只能实现单中断，而多级中断可以实现多重中断</w:t>
      </w:r>
    </w:p>
    <w:p>
      <w:pPr>
        <w:pStyle w:val="2"/>
        <w:rPr>
          <w:rFonts w:hint="eastAsia"/>
        </w:rPr>
      </w:pPr>
    </w:p>
    <w:p>
      <w:pPr>
        <w:pStyle w:val="2"/>
        <w:rPr>
          <w:rFonts w:hint="eastAsia"/>
        </w:rPr>
      </w:pPr>
      <w:r>
        <w:rPr>
          <w:rFonts w:hint="eastAsia"/>
        </w:rPr>
        <w:t>B、单级中断的硬件结构是一维中断，而多级中断的硬件结构是二维中断</w:t>
      </w:r>
    </w:p>
    <w:p>
      <w:pPr>
        <w:pStyle w:val="2"/>
        <w:rPr>
          <w:rFonts w:hint="eastAsia"/>
        </w:rPr>
      </w:pPr>
    </w:p>
    <w:p>
      <w:pPr>
        <w:pStyle w:val="2"/>
        <w:rPr>
          <w:rFonts w:hint="eastAsia"/>
        </w:rPr>
      </w:pPr>
      <w:r>
        <w:rPr>
          <w:rFonts w:hint="eastAsia"/>
        </w:rPr>
        <w:t>C、单级中断处理机只通过一根外部中断请求线接到它的外部设备系统；而多级中断，每一个I/O设备都有一根专用的外部中断请求线</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P1375]在单级中断系统中，CPU一旦响应中断，则立即关闭（     ）标志，以防止本次中断服务结束前同级的其他中断源产生另一次中断进行干扰。</w:t>
      </w:r>
    </w:p>
    <w:p>
      <w:pPr>
        <w:pStyle w:val="2"/>
        <w:rPr>
          <w:rFonts w:hint="eastAsia"/>
        </w:rPr>
      </w:pPr>
    </w:p>
    <w:p>
      <w:pPr>
        <w:pStyle w:val="2"/>
        <w:rPr>
          <w:rFonts w:hint="eastAsia"/>
        </w:rPr>
      </w:pPr>
      <w:r>
        <w:rPr>
          <w:rFonts w:hint="eastAsia"/>
        </w:rPr>
        <w:t>A、中断允许      B、中断请求        C、中断屏蔽         D、中断保护</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P1376] 为了便于实现多级中断，保存现场信息最有效的方法是采用（ ）。</w:t>
      </w:r>
    </w:p>
    <w:p>
      <w:pPr>
        <w:pStyle w:val="2"/>
        <w:rPr>
          <w:rFonts w:hint="eastAsia"/>
        </w:rPr>
      </w:pPr>
    </w:p>
    <w:p>
      <w:pPr>
        <w:pStyle w:val="2"/>
        <w:rPr>
          <w:rFonts w:hint="eastAsia"/>
        </w:rPr>
      </w:pPr>
      <w:r>
        <w:rPr>
          <w:rFonts w:hint="eastAsia"/>
        </w:rPr>
        <w:t>A、通用寄存器     B、堆栈     C、储存器     D、外存</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P1377] 为实现CPU与外部设备并行工作，必须引入的基础硬件是（  ）。</w:t>
      </w:r>
    </w:p>
    <w:p>
      <w:pPr>
        <w:pStyle w:val="2"/>
        <w:rPr>
          <w:rFonts w:hint="eastAsia"/>
        </w:rPr>
      </w:pPr>
    </w:p>
    <w:p>
      <w:pPr>
        <w:pStyle w:val="2"/>
        <w:rPr>
          <w:rFonts w:hint="eastAsia"/>
        </w:rPr>
      </w:pPr>
      <w:r>
        <w:rPr>
          <w:rFonts w:hint="eastAsia"/>
        </w:rPr>
        <w:t>A、缓冲器     B、通道      C、时钟      D、相联寄存器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P1378] 中断允许触发器用来（  ）。</w:t>
      </w:r>
    </w:p>
    <w:p>
      <w:pPr>
        <w:pStyle w:val="2"/>
        <w:rPr>
          <w:rFonts w:hint="eastAsia"/>
        </w:rPr>
      </w:pPr>
    </w:p>
    <w:p>
      <w:pPr>
        <w:pStyle w:val="2"/>
        <w:rPr>
          <w:rFonts w:hint="eastAsia"/>
        </w:rPr>
      </w:pPr>
      <w:r>
        <w:rPr>
          <w:rFonts w:hint="eastAsia"/>
        </w:rPr>
        <w:t>A、表示外设是否提出了中断请求        B、CPU是否响应了中断请求</w:t>
      </w:r>
    </w:p>
    <w:p>
      <w:pPr>
        <w:pStyle w:val="2"/>
        <w:rPr>
          <w:rFonts w:hint="eastAsia"/>
        </w:rPr>
      </w:pPr>
    </w:p>
    <w:p>
      <w:pPr>
        <w:pStyle w:val="2"/>
        <w:rPr>
          <w:rFonts w:hint="eastAsia"/>
        </w:rPr>
      </w:pPr>
      <w:r>
        <w:rPr>
          <w:rFonts w:hint="eastAsia"/>
        </w:rPr>
        <w:t>C、CPU是否在进行中断处理              D、开放或关闭可屏蔽硬中断D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[计算机组成原理 P1380] 周期挪用方式常用于（ ）方式的输入/输出中。</w:t>
      </w:r>
    </w:p>
    <w:p>
      <w:pPr>
        <w:pStyle w:val="2"/>
        <w:rPr>
          <w:rFonts w:hint="eastAsia"/>
        </w:rPr>
      </w:pPr>
    </w:p>
    <w:p>
      <w:pPr>
        <w:pStyle w:val="2"/>
        <w:rPr>
          <w:rFonts w:hint="eastAsia"/>
        </w:rPr>
      </w:pPr>
      <w:r>
        <w:rPr>
          <w:rFonts w:hint="eastAsia"/>
        </w:rPr>
        <w:t>A、DMA       B、中断      C、程序传送     D、通道</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P1381] 通道是重要的I/O方式，其中适合连接大量终端及打印机的通道是（ ）。</w:t>
      </w:r>
    </w:p>
    <w:p>
      <w:pPr>
        <w:pStyle w:val="2"/>
        <w:rPr>
          <w:rFonts w:hint="eastAsia"/>
        </w:rPr>
      </w:pPr>
    </w:p>
    <w:p>
      <w:pPr>
        <w:pStyle w:val="2"/>
        <w:rPr>
          <w:rFonts w:hint="eastAsia"/>
        </w:rPr>
      </w:pPr>
      <w:r>
        <w:rPr>
          <w:rFonts w:hint="eastAsia"/>
        </w:rPr>
        <w:t>A、数组多路通道      B、选择通道     C、字节多路通道CC</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P1382] 磁表面存储器不具备的特点是（  ）。</w:t>
      </w:r>
    </w:p>
    <w:p>
      <w:pPr>
        <w:pStyle w:val="2"/>
        <w:rPr>
          <w:rFonts w:hint="eastAsia"/>
        </w:rPr>
      </w:pPr>
    </w:p>
    <w:p>
      <w:pPr>
        <w:pStyle w:val="2"/>
        <w:rPr>
          <w:rFonts w:hint="eastAsia"/>
        </w:rPr>
      </w:pPr>
      <w:r>
        <w:rPr>
          <w:rFonts w:hint="eastAsia"/>
        </w:rPr>
        <w:t>A、存储密度高     B、可脱机保存    C、速度快     D、容量大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P1383] 计算机的外部设备是指（ ）。</w:t>
      </w:r>
    </w:p>
    <w:p>
      <w:pPr>
        <w:pStyle w:val="2"/>
        <w:rPr>
          <w:rFonts w:hint="eastAsia"/>
        </w:rPr>
      </w:pPr>
    </w:p>
    <w:p>
      <w:pPr>
        <w:pStyle w:val="2"/>
        <w:rPr>
          <w:rFonts w:hint="eastAsia"/>
        </w:rPr>
      </w:pPr>
      <w:r>
        <w:rPr>
          <w:rFonts w:hint="eastAsia"/>
        </w:rPr>
        <w:t>A、输入/输出设备      B、外存设备</w:t>
      </w:r>
    </w:p>
    <w:p>
      <w:pPr>
        <w:pStyle w:val="2"/>
        <w:rPr>
          <w:rFonts w:hint="eastAsia"/>
        </w:rPr>
      </w:pPr>
    </w:p>
    <w:p>
      <w:pPr>
        <w:pStyle w:val="2"/>
        <w:rPr>
          <w:rFonts w:hint="eastAsia"/>
        </w:rPr>
      </w:pPr>
      <w:r>
        <w:rPr>
          <w:rFonts w:hint="eastAsia"/>
        </w:rPr>
        <w:t>C、远程通信设备       D、除了CPU和内存以外的其他设备D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P1384] 在微型机系统中外部设备通过（ ）与主板的系统总线相连接。</w:t>
      </w:r>
    </w:p>
    <w:p>
      <w:pPr>
        <w:pStyle w:val="2"/>
        <w:rPr>
          <w:rFonts w:hint="eastAsia"/>
        </w:rPr>
      </w:pPr>
      <w:r>
        <w:rPr>
          <w:rFonts w:hint="eastAsia"/>
        </w:rPr>
        <w:t>。</w:t>
      </w:r>
    </w:p>
    <w:p>
      <w:pPr>
        <w:pStyle w:val="2"/>
        <w:rPr>
          <w:rFonts w:hint="eastAsia"/>
        </w:rPr>
      </w:pPr>
    </w:p>
    <w:p>
      <w:pPr>
        <w:pStyle w:val="2"/>
        <w:rPr>
          <w:rFonts w:hint="eastAsia"/>
        </w:rPr>
      </w:pPr>
      <w:r>
        <w:rPr>
          <w:rFonts w:hint="eastAsia"/>
        </w:rPr>
        <w:t>A、累加器      B、设备控制器     C、计数器     D、寄存</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[数据库 P1289] （ ）是最小关系系统</w:t>
      </w:r>
    </w:p>
    <w:p>
      <w:pPr>
        <w:pStyle w:val="2"/>
        <w:rPr>
          <w:rFonts w:hint="eastAsia"/>
        </w:rPr>
      </w:pPr>
      <w:r>
        <w:rPr>
          <w:rFonts w:hint="eastAsia"/>
        </w:rPr>
        <w:t>A、第一个B、第二个C、第三个D、第四个</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[数据库 P1290] 查询优化的层次一般可分为( )。</w:t>
      </w:r>
    </w:p>
    <w:p>
      <w:pPr>
        <w:pStyle w:val="2"/>
        <w:rPr>
          <w:rFonts w:hint="eastAsia"/>
        </w:rPr>
      </w:pPr>
      <w:r>
        <w:rPr>
          <w:rFonts w:hint="eastAsia"/>
        </w:rPr>
        <w:t>A.代数优化、物理优化</w:t>
      </w:r>
    </w:p>
    <w:p>
      <w:pPr>
        <w:pStyle w:val="2"/>
        <w:rPr>
          <w:rFonts w:hint="eastAsia"/>
        </w:rPr>
      </w:pPr>
    </w:p>
    <w:p>
      <w:pPr>
        <w:pStyle w:val="2"/>
        <w:rPr>
          <w:rFonts w:hint="eastAsia"/>
        </w:rPr>
      </w:pPr>
      <w:r>
        <w:rPr>
          <w:rFonts w:hint="eastAsia"/>
        </w:rPr>
        <w:t>B.代数优化、数据优化</w:t>
      </w:r>
    </w:p>
    <w:p>
      <w:pPr>
        <w:pStyle w:val="2"/>
        <w:rPr>
          <w:rFonts w:hint="eastAsia"/>
        </w:rPr>
      </w:pPr>
    </w:p>
    <w:p>
      <w:pPr>
        <w:pStyle w:val="2"/>
        <w:rPr>
          <w:rFonts w:hint="eastAsia"/>
        </w:rPr>
      </w:pPr>
      <w:r>
        <w:rPr>
          <w:rFonts w:hint="eastAsia"/>
        </w:rPr>
        <w:t>C.功能优化、数据优化</w:t>
      </w:r>
    </w:p>
    <w:p>
      <w:pPr>
        <w:pStyle w:val="2"/>
        <w:rPr>
          <w:rFonts w:hint="eastAsia"/>
        </w:rPr>
      </w:pPr>
    </w:p>
    <w:p>
      <w:pPr>
        <w:pStyle w:val="2"/>
        <w:rPr>
          <w:rFonts w:hint="eastAsia"/>
        </w:rPr>
      </w:pPr>
      <w:r>
        <w:rPr>
          <w:rFonts w:hint="eastAsia"/>
        </w:rPr>
        <w:t>D.物理优化、结构优化</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[数据库 P1292] 子模式DDL是用来描述(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[数据库 P1293] 关系数据库规范化是为解决关系数据库中( )问题而引入的。</w:t>
      </w:r>
    </w:p>
    <w:p>
      <w:pPr>
        <w:pStyle w:val="2"/>
        <w:rPr>
          <w:rFonts w:hint="eastAsia"/>
        </w:rPr>
      </w:pPr>
      <w:r>
        <w:rPr>
          <w:rFonts w:hint="eastAsia"/>
        </w:rPr>
        <w:t>A.提高查询速度</w:t>
      </w:r>
    </w:p>
    <w:p>
      <w:pPr>
        <w:pStyle w:val="2"/>
        <w:rPr>
          <w:rFonts w:hint="eastAsia"/>
        </w:rPr>
      </w:pPr>
    </w:p>
    <w:p>
      <w:pPr>
        <w:pStyle w:val="2"/>
        <w:rPr>
          <w:rFonts w:hint="eastAsia"/>
        </w:rPr>
      </w:pPr>
      <w:r>
        <w:rPr>
          <w:rFonts w:hint="eastAsia"/>
        </w:rPr>
        <w:t>B.减少数据操作的复杂性</w:t>
      </w:r>
    </w:p>
    <w:p>
      <w:pPr>
        <w:pStyle w:val="2"/>
        <w:rPr>
          <w:rFonts w:hint="eastAsia"/>
        </w:rPr>
      </w:pPr>
    </w:p>
    <w:p>
      <w:pPr>
        <w:pStyle w:val="2"/>
        <w:rPr>
          <w:rFonts w:hint="eastAsia"/>
        </w:rPr>
      </w:pPr>
      <w:r>
        <w:rPr>
          <w:rFonts w:hint="eastAsia"/>
        </w:rPr>
        <w:t>C.保证数据的安全性和完整性</w:t>
      </w:r>
    </w:p>
    <w:p>
      <w:pPr>
        <w:pStyle w:val="2"/>
        <w:rPr>
          <w:rFonts w:hint="eastAsia"/>
        </w:rPr>
      </w:pPr>
    </w:p>
    <w:p>
      <w:pPr>
        <w:pStyle w:val="2"/>
        <w:rPr>
          <w:rFonts w:hint="eastAsia"/>
        </w:rPr>
      </w:pPr>
      <w:r>
        <w:rPr>
          <w:rFonts w:hint="eastAsia"/>
        </w:rPr>
        <w:t>D.插入、删除异常和数据冗余D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P1294] 需求分析阶段得到的结果是( )。</w:t>
      </w:r>
    </w:p>
    <w:p>
      <w:pPr>
        <w:pStyle w:val="2"/>
        <w:rPr>
          <w:rFonts w:hint="eastAsia"/>
        </w:rPr>
      </w:pPr>
      <w:r>
        <w:rPr>
          <w:rFonts w:hint="eastAsia"/>
        </w:rPr>
        <w:t>A.数据字典描述的数据需求</w:t>
      </w:r>
    </w:p>
    <w:p>
      <w:pPr>
        <w:pStyle w:val="2"/>
        <w:rPr>
          <w:rFonts w:hint="eastAsia"/>
        </w:rPr>
      </w:pPr>
    </w:p>
    <w:p>
      <w:pPr>
        <w:pStyle w:val="2"/>
        <w:rPr>
          <w:rFonts w:hint="eastAsia"/>
        </w:rPr>
      </w:pPr>
      <w:r>
        <w:rPr>
          <w:rFonts w:hint="eastAsia"/>
        </w:rPr>
        <w:t>B.某个DBMS所支持的数据模型</w:t>
      </w:r>
    </w:p>
    <w:p>
      <w:pPr>
        <w:pStyle w:val="2"/>
        <w:rPr>
          <w:rFonts w:hint="eastAsia"/>
        </w:rPr>
      </w:pPr>
    </w:p>
    <w:p>
      <w:pPr>
        <w:pStyle w:val="2"/>
        <w:rPr>
          <w:rFonts w:hint="eastAsia"/>
        </w:rPr>
      </w:pPr>
      <w:r>
        <w:rPr>
          <w:rFonts w:hint="eastAsia"/>
        </w:rPr>
        <w:t>C.包括存储结构和存取方法的物理结构</w:t>
      </w:r>
    </w:p>
    <w:p>
      <w:pPr>
        <w:pStyle w:val="2"/>
        <w:rPr>
          <w:rFonts w:hint="eastAsia"/>
        </w:rPr>
      </w:pPr>
    </w:p>
    <w:p>
      <w:pPr>
        <w:pStyle w:val="2"/>
        <w:rPr>
          <w:rFonts w:hint="eastAsia"/>
        </w:rPr>
      </w:pPr>
      <w:r>
        <w:rPr>
          <w:rFonts w:hint="eastAsia"/>
        </w:rPr>
        <w:t>D. E-R图表示的概念模型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[数据库 P1295] 关系数据库中的投影操作是指从关系中()。</w:t>
      </w:r>
    </w:p>
    <w:p>
      <w:pPr>
        <w:pStyle w:val="2"/>
        <w:rPr>
          <w:rFonts w:hint="eastAsia"/>
        </w:rPr>
      </w:pPr>
      <w:r>
        <w:rPr>
          <w:rFonts w:hint="eastAsia"/>
        </w:rPr>
        <w:t>A.建立相应的图形</w:t>
      </w:r>
    </w:p>
    <w:p>
      <w:pPr>
        <w:pStyle w:val="2"/>
        <w:rPr>
          <w:rFonts w:hint="eastAsia"/>
        </w:rPr>
      </w:pPr>
    </w:p>
    <w:p>
      <w:pPr>
        <w:pStyle w:val="2"/>
        <w:rPr>
          <w:rFonts w:hint="eastAsia"/>
        </w:rPr>
      </w:pPr>
      <w:r>
        <w:rPr>
          <w:rFonts w:hint="eastAsia"/>
        </w:rPr>
        <w:t>B.抽出特定记录</w:t>
      </w:r>
    </w:p>
    <w:p>
      <w:pPr>
        <w:pStyle w:val="2"/>
        <w:rPr>
          <w:rFonts w:hint="eastAsia"/>
        </w:rPr>
      </w:pPr>
    </w:p>
    <w:p>
      <w:pPr>
        <w:pStyle w:val="2"/>
        <w:rPr>
          <w:rFonts w:hint="eastAsia"/>
        </w:rPr>
      </w:pPr>
      <w:r>
        <w:rPr>
          <w:rFonts w:hint="eastAsia"/>
        </w:rPr>
        <w:t>C.建立相应的影像</w:t>
      </w:r>
    </w:p>
    <w:p>
      <w:pPr>
        <w:pStyle w:val="2"/>
        <w:rPr>
          <w:rFonts w:hint="eastAsia"/>
        </w:rPr>
      </w:pPr>
    </w:p>
    <w:p>
      <w:pPr>
        <w:pStyle w:val="2"/>
        <w:rPr>
          <w:rFonts w:hint="eastAsia"/>
        </w:rPr>
      </w:pPr>
      <w:r>
        <w:rPr>
          <w:rFonts w:hint="eastAsia"/>
        </w:rPr>
        <w:t>D.抽出特定字段D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[数据库 P1297] 若事务T对数据R已加X锁，则其他事务对数据R（ ）？</w:t>
      </w:r>
    </w:p>
    <w:p>
      <w:pPr>
        <w:pStyle w:val="2"/>
        <w:rPr>
          <w:rFonts w:hint="eastAsia"/>
        </w:rPr>
      </w:pPr>
      <w:r>
        <w:rPr>
          <w:rFonts w:hint="eastAsia"/>
        </w:rPr>
        <w:t>A.可以加S锁不能加X锁</w:t>
      </w:r>
    </w:p>
    <w:p>
      <w:pPr>
        <w:pStyle w:val="2"/>
        <w:rPr>
          <w:rFonts w:hint="eastAsia"/>
        </w:rPr>
      </w:pPr>
    </w:p>
    <w:p>
      <w:pPr>
        <w:pStyle w:val="2"/>
        <w:rPr>
          <w:rFonts w:hint="eastAsia"/>
        </w:rPr>
      </w:pPr>
      <w:r>
        <w:rPr>
          <w:rFonts w:hint="eastAsia"/>
        </w:rPr>
        <w:t>B.不能加S锁可以加X锁</w:t>
      </w:r>
    </w:p>
    <w:p>
      <w:pPr>
        <w:pStyle w:val="2"/>
        <w:rPr>
          <w:rFonts w:hint="eastAsia"/>
        </w:rPr>
      </w:pPr>
    </w:p>
    <w:p>
      <w:pPr>
        <w:pStyle w:val="2"/>
        <w:rPr>
          <w:rFonts w:hint="eastAsia"/>
        </w:rPr>
      </w:pPr>
      <w:r>
        <w:rPr>
          <w:rFonts w:hint="eastAsia"/>
        </w:rPr>
        <w:t>C.可以加S锁也可以加X锁</w:t>
      </w:r>
    </w:p>
    <w:p>
      <w:pPr>
        <w:pStyle w:val="2"/>
        <w:rPr>
          <w:rFonts w:hint="eastAsia"/>
        </w:rPr>
      </w:pPr>
    </w:p>
    <w:p>
      <w:pPr>
        <w:pStyle w:val="2"/>
        <w:rPr>
          <w:rFonts w:hint="eastAsia"/>
        </w:rPr>
      </w:pPr>
      <w:r>
        <w:rPr>
          <w:rFonts w:hint="eastAsia"/>
        </w:rPr>
        <w:t>D.不能加任何锁D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P1298] 下列的SQL语句中，（）不是数据定义语句</w:t>
      </w:r>
    </w:p>
    <w:p>
      <w:pPr>
        <w:pStyle w:val="2"/>
        <w:rPr>
          <w:rFonts w:hint="eastAsia"/>
        </w:rPr>
      </w:pPr>
      <w:r>
        <w:rPr>
          <w:rFonts w:hint="eastAsia"/>
        </w:rPr>
        <w:t>A.CREATE TABLE</w:t>
      </w:r>
    </w:p>
    <w:p>
      <w:pPr>
        <w:pStyle w:val="2"/>
        <w:rPr>
          <w:rFonts w:hint="eastAsia"/>
        </w:rPr>
      </w:pPr>
    </w:p>
    <w:p>
      <w:pPr>
        <w:pStyle w:val="2"/>
        <w:rPr>
          <w:rFonts w:hint="eastAsia"/>
        </w:rPr>
      </w:pPr>
      <w:r>
        <w:rPr>
          <w:rFonts w:hint="eastAsia"/>
        </w:rPr>
        <w:t>B.DROP VIEW</w:t>
      </w:r>
    </w:p>
    <w:p>
      <w:pPr>
        <w:pStyle w:val="2"/>
        <w:rPr>
          <w:rFonts w:hint="eastAsia"/>
        </w:rPr>
      </w:pPr>
    </w:p>
    <w:p>
      <w:pPr>
        <w:pStyle w:val="2"/>
        <w:rPr>
          <w:rFonts w:hint="eastAsia"/>
        </w:rPr>
      </w:pPr>
      <w:r>
        <w:rPr>
          <w:rFonts w:hint="eastAsia"/>
        </w:rPr>
        <w:t>C.CREATE VIEW.</w:t>
      </w:r>
    </w:p>
    <w:p>
      <w:pPr>
        <w:pStyle w:val="2"/>
        <w:rPr>
          <w:rFonts w:hint="eastAsia"/>
        </w:rPr>
      </w:pPr>
    </w:p>
    <w:p>
      <w:pPr>
        <w:pStyle w:val="2"/>
        <w:rPr>
          <w:rFonts w:hint="eastAsia"/>
        </w:rPr>
      </w:pPr>
      <w:r>
        <w:rPr>
          <w:rFonts w:hint="eastAsia"/>
        </w:rPr>
        <w:t>D.GRANTD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P1300] 以下聚合函数求数据总和的是（  ）</w:t>
      </w:r>
    </w:p>
    <w:p>
      <w:pPr>
        <w:pStyle w:val="2"/>
        <w:rPr>
          <w:rFonts w:hint="eastAsia"/>
        </w:rPr>
      </w:pPr>
      <w:r>
        <w:rPr>
          <w:rFonts w:hint="eastAsia"/>
        </w:rPr>
        <w:t>A、MAX B、SUM C、COUNT D、AVG</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[数据库 P1301] SELECT 语句的完整语法较复杂，但至少包括的部分是（  ）</w:t>
      </w:r>
    </w:p>
    <w:p>
      <w:pPr>
        <w:pStyle w:val="2"/>
        <w:rPr>
          <w:rFonts w:hint="eastAsia"/>
        </w:rPr>
      </w:pPr>
      <w:r>
        <w:rPr>
          <w:rFonts w:hint="eastAsia"/>
        </w:rPr>
        <w:t>A、仅SELECT</w:t>
      </w:r>
      <w:r>
        <w:rPr>
          <w:rFonts w:hint="eastAsia"/>
          <w:lang w:val="en-US" w:eastAsia="zh-CN"/>
        </w:rPr>
        <w:t xml:space="preserve"> </w:t>
      </w:r>
      <w:r>
        <w:rPr>
          <w:rFonts w:hint="eastAsia"/>
        </w:rPr>
        <w:t>B、SELECT，FROM</w:t>
      </w:r>
      <w:r>
        <w:rPr>
          <w:rFonts w:hint="eastAsia"/>
          <w:lang w:val="en-US" w:eastAsia="zh-CN"/>
        </w:rPr>
        <w:t xml:space="preserve"> </w:t>
      </w:r>
      <w:r>
        <w:rPr>
          <w:rFonts w:hint="eastAsia"/>
        </w:rPr>
        <w:t>C、SELECT，GROUP</w:t>
      </w:r>
      <w:r>
        <w:rPr>
          <w:rFonts w:hint="eastAsia"/>
          <w:lang w:val="en-US" w:eastAsia="zh-CN"/>
        </w:rPr>
        <w:t xml:space="preserve"> </w:t>
      </w:r>
      <w:r>
        <w:rPr>
          <w:rFonts w:hint="eastAsia"/>
        </w:rPr>
        <w:t>D、SELECT，INTO</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[数据库 P1302] SQL语句中的条件，以下哪一项来表达（  ）</w:t>
      </w:r>
    </w:p>
    <w:p>
      <w:pPr>
        <w:pStyle w:val="2"/>
        <w:rPr>
          <w:rFonts w:hint="eastAsia"/>
        </w:rPr>
      </w:pPr>
      <w:r>
        <w:rPr>
          <w:rFonts w:hint="eastAsia"/>
        </w:rPr>
        <w:t>A、THEN   B、WHILE   C、WHERE   D、IF</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[数据库 P1304] 以下能够删除一列的是（  ）</w:t>
      </w:r>
    </w:p>
    <w:p>
      <w:pPr>
        <w:pStyle w:val="2"/>
        <w:rPr>
          <w:rFonts w:hint="eastAsia"/>
        </w:rPr>
      </w:pPr>
      <w:r>
        <w:rPr>
          <w:rFonts w:hint="eastAsia"/>
        </w:rPr>
        <w:t>A、alter table emp remove name</w:t>
      </w:r>
    </w:p>
    <w:p>
      <w:pPr>
        <w:pStyle w:val="2"/>
        <w:rPr>
          <w:rFonts w:hint="eastAsia"/>
        </w:rPr>
      </w:pPr>
    </w:p>
    <w:p>
      <w:pPr>
        <w:pStyle w:val="2"/>
        <w:rPr>
          <w:rFonts w:hint="eastAsia"/>
        </w:rPr>
      </w:pPr>
      <w:r>
        <w:rPr>
          <w:rFonts w:hint="eastAsia"/>
        </w:rPr>
        <w:t>B、alter table emp drop column name</w:t>
      </w:r>
    </w:p>
    <w:p>
      <w:pPr>
        <w:pStyle w:val="2"/>
        <w:rPr>
          <w:rFonts w:hint="eastAsia"/>
        </w:rPr>
      </w:pPr>
    </w:p>
    <w:p>
      <w:pPr>
        <w:pStyle w:val="2"/>
        <w:rPr>
          <w:rFonts w:hint="eastAsia"/>
        </w:rPr>
      </w:pPr>
      <w:r>
        <w:rPr>
          <w:rFonts w:hint="eastAsia"/>
        </w:rPr>
        <w:t>C、alter table emp delete column name</w:t>
      </w:r>
    </w:p>
    <w:p>
      <w:pPr>
        <w:pStyle w:val="2"/>
        <w:rPr>
          <w:rFonts w:hint="eastAsia"/>
        </w:rPr>
      </w:pPr>
    </w:p>
    <w:p>
      <w:pPr>
        <w:pStyle w:val="2"/>
        <w:rPr>
          <w:rFonts w:hint="eastAsia"/>
        </w:rPr>
      </w:pPr>
      <w:r>
        <w:rPr>
          <w:rFonts w:hint="eastAsia"/>
        </w:rPr>
        <w:t>D、alter table emp delete name</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[数据库 P1306] 查找表结构用以下哪一项（  ）</w:t>
      </w:r>
    </w:p>
    <w:p>
      <w:pPr>
        <w:pStyle w:val="2"/>
        <w:rPr>
          <w:rFonts w:hint="eastAsia"/>
        </w:rPr>
      </w:pPr>
      <w:r>
        <w:rPr>
          <w:rFonts w:hint="eastAsia"/>
        </w:rPr>
        <w:t>A、FIND B、SELECT C、ALTER D、DESCD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P1307] UNIQUE唯一索引的作用是（ ）</w:t>
      </w:r>
    </w:p>
    <w:p>
      <w:pPr>
        <w:pStyle w:val="2"/>
        <w:rPr>
          <w:rFonts w:hint="eastAsia"/>
        </w:rPr>
      </w:pPr>
      <w:r>
        <w:rPr>
          <w:rFonts w:hint="eastAsia"/>
        </w:rPr>
        <w:t>A、保证各行在该索引上的值不得重复</w:t>
      </w:r>
    </w:p>
    <w:p>
      <w:pPr>
        <w:pStyle w:val="2"/>
        <w:rPr>
          <w:rFonts w:hint="eastAsia"/>
        </w:rPr>
      </w:pPr>
    </w:p>
    <w:p>
      <w:pPr>
        <w:pStyle w:val="2"/>
        <w:rPr>
          <w:rFonts w:hint="eastAsia"/>
        </w:rPr>
      </w:pPr>
      <w:r>
        <w:rPr>
          <w:rFonts w:hint="eastAsia"/>
        </w:rPr>
        <w:t>B、保证各行在该索引上的值不能为NULL</w:t>
      </w:r>
    </w:p>
    <w:p>
      <w:pPr>
        <w:pStyle w:val="2"/>
        <w:rPr>
          <w:rFonts w:hint="eastAsia"/>
        </w:rPr>
      </w:pPr>
    </w:p>
    <w:p>
      <w:pPr>
        <w:pStyle w:val="2"/>
        <w:rPr>
          <w:rFonts w:hint="eastAsia"/>
        </w:rPr>
      </w:pPr>
      <w:r>
        <w:rPr>
          <w:rFonts w:hint="eastAsia"/>
        </w:rPr>
        <w:t>C、保证参加唯一索引的各列，不得再参与其他的索引</w:t>
      </w:r>
    </w:p>
    <w:p>
      <w:pPr>
        <w:pStyle w:val="2"/>
        <w:rPr>
          <w:rFonts w:hint="eastAsia"/>
        </w:rPr>
      </w:pPr>
    </w:p>
    <w:p>
      <w:pPr>
        <w:pStyle w:val="2"/>
        <w:rPr>
          <w:rFonts w:hint="eastAsia"/>
        </w:rPr>
      </w:pPr>
      <w:r>
        <w:rPr>
          <w:rFonts w:hint="eastAsia"/>
        </w:rPr>
        <w:t>D、保证唯一索引不能被删除</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[数据库 P1308] 用于将事务处理写到数据库的命令是（ ）</w:t>
      </w:r>
    </w:p>
    <w:p>
      <w:pPr>
        <w:pStyle w:val="2"/>
        <w:rPr>
          <w:rFonts w:hint="eastAsia"/>
        </w:rPr>
      </w:pPr>
      <w:r>
        <w:rPr>
          <w:rFonts w:hint="eastAsia"/>
        </w:rPr>
        <w:t>A、insert B、rollback C、commit D、savepoint</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P1309] 查找条件为:姓名不是NULL的记录（ ）</w:t>
      </w:r>
    </w:p>
    <w:p>
      <w:pPr>
        <w:pStyle w:val="2"/>
        <w:rPr>
          <w:rFonts w:hint="eastAsia"/>
        </w:rPr>
      </w:pPr>
      <w:r>
        <w:rPr>
          <w:rFonts w:hint="eastAsia"/>
        </w:rPr>
        <w:t>A、WHERE NAME I NULL</w:t>
      </w:r>
    </w:p>
    <w:p>
      <w:pPr>
        <w:pStyle w:val="2"/>
        <w:rPr>
          <w:rFonts w:hint="eastAsia"/>
        </w:rPr>
      </w:pPr>
    </w:p>
    <w:p>
      <w:pPr>
        <w:pStyle w:val="2"/>
        <w:rPr>
          <w:rFonts w:hint="eastAsia"/>
        </w:rPr>
      </w:pPr>
      <w:r>
        <w:rPr>
          <w:rFonts w:hint="eastAsia"/>
        </w:rPr>
        <w:t>B、WHERE NAME NOT NULL</w:t>
      </w:r>
    </w:p>
    <w:p>
      <w:pPr>
        <w:pStyle w:val="2"/>
        <w:rPr>
          <w:rFonts w:hint="eastAsia"/>
        </w:rPr>
      </w:pPr>
    </w:p>
    <w:p>
      <w:pPr>
        <w:pStyle w:val="2"/>
        <w:rPr>
          <w:rFonts w:hint="eastAsia"/>
        </w:rPr>
      </w:pPr>
      <w:r>
        <w:rPr>
          <w:rFonts w:hint="eastAsia"/>
        </w:rPr>
        <w:t>C、WHERE NAME IS NOT NULL</w:t>
      </w:r>
    </w:p>
    <w:p>
      <w:pPr>
        <w:pStyle w:val="2"/>
        <w:rPr>
          <w:rFonts w:hint="eastAsia"/>
        </w:rPr>
      </w:pPr>
    </w:p>
    <w:p>
      <w:pPr>
        <w:pStyle w:val="2"/>
        <w:rPr>
          <w:rFonts w:hint="eastAsia"/>
        </w:rPr>
      </w:pPr>
      <w:r>
        <w:rPr>
          <w:rFonts w:hint="eastAsia"/>
        </w:rPr>
        <w:t>D、WHERE NAME != NULL</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P1310] 在SQL语言中，子查询是（ ）</w:t>
      </w:r>
    </w:p>
    <w:p>
      <w:pPr>
        <w:pStyle w:val="2"/>
        <w:rPr>
          <w:rFonts w:hint="eastAsia"/>
        </w:rPr>
      </w:pPr>
      <w:r>
        <w:rPr>
          <w:rFonts w:hint="eastAsia"/>
        </w:rPr>
        <w:t>A、选取单表中字段子集的查询语句</w:t>
      </w:r>
    </w:p>
    <w:p>
      <w:pPr>
        <w:pStyle w:val="2"/>
        <w:rPr>
          <w:rFonts w:hint="eastAsia"/>
        </w:rPr>
      </w:pPr>
    </w:p>
    <w:p>
      <w:pPr>
        <w:pStyle w:val="2"/>
        <w:rPr>
          <w:rFonts w:hint="eastAsia"/>
        </w:rPr>
      </w:pPr>
      <w:r>
        <w:rPr>
          <w:rFonts w:hint="eastAsia"/>
        </w:rPr>
        <w:t>B、选取多表中字段子集的查询语句</w:t>
      </w:r>
    </w:p>
    <w:p>
      <w:pPr>
        <w:pStyle w:val="2"/>
        <w:rPr>
          <w:rFonts w:hint="eastAsia"/>
        </w:rPr>
      </w:pPr>
    </w:p>
    <w:p>
      <w:pPr>
        <w:pStyle w:val="2"/>
        <w:rPr>
          <w:rFonts w:hint="eastAsia"/>
        </w:rPr>
      </w:pPr>
      <w:r>
        <w:rPr>
          <w:rFonts w:hint="eastAsia"/>
        </w:rPr>
        <w:t>C、返回单表中数据子集的查询语句</w:t>
      </w:r>
    </w:p>
    <w:p>
      <w:pPr>
        <w:pStyle w:val="2"/>
        <w:rPr>
          <w:rFonts w:hint="eastAsia"/>
        </w:rPr>
      </w:pPr>
    </w:p>
    <w:p>
      <w:pPr>
        <w:pStyle w:val="2"/>
        <w:rPr>
          <w:rFonts w:hint="eastAsia"/>
        </w:rPr>
      </w:pPr>
      <w:r>
        <w:rPr>
          <w:rFonts w:hint="eastAsia"/>
        </w:rPr>
        <w:t>D、嵌入到另一个查询语句之中的查询语句D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P1311] 以下哪种操作能够实现实体完整性（  ）</w:t>
      </w:r>
    </w:p>
    <w:p>
      <w:pPr>
        <w:pStyle w:val="2"/>
        <w:rPr>
          <w:rFonts w:hint="eastAsia"/>
        </w:rPr>
      </w:pPr>
      <w:r>
        <w:rPr>
          <w:rFonts w:hint="eastAsia"/>
        </w:rPr>
        <w:t>A、设置唯一键B、设置外键C、减少数据冗余D、设置主键</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P1312] SQL语言中删除一个视图的命令是（  ）</w:t>
      </w:r>
    </w:p>
    <w:p>
      <w:pPr>
        <w:pStyle w:val="2"/>
        <w:rPr>
          <w:rFonts w:hint="eastAsia"/>
        </w:rPr>
      </w:pPr>
      <w:r>
        <w:rPr>
          <w:rFonts w:hint="eastAsia"/>
        </w:rPr>
        <w:t>A、REMOVE</w:t>
      </w:r>
      <w:r>
        <w:rPr>
          <w:rFonts w:hint="eastAsia"/>
          <w:lang w:val="en-US" w:eastAsia="zh-CN"/>
        </w:rPr>
        <w:t xml:space="preserve"> </w:t>
      </w:r>
      <w:r>
        <w:rPr>
          <w:rFonts w:hint="eastAsia"/>
        </w:rPr>
        <w:t>B、CLEAR</w:t>
      </w:r>
      <w:r>
        <w:rPr>
          <w:rFonts w:hint="eastAsia"/>
          <w:lang w:val="en-US" w:eastAsia="zh-CN"/>
        </w:rPr>
        <w:t xml:space="preserve"> </w:t>
      </w:r>
      <w:r>
        <w:rPr>
          <w:rFonts w:hint="eastAsia"/>
        </w:rPr>
        <w:t>C、DELETE</w:t>
      </w:r>
      <w:r>
        <w:rPr>
          <w:rFonts w:hint="eastAsia"/>
          <w:lang w:val="en-US" w:eastAsia="zh-CN"/>
        </w:rPr>
        <w:t xml:space="preserve"> </w:t>
      </w:r>
      <w:r>
        <w:rPr>
          <w:rFonts w:hint="eastAsia"/>
        </w:rPr>
        <w:t>D、DROP</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P1313] 以下语句错误的是（ ）</w:t>
      </w:r>
    </w:p>
    <w:p>
      <w:pPr>
        <w:pStyle w:val="2"/>
        <w:rPr>
          <w:rFonts w:hint="eastAsia"/>
        </w:rPr>
      </w:pPr>
      <w:r>
        <w:rPr>
          <w:rFonts w:hint="eastAsia"/>
        </w:rPr>
        <w:t>A、select sal+1 from emp</w:t>
      </w:r>
    </w:p>
    <w:p>
      <w:pPr>
        <w:pStyle w:val="2"/>
        <w:rPr>
          <w:rFonts w:hint="eastAsia"/>
        </w:rPr>
      </w:pPr>
    </w:p>
    <w:p>
      <w:pPr>
        <w:pStyle w:val="2"/>
        <w:rPr>
          <w:rFonts w:hint="eastAsia"/>
        </w:rPr>
      </w:pPr>
      <w:r>
        <w:rPr>
          <w:rFonts w:hint="eastAsia"/>
        </w:rPr>
        <w:t>B、select sal10，saldeptno from emp</w:t>
      </w:r>
    </w:p>
    <w:p>
      <w:pPr>
        <w:pStyle w:val="2"/>
        <w:rPr>
          <w:rFonts w:hint="eastAsia"/>
        </w:rPr>
      </w:pPr>
    </w:p>
    <w:p>
      <w:pPr>
        <w:pStyle w:val="2"/>
        <w:rPr>
          <w:rFonts w:hint="eastAsia"/>
        </w:rPr>
      </w:pPr>
      <w:r>
        <w:rPr>
          <w:rFonts w:hint="eastAsia"/>
        </w:rPr>
        <w:t>C、不能使用运算符号</w:t>
      </w:r>
    </w:p>
    <w:p>
      <w:pPr>
        <w:pStyle w:val="2"/>
        <w:rPr>
          <w:rFonts w:hint="eastAsia"/>
        </w:rPr>
      </w:pPr>
    </w:p>
    <w:p>
      <w:pPr>
        <w:pStyle w:val="2"/>
        <w:rPr>
          <w:rFonts w:hint="eastAsia"/>
        </w:rPr>
      </w:pPr>
      <w:r>
        <w:rPr>
          <w:rFonts w:hint="eastAsia"/>
        </w:rPr>
        <w:t>D、select sal10，deptno10 from emp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P1314] 下列（  ）不属于连接种类</w:t>
      </w:r>
    </w:p>
    <w:p>
      <w:pPr>
        <w:pStyle w:val="2"/>
        <w:rPr>
          <w:rFonts w:hint="eastAsia"/>
        </w:rPr>
      </w:pPr>
      <w:r>
        <w:rPr>
          <w:rFonts w:hint="eastAsia"/>
        </w:rPr>
        <w:t>A、左外连接   B、内连接</w:t>
      </w:r>
    </w:p>
    <w:p>
      <w:pPr>
        <w:pStyle w:val="2"/>
        <w:rPr>
          <w:rFonts w:hint="eastAsia"/>
        </w:rPr>
      </w:pPr>
    </w:p>
    <w:p>
      <w:pPr>
        <w:pStyle w:val="2"/>
        <w:rPr>
          <w:rFonts w:hint="eastAsia"/>
        </w:rPr>
      </w:pPr>
      <w:r>
        <w:rPr>
          <w:rFonts w:hint="eastAsia"/>
        </w:rPr>
        <w:t>C、中间连接   D、交叉连接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P1315] 以下语句错误的是（  ）</w:t>
      </w:r>
    </w:p>
    <w:p>
      <w:pPr>
        <w:pStyle w:val="2"/>
        <w:rPr>
          <w:rFonts w:hint="eastAsia"/>
        </w:rPr>
      </w:pPr>
    </w:p>
    <w:p>
      <w:pPr>
        <w:pStyle w:val="2"/>
        <w:rPr>
          <w:rFonts w:hint="eastAsia"/>
        </w:rPr>
      </w:pPr>
      <w:r>
        <w:rPr>
          <w:rFonts w:hint="eastAsia"/>
        </w:rPr>
        <w:t>A、alter table emp delete column addcolumn</w:t>
      </w:r>
    </w:p>
    <w:p>
      <w:pPr>
        <w:pStyle w:val="2"/>
        <w:rPr>
          <w:rFonts w:hint="eastAsia"/>
        </w:rPr>
      </w:pPr>
    </w:p>
    <w:p>
      <w:pPr>
        <w:pStyle w:val="2"/>
        <w:rPr>
          <w:rFonts w:hint="eastAsia"/>
        </w:rPr>
      </w:pPr>
      <w:r>
        <w:rPr>
          <w:rFonts w:hint="eastAsia"/>
        </w:rPr>
        <w:t>B、alter table emp modify column addcolumn char(10)</w:t>
      </w:r>
    </w:p>
    <w:p>
      <w:pPr>
        <w:pStyle w:val="2"/>
        <w:rPr>
          <w:rFonts w:hint="eastAsia"/>
        </w:rPr>
      </w:pPr>
    </w:p>
    <w:p>
      <w:pPr>
        <w:pStyle w:val="2"/>
        <w:rPr>
          <w:rFonts w:hint="eastAsia"/>
        </w:rPr>
      </w:pPr>
      <w:r>
        <w:rPr>
          <w:rFonts w:hint="eastAsia"/>
        </w:rPr>
        <w:t>C、alter table emp change addcolumn int</w:t>
      </w:r>
    </w:p>
    <w:p>
      <w:pPr>
        <w:pStyle w:val="2"/>
        <w:rPr>
          <w:rFonts w:hint="eastAsia"/>
        </w:rPr>
      </w:pPr>
    </w:p>
    <w:p>
      <w:pPr>
        <w:pStyle w:val="2"/>
        <w:rPr>
          <w:rFonts w:hint="eastAsia"/>
        </w:rPr>
      </w:pPr>
      <w:r>
        <w:rPr>
          <w:rFonts w:hint="eastAsia"/>
        </w:rPr>
        <w:t>D、alter table emp add column addcolumn int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[数据库 P1316] SQL是一种（  ）语言</w:t>
      </w:r>
    </w:p>
    <w:p>
      <w:pPr>
        <w:pStyle w:val="2"/>
        <w:rPr>
          <w:rFonts w:hint="eastAsia"/>
        </w:rPr>
      </w:pPr>
      <w:r>
        <w:rPr>
          <w:rFonts w:hint="eastAsia"/>
        </w:rPr>
        <w:t>A、函数型     B、高级算法</w:t>
      </w:r>
    </w:p>
    <w:p>
      <w:pPr>
        <w:pStyle w:val="2"/>
        <w:rPr>
          <w:rFonts w:hint="eastAsia"/>
        </w:rPr>
      </w:pPr>
    </w:p>
    <w:p>
      <w:pPr>
        <w:pStyle w:val="2"/>
        <w:rPr>
          <w:rFonts w:hint="eastAsia"/>
        </w:rPr>
      </w:pPr>
      <w:r>
        <w:rPr>
          <w:rFonts w:hint="eastAsia"/>
        </w:rPr>
        <w:t>C、关系数据库     D、人工智能</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P1317] 若要在基本表中增加一列CN（课程名）,可用（  ）</w:t>
      </w:r>
    </w:p>
    <w:p>
      <w:pPr>
        <w:pStyle w:val="2"/>
        <w:rPr>
          <w:rFonts w:hint="eastAsia"/>
        </w:rPr>
      </w:pPr>
      <w:r>
        <w:rPr>
          <w:rFonts w:hint="eastAsia"/>
        </w:rPr>
        <w:t>A、add table s alter（cn char(8)）</w:t>
      </w:r>
    </w:p>
    <w:p>
      <w:pPr>
        <w:pStyle w:val="2"/>
        <w:rPr>
          <w:rFonts w:hint="eastAsia"/>
        </w:rPr>
      </w:pPr>
    </w:p>
    <w:p>
      <w:pPr>
        <w:pStyle w:val="2"/>
        <w:rPr>
          <w:rFonts w:hint="eastAsia"/>
        </w:rPr>
      </w:pPr>
      <w:r>
        <w:rPr>
          <w:rFonts w:hint="eastAsia"/>
        </w:rPr>
        <w:t>B、alter table s add (cn char(8))</w:t>
      </w:r>
    </w:p>
    <w:p>
      <w:pPr>
        <w:pStyle w:val="2"/>
        <w:rPr>
          <w:rFonts w:hint="eastAsia"/>
        </w:rPr>
      </w:pPr>
    </w:p>
    <w:p>
      <w:pPr>
        <w:pStyle w:val="2"/>
        <w:rPr>
          <w:rFonts w:hint="eastAsia"/>
        </w:rPr>
      </w:pPr>
      <w:r>
        <w:rPr>
          <w:rFonts w:hint="eastAsia"/>
        </w:rPr>
        <w:t>C、add table s (cn char(8))</w:t>
      </w:r>
    </w:p>
    <w:p>
      <w:pPr>
        <w:pStyle w:val="2"/>
        <w:rPr>
          <w:rFonts w:hint="eastAsia"/>
        </w:rPr>
      </w:pPr>
    </w:p>
    <w:p>
      <w:pPr>
        <w:pStyle w:val="2"/>
        <w:rPr>
          <w:rFonts w:hint="eastAsia"/>
        </w:rPr>
      </w:pPr>
      <w:r>
        <w:rPr>
          <w:rFonts w:hint="eastAsia"/>
        </w:rPr>
        <w:t>D、alter table s (add cn char(8))</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[数据库 P1318] 当Oracle服务器启动时，下面哪种文件不是必须的（  ）</w:t>
      </w:r>
    </w:p>
    <w:p>
      <w:pPr>
        <w:pStyle w:val="2"/>
        <w:rPr>
          <w:rFonts w:hint="eastAsia"/>
        </w:rPr>
      </w:pPr>
      <w:r>
        <w:rPr>
          <w:rFonts w:hint="eastAsia"/>
        </w:rPr>
        <w:t>A、数据文件 B、控制文件 C、日志文件 D、归档日志文件</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P1319] 在Oracle中，一个用户拥有的所有数据库对象统称为（  ）</w:t>
      </w:r>
    </w:p>
    <w:p>
      <w:pPr>
        <w:pStyle w:val="2"/>
        <w:rPr>
          <w:rFonts w:hint="eastAsia"/>
        </w:rPr>
      </w:pPr>
      <w:r>
        <w:rPr>
          <w:rFonts w:hint="eastAsia"/>
        </w:rPr>
        <w:t>A、数据库   B、模式   C、表空间   D、实例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[数据库 P1320] 完全卸载Oracle10g时，需要进行的第一步操作是（  ）</w:t>
      </w:r>
    </w:p>
    <w:p>
      <w:pPr>
        <w:pStyle w:val="2"/>
        <w:numPr>
          <w:ilvl w:val="0"/>
          <w:numId w:val="18"/>
        </w:numPr>
        <w:rPr>
          <w:rFonts w:hint="eastAsia"/>
          <w:lang w:val="en-US" w:eastAsia="zh-CN"/>
        </w:rPr>
      </w:pPr>
      <w:r>
        <w:rPr>
          <w:rFonts w:hint="eastAsia"/>
        </w:rPr>
        <w:t>停止所有的Oracle服务</w:t>
      </w:r>
      <w:r>
        <w:rPr>
          <w:rFonts w:hint="eastAsia"/>
          <w:lang w:val="en-US" w:eastAsia="zh-CN"/>
        </w:rPr>
        <w:t xml:space="preserve"> </w:t>
      </w:r>
      <w:r>
        <w:rPr>
          <w:rFonts w:hint="eastAsia"/>
        </w:rPr>
        <w:t>B、启动Oracle的卸载向导</w:t>
      </w:r>
      <w:r>
        <w:rPr>
          <w:rFonts w:hint="eastAsia"/>
          <w:lang w:val="en-US" w:eastAsia="zh-CN"/>
        </w:rPr>
        <w:t xml:space="preserve"> </w:t>
      </w:r>
    </w:p>
    <w:p>
      <w:pPr>
        <w:pStyle w:val="2"/>
        <w:numPr>
          <w:ilvl w:val="0"/>
          <w:numId w:val="0"/>
        </w:numPr>
        <w:rPr>
          <w:rFonts w:hint="eastAsia"/>
        </w:rPr>
      </w:pPr>
      <w:r>
        <w:rPr>
          <w:rFonts w:hint="eastAsia"/>
        </w:rPr>
        <w:t>C、删除磁盘上的Oracle文件D、删除数据库Oracle</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[数据库 P1322] 要开启Oracle服务器，必须开启的两个服务是（  ）</w:t>
      </w:r>
    </w:p>
    <w:p>
      <w:pPr>
        <w:pStyle w:val="2"/>
        <w:rPr>
          <w:rFonts w:hint="eastAsia"/>
        </w:rPr>
      </w:pPr>
      <w:r>
        <w:rPr>
          <w:rFonts w:hint="eastAsia"/>
        </w:rPr>
        <w:t>A、oracleHome_NAMETNSListener 和OraleHOME_NAMEAgent</w:t>
      </w:r>
    </w:p>
    <w:p>
      <w:pPr>
        <w:pStyle w:val="2"/>
        <w:rPr>
          <w:rFonts w:hint="eastAsia"/>
        </w:rPr>
      </w:pPr>
    </w:p>
    <w:p>
      <w:pPr>
        <w:pStyle w:val="2"/>
        <w:rPr>
          <w:rFonts w:hint="eastAsia"/>
        </w:rPr>
      </w:pPr>
      <w:r>
        <w:rPr>
          <w:rFonts w:hint="eastAsia"/>
        </w:rPr>
        <w:t>B、OracleServiceSID 和 OracleHome_NAMEHTTPServer</w:t>
      </w:r>
    </w:p>
    <w:p>
      <w:pPr>
        <w:pStyle w:val="2"/>
        <w:rPr>
          <w:rFonts w:hint="eastAsia"/>
        </w:rPr>
      </w:pPr>
    </w:p>
    <w:p>
      <w:pPr>
        <w:pStyle w:val="2"/>
        <w:rPr>
          <w:rFonts w:hint="eastAsia"/>
        </w:rPr>
      </w:pPr>
      <w:r>
        <w:rPr>
          <w:rFonts w:hint="eastAsia"/>
        </w:rPr>
        <w:t>C、OracleHOME_NAMEAgent 和 OracleServixeSID</w:t>
      </w:r>
    </w:p>
    <w:p>
      <w:pPr>
        <w:pStyle w:val="2"/>
        <w:rPr>
          <w:rFonts w:hint="eastAsia"/>
        </w:rPr>
      </w:pPr>
    </w:p>
    <w:p>
      <w:pPr>
        <w:pStyle w:val="2"/>
        <w:rPr>
          <w:rFonts w:hint="eastAsia"/>
        </w:rPr>
      </w:pPr>
      <w:r>
        <w:rPr>
          <w:rFonts w:hint="eastAsia"/>
        </w:rPr>
        <w:t>D、OracleHOME_NAMETNSListener 和 OracleServiceSIDD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P1323] 以下删除记录正确的是（  ）</w:t>
      </w:r>
    </w:p>
    <w:p>
      <w:pPr>
        <w:pStyle w:val="2"/>
        <w:rPr>
          <w:rFonts w:hint="eastAsia"/>
        </w:rPr>
      </w:pPr>
      <w:r>
        <w:rPr>
          <w:rFonts w:hint="eastAsia"/>
        </w:rPr>
        <w:t>A、Delect from emp where name = ‘dony’</w:t>
      </w:r>
    </w:p>
    <w:p>
      <w:pPr>
        <w:pStyle w:val="2"/>
        <w:rPr>
          <w:rFonts w:hint="eastAsia"/>
        </w:rPr>
      </w:pPr>
    </w:p>
    <w:p>
      <w:pPr>
        <w:pStyle w:val="2"/>
        <w:rPr>
          <w:rFonts w:hint="eastAsia"/>
        </w:rPr>
      </w:pPr>
      <w:r>
        <w:rPr>
          <w:rFonts w:hint="eastAsia"/>
        </w:rPr>
        <w:t>B、delete * from emp where name = ‘dony’</w:t>
      </w:r>
    </w:p>
    <w:p>
      <w:pPr>
        <w:pStyle w:val="2"/>
        <w:rPr>
          <w:rFonts w:hint="eastAsia"/>
        </w:rPr>
      </w:pPr>
    </w:p>
    <w:p>
      <w:pPr>
        <w:pStyle w:val="2"/>
        <w:rPr>
          <w:rFonts w:hint="eastAsia"/>
        </w:rPr>
      </w:pPr>
      <w:r>
        <w:rPr>
          <w:rFonts w:hint="eastAsia"/>
        </w:rPr>
        <w:t>C、drop from emp where name = ‘dony’</w:t>
      </w:r>
    </w:p>
    <w:p>
      <w:pPr>
        <w:pStyle w:val="2"/>
        <w:rPr>
          <w:rFonts w:hint="eastAsia"/>
        </w:rPr>
      </w:pPr>
    </w:p>
    <w:p>
      <w:pPr>
        <w:pStyle w:val="2"/>
        <w:rPr>
          <w:rFonts w:hint="eastAsia"/>
        </w:rPr>
      </w:pPr>
      <w:r>
        <w:rPr>
          <w:rFonts w:hint="eastAsia"/>
        </w:rPr>
        <w:t>D、drop * from emp where name = ‘dony’</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[数据库 P1324] 可以在创建表时用（ ）来创建唯一索引，也可以用（ ）来创建唯一索引</w:t>
      </w:r>
    </w:p>
    <w:p>
      <w:pPr>
        <w:pStyle w:val="2"/>
        <w:rPr>
          <w:rFonts w:hint="eastAsia"/>
        </w:rPr>
      </w:pPr>
      <w:r>
        <w:rPr>
          <w:rFonts w:hint="eastAsia"/>
        </w:rPr>
        <w:t>A、Create table Create index</w:t>
      </w:r>
    </w:p>
    <w:p>
      <w:pPr>
        <w:pStyle w:val="2"/>
        <w:rPr>
          <w:rFonts w:hint="eastAsia"/>
        </w:rPr>
      </w:pPr>
    </w:p>
    <w:p>
      <w:pPr>
        <w:pStyle w:val="2"/>
        <w:rPr>
          <w:rFonts w:hint="eastAsia"/>
        </w:rPr>
      </w:pPr>
      <w:r>
        <w:rPr>
          <w:rFonts w:hint="eastAsia"/>
        </w:rPr>
        <w:t>B、设置主键约束，设置唯一约束</w:t>
      </w:r>
    </w:p>
    <w:p>
      <w:pPr>
        <w:pStyle w:val="2"/>
        <w:rPr>
          <w:rFonts w:hint="eastAsia"/>
        </w:rPr>
      </w:pPr>
    </w:p>
    <w:p>
      <w:pPr>
        <w:pStyle w:val="2"/>
        <w:rPr>
          <w:rFonts w:hint="eastAsia"/>
        </w:rPr>
      </w:pPr>
      <w:r>
        <w:rPr>
          <w:rFonts w:hint="eastAsia"/>
        </w:rPr>
        <w:t>C、设置主键约束，Create index</w:t>
      </w:r>
    </w:p>
    <w:p>
      <w:pPr>
        <w:pStyle w:val="2"/>
        <w:rPr>
          <w:rFonts w:hint="eastAsia"/>
        </w:rPr>
      </w:pPr>
    </w:p>
    <w:p>
      <w:pPr>
        <w:pStyle w:val="2"/>
        <w:rPr>
          <w:rFonts w:hint="eastAsia"/>
        </w:rPr>
      </w:pPr>
      <w:r>
        <w:rPr>
          <w:rFonts w:hint="eastAsia"/>
        </w:rPr>
        <w:t>D、以上都可以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[数据库 P1325] 在SELECT语句中，使用关键字（  ）可以把重复的行屏蔽</w:t>
      </w:r>
    </w:p>
    <w:p>
      <w:pPr>
        <w:pStyle w:val="2"/>
        <w:rPr>
          <w:rFonts w:hint="eastAsia"/>
        </w:rPr>
      </w:pPr>
      <w:r>
        <w:rPr>
          <w:rFonts w:hint="eastAsia"/>
        </w:rPr>
        <w:t>A、TOP B、ALL C、UNION D、DISTINCTD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[数据库 P1326] 返回当前日期的函数是（  ）</w:t>
      </w:r>
    </w:p>
    <w:p>
      <w:pPr>
        <w:pStyle w:val="2"/>
        <w:rPr>
          <w:rFonts w:hint="eastAsia"/>
        </w:rPr>
      </w:pPr>
      <w:r>
        <w:rPr>
          <w:rFonts w:hint="eastAsia"/>
        </w:rPr>
        <w:t>A、curtime() B、adddate() C、curnow() D、curdate()D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[计算机组成原理 P1433] 有些计算机将一部分软件永恒地存于只读存储器中，称之为（）</w:t>
      </w:r>
    </w:p>
    <w:p>
      <w:pPr>
        <w:pStyle w:val="2"/>
        <w:rPr>
          <w:rFonts w:hint="eastAsia"/>
        </w:rPr>
      </w:pPr>
    </w:p>
    <w:p>
      <w:pPr>
        <w:pStyle w:val="2"/>
        <w:rPr>
          <w:rFonts w:hint="eastAsia"/>
        </w:rPr>
      </w:pPr>
      <w:r>
        <w:rPr>
          <w:rFonts w:hint="eastAsia"/>
        </w:rPr>
        <w:t>A.硬件    B.软件</w:t>
      </w:r>
    </w:p>
    <w:p>
      <w:pPr>
        <w:pStyle w:val="2"/>
        <w:rPr>
          <w:rFonts w:hint="eastAsia"/>
        </w:rPr>
      </w:pPr>
    </w:p>
    <w:p>
      <w:pPr>
        <w:pStyle w:val="2"/>
        <w:rPr>
          <w:rFonts w:hint="eastAsia"/>
        </w:rPr>
      </w:pPr>
      <w:r>
        <w:rPr>
          <w:rFonts w:hint="eastAsia"/>
        </w:rPr>
        <w:t>C.固件    D.辅助存储器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P1434] 输入、输出装置以及外界的辅助存储器称为（）</w:t>
      </w:r>
    </w:p>
    <w:p>
      <w:pPr>
        <w:pStyle w:val="2"/>
        <w:rPr>
          <w:rFonts w:hint="eastAsia"/>
        </w:rPr>
      </w:pPr>
      <w:r>
        <w:rPr>
          <w:rFonts w:hint="eastAsia"/>
        </w:rPr>
        <w:t>A.操作系统    B.存储器</w:t>
      </w:r>
    </w:p>
    <w:p>
      <w:pPr>
        <w:pStyle w:val="2"/>
        <w:rPr>
          <w:rFonts w:hint="eastAsia"/>
        </w:rPr>
      </w:pPr>
    </w:p>
    <w:p>
      <w:pPr>
        <w:pStyle w:val="2"/>
        <w:rPr>
          <w:rFonts w:hint="eastAsia"/>
        </w:rPr>
      </w:pPr>
      <w:r>
        <w:rPr>
          <w:rFonts w:hint="eastAsia"/>
        </w:rPr>
        <w:t>C.主机      D.外围设备D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P1435] 用以指定待执行指令所在地址的是（）</w:t>
      </w:r>
    </w:p>
    <w:p>
      <w:pPr>
        <w:pStyle w:val="2"/>
        <w:rPr>
          <w:rFonts w:hint="eastAsia"/>
        </w:rPr>
      </w:pPr>
      <w:r>
        <w:rPr>
          <w:rFonts w:hint="eastAsia"/>
        </w:rPr>
        <w:t>A.指令寄存器    B.数据计数器</w:t>
      </w:r>
    </w:p>
    <w:p>
      <w:pPr>
        <w:pStyle w:val="2"/>
        <w:rPr>
          <w:rFonts w:hint="eastAsia"/>
        </w:rPr>
      </w:pPr>
    </w:p>
    <w:p>
      <w:pPr>
        <w:pStyle w:val="2"/>
        <w:rPr>
          <w:rFonts w:hint="eastAsia"/>
        </w:rPr>
      </w:pPr>
      <w:r>
        <w:rPr>
          <w:rFonts w:hint="eastAsia"/>
        </w:rPr>
        <w:t>C.程序计数器    D.累加器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P1436] 计算机与日常使用的袖珍计算器的本质区别在于（）</w:t>
      </w:r>
    </w:p>
    <w:p>
      <w:pPr>
        <w:pStyle w:val="2"/>
        <w:rPr>
          <w:rFonts w:hint="eastAsia"/>
        </w:rPr>
      </w:pPr>
      <w:r>
        <w:rPr>
          <w:rFonts w:hint="eastAsia"/>
        </w:rPr>
        <w:t>A.运算速度的高低    B.存储器容量的大小</w:t>
      </w:r>
    </w:p>
    <w:p>
      <w:pPr>
        <w:pStyle w:val="2"/>
        <w:rPr>
          <w:rFonts w:hint="eastAsia"/>
        </w:rPr>
      </w:pPr>
    </w:p>
    <w:p>
      <w:pPr>
        <w:pStyle w:val="2"/>
        <w:rPr>
          <w:rFonts w:hint="eastAsia"/>
        </w:rPr>
      </w:pPr>
      <w:r>
        <w:rPr>
          <w:rFonts w:hint="eastAsia"/>
        </w:rPr>
        <w:t>C.规模的大小      D.自动化程度的高低D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P1437] 冯.诺伊曼机工作方式的基本特点是（）</w:t>
      </w:r>
    </w:p>
    <w:p>
      <w:pPr>
        <w:pStyle w:val="2"/>
        <w:rPr>
          <w:rFonts w:hint="eastAsia"/>
        </w:rPr>
      </w:pPr>
      <w:r>
        <w:rPr>
          <w:rFonts w:hint="eastAsia"/>
        </w:rPr>
        <w:t>A.多指令流单数据流    B.按地址访向并顺序执行指令</w:t>
      </w:r>
    </w:p>
    <w:p>
      <w:pPr>
        <w:pStyle w:val="2"/>
        <w:rPr>
          <w:rFonts w:hint="eastAsia"/>
        </w:rPr>
      </w:pPr>
    </w:p>
    <w:p>
      <w:pPr>
        <w:pStyle w:val="2"/>
        <w:rPr>
          <w:rFonts w:hint="eastAsia"/>
        </w:rPr>
      </w:pPr>
      <w:r>
        <w:rPr>
          <w:rFonts w:hint="eastAsia"/>
        </w:rPr>
        <w:t>C.堆栈操作        D.存储器按内容选择地址</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P1438] 用户与计算机通信的界面是（）</w:t>
      </w:r>
    </w:p>
    <w:p>
      <w:pPr>
        <w:pStyle w:val="2"/>
        <w:rPr>
          <w:rFonts w:hint="eastAsia"/>
        </w:rPr>
      </w:pPr>
      <w:r>
        <w:rPr>
          <w:rFonts w:hint="eastAsia"/>
        </w:rPr>
        <w:t>A. CPU      B.外围设备</w:t>
      </w:r>
    </w:p>
    <w:p>
      <w:pPr>
        <w:pStyle w:val="2"/>
        <w:rPr>
          <w:rFonts w:hint="eastAsia"/>
        </w:rPr>
      </w:pPr>
    </w:p>
    <w:p>
      <w:pPr>
        <w:pStyle w:val="2"/>
        <w:rPr>
          <w:rFonts w:hint="eastAsia"/>
        </w:rPr>
      </w:pPr>
      <w:r>
        <w:rPr>
          <w:rFonts w:hint="eastAsia"/>
        </w:rPr>
        <w:t>C.应用程序     D.系统程序</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[计算机组成原理 P1440] “容量为640K存储器"是指下列（）</w:t>
      </w:r>
    </w:p>
    <w:p>
      <w:pPr>
        <w:pStyle w:val="2"/>
        <w:rPr>
          <w:rFonts w:hint="eastAsia"/>
        </w:rPr>
      </w:pPr>
      <w:r>
        <w:rPr>
          <w:rFonts w:hint="eastAsia"/>
        </w:rPr>
        <w:t>A.640x103 字节的存储器    B.640x103位的存储器</w:t>
      </w:r>
    </w:p>
    <w:p>
      <w:pPr>
        <w:pStyle w:val="2"/>
        <w:rPr>
          <w:rFonts w:hint="eastAsia"/>
        </w:rPr>
      </w:pPr>
    </w:p>
    <w:p>
      <w:pPr>
        <w:pStyle w:val="2"/>
        <w:rPr>
          <w:rFonts w:hint="eastAsia"/>
        </w:rPr>
      </w:pPr>
      <w:r>
        <w:rPr>
          <w:rFonts w:hint="eastAsia"/>
        </w:rPr>
        <w:t>C. 640x210位的存储器     D.640x210字节的存储器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P1441] 计算机存储数据的基本单位为（）</w:t>
      </w:r>
    </w:p>
    <w:p>
      <w:pPr>
        <w:pStyle w:val="2"/>
        <w:rPr>
          <w:rFonts w:hint="eastAsia"/>
        </w:rPr>
      </w:pPr>
      <w:r>
        <w:rPr>
          <w:rFonts w:hint="eastAsia"/>
        </w:rPr>
        <w:t>A.比特( Bit)    B.字节(Byte)</w:t>
      </w:r>
    </w:p>
    <w:p>
      <w:pPr>
        <w:pStyle w:val="2"/>
        <w:rPr>
          <w:rFonts w:hint="eastAsia"/>
        </w:rPr>
      </w:pPr>
    </w:p>
    <w:p>
      <w:pPr>
        <w:pStyle w:val="2"/>
        <w:rPr>
          <w:rFonts w:hint="eastAsia"/>
        </w:rPr>
      </w:pPr>
      <w:r>
        <w:rPr>
          <w:rFonts w:hint="eastAsia"/>
        </w:rPr>
        <w:t>C.字组(Word)    D.以上都不对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P1442] 计算机中（）负责指令译码</w:t>
      </w:r>
    </w:p>
    <w:p>
      <w:pPr>
        <w:pStyle w:val="2"/>
        <w:rPr>
          <w:rFonts w:hint="eastAsia"/>
        </w:rPr>
      </w:pPr>
      <w:r>
        <w:rPr>
          <w:rFonts w:hint="eastAsia"/>
        </w:rPr>
        <w:t>A.算术逻辑单元     B.控制单元</w:t>
      </w:r>
    </w:p>
    <w:p>
      <w:pPr>
        <w:pStyle w:val="2"/>
        <w:rPr>
          <w:rFonts w:hint="eastAsia"/>
        </w:rPr>
      </w:pPr>
    </w:p>
    <w:p>
      <w:pPr>
        <w:pStyle w:val="2"/>
        <w:rPr>
          <w:rFonts w:hint="eastAsia"/>
        </w:rPr>
      </w:pPr>
      <w:r>
        <w:rPr>
          <w:rFonts w:hint="eastAsia"/>
        </w:rPr>
        <w:t>C.存储器译码电路    D.输人输出译码电路</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P1443] 下列（）不属于系统程序。</w:t>
      </w:r>
    </w:p>
    <w:p>
      <w:pPr>
        <w:pStyle w:val="2"/>
        <w:rPr>
          <w:rFonts w:hint="eastAsia"/>
        </w:rPr>
      </w:pPr>
    </w:p>
    <w:p>
      <w:pPr>
        <w:pStyle w:val="2"/>
        <w:rPr>
          <w:rFonts w:hint="eastAsia"/>
        </w:rPr>
      </w:pPr>
      <w:r>
        <w:rPr>
          <w:rFonts w:hint="eastAsia"/>
        </w:rPr>
        <w:t>A.数据库系统    B.操作系统</w:t>
      </w:r>
    </w:p>
    <w:p>
      <w:pPr>
        <w:pStyle w:val="2"/>
        <w:rPr>
          <w:rFonts w:hint="eastAsia"/>
        </w:rPr>
      </w:pPr>
    </w:p>
    <w:p>
      <w:pPr>
        <w:pStyle w:val="2"/>
        <w:rPr>
          <w:rFonts w:hint="eastAsia"/>
        </w:rPr>
      </w:pPr>
      <w:r>
        <w:rPr>
          <w:rFonts w:hint="eastAsia"/>
        </w:rPr>
        <w:t>C.编译程序     D.编辑程序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P1444] 下面四种语言中，( )更适应网络环境</w:t>
      </w:r>
    </w:p>
    <w:p>
      <w:pPr>
        <w:pStyle w:val="2"/>
        <w:rPr>
          <w:rFonts w:hint="eastAsia"/>
        </w:rPr>
      </w:pPr>
    </w:p>
    <w:p>
      <w:pPr>
        <w:pStyle w:val="2"/>
        <w:rPr>
          <w:rFonts w:hint="eastAsia"/>
        </w:rPr>
      </w:pPr>
      <w:r>
        <w:rPr>
          <w:rFonts w:hint="eastAsia"/>
        </w:rPr>
        <w:t>A、FORTRAN    B、Java</w:t>
      </w:r>
    </w:p>
    <w:p>
      <w:pPr>
        <w:pStyle w:val="2"/>
        <w:rPr>
          <w:rFonts w:hint="eastAsia"/>
        </w:rPr>
      </w:pPr>
    </w:p>
    <w:p>
      <w:pPr>
        <w:pStyle w:val="2"/>
        <w:rPr>
          <w:rFonts w:hint="eastAsia"/>
        </w:rPr>
      </w:pPr>
      <w:r>
        <w:rPr>
          <w:rFonts w:hint="eastAsia"/>
        </w:rPr>
        <w:t>C、C        D、PASCAL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P1445] 下列叙述中正确的是（）</w:t>
      </w:r>
    </w:p>
    <w:p>
      <w:pPr>
        <w:pStyle w:val="2"/>
        <w:rPr>
          <w:rFonts w:hint="eastAsia"/>
        </w:rPr>
      </w:pPr>
    </w:p>
    <w:p>
      <w:pPr>
        <w:pStyle w:val="2"/>
        <w:rPr>
          <w:rFonts w:hint="eastAsia"/>
        </w:rPr>
      </w:pPr>
      <w:r>
        <w:rPr>
          <w:rFonts w:hint="eastAsia"/>
        </w:rPr>
        <w:t>A.终端是计算机硬件的一部分,好比电视中的小屏幕         B. ALU是代数逻辑单元的缩写</w:t>
      </w:r>
    </w:p>
    <w:p>
      <w:pPr>
        <w:pStyle w:val="2"/>
        <w:rPr>
          <w:rFonts w:hint="eastAsia"/>
        </w:rPr>
      </w:pPr>
    </w:p>
    <w:p>
      <w:pPr>
        <w:pStyle w:val="2"/>
        <w:rPr>
          <w:rFonts w:hint="eastAsia"/>
        </w:rPr>
      </w:pPr>
      <w:r>
        <w:rPr>
          <w:rFonts w:hint="eastAsia"/>
        </w:rPr>
        <w:t>C.导航用计算机属于一般用途计算机          D.80386处理器可以作为微型机的CPU</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P1446] 目前被广泛使用的计算机是()。</w:t>
      </w:r>
    </w:p>
    <w:p>
      <w:pPr>
        <w:pStyle w:val="2"/>
        <w:rPr>
          <w:rFonts w:hint="eastAsia"/>
        </w:rPr>
      </w:pPr>
    </w:p>
    <w:p>
      <w:pPr>
        <w:pStyle w:val="2"/>
        <w:rPr>
          <w:rFonts w:hint="eastAsia"/>
        </w:rPr>
      </w:pPr>
      <w:r>
        <w:rPr>
          <w:rFonts w:hint="eastAsia"/>
        </w:rPr>
        <w:t>A、数字计算机</w:t>
      </w:r>
    </w:p>
    <w:p>
      <w:pPr>
        <w:pStyle w:val="2"/>
        <w:rPr>
          <w:rFonts w:hint="eastAsia"/>
        </w:rPr>
      </w:pPr>
    </w:p>
    <w:p>
      <w:pPr>
        <w:pStyle w:val="2"/>
        <w:rPr>
          <w:rFonts w:hint="eastAsia"/>
        </w:rPr>
      </w:pPr>
      <w:r>
        <w:rPr>
          <w:rFonts w:hint="eastAsia"/>
        </w:rPr>
        <w:t>B、模拟计算机</w:t>
      </w:r>
    </w:p>
    <w:p>
      <w:pPr>
        <w:pStyle w:val="2"/>
        <w:rPr>
          <w:rFonts w:hint="eastAsia"/>
        </w:rPr>
      </w:pPr>
    </w:p>
    <w:p>
      <w:pPr>
        <w:pStyle w:val="2"/>
        <w:rPr>
          <w:rFonts w:hint="eastAsia"/>
        </w:rPr>
      </w:pPr>
      <w:r>
        <w:rPr>
          <w:rFonts w:hint="eastAsia"/>
        </w:rPr>
        <w:t>C、数字模拟混合式计算机</w:t>
      </w:r>
    </w:p>
    <w:p>
      <w:pPr>
        <w:pStyle w:val="2"/>
        <w:rPr>
          <w:rFonts w:hint="eastAsia"/>
        </w:rPr>
      </w:pPr>
    </w:p>
    <w:p>
      <w:pPr>
        <w:pStyle w:val="2"/>
        <w:rPr>
          <w:rFonts w:hint="eastAsia"/>
        </w:rPr>
      </w:pPr>
      <w:r>
        <w:rPr>
          <w:rFonts w:hint="eastAsia"/>
        </w:rPr>
        <w:t>D、特殊用途计算机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P1447] 计算机辅助设计的英文缩写是（）</w:t>
      </w:r>
    </w:p>
    <w:p>
      <w:pPr>
        <w:pStyle w:val="2"/>
        <w:rPr>
          <w:rFonts w:hint="eastAsia"/>
        </w:rPr>
      </w:pPr>
    </w:p>
    <w:p>
      <w:pPr>
        <w:pStyle w:val="2"/>
        <w:rPr>
          <w:rFonts w:hint="eastAsia"/>
        </w:rPr>
      </w:pPr>
      <w:r>
        <w:rPr>
          <w:rFonts w:hint="eastAsia"/>
        </w:rPr>
        <w:t>A、CAI    B、CAM    C、CAD    D、CAE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P1448] 下列（）是计算机辅助教学的英文缩写</w:t>
      </w:r>
    </w:p>
    <w:p>
      <w:pPr>
        <w:pStyle w:val="2"/>
        <w:rPr>
          <w:rFonts w:hint="eastAsia"/>
        </w:rPr>
      </w:pPr>
    </w:p>
    <w:p>
      <w:pPr>
        <w:pStyle w:val="2"/>
        <w:rPr>
          <w:rFonts w:hint="eastAsia"/>
        </w:rPr>
      </w:pPr>
      <w:r>
        <w:rPr>
          <w:rFonts w:hint="eastAsia"/>
        </w:rPr>
        <w:t>A、CAI    B、CAM    C、CAD    D、CAE</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P1449] 个人计算机(PC)属于()类计算机。</w:t>
      </w:r>
    </w:p>
    <w:p>
      <w:pPr>
        <w:pStyle w:val="2"/>
        <w:rPr>
          <w:rFonts w:hint="eastAsia"/>
        </w:rPr>
      </w:pPr>
    </w:p>
    <w:p>
      <w:pPr>
        <w:pStyle w:val="2"/>
        <w:rPr>
          <w:rFonts w:hint="eastAsia"/>
        </w:rPr>
      </w:pPr>
      <w:r>
        <w:rPr>
          <w:rFonts w:hint="eastAsia"/>
        </w:rPr>
        <w:t>A、小型机    B、超级计算机    C、微型计算机    D、大型计算机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P1450] 下列（）是16位微处理器</w:t>
      </w:r>
    </w:p>
    <w:p>
      <w:pPr>
        <w:pStyle w:val="2"/>
        <w:rPr>
          <w:rFonts w:hint="eastAsia"/>
        </w:rPr>
      </w:pPr>
    </w:p>
    <w:p>
      <w:pPr>
        <w:pStyle w:val="2"/>
        <w:rPr>
          <w:rFonts w:hint="eastAsia"/>
        </w:rPr>
      </w:pPr>
      <w:r>
        <w:rPr>
          <w:rFonts w:hint="eastAsia"/>
        </w:rPr>
        <w:t>A、Zilog Z80    B、Intel 8080    C、Intel 8086    D、Mos Technology 6502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P1451] 目前大部分的微处理器使用的半导体工艺称为（）</w:t>
      </w:r>
    </w:p>
    <w:p>
      <w:pPr>
        <w:pStyle w:val="2"/>
        <w:rPr>
          <w:rFonts w:hint="eastAsia"/>
        </w:rPr>
      </w:pPr>
    </w:p>
    <w:p>
      <w:pPr>
        <w:pStyle w:val="2"/>
        <w:rPr>
          <w:rFonts w:hint="eastAsia"/>
        </w:rPr>
      </w:pPr>
      <w:r>
        <w:rPr>
          <w:rFonts w:hint="eastAsia"/>
        </w:rPr>
        <w:t>A、TTL    B、CMOS    C、ECL    D、DMA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P1452] 计算机使用总线结构便于增减外设,同时()。</w:t>
      </w:r>
    </w:p>
    <w:p>
      <w:pPr>
        <w:pStyle w:val="2"/>
        <w:rPr>
          <w:rFonts w:hint="eastAsia"/>
        </w:rPr>
      </w:pPr>
    </w:p>
    <w:p>
      <w:pPr>
        <w:pStyle w:val="2"/>
        <w:rPr>
          <w:rFonts w:hint="eastAsia"/>
        </w:rPr>
      </w:pPr>
      <w:r>
        <w:rPr>
          <w:rFonts w:hint="eastAsia"/>
        </w:rPr>
        <w:t>A、减少了信息传输量</w:t>
      </w:r>
    </w:p>
    <w:p>
      <w:pPr>
        <w:pStyle w:val="2"/>
        <w:rPr>
          <w:rFonts w:hint="eastAsia"/>
        </w:rPr>
      </w:pPr>
    </w:p>
    <w:p>
      <w:pPr>
        <w:pStyle w:val="2"/>
        <w:rPr>
          <w:rFonts w:hint="eastAsia"/>
        </w:rPr>
      </w:pPr>
      <w:r>
        <w:rPr>
          <w:rFonts w:hint="eastAsia"/>
        </w:rPr>
        <w:t>B、提高了信息的传输速度</w:t>
      </w:r>
    </w:p>
    <w:p>
      <w:pPr>
        <w:pStyle w:val="2"/>
        <w:rPr>
          <w:rFonts w:hint="eastAsia"/>
        </w:rPr>
      </w:pPr>
    </w:p>
    <w:p>
      <w:pPr>
        <w:pStyle w:val="2"/>
        <w:rPr>
          <w:rFonts w:hint="eastAsia"/>
        </w:rPr>
      </w:pPr>
      <w:r>
        <w:rPr>
          <w:rFonts w:hint="eastAsia"/>
        </w:rPr>
        <w:t>C、减少了信息传输线的条数</w:t>
      </w:r>
    </w:p>
    <w:p>
      <w:pPr>
        <w:pStyle w:val="2"/>
        <w:rPr>
          <w:rFonts w:hint="eastAsia"/>
        </w:rPr>
      </w:pPr>
    </w:p>
    <w:p>
      <w:pPr>
        <w:pStyle w:val="2"/>
        <w:rPr>
          <w:rFonts w:hint="eastAsia"/>
        </w:rPr>
      </w:pPr>
      <w:r>
        <w:rPr>
          <w:rFonts w:hint="eastAsia"/>
        </w:rPr>
        <w:t>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P1453] 计算机使用总线结构的主要优点是便于实现积木化,缺点是()。</w:t>
      </w:r>
    </w:p>
    <w:p>
      <w:pPr>
        <w:pStyle w:val="2"/>
        <w:rPr>
          <w:rFonts w:hint="eastAsia"/>
        </w:rPr>
      </w:pPr>
    </w:p>
    <w:p>
      <w:pPr>
        <w:pStyle w:val="2"/>
        <w:rPr>
          <w:rFonts w:hint="eastAsia"/>
        </w:rPr>
      </w:pPr>
      <w:r>
        <w:rPr>
          <w:rFonts w:hint="eastAsia"/>
        </w:rPr>
        <w:t>A、地址信息、数据信息和控制信息不能同时出现          B、地址信息与数据信息不能同时出现</w:t>
      </w:r>
    </w:p>
    <w:p>
      <w:pPr>
        <w:pStyle w:val="2"/>
        <w:rPr>
          <w:rFonts w:hint="eastAsia"/>
        </w:rPr>
      </w:pPr>
    </w:p>
    <w:p>
      <w:pPr>
        <w:pStyle w:val="2"/>
        <w:rPr>
          <w:rFonts w:hint="eastAsia"/>
        </w:rPr>
      </w:pPr>
      <w:r>
        <w:rPr>
          <w:rFonts w:hint="eastAsia"/>
        </w:rPr>
        <w:t>C、两种信息源的代码在总线中不能同时传送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P1454] 总线中地址线的作用是()。</w:t>
      </w:r>
    </w:p>
    <w:p>
      <w:pPr>
        <w:pStyle w:val="2"/>
        <w:rPr>
          <w:rFonts w:hint="eastAsia"/>
        </w:rPr>
      </w:pPr>
    </w:p>
    <w:p>
      <w:pPr>
        <w:pStyle w:val="2"/>
        <w:rPr>
          <w:rFonts w:hint="eastAsia"/>
        </w:rPr>
      </w:pPr>
      <w:r>
        <w:rPr>
          <w:rFonts w:hint="eastAsia"/>
        </w:rPr>
        <w:t>A、只用于选择存储器单元</w:t>
      </w:r>
    </w:p>
    <w:p>
      <w:pPr>
        <w:pStyle w:val="2"/>
        <w:rPr>
          <w:rFonts w:hint="eastAsia"/>
        </w:rPr>
      </w:pPr>
    </w:p>
    <w:p>
      <w:pPr>
        <w:pStyle w:val="2"/>
        <w:rPr>
          <w:rFonts w:hint="eastAsia"/>
        </w:rPr>
      </w:pPr>
      <w:r>
        <w:rPr>
          <w:rFonts w:hint="eastAsia"/>
        </w:rPr>
        <w:t>B、由设备向主机提供地址</w:t>
      </w:r>
    </w:p>
    <w:p>
      <w:pPr>
        <w:pStyle w:val="2"/>
        <w:rPr>
          <w:rFonts w:hint="eastAsia"/>
        </w:rPr>
      </w:pPr>
    </w:p>
    <w:p>
      <w:pPr>
        <w:pStyle w:val="2"/>
        <w:rPr>
          <w:rFonts w:hint="eastAsia"/>
        </w:rPr>
      </w:pPr>
      <w:r>
        <w:rPr>
          <w:rFonts w:hint="eastAsia"/>
        </w:rPr>
        <w:t>C、用于选择指定存储器单元和I/O设备接口电路的地址</w:t>
      </w:r>
    </w:p>
    <w:p>
      <w:pPr>
        <w:pStyle w:val="2"/>
        <w:rPr>
          <w:rFonts w:hint="eastAsia"/>
        </w:rPr>
      </w:pPr>
    </w:p>
    <w:p>
      <w:pPr>
        <w:pStyle w:val="2"/>
        <w:rPr>
          <w:rFonts w:hint="eastAsia"/>
        </w:rPr>
      </w:pPr>
      <w:r>
        <w:rPr>
          <w:rFonts w:hint="eastAsia"/>
        </w:rPr>
        <w:t>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P1455] 所谓三总线结构的计算机是指()。</w:t>
      </w:r>
    </w:p>
    <w:p>
      <w:pPr>
        <w:pStyle w:val="2"/>
        <w:rPr>
          <w:rFonts w:hint="eastAsia"/>
        </w:rPr>
      </w:pPr>
    </w:p>
    <w:p>
      <w:pPr>
        <w:pStyle w:val="2"/>
        <w:rPr>
          <w:rFonts w:hint="eastAsia"/>
        </w:rPr>
      </w:pPr>
      <w:r>
        <w:rPr>
          <w:rFonts w:hint="eastAsia"/>
        </w:rPr>
        <w:t>A、地址线、数据线和控制线三组传输线</w:t>
      </w:r>
    </w:p>
    <w:p>
      <w:pPr>
        <w:pStyle w:val="2"/>
        <w:rPr>
          <w:rFonts w:hint="eastAsia"/>
        </w:rPr>
      </w:pPr>
    </w:p>
    <w:p>
      <w:pPr>
        <w:pStyle w:val="2"/>
        <w:rPr>
          <w:rFonts w:hint="eastAsia"/>
        </w:rPr>
      </w:pPr>
      <w:r>
        <w:rPr>
          <w:rFonts w:hint="eastAsia"/>
        </w:rPr>
        <w:t>B、I/O总线、主存总线和DMA总线三组传输线</w:t>
      </w:r>
    </w:p>
    <w:p>
      <w:pPr>
        <w:pStyle w:val="2"/>
        <w:rPr>
          <w:rFonts w:hint="eastAsia"/>
        </w:rPr>
      </w:pPr>
    </w:p>
    <w:p>
      <w:pPr>
        <w:pStyle w:val="2"/>
        <w:rPr>
          <w:rFonts w:hint="eastAsia"/>
        </w:rPr>
      </w:pPr>
      <w:r>
        <w:rPr>
          <w:rFonts w:hint="eastAsia"/>
        </w:rPr>
        <w:t>C、I/O总线、主存总线和系统总线三组传输线</w:t>
      </w:r>
    </w:p>
    <w:p>
      <w:pPr>
        <w:pStyle w:val="2"/>
        <w:rPr>
          <w:rFonts w:hint="eastAsia"/>
        </w:rPr>
      </w:pPr>
    </w:p>
    <w:p>
      <w:pPr>
        <w:pStyle w:val="2"/>
        <w:rPr>
          <w:rFonts w:hint="eastAsia"/>
        </w:rPr>
      </w:pPr>
      <w:r>
        <w:rPr>
          <w:rFonts w:hint="eastAsia"/>
        </w:rPr>
        <w:t>D、上述各项均不对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P1456] 以下描述PCI总线的基本概念中,正确的是()。</w:t>
      </w:r>
    </w:p>
    <w:p>
      <w:pPr>
        <w:pStyle w:val="2"/>
        <w:rPr>
          <w:rFonts w:hint="eastAsia"/>
        </w:rPr>
      </w:pPr>
    </w:p>
    <w:p>
      <w:pPr>
        <w:pStyle w:val="2"/>
        <w:rPr>
          <w:rFonts w:hint="eastAsia"/>
        </w:rPr>
      </w:pPr>
      <w:r>
        <w:rPr>
          <w:rFonts w:hint="eastAsia"/>
        </w:rPr>
        <w:t>A、PCI总线是一个与处理器时钟频率无关的高速外部总线</w:t>
      </w:r>
    </w:p>
    <w:p>
      <w:pPr>
        <w:pStyle w:val="2"/>
        <w:rPr>
          <w:rFonts w:hint="eastAsia"/>
        </w:rPr>
      </w:pPr>
    </w:p>
    <w:p>
      <w:pPr>
        <w:pStyle w:val="2"/>
        <w:rPr>
          <w:rFonts w:hint="eastAsia"/>
        </w:rPr>
      </w:pPr>
      <w:r>
        <w:rPr>
          <w:rFonts w:hint="eastAsia"/>
        </w:rPr>
        <w:t>B、PCI总线需要人工方式与系统配置</w:t>
      </w:r>
    </w:p>
    <w:p>
      <w:pPr>
        <w:pStyle w:val="2"/>
        <w:rPr>
          <w:rFonts w:hint="eastAsia"/>
        </w:rPr>
      </w:pPr>
    </w:p>
    <w:p>
      <w:pPr>
        <w:pStyle w:val="2"/>
        <w:rPr>
          <w:rFonts w:hint="eastAsia"/>
        </w:rPr>
      </w:pPr>
      <w:r>
        <w:rPr>
          <w:rFonts w:hint="eastAsia"/>
        </w:rPr>
        <w:t>C、系统中只允许有一条PCI总线</w:t>
      </w:r>
    </w:p>
    <w:p>
      <w:pPr>
        <w:pStyle w:val="2"/>
        <w:rPr>
          <w:rFonts w:hint="eastAsia"/>
        </w:rPr>
      </w:pPr>
    </w:p>
    <w:p>
      <w:pPr>
        <w:pStyle w:val="2"/>
        <w:rPr>
          <w:rFonts w:hint="eastAsia"/>
        </w:rPr>
      </w:pPr>
      <w:r>
        <w:rPr>
          <w:rFonts w:hint="eastAsia"/>
        </w:rPr>
        <w:t>D、上述各项均不对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P1457] 连接计算机与计算机之间的总线属于()总线。</w:t>
      </w:r>
    </w:p>
    <w:p>
      <w:pPr>
        <w:pStyle w:val="2"/>
        <w:rPr>
          <w:rFonts w:hint="eastAsia"/>
        </w:rPr>
      </w:pPr>
    </w:p>
    <w:p>
      <w:pPr>
        <w:pStyle w:val="2"/>
        <w:rPr>
          <w:rFonts w:hint="eastAsia"/>
        </w:rPr>
      </w:pPr>
      <w:r>
        <w:rPr>
          <w:rFonts w:hint="eastAsia"/>
        </w:rPr>
        <w:t>A、内    B、系统    C、通信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P1458] 在三种集中式总线控制中,独立请求方式响应时间最快,是以()为代价的。</w:t>
      </w:r>
    </w:p>
    <w:p>
      <w:pPr>
        <w:pStyle w:val="2"/>
        <w:rPr>
          <w:rFonts w:hint="eastAsia"/>
        </w:rPr>
      </w:pPr>
    </w:p>
    <w:p>
      <w:pPr>
        <w:pStyle w:val="2"/>
        <w:rPr>
          <w:rFonts w:hint="eastAsia"/>
        </w:rPr>
      </w:pPr>
      <w:r>
        <w:rPr>
          <w:rFonts w:hint="eastAsia"/>
        </w:rPr>
        <w:t>A、增加控制线数    B、增加处理机的开销和增加控制线数    C、增加处理机的开销AA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P1459] “总线忙”信号的建立者是()。</w:t>
      </w:r>
    </w:p>
    <w:p>
      <w:pPr>
        <w:pStyle w:val="2"/>
        <w:rPr>
          <w:rFonts w:hint="eastAsia"/>
        </w:rPr>
      </w:pPr>
    </w:p>
    <w:p>
      <w:pPr>
        <w:pStyle w:val="2"/>
        <w:rPr>
          <w:rFonts w:hint="eastAsia"/>
        </w:rPr>
      </w:pPr>
      <w:r>
        <w:rPr>
          <w:rFonts w:hint="eastAsia"/>
        </w:rPr>
        <w:t>A、获得总线控制权的设备    B、发出”总线请求“信号的设备</w:t>
      </w:r>
    </w:p>
    <w:p>
      <w:pPr>
        <w:pStyle w:val="2"/>
        <w:rPr>
          <w:rFonts w:hint="eastAsia"/>
        </w:rPr>
      </w:pPr>
    </w:p>
    <w:p>
      <w:pPr>
        <w:pStyle w:val="2"/>
        <w:rPr>
          <w:rFonts w:hint="eastAsia"/>
        </w:rPr>
      </w:pPr>
      <w:r>
        <w:rPr>
          <w:rFonts w:hint="eastAsia"/>
        </w:rPr>
        <w:t>C、总线控制器         D、CPU</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P1460] 总线中数据信号和地址信号用一组线路传输,这种传输方式称为()。</w:t>
      </w:r>
    </w:p>
    <w:p>
      <w:pPr>
        <w:pStyle w:val="2"/>
        <w:rPr>
          <w:rFonts w:hint="eastAsia"/>
        </w:rPr>
      </w:pPr>
    </w:p>
    <w:p>
      <w:pPr>
        <w:pStyle w:val="2"/>
        <w:rPr>
          <w:rFonts w:hint="eastAsia"/>
        </w:rPr>
      </w:pPr>
      <w:r>
        <w:rPr>
          <w:rFonts w:hint="eastAsia"/>
        </w:rPr>
        <w:t>A、串行传输    B、并行传输</w:t>
      </w:r>
    </w:p>
    <w:p>
      <w:pPr>
        <w:pStyle w:val="2"/>
        <w:rPr>
          <w:rFonts w:hint="eastAsia"/>
        </w:rPr>
      </w:pPr>
    </w:p>
    <w:p>
      <w:pPr>
        <w:pStyle w:val="2"/>
        <w:rPr>
          <w:rFonts w:hint="eastAsia"/>
        </w:rPr>
      </w:pPr>
      <w:r>
        <w:rPr>
          <w:rFonts w:hint="eastAsia"/>
        </w:rPr>
        <w:t>C、复用传输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P1461] 关于总线的叙述,以下正确的是()。</w:t>
      </w:r>
    </w:p>
    <w:p>
      <w:pPr>
        <w:pStyle w:val="2"/>
        <w:rPr>
          <w:rFonts w:hint="eastAsia"/>
        </w:rPr>
      </w:pPr>
    </w:p>
    <w:p>
      <w:pPr>
        <w:pStyle w:val="2"/>
        <w:rPr>
          <w:rFonts w:hint="eastAsia"/>
        </w:rPr>
      </w:pPr>
      <w:r>
        <w:rPr>
          <w:rFonts w:hint="eastAsia"/>
        </w:rPr>
        <w:t>I、总线忙信号由总线控制器建立</w:t>
      </w:r>
    </w:p>
    <w:p>
      <w:pPr>
        <w:pStyle w:val="2"/>
        <w:rPr>
          <w:rFonts w:hint="eastAsia"/>
        </w:rPr>
      </w:pPr>
    </w:p>
    <w:p>
      <w:pPr>
        <w:pStyle w:val="2"/>
        <w:rPr>
          <w:rFonts w:hint="eastAsia"/>
        </w:rPr>
      </w:pPr>
      <w:r>
        <w:rPr>
          <w:rFonts w:hint="eastAsia"/>
        </w:rPr>
        <w:t>II、计数器定时查询方式不需要总线同意信号</w:t>
      </w:r>
    </w:p>
    <w:p>
      <w:pPr>
        <w:pStyle w:val="2"/>
        <w:rPr>
          <w:rFonts w:hint="eastAsia"/>
        </w:rPr>
      </w:pPr>
    </w:p>
    <w:p>
      <w:pPr>
        <w:pStyle w:val="2"/>
        <w:rPr>
          <w:rFonts w:hint="eastAsia"/>
        </w:rPr>
      </w:pPr>
      <w:r>
        <w:rPr>
          <w:rFonts w:hint="eastAsia"/>
        </w:rPr>
        <w:t>III、链式查询方式、计数器查询方式、独立请求方式所需控制线路由少到多排序是:链式查询方式、独立请求方式、计数器查询方式</w:t>
      </w:r>
    </w:p>
    <w:p>
      <w:pPr>
        <w:pStyle w:val="2"/>
        <w:rPr>
          <w:rFonts w:hint="eastAsia"/>
        </w:rPr>
      </w:pPr>
    </w:p>
    <w:p>
      <w:pPr>
        <w:pStyle w:val="2"/>
        <w:rPr>
          <w:rFonts w:hint="eastAsia"/>
        </w:rPr>
      </w:pPr>
      <w:r>
        <w:rPr>
          <w:rFonts w:hint="eastAsia"/>
        </w:rPr>
        <w:t>A. I、III</w:t>
      </w:r>
    </w:p>
    <w:p>
      <w:pPr>
        <w:pStyle w:val="2"/>
        <w:rPr>
          <w:rFonts w:hint="eastAsia"/>
        </w:rPr>
      </w:pPr>
    </w:p>
    <w:p>
      <w:pPr>
        <w:pStyle w:val="2"/>
        <w:rPr>
          <w:rFonts w:hint="eastAsia"/>
        </w:rPr>
      </w:pPr>
      <w:r>
        <w:rPr>
          <w:rFonts w:hint="eastAsia"/>
        </w:rPr>
        <w:t>B. II、III</w:t>
      </w:r>
    </w:p>
    <w:p>
      <w:pPr>
        <w:pStyle w:val="2"/>
        <w:rPr>
          <w:rFonts w:hint="eastAsia"/>
        </w:rPr>
      </w:pPr>
    </w:p>
    <w:p>
      <w:pPr>
        <w:pStyle w:val="2"/>
        <w:rPr>
          <w:rFonts w:hint="eastAsia"/>
        </w:rPr>
      </w:pPr>
      <w:r>
        <w:rPr>
          <w:rFonts w:hint="eastAsia"/>
        </w:rPr>
        <w:t>C. 只有III</w:t>
      </w:r>
    </w:p>
    <w:p>
      <w:pPr>
        <w:pStyle w:val="2"/>
        <w:rPr>
          <w:rFonts w:hint="eastAsia"/>
        </w:rPr>
      </w:pPr>
    </w:p>
    <w:p>
      <w:pPr>
        <w:pStyle w:val="2"/>
        <w:rPr>
          <w:rFonts w:hint="eastAsia"/>
        </w:rPr>
      </w:pPr>
      <w:r>
        <w:rPr>
          <w:rFonts w:hint="eastAsia"/>
        </w:rPr>
        <w:t>D. 只有II</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P1462] 总线复用方式可以()。</w:t>
      </w:r>
    </w:p>
    <w:p>
      <w:pPr>
        <w:pStyle w:val="2"/>
        <w:rPr>
          <w:rFonts w:hint="eastAsia"/>
        </w:rPr>
      </w:pPr>
    </w:p>
    <w:p>
      <w:pPr>
        <w:pStyle w:val="2"/>
        <w:rPr>
          <w:rFonts w:hint="eastAsia"/>
        </w:rPr>
      </w:pPr>
      <w:r>
        <w:rPr>
          <w:rFonts w:hint="eastAsia"/>
        </w:rPr>
        <w:t>A、提高总线的传输带宽      B、增加总线的功能</w:t>
      </w:r>
    </w:p>
    <w:p>
      <w:pPr>
        <w:pStyle w:val="2"/>
        <w:rPr>
          <w:rFonts w:hint="eastAsia"/>
        </w:rPr>
      </w:pPr>
    </w:p>
    <w:p>
      <w:pPr>
        <w:pStyle w:val="2"/>
        <w:rPr>
          <w:rFonts w:hint="eastAsia"/>
        </w:rPr>
      </w:pPr>
      <w:r>
        <w:rPr>
          <w:rFonts w:hint="eastAsia"/>
        </w:rPr>
        <w:t>C、减少总线中信号线的数量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P1463] 不同的信号共用一组信号线,分时传送,这种总线传输方式是()。</w:t>
      </w:r>
    </w:p>
    <w:p>
      <w:pPr>
        <w:pStyle w:val="2"/>
        <w:rPr>
          <w:rFonts w:hint="eastAsia"/>
        </w:rPr>
      </w:pPr>
    </w:p>
    <w:p>
      <w:pPr>
        <w:pStyle w:val="2"/>
        <w:rPr>
          <w:rFonts w:hint="eastAsia"/>
        </w:rPr>
      </w:pPr>
      <w:r>
        <w:rPr>
          <w:rFonts w:hint="eastAsia"/>
        </w:rPr>
        <w:t>A、并发    B、并行    C、复用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P1464] 下列()总线是显示卡专用的局部总线。</w:t>
      </w:r>
    </w:p>
    <w:p>
      <w:pPr>
        <w:pStyle w:val="2"/>
        <w:rPr>
          <w:rFonts w:hint="eastAsia"/>
        </w:rPr>
      </w:pPr>
    </w:p>
    <w:p>
      <w:pPr>
        <w:pStyle w:val="2"/>
        <w:rPr>
          <w:rFonts w:hint="eastAsia"/>
        </w:rPr>
      </w:pPr>
      <w:r>
        <w:rPr>
          <w:rFonts w:hint="eastAsia"/>
        </w:rPr>
        <w:t>A、USB    B、AGP    C、PCI    D、上述各项均不对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P1465] 计算机之间的远距离通信除了直接由网卡经网线传输外,还可用()总线通过载波电话线传输。</w:t>
      </w:r>
    </w:p>
    <w:p>
      <w:pPr>
        <w:pStyle w:val="2"/>
        <w:rPr>
          <w:rFonts w:hint="eastAsia"/>
        </w:rPr>
      </w:pPr>
      <w:r>
        <w:rPr>
          <w:rFonts w:hint="eastAsia"/>
        </w:rPr>
        <w:t>A、USB    B、PCI    C、RS-232    D、上述各项均不对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P1466] 一个工作频率为400MHz的32位总线带宽是()。</w:t>
      </w:r>
    </w:p>
    <w:p>
      <w:pPr>
        <w:pStyle w:val="2"/>
        <w:rPr>
          <w:rFonts w:hint="eastAsia"/>
        </w:rPr>
      </w:pPr>
    </w:p>
    <w:p>
      <w:pPr>
        <w:pStyle w:val="2"/>
        <w:rPr>
          <w:rFonts w:hint="eastAsia"/>
        </w:rPr>
      </w:pPr>
      <w:r>
        <w:rPr>
          <w:rFonts w:hint="eastAsia"/>
        </w:rPr>
        <w:t>A、400    B、800    C、1600    D、3200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P1467] CPU的CPI与下列（    ）因素无关。</w:t>
      </w:r>
    </w:p>
    <w:p>
      <w:pPr>
        <w:pStyle w:val="2"/>
        <w:rPr>
          <w:rFonts w:hint="eastAsia"/>
        </w:rPr>
      </w:pPr>
      <w:r>
        <w:rPr>
          <w:rFonts w:hint="eastAsia"/>
        </w:rPr>
        <w:t>A. 时钟频率</w:t>
      </w:r>
    </w:p>
    <w:p>
      <w:pPr>
        <w:pStyle w:val="2"/>
        <w:rPr>
          <w:rFonts w:hint="eastAsia"/>
        </w:rPr>
      </w:pPr>
    </w:p>
    <w:p>
      <w:pPr>
        <w:pStyle w:val="2"/>
        <w:rPr>
          <w:rFonts w:hint="eastAsia"/>
        </w:rPr>
      </w:pPr>
      <w:r>
        <w:rPr>
          <w:rFonts w:hint="eastAsia"/>
        </w:rPr>
        <w:t>B. 系统结构</w:t>
      </w:r>
    </w:p>
    <w:p>
      <w:pPr>
        <w:pStyle w:val="2"/>
        <w:rPr>
          <w:rFonts w:hint="eastAsia"/>
        </w:rPr>
      </w:pPr>
    </w:p>
    <w:p>
      <w:pPr>
        <w:pStyle w:val="2"/>
        <w:rPr>
          <w:rFonts w:hint="eastAsia"/>
        </w:rPr>
      </w:pPr>
      <w:r>
        <w:rPr>
          <w:rFonts w:hint="eastAsia"/>
        </w:rPr>
        <w:t>C. 指令集</w:t>
      </w:r>
    </w:p>
    <w:p>
      <w:pPr>
        <w:pStyle w:val="2"/>
        <w:rPr>
          <w:rFonts w:hint="eastAsia"/>
        </w:rPr>
      </w:pPr>
    </w:p>
    <w:p>
      <w:pPr>
        <w:pStyle w:val="2"/>
        <w:rPr>
          <w:rFonts w:hint="eastAsia"/>
        </w:rPr>
      </w:pPr>
      <w:r>
        <w:rPr>
          <w:rFonts w:hint="eastAsia"/>
        </w:rPr>
        <w:t>D. 计算机组织</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P1468] 在总线上,同一时刻()。</w:t>
      </w:r>
    </w:p>
    <w:p>
      <w:pPr>
        <w:pStyle w:val="2"/>
        <w:rPr>
          <w:rFonts w:hint="eastAsia"/>
        </w:rPr>
      </w:pPr>
    </w:p>
    <w:p>
      <w:pPr>
        <w:pStyle w:val="2"/>
        <w:rPr>
          <w:rFonts w:hint="eastAsia"/>
        </w:rPr>
      </w:pPr>
      <w:r>
        <w:rPr>
          <w:rFonts w:hint="eastAsia"/>
        </w:rPr>
        <w:t>A、只能有一个主设备控制总线传输操作          B、只能有一个从设备控制总线传输操作</w:t>
      </w:r>
    </w:p>
    <w:p>
      <w:pPr>
        <w:pStyle w:val="2"/>
        <w:rPr>
          <w:rFonts w:hint="eastAsia"/>
        </w:rPr>
      </w:pPr>
    </w:p>
    <w:p>
      <w:pPr>
        <w:pStyle w:val="2"/>
        <w:rPr>
          <w:rFonts w:hint="eastAsia"/>
        </w:rPr>
      </w:pPr>
      <w:r>
        <w:rPr>
          <w:rFonts w:hint="eastAsia"/>
        </w:rPr>
        <w:t>C、只能有一个主设备和一个从设备控制总线传输操作          D、可以有多个主设备控制总线传输操作</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P1469] 挂接在总线上的多个部件()。</w:t>
      </w:r>
    </w:p>
    <w:p>
      <w:pPr>
        <w:pStyle w:val="2"/>
        <w:rPr>
          <w:rFonts w:hint="eastAsia"/>
        </w:rPr>
      </w:pPr>
    </w:p>
    <w:p>
      <w:pPr>
        <w:pStyle w:val="2"/>
        <w:rPr>
          <w:rFonts w:hint="eastAsia"/>
        </w:rPr>
      </w:pPr>
      <w:r>
        <w:rPr>
          <w:rFonts w:hint="eastAsia"/>
        </w:rPr>
        <w:t>A、只能分时向总线定时发送数据,并只能分时从总线接收数据</w:t>
      </w:r>
    </w:p>
    <w:p>
      <w:pPr>
        <w:pStyle w:val="2"/>
        <w:rPr>
          <w:rFonts w:hint="eastAsia"/>
        </w:rPr>
      </w:pPr>
    </w:p>
    <w:p>
      <w:pPr>
        <w:pStyle w:val="2"/>
        <w:rPr>
          <w:rFonts w:hint="eastAsia"/>
        </w:rPr>
      </w:pPr>
      <w:r>
        <w:rPr>
          <w:rFonts w:hint="eastAsia"/>
        </w:rPr>
        <w:t>B、只能分时向总线定时发送数据,但可同时从总线接收数据</w:t>
      </w:r>
    </w:p>
    <w:p>
      <w:pPr>
        <w:pStyle w:val="2"/>
        <w:rPr>
          <w:rFonts w:hint="eastAsia"/>
        </w:rPr>
      </w:pPr>
    </w:p>
    <w:p>
      <w:pPr>
        <w:pStyle w:val="2"/>
        <w:rPr>
          <w:rFonts w:hint="eastAsia"/>
        </w:rPr>
      </w:pPr>
      <w:r>
        <w:rPr>
          <w:rFonts w:hint="eastAsia"/>
        </w:rPr>
        <w:t>C、可同时向总线发送数据,并同时从总线接收数据</w:t>
      </w:r>
    </w:p>
    <w:p>
      <w:pPr>
        <w:pStyle w:val="2"/>
        <w:rPr>
          <w:rFonts w:hint="eastAsia"/>
        </w:rPr>
      </w:pPr>
    </w:p>
    <w:p>
      <w:pPr>
        <w:pStyle w:val="2"/>
        <w:rPr>
          <w:rFonts w:hint="eastAsia"/>
        </w:rPr>
      </w:pPr>
      <w:r>
        <w:rPr>
          <w:rFonts w:hint="eastAsia"/>
        </w:rPr>
        <w:t>D、可同时向总线发送数据,但只能分时从总线接收数据</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P1475] 下述说法中()是正确的。</w:t>
      </w:r>
    </w:p>
    <w:p>
      <w:pPr>
        <w:pStyle w:val="2"/>
        <w:rPr>
          <w:rFonts w:hint="eastAsia"/>
        </w:rPr>
      </w:pPr>
    </w:p>
    <w:p>
      <w:pPr>
        <w:pStyle w:val="2"/>
        <w:rPr>
          <w:rFonts w:hint="eastAsia"/>
        </w:rPr>
      </w:pPr>
      <w:r>
        <w:rPr>
          <w:rFonts w:hint="eastAsia"/>
        </w:rPr>
        <w:t>A、半导体RAM信息可读可写,且断电后仍能保持记忆</w:t>
      </w:r>
    </w:p>
    <w:p>
      <w:pPr>
        <w:pStyle w:val="2"/>
        <w:rPr>
          <w:rFonts w:hint="eastAsia"/>
        </w:rPr>
      </w:pPr>
    </w:p>
    <w:p>
      <w:pPr>
        <w:pStyle w:val="2"/>
        <w:rPr>
          <w:rFonts w:hint="eastAsia"/>
        </w:rPr>
      </w:pPr>
      <w:r>
        <w:rPr>
          <w:rFonts w:hint="eastAsia"/>
        </w:rPr>
        <w:t>B、半导体RAM是易失性RAM,而静态RAM中的存储信息是不易失的</w:t>
      </w:r>
    </w:p>
    <w:p>
      <w:pPr>
        <w:pStyle w:val="2"/>
        <w:rPr>
          <w:rFonts w:hint="eastAsia"/>
        </w:rPr>
      </w:pPr>
    </w:p>
    <w:p>
      <w:pPr>
        <w:pStyle w:val="2"/>
        <w:rPr>
          <w:rFonts w:hint="eastAsia"/>
        </w:rPr>
      </w:pPr>
      <w:r>
        <w:rPr>
          <w:rFonts w:hint="eastAsia"/>
        </w:rPr>
        <w:t>C、半导体RAM是易失性RAM,而静态RAM只有在电源不掉电时,所存信息是不易失的</w:t>
      </w:r>
    </w:p>
    <w:p>
      <w:pPr>
        <w:pStyle w:val="2"/>
        <w:rPr>
          <w:rFonts w:hint="eastAsia"/>
        </w:rPr>
      </w:pPr>
    </w:p>
    <w:p>
      <w:pPr>
        <w:pStyle w:val="2"/>
        <w:rPr>
          <w:rFonts w:hint="eastAsia"/>
        </w:rPr>
      </w:pPr>
      <w:r>
        <w:rPr>
          <w:rFonts w:hint="eastAsia"/>
        </w:rPr>
        <w:t>D、以上选项都不对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P1476] 下述说法中()是正确的。</w:t>
      </w:r>
    </w:p>
    <w:p>
      <w:pPr>
        <w:pStyle w:val="2"/>
        <w:rPr>
          <w:rFonts w:hint="eastAsia"/>
        </w:rPr>
      </w:pPr>
    </w:p>
    <w:p>
      <w:pPr>
        <w:pStyle w:val="2"/>
        <w:rPr>
          <w:rFonts w:hint="eastAsia"/>
        </w:rPr>
      </w:pPr>
      <w:r>
        <w:rPr>
          <w:rFonts w:hint="eastAsia"/>
        </w:rPr>
        <w:t>A、EPROM是可改写的,是随机存储器的一种</w:t>
      </w:r>
    </w:p>
    <w:p>
      <w:pPr>
        <w:pStyle w:val="2"/>
        <w:rPr>
          <w:rFonts w:hint="eastAsia"/>
        </w:rPr>
      </w:pPr>
    </w:p>
    <w:p>
      <w:pPr>
        <w:pStyle w:val="2"/>
        <w:rPr>
          <w:rFonts w:hint="eastAsia"/>
        </w:rPr>
      </w:pPr>
      <w:r>
        <w:rPr>
          <w:rFonts w:hint="eastAsia"/>
        </w:rPr>
        <w:t>B、EPROM是可改写的,但它不能作为随机存储器</w:t>
      </w:r>
    </w:p>
    <w:p>
      <w:pPr>
        <w:pStyle w:val="2"/>
        <w:rPr>
          <w:rFonts w:hint="eastAsia"/>
        </w:rPr>
      </w:pPr>
    </w:p>
    <w:p>
      <w:pPr>
        <w:pStyle w:val="2"/>
        <w:rPr>
          <w:rFonts w:hint="eastAsia"/>
        </w:rPr>
      </w:pPr>
      <w:r>
        <w:rPr>
          <w:rFonts w:hint="eastAsia"/>
        </w:rPr>
        <w:t>C、EPROM只能改写一次,故不能作为随机存储器</w:t>
      </w:r>
    </w:p>
    <w:p>
      <w:pPr>
        <w:pStyle w:val="2"/>
        <w:rPr>
          <w:rFonts w:hint="eastAsia"/>
        </w:rPr>
      </w:pPr>
    </w:p>
    <w:p>
      <w:pPr>
        <w:pStyle w:val="2"/>
        <w:rPr>
          <w:rFonts w:hint="eastAsia"/>
        </w:rPr>
      </w:pPr>
      <w:r>
        <w:rPr>
          <w:rFonts w:hint="eastAsia"/>
        </w:rPr>
        <w:t>D、以上说法都不对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P1477] 下列各类存储器中,不采用随机存取方式的是()。</w:t>
      </w:r>
    </w:p>
    <w:p>
      <w:pPr>
        <w:pStyle w:val="2"/>
        <w:rPr>
          <w:rFonts w:hint="eastAsia"/>
        </w:rPr>
      </w:pPr>
    </w:p>
    <w:p>
      <w:pPr>
        <w:pStyle w:val="2"/>
        <w:rPr>
          <w:rFonts w:hint="eastAsia"/>
        </w:rPr>
      </w:pPr>
      <w:r>
        <w:rPr>
          <w:rFonts w:hint="eastAsia"/>
        </w:rPr>
        <w:t>A、EPROM    B、CD-ROM    C、DRAM    D、SRAM</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P1478] 磁盘属于()类型的存储器。</w:t>
      </w:r>
    </w:p>
    <w:p>
      <w:pPr>
        <w:pStyle w:val="2"/>
        <w:numPr>
          <w:ilvl w:val="0"/>
          <w:numId w:val="19"/>
        </w:numPr>
        <w:rPr>
          <w:rFonts w:hint="eastAsia"/>
        </w:rPr>
      </w:pPr>
      <w:r>
        <w:rPr>
          <w:rFonts w:hint="eastAsia"/>
        </w:rPr>
        <w:t>随机存取存储器(RAM)    B、只读存储器(ROM)    </w:t>
      </w:r>
    </w:p>
    <w:p>
      <w:pPr>
        <w:pStyle w:val="2"/>
        <w:numPr>
          <w:ilvl w:val="0"/>
          <w:numId w:val="0"/>
        </w:numPr>
        <w:rPr>
          <w:rFonts w:hint="eastAsia"/>
        </w:rPr>
      </w:pPr>
      <w:r>
        <w:rPr>
          <w:rFonts w:hint="eastAsia"/>
        </w:rPr>
        <w:t>C、顺序存取存储器(SAM)    D、直接存取存储器(DAM)</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P1479] 主存储器和CPU之间增加高速缓冲存储器的目的是()。</w:t>
      </w:r>
    </w:p>
    <w:p>
      <w:pPr>
        <w:pStyle w:val="2"/>
        <w:rPr>
          <w:rFonts w:hint="eastAsia"/>
        </w:rPr>
      </w:pPr>
    </w:p>
    <w:p>
      <w:pPr>
        <w:pStyle w:val="2"/>
        <w:rPr>
          <w:rFonts w:hint="eastAsia"/>
        </w:rPr>
      </w:pPr>
      <w:r>
        <w:rPr>
          <w:rFonts w:hint="eastAsia"/>
        </w:rPr>
        <w:t>A、解决CPU与主存之间的速度不匹配问题</w:t>
      </w:r>
    </w:p>
    <w:p>
      <w:pPr>
        <w:pStyle w:val="2"/>
        <w:rPr>
          <w:rFonts w:hint="eastAsia"/>
        </w:rPr>
      </w:pPr>
    </w:p>
    <w:p>
      <w:pPr>
        <w:pStyle w:val="2"/>
        <w:rPr>
          <w:rFonts w:hint="eastAsia"/>
        </w:rPr>
      </w:pPr>
      <w:r>
        <w:rPr>
          <w:rFonts w:hint="eastAsia"/>
        </w:rPr>
        <w:t>B、扩大主存储器的容量</w:t>
      </w:r>
    </w:p>
    <w:p>
      <w:pPr>
        <w:pStyle w:val="2"/>
        <w:rPr>
          <w:rFonts w:hint="eastAsia"/>
        </w:rPr>
      </w:pPr>
    </w:p>
    <w:p>
      <w:pPr>
        <w:pStyle w:val="2"/>
        <w:rPr>
          <w:rFonts w:hint="eastAsia"/>
        </w:rPr>
      </w:pPr>
      <w:r>
        <w:rPr>
          <w:rFonts w:hint="eastAsia"/>
        </w:rPr>
        <w:t>C、扩大CPU中通用寄存器的数量</w:t>
      </w:r>
    </w:p>
    <w:p>
      <w:pPr>
        <w:pStyle w:val="2"/>
        <w:rPr>
          <w:rFonts w:hint="eastAsia"/>
        </w:rPr>
      </w:pPr>
    </w:p>
    <w:p>
      <w:pPr>
        <w:pStyle w:val="2"/>
        <w:rPr>
          <w:rFonts w:hint="eastAsia"/>
        </w:rPr>
      </w:pPr>
      <w:r>
        <w:rPr>
          <w:rFonts w:hint="eastAsia"/>
        </w:rPr>
        <w:t>D、既扩大主存容量又扩大CPU通用寄存器数量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P1480] 某计算机系统,其操作系统保存在硬盘上,其内存储器应该采用()。</w:t>
      </w:r>
    </w:p>
    <w:p>
      <w:pPr>
        <w:pStyle w:val="2"/>
        <w:rPr>
          <w:rFonts w:hint="eastAsia"/>
        </w:rPr>
      </w:pPr>
      <w:r>
        <w:rPr>
          <w:rFonts w:hint="eastAsia"/>
        </w:rPr>
        <w:t>A、RAM    B、ROM    C、RAM和ROM    D、都不对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P1481] 在下列几种存储器中,CPU不能直接访问的是()。</w:t>
      </w:r>
    </w:p>
    <w:p>
      <w:pPr>
        <w:pStyle w:val="2"/>
        <w:rPr>
          <w:rFonts w:hint="eastAsia"/>
        </w:rPr>
      </w:pPr>
    </w:p>
    <w:p>
      <w:pPr>
        <w:pStyle w:val="2"/>
        <w:rPr>
          <w:rFonts w:hint="eastAsia"/>
        </w:rPr>
      </w:pPr>
      <w:r>
        <w:rPr>
          <w:rFonts w:hint="eastAsia"/>
        </w:rPr>
        <w:t>A、硬盘    B、内存    C、Cache    D、寄存器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P1482] 同外存储器相比,内存储器的特点是()。</w:t>
      </w:r>
    </w:p>
    <w:p>
      <w:pPr>
        <w:pStyle w:val="2"/>
        <w:rPr>
          <w:rFonts w:hint="eastAsia"/>
        </w:rPr>
      </w:pPr>
    </w:p>
    <w:p>
      <w:pPr>
        <w:pStyle w:val="2"/>
        <w:rPr>
          <w:rFonts w:hint="eastAsia"/>
        </w:rPr>
      </w:pPr>
      <w:r>
        <w:rPr>
          <w:rFonts w:hint="eastAsia"/>
        </w:rPr>
        <w:t>A、容量大、速度快、成本低    B、容量大、速度慢、成本高</w:t>
      </w:r>
    </w:p>
    <w:p>
      <w:pPr>
        <w:pStyle w:val="2"/>
        <w:rPr>
          <w:rFonts w:hint="eastAsia"/>
        </w:rPr>
      </w:pPr>
    </w:p>
    <w:p>
      <w:pPr>
        <w:pStyle w:val="2"/>
        <w:rPr>
          <w:rFonts w:hint="eastAsia"/>
        </w:rPr>
      </w:pPr>
      <w:r>
        <w:rPr>
          <w:rFonts w:hint="eastAsia"/>
        </w:rPr>
        <w:t>C、容量小、速度快、成本高    D、容量小、速度快、成本低</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P1483] 计算机的存储器采用分级方式是为了()。</w:t>
      </w:r>
    </w:p>
    <w:p>
      <w:pPr>
        <w:pStyle w:val="2"/>
        <w:rPr>
          <w:rFonts w:hint="eastAsia"/>
        </w:rPr>
      </w:pPr>
    </w:p>
    <w:p>
      <w:pPr>
        <w:pStyle w:val="2"/>
        <w:rPr>
          <w:rFonts w:hint="eastAsia"/>
        </w:rPr>
      </w:pPr>
      <w:r>
        <w:rPr>
          <w:rFonts w:hint="eastAsia"/>
        </w:rPr>
        <w:t>A、方便编程    B、解决容量、速度、价格三者之间的矛盾</w:t>
      </w:r>
    </w:p>
    <w:p>
      <w:pPr>
        <w:pStyle w:val="2"/>
        <w:rPr>
          <w:rFonts w:hint="eastAsia"/>
        </w:rPr>
      </w:pPr>
    </w:p>
    <w:p>
      <w:pPr>
        <w:pStyle w:val="2"/>
        <w:rPr>
          <w:rFonts w:hint="eastAsia"/>
        </w:rPr>
      </w:pPr>
      <w:r>
        <w:rPr>
          <w:rFonts w:hint="eastAsia"/>
        </w:rPr>
        <w:t>C、保存大量数据方便    D、操作方便</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P1484] 计算机的存储器系统是指()。</w:t>
      </w:r>
    </w:p>
    <w:p>
      <w:pPr>
        <w:pStyle w:val="2"/>
        <w:rPr>
          <w:rFonts w:hint="eastAsia"/>
        </w:rPr>
      </w:pPr>
    </w:p>
    <w:p>
      <w:pPr>
        <w:pStyle w:val="2"/>
        <w:rPr>
          <w:rFonts w:hint="eastAsia"/>
        </w:rPr>
      </w:pPr>
      <w:r>
        <w:rPr>
          <w:rFonts w:hint="eastAsia"/>
        </w:rPr>
        <w:t>A、RAM    B、ROM    C、主存储器    D、Cache、主存储器和外存储器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P1485] 存储器分层体系结构中,存储器从速度最快到最慢的排序是()。</w:t>
      </w:r>
    </w:p>
    <w:p>
      <w:pPr>
        <w:pStyle w:val="2"/>
        <w:rPr>
          <w:rFonts w:hint="eastAsia"/>
        </w:rPr>
      </w:pPr>
    </w:p>
    <w:p>
      <w:pPr>
        <w:pStyle w:val="2"/>
        <w:rPr>
          <w:rFonts w:hint="eastAsia"/>
        </w:rPr>
      </w:pPr>
      <w:r>
        <w:rPr>
          <w:rFonts w:hint="eastAsia"/>
        </w:rPr>
        <w:t>A、寄存器-主存-Cache-辅存    B、寄存器-主存-辅存-Cache</w:t>
      </w:r>
    </w:p>
    <w:p>
      <w:pPr>
        <w:pStyle w:val="2"/>
        <w:rPr>
          <w:rFonts w:hint="eastAsia"/>
        </w:rPr>
      </w:pPr>
    </w:p>
    <w:p>
      <w:pPr>
        <w:pStyle w:val="2"/>
        <w:rPr>
          <w:rFonts w:hint="eastAsia"/>
        </w:rPr>
      </w:pPr>
      <w:r>
        <w:rPr>
          <w:rFonts w:hint="eastAsia"/>
        </w:rPr>
        <w:t>C、寄存器-Cache-辅存-主存    D、寄存器-Cache-主存-辅存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P1486] 下列存储器中存取方式为顺序存取的是()。</w:t>
      </w:r>
    </w:p>
    <w:p>
      <w:pPr>
        <w:pStyle w:val="2"/>
        <w:rPr>
          <w:rFonts w:hint="eastAsia"/>
        </w:rPr>
      </w:pPr>
    </w:p>
    <w:p>
      <w:pPr>
        <w:pStyle w:val="2"/>
        <w:rPr>
          <w:rFonts w:hint="eastAsia"/>
        </w:rPr>
      </w:pPr>
      <w:r>
        <w:rPr>
          <w:rFonts w:hint="eastAsia"/>
        </w:rPr>
        <w:t>A、硬盘    B、光盘    C、软盘    D、磁带</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P1487] 采用虚拟存储器的主要目的是()。</w:t>
      </w:r>
    </w:p>
    <w:p>
      <w:pPr>
        <w:pStyle w:val="2"/>
        <w:rPr>
          <w:rFonts w:hint="eastAsia"/>
        </w:rPr>
      </w:pPr>
    </w:p>
    <w:p>
      <w:pPr>
        <w:pStyle w:val="2"/>
        <w:rPr>
          <w:rFonts w:hint="eastAsia"/>
        </w:rPr>
      </w:pPr>
      <w:r>
        <w:rPr>
          <w:rFonts w:hint="eastAsia"/>
        </w:rPr>
        <w:t>A、提高主存储器的存取速度    B、扩大主存储器的存储空间,并能进行自动管理和调度</w:t>
      </w:r>
    </w:p>
    <w:p>
      <w:pPr>
        <w:pStyle w:val="2"/>
        <w:rPr>
          <w:rFonts w:hint="eastAsia"/>
        </w:rPr>
      </w:pPr>
    </w:p>
    <w:p>
      <w:pPr>
        <w:pStyle w:val="2"/>
        <w:rPr>
          <w:rFonts w:hint="eastAsia"/>
        </w:rPr>
      </w:pPr>
      <w:r>
        <w:rPr>
          <w:rFonts w:hint="eastAsia"/>
        </w:rPr>
        <w:t>C、提高外存储器的存取速度    D、扩大外存储器的存储空间</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P1488] 虚拟存储器中,程序正在执行时,由()完成地址映射。</w:t>
      </w:r>
    </w:p>
    <w:p>
      <w:pPr>
        <w:pStyle w:val="2"/>
        <w:rPr>
          <w:rFonts w:hint="eastAsia"/>
        </w:rPr>
      </w:pPr>
    </w:p>
    <w:p>
      <w:pPr>
        <w:pStyle w:val="2"/>
        <w:rPr>
          <w:rFonts w:hint="eastAsia"/>
        </w:rPr>
      </w:pPr>
      <w:r>
        <w:rPr>
          <w:rFonts w:hint="eastAsia"/>
        </w:rPr>
        <w:t>A、编译系统    B、装入程序    C、操作系统    D、专用程序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P1489] 某一RAM芯片,其容最为512×8位,除电源和接地端外,该芯片引出线的最少数目是()。</w:t>
      </w:r>
    </w:p>
    <w:p>
      <w:pPr>
        <w:pStyle w:val="2"/>
        <w:rPr>
          <w:rFonts w:hint="eastAsia"/>
        </w:rPr>
      </w:pPr>
    </w:p>
    <w:p>
      <w:pPr>
        <w:pStyle w:val="2"/>
        <w:rPr>
          <w:rFonts w:hint="eastAsia"/>
        </w:rPr>
      </w:pPr>
      <w:r>
        <w:rPr>
          <w:rFonts w:hint="eastAsia"/>
        </w:rPr>
        <w:t>A、21    B、17    C、19    D、20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P1490] 同动态MOS存储器比较,双极型半导体存储器的性能是()。</w:t>
      </w:r>
    </w:p>
    <w:p>
      <w:pPr>
        <w:pStyle w:val="2"/>
        <w:rPr>
          <w:rFonts w:hint="eastAsia"/>
        </w:rPr>
      </w:pPr>
    </w:p>
    <w:p>
      <w:pPr>
        <w:pStyle w:val="2"/>
        <w:rPr>
          <w:rFonts w:hint="eastAsia"/>
        </w:rPr>
      </w:pPr>
      <w:r>
        <w:rPr>
          <w:rFonts w:hint="eastAsia"/>
        </w:rPr>
        <w:t>A、集成度低,存取周期快,位平均功耗大    B、集成度低,存取周期慢,位平均功耗小</w:t>
      </w:r>
    </w:p>
    <w:p>
      <w:pPr>
        <w:pStyle w:val="2"/>
        <w:rPr>
          <w:rFonts w:hint="eastAsia"/>
        </w:rPr>
      </w:pPr>
    </w:p>
    <w:p>
      <w:pPr>
        <w:pStyle w:val="2"/>
        <w:rPr>
          <w:rFonts w:hint="eastAsia"/>
        </w:rPr>
      </w:pPr>
      <w:r>
        <w:rPr>
          <w:rFonts w:hint="eastAsia"/>
        </w:rPr>
        <w:t>C、集成度高,存取周期快,位平均功耗小    D、集成度高,存取周期慢,位平均功耗大</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P1491] 下列几种存储器中,()是易失性存储器。</w:t>
      </w:r>
    </w:p>
    <w:p>
      <w:pPr>
        <w:pStyle w:val="2"/>
        <w:rPr>
          <w:rFonts w:hint="eastAsia"/>
        </w:rPr>
      </w:pPr>
    </w:p>
    <w:p>
      <w:pPr>
        <w:pStyle w:val="2"/>
        <w:rPr>
          <w:rFonts w:hint="eastAsia"/>
        </w:rPr>
      </w:pPr>
      <w:r>
        <w:rPr>
          <w:rFonts w:hint="eastAsia"/>
        </w:rPr>
        <w:t>A、Cache    B、EPROM    C、Flash Memory    D、CD-ROM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P1492] 存储器DRAM中之D代表（）。</w:t>
      </w:r>
    </w:p>
    <w:p>
      <w:pPr>
        <w:pStyle w:val="2"/>
        <w:rPr>
          <w:rFonts w:hint="eastAsia"/>
        </w:rPr>
      </w:pPr>
    </w:p>
    <w:p>
      <w:pPr>
        <w:pStyle w:val="2"/>
        <w:rPr>
          <w:rFonts w:hint="eastAsia"/>
        </w:rPr>
      </w:pPr>
      <w:r>
        <w:rPr>
          <w:rFonts w:hint="eastAsia"/>
        </w:rPr>
        <w:t>A、Digital    B、Data    C、Dynamic    D、Drive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P1493] 下列说法中，正确的是（）。</w:t>
      </w:r>
    </w:p>
    <w:p>
      <w:pPr>
        <w:pStyle w:val="2"/>
        <w:rPr>
          <w:rFonts w:hint="eastAsia"/>
        </w:rPr>
      </w:pPr>
    </w:p>
    <w:p>
      <w:pPr>
        <w:pStyle w:val="2"/>
        <w:rPr>
          <w:rFonts w:hint="eastAsia"/>
        </w:rPr>
      </w:pPr>
      <w:r>
        <w:rPr>
          <w:rFonts w:hint="eastAsia"/>
        </w:rPr>
        <w:t>A、半导体RAM信息可读可写，且断电后仍能保持记忆</w:t>
      </w:r>
    </w:p>
    <w:p>
      <w:pPr>
        <w:pStyle w:val="2"/>
        <w:rPr>
          <w:rFonts w:hint="eastAsia"/>
        </w:rPr>
      </w:pPr>
    </w:p>
    <w:p>
      <w:pPr>
        <w:pStyle w:val="2"/>
        <w:rPr>
          <w:rFonts w:hint="eastAsia"/>
        </w:rPr>
      </w:pPr>
      <w:r>
        <w:rPr>
          <w:rFonts w:hint="eastAsia"/>
        </w:rPr>
        <w:t>B、DRAM是易失性RAM，而SRAM中的存储信息是不易丢失的</w:t>
      </w:r>
    </w:p>
    <w:p>
      <w:pPr>
        <w:pStyle w:val="2"/>
        <w:rPr>
          <w:rFonts w:hint="eastAsia"/>
        </w:rPr>
      </w:pPr>
    </w:p>
    <w:p>
      <w:pPr>
        <w:pStyle w:val="2"/>
        <w:rPr>
          <w:rFonts w:hint="eastAsia"/>
        </w:rPr>
      </w:pPr>
      <w:r>
        <w:rPr>
          <w:rFonts w:hint="eastAsia"/>
        </w:rPr>
        <w:t>C、半导体RAM是易失性RAM，但只要电源不断电，所存信息是不丢失的</w:t>
      </w:r>
    </w:p>
    <w:p>
      <w:pPr>
        <w:pStyle w:val="2"/>
        <w:rPr>
          <w:rFonts w:hint="eastAsia"/>
        </w:rPr>
      </w:pPr>
    </w:p>
    <w:p>
      <w:pPr>
        <w:pStyle w:val="2"/>
        <w:rPr>
          <w:rFonts w:hint="eastAsia"/>
        </w:rPr>
      </w:pPr>
      <w:r>
        <w:rPr>
          <w:rFonts w:hint="eastAsia"/>
        </w:rPr>
        <w:t>D、半导体RAM是非易失性的RAM</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P1494] DRAM的刷新是以（）为单位的。</w:t>
      </w:r>
    </w:p>
    <w:p>
      <w:pPr>
        <w:pStyle w:val="2"/>
        <w:rPr>
          <w:rFonts w:hint="eastAsia"/>
        </w:rPr>
      </w:pPr>
    </w:p>
    <w:p>
      <w:pPr>
        <w:pStyle w:val="2"/>
        <w:rPr>
          <w:rFonts w:hint="eastAsia"/>
        </w:rPr>
      </w:pPr>
      <w:r>
        <w:rPr>
          <w:rFonts w:hint="eastAsia"/>
        </w:rPr>
        <w:t>A、存储单元    B、行    C、列    D、存储字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P1495] U盘属于（）类型的存储器。</w:t>
      </w:r>
    </w:p>
    <w:p>
      <w:pPr>
        <w:pStyle w:val="2"/>
        <w:rPr>
          <w:rFonts w:hint="eastAsia"/>
        </w:rPr>
      </w:pPr>
    </w:p>
    <w:p>
      <w:pPr>
        <w:pStyle w:val="2"/>
        <w:rPr>
          <w:rFonts w:hint="eastAsia"/>
        </w:rPr>
      </w:pPr>
      <w:r>
        <w:rPr>
          <w:rFonts w:hint="eastAsia"/>
        </w:rPr>
        <w:t>A、高速缓存    B、主存    C、只读存储器    D、随机存取存储器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P1496] 动态RAM采用下列哪种刷新方式时，不存在死时间（）。</w:t>
      </w:r>
    </w:p>
    <w:p>
      <w:pPr>
        <w:pStyle w:val="2"/>
        <w:rPr>
          <w:rFonts w:hint="eastAsia"/>
        </w:rPr>
      </w:pPr>
    </w:p>
    <w:p>
      <w:pPr>
        <w:pStyle w:val="2"/>
        <w:rPr>
          <w:rFonts w:hint="eastAsia"/>
        </w:rPr>
      </w:pPr>
      <w:r>
        <w:rPr>
          <w:rFonts w:hint="eastAsia"/>
        </w:rPr>
        <w:t>A、集中刷新    B、分散刷新    C、异步刷新    D、都不对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P1497] 关于编译程序和解释程序，下列说法中错误的是（   ）。</w:t>
      </w:r>
    </w:p>
    <w:p>
      <w:pPr>
        <w:pStyle w:val="2"/>
        <w:rPr>
          <w:rFonts w:hint="eastAsia"/>
        </w:rPr>
      </w:pPr>
      <w:r>
        <w:rPr>
          <w:rFonts w:hint="eastAsia"/>
        </w:rPr>
        <w:t>A. 编译程序和解释程序的作用都是将高级语言程序转换成机器语言程序</w:t>
      </w:r>
    </w:p>
    <w:p>
      <w:pPr>
        <w:pStyle w:val="2"/>
        <w:rPr>
          <w:rFonts w:hint="eastAsia"/>
        </w:rPr>
      </w:pPr>
    </w:p>
    <w:p>
      <w:pPr>
        <w:pStyle w:val="2"/>
        <w:rPr>
          <w:rFonts w:hint="eastAsia"/>
        </w:rPr>
      </w:pPr>
      <w:r>
        <w:rPr>
          <w:rFonts w:hint="eastAsia"/>
        </w:rPr>
        <w:t>B. 编译程序编译时间较长，运行速度较快</w:t>
      </w:r>
    </w:p>
    <w:p>
      <w:pPr>
        <w:pStyle w:val="2"/>
        <w:rPr>
          <w:rFonts w:hint="eastAsia"/>
        </w:rPr>
      </w:pPr>
    </w:p>
    <w:p>
      <w:pPr>
        <w:pStyle w:val="2"/>
        <w:rPr>
          <w:rFonts w:hint="eastAsia"/>
        </w:rPr>
      </w:pPr>
      <w:r>
        <w:rPr>
          <w:rFonts w:hint="eastAsia"/>
        </w:rPr>
        <w:t>C. 解释程序方法较简单，运行速度也较快</w:t>
      </w:r>
    </w:p>
    <w:p>
      <w:pPr>
        <w:pStyle w:val="2"/>
        <w:rPr>
          <w:rFonts w:hint="eastAsia"/>
        </w:rPr>
      </w:pPr>
    </w:p>
    <w:p>
      <w:pPr>
        <w:pStyle w:val="2"/>
        <w:rPr>
          <w:rFonts w:hint="eastAsia"/>
        </w:rPr>
      </w:pPr>
      <w:r>
        <w:rPr>
          <w:rFonts w:hint="eastAsia"/>
        </w:rPr>
        <w:t>D. 解释程序将源程序翻译成机器语言，并且翻译一条后，立即执行这条语句</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P1498] 假定用若干个2K╳4位的芯片组成一个8K╳8位的存储器，则地址0B1FH所在芯片的最小地址是（）。</w:t>
      </w:r>
    </w:p>
    <w:p>
      <w:pPr>
        <w:pStyle w:val="2"/>
        <w:rPr>
          <w:rFonts w:hint="eastAsia"/>
        </w:rPr>
      </w:pPr>
    </w:p>
    <w:p>
      <w:pPr>
        <w:pStyle w:val="2"/>
        <w:rPr>
          <w:rFonts w:hint="eastAsia"/>
        </w:rPr>
      </w:pPr>
      <w:r>
        <w:rPr>
          <w:rFonts w:hint="eastAsia"/>
        </w:rPr>
        <w:t>A、0000H    B、0600H    C、0700H    D、0800HD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P1499] 80386DX是32位系统，以4个字节为编址单位，当在该系统中用8KB（8K╳8位）的存储芯片构造32KB的存储体时，应完成存储器的（）设计。</w:t>
      </w:r>
    </w:p>
    <w:p>
      <w:pPr>
        <w:pStyle w:val="2"/>
        <w:rPr>
          <w:rFonts w:hint="eastAsia"/>
        </w:rPr>
      </w:pPr>
    </w:p>
    <w:p>
      <w:pPr>
        <w:pStyle w:val="2"/>
        <w:rPr>
          <w:rFonts w:hint="eastAsia"/>
        </w:rPr>
      </w:pPr>
      <w:r>
        <w:rPr>
          <w:rFonts w:hint="eastAsia"/>
        </w:rPr>
        <w:t>A、位扩展    B、字扩展    C、字位扩展    D、字位均不扩展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P1500] 地址总线A0（高位）～A15（低位），用4K╳4位的存储芯片组成16KB存储器，则产生片选信号的译码器的输入地址线应该是（）。</w:t>
      </w:r>
    </w:p>
    <w:p>
      <w:pPr>
        <w:pStyle w:val="2"/>
        <w:rPr>
          <w:rFonts w:hint="eastAsia"/>
        </w:rPr>
      </w:pPr>
    </w:p>
    <w:p>
      <w:pPr>
        <w:pStyle w:val="2"/>
        <w:rPr>
          <w:rFonts w:hint="eastAsia"/>
        </w:rPr>
      </w:pPr>
      <w:r>
        <w:rPr>
          <w:rFonts w:hint="eastAsia"/>
        </w:rPr>
        <w:t>A、A2A3    B、A0A1    C、A12A13    D、A14A15</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P1501] 若内存地址区间为4000H～43FFH，每个存储单元可存储16位二进制数，该内存区域用4片存储器芯片构成，则构成该内存所用的存储器芯片的容量是（）。</w:t>
      </w:r>
    </w:p>
    <w:p>
      <w:pPr>
        <w:pStyle w:val="2"/>
        <w:rPr>
          <w:rFonts w:hint="eastAsia"/>
        </w:rPr>
      </w:pPr>
    </w:p>
    <w:p>
      <w:pPr>
        <w:pStyle w:val="2"/>
        <w:rPr>
          <w:rFonts w:hint="eastAsia"/>
        </w:rPr>
      </w:pPr>
      <w:r>
        <w:rPr>
          <w:rFonts w:hint="eastAsia"/>
        </w:rPr>
        <w:t>A、512╳16位    B、256╳8位    C、256╳16位    D、1024╳8位</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P1502] 内存按字节编址，地址从90000H到CFFFFH，若用存储容量为16K╳8位的芯片构成该内存，至少需要的芯片数是（）。</w:t>
      </w:r>
    </w:p>
    <w:p>
      <w:pPr>
        <w:pStyle w:val="2"/>
        <w:rPr>
          <w:rFonts w:hint="eastAsia"/>
        </w:rPr>
      </w:pPr>
    </w:p>
    <w:p>
      <w:pPr>
        <w:pStyle w:val="2"/>
        <w:rPr>
          <w:rFonts w:hint="eastAsia"/>
        </w:rPr>
      </w:pPr>
      <w:r>
        <w:rPr>
          <w:rFonts w:hint="eastAsia"/>
        </w:rPr>
        <w:t>A、2    B、4    C、8    D、16D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P1503] 若片选地址为111时，选定某一32K╳16的存储芯片工作，则该芯片在存储器中的首地址和末地址分别人（）。</w:t>
      </w:r>
    </w:p>
    <w:p>
      <w:pPr>
        <w:pStyle w:val="2"/>
        <w:rPr>
          <w:rFonts w:hint="eastAsia"/>
        </w:rPr>
      </w:pPr>
    </w:p>
    <w:p>
      <w:pPr>
        <w:pStyle w:val="2"/>
        <w:rPr>
          <w:rFonts w:hint="eastAsia"/>
        </w:rPr>
      </w:pPr>
      <w:r>
        <w:rPr>
          <w:rFonts w:hint="eastAsia"/>
        </w:rPr>
        <w:t>A、00000H，01000H    B、38000H，3FFFFH</w:t>
      </w:r>
    </w:p>
    <w:p>
      <w:pPr>
        <w:pStyle w:val="2"/>
        <w:rPr>
          <w:rFonts w:hint="eastAsia"/>
        </w:rPr>
      </w:pPr>
    </w:p>
    <w:p>
      <w:pPr>
        <w:pStyle w:val="2"/>
        <w:rPr>
          <w:rFonts w:hint="eastAsia"/>
        </w:rPr>
      </w:pPr>
      <w:r>
        <w:rPr>
          <w:rFonts w:hint="eastAsia"/>
        </w:rPr>
        <w:t>C、3800H，3FFFH    D、0000H，0100H</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P1504] 若单译码方式的地址输入线为6，则译码输出线有（）根，那么双译码方式有输出线（）根。</w:t>
      </w:r>
    </w:p>
    <w:p>
      <w:pPr>
        <w:pStyle w:val="2"/>
        <w:rPr>
          <w:rFonts w:hint="eastAsia"/>
        </w:rPr>
      </w:pPr>
    </w:p>
    <w:p>
      <w:pPr>
        <w:pStyle w:val="2"/>
        <w:rPr>
          <w:rFonts w:hint="eastAsia"/>
        </w:rPr>
      </w:pPr>
      <w:r>
        <w:rPr>
          <w:rFonts w:hint="eastAsia"/>
        </w:rPr>
        <w:t>A、64，16    B、64，32</w:t>
      </w:r>
    </w:p>
    <w:p>
      <w:pPr>
        <w:pStyle w:val="2"/>
        <w:rPr>
          <w:rFonts w:hint="eastAsia"/>
        </w:rPr>
      </w:pPr>
    </w:p>
    <w:p>
      <w:pPr>
        <w:pStyle w:val="2"/>
        <w:rPr>
          <w:rFonts w:hint="eastAsia"/>
        </w:rPr>
      </w:pPr>
      <w:r>
        <w:rPr>
          <w:rFonts w:hint="eastAsia"/>
        </w:rPr>
        <w:t>C、32，16    D、16，64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P1505] 双端口RAM在（）情况会发生读/写冲突。</w:t>
      </w:r>
    </w:p>
    <w:p>
      <w:pPr>
        <w:pStyle w:val="2"/>
        <w:rPr>
          <w:rFonts w:hint="eastAsia"/>
        </w:rPr>
      </w:pPr>
    </w:p>
    <w:p>
      <w:pPr>
        <w:pStyle w:val="2"/>
        <w:rPr>
          <w:rFonts w:hint="eastAsia"/>
        </w:rPr>
      </w:pPr>
      <w:r>
        <w:rPr>
          <w:rFonts w:hint="eastAsia"/>
        </w:rPr>
        <w:t>A、左端口和右端口的地址码不同    B、左端口和右端口的地址码相同</w:t>
      </w:r>
    </w:p>
    <w:p>
      <w:pPr>
        <w:pStyle w:val="2"/>
        <w:rPr>
          <w:rFonts w:hint="eastAsia"/>
        </w:rPr>
      </w:pPr>
    </w:p>
    <w:p>
      <w:pPr>
        <w:pStyle w:val="2"/>
        <w:rPr>
          <w:rFonts w:hint="eastAsia"/>
        </w:rPr>
      </w:pPr>
      <w:r>
        <w:rPr>
          <w:rFonts w:hint="eastAsia"/>
        </w:rPr>
        <w:t>C、左端口和右端口的数据码不同    D、左端口和右端口的数据码相同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P1506] 交叉存储器实际上是一种（）的存储器，它能（）执行多个独立的读/写操作。</w:t>
      </w:r>
    </w:p>
    <w:p>
      <w:pPr>
        <w:pStyle w:val="2"/>
        <w:rPr>
          <w:rFonts w:hint="eastAsia"/>
        </w:rPr>
      </w:pPr>
      <w:r>
        <w:rPr>
          <w:rFonts w:hint="eastAsia"/>
        </w:rPr>
        <w:t>A、模块式，并行    B、整体式，并行</w:t>
      </w:r>
    </w:p>
    <w:p>
      <w:pPr>
        <w:pStyle w:val="2"/>
        <w:rPr>
          <w:rFonts w:hint="eastAsia"/>
        </w:rPr>
      </w:pPr>
    </w:p>
    <w:p>
      <w:pPr>
        <w:pStyle w:val="2"/>
        <w:rPr>
          <w:rFonts w:hint="eastAsia"/>
        </w:rPr>
      </w:pPr>
      <w:r>
        <w:rPr>
          <w:rFonts w:hint="eastAsia"/>
        </w:rPr>
        <w:t>C、模块式，串行    D、整体式，串行</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P1507] 已知单个存储体的存储周期为110ns，总线传输周期为10ns，则当采用低位交叉编址的多模块存储器时，存储体数应（）。</w:t>
      </w:r>
    </w:p>
    <w:p>
      <w:pPr>
        <w:pStyle w:val="2"/>
        <w:rPr>
          <w:rFonts w:hint="eastAsia"/>
        </w:rPr>
      </w:pPr>
    </w:p>
    <w:p>
      <w:pPr>
        <w:pStyle w:val="2"/>
        <w:rPr>
          <w:rFonts w:hint="eastAsia"/>
        </w:rPr>
      </w:pPr>
      <w:r>
        <w:rPr>
          <w:rFonts w:hint="eastAsia"/>
        </w:rPr>
        <w:t>A、小于11    B、等于11    C、大于11    D、大于或等于11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P1508] 某机器采用四体低位交叉存储器，现分别执行下述操作：①读取6个连续地址单元中存放的存储字，重复80次；②读取8个连续地址单元中存放的存储字，重复60次。则①、②所花费的时间之比为（）。</w:t>
      </w:r>
    </w:p>
    <w:p>
      <w:pPr>
        <w:pStyle w:val="2"/>
        <w:rPr>
          <w:rFonts w:hint="eastAsia"/>
        </w:rPr>
      </w:pPr>
    </w:p>
    <w:p>
      <w:pPr>
        <w:pStyle w:val="2"/>
        <w:rPr>
          <w:rFonts w:hint="eastAsia"/>
        </w:rPr>
      </w:pPr>
      <w:r>
        <w:rPr>
          <w:rFonts w:hint="eastAsia"/>
        </w:rPr>
        <w:t>A、1:1    B、2:1    C、4:3    D、3:4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P1509] 下列关于CPU存取速度的比较中，正确的是（    ）。</w:t>
      </w:r>
    </w:p>
    <w:p>
      <w:pPr>
        <w:pStyle w:val="2"/>
        <w:rPr>
          <w:rFonts w:hint="eastAsia"/>
        </w:rPr>
      </w:pPr>
      <w:r>
        <w:rPr>
          <w:rFonts w:hint="eastAsia"/>
        </w:rPr>
        <w:t>A. Cache&gt;内存&gt;寄存器</w:t>
      </w:r>
    </w:p>
    <w:p>
      <w:pPr>
        <w:pStyle w:val="2"/>
        <w:rPr>
          <w:rFonts w:hint="eastAsia"/>
        </w:rPr>
      </w:pPr>
    </w:p>
    <w:p>
      <w:pPr>
        <w:pStyle w:val="2"/>
        <w:rPr>
          <w:rFonts w:hint="eastAsia"/>
        </w:rPr>
      </w:pPr>
      <w:r>
        <w:rPr>
          <w:rFonts w:hint="eastAsia"/>
        </w:rPr>
        <w:t>B.  Cache&gt;寄存器&gt;内存</w:t>
      </w:r>
    </w:p>
    <w:p>
      <w:pPr>
        <w:pStyle w:val="2"/>
        <w:rPr>
          <w:rFonts w:hint="eastAsia"/>
        </w:rPr>
      </w:pPr>
    </w:p>
    <w:p>
      <w:pPr>
        <w:pStyle w:val="2"/>
        <w:rPr>
          <w:rFonts w:hint="eastAsia"/>
        </w:rPr>
      </w:pPr>
      <w:r>
        <w:rPr>
          <w:rFonts w:hint="eastAsia"/>
        </w:rPr>
        <w:t>C. 寄存器&gt;Cache&gt;内存              </w:t>
      </w:r>
    </w:p>
    <w:p>
      <w:pPr>
        <w:pStyle w:val="2"/>
        <w:rPr>
          <w:rFonts w:hint="eastAsia"/>
        </w:rPr>
      </w:pPr>
    </w:p>
    <w:p>
      <w:pPr>
        <w:pStyle w:val="2"/>
        <w:rPr>
          <w:rFonts w:hint="eastAsia"/>
        </w:rPr>
      </w:pPr>
      <w:r>
        <w:rPr>
          <w:rFonts w:hint="eastAsia"/>
        </w:rPr>
        <w:t>D. 寄存器&gt;内存&gt;Cache</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P1510] 假设某计算机按字编址，Cache有4个行，Cache和主存之间交换的块大小为1个字。若Cache的内容初始为空，采用2路组相联映射方式和LRU替换策略，访问的主存地址依次为0，4，8，2，0，6，8，6，4，8时，命中Cache的次数是（）。</w:t>
      </w:r>
    </w:p>
    <w:p>
      <w:pPr>
        <w:pStyle w:val="2"/>
        <w:rPr>
          <w:rFonts w:hint="eastAsia"/>
        </w:rPr>
      </w:pPr>
    </w:p>
    <w:p>
      <w:pPr>
        <w:pStyle w:val="2"/>
        <w:rPr>
          <w:rFonts w:hint="eastAsia"/>
        </w:rPr>
      </w:pPr>
      <w:r>
        <w:rPr>
          <w:rFonts w:hint="eastAsia"/>
        </w:rPr>
        <w:t>A、1    B、2    C、3    D、4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P1511] 当访问Cache系统失效时，通常不仅主存向CPU传送信息，同时还需要将信息写入Cache，在此过程中，传送和写入信息的数据宽度各为（）。</w:t>
      </w:r>
    </w:p>
    <w:p>
      <w:pPr>
        <w:pStyle w:val="2"/>
        <w:rPr>
          <w:rFonts w:hint="eastAsia"/>
        </w:rPr>
      </w:pPr>
    </w:p>
    <w:p>
      <w:pPr>
        <w:pStyle w:val="2"/>
        <w:rPr>
          <w:rFonts w:hint="eastAsia"/>
        </w:rPr>
      </w:pPr>
      <w:r>
        <w:rPr>
          <w:rFonts w:hint="eastAsia"/>
        </w:rPr>
        <w:t>A、块、页    B、字、字    C、字、块    D、块、块</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P1512] 有效容量为128KB的Cache，每块16字节，采用8路组相联，字节地址为1234567H的单元调入该Cache，则其Tag应为（）。</w:t>
      </w:r>
    </w:p>
    <w:p>
      <w:pPr>
        <w:pStyle w:val="2"/>
        <w:rPr>
          <w:rFonts w:hint="eastAsia"/>
        </w:rPr>
      </w:pPr>
    </w:p>
    <w:p>
      <w:pPr>
        <w:pStyle w:val="2"/>
        <w:rPr>
          <w:rFonts w:hint="eastAsia"/>
        </w:rPr>
      </w:pPr>
      <w:r>
        <w:rPr>
          <w:rFonts w:hint="eastAsia"/>
        </w:rPr>
        <w:t>A、1234H    B、2468H    C、048DH    D、12345H</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P1513] 某存储系统中，主存容量是Cache容量的4096倍，Cache被分为64个块，当主存地址和Cache地址采用直接映射方式时，地址映射表的大小就为（）。（假设不考虑一致维护和替换算法位）</w:t>
      </w:r>
    </w:p>
    <w:p>
      <w:pPr>
        <w:pStyle w:val="2"/>
        <w:rPr>
          <w:rFonts w:hint="eastAsia"/>
        </w:rPr>
      </w:pPr>
    </w:p>
    <w:p>
      <w:pPr>
        <w:pStyle w:val="2"/>
        <w:rPr>
          <w:rFonts w:hint="eastAsia"/>
        </w:rPr>
      </w:pPr>
      <w:r>
        <w:rPr>
          <w:rFonts w:hint="eastAsia"/>
        </w:rPr>
        <w:t>A、6╳4097bit    B、64╳12bit</w:t>
      </w:r>
    </w:p>
    <w:p>
      <w:pPr>
        <w:pStyle w:val="2"/>
        <w:rPr>
          <w:rFonts w:hint="eastAsia"/>
        </w:rPr>
      </w:pPr>
    </w:p>
    <w:p>
      <w:pPr>
        <w:pStyle w:val="2"/>
        <w:rPr>
          <w:rFonts w:hint="eastAsia"/>
        </w:rPr>
      </w:pPr>
      <w:r>
        <w:rPr>
          <w:rFonts w:hint="eastAsia"/>
        </w:rPr>
        <w:t>C、6╳4096bit    D、64╳13bitD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 xml:space="preserve">[计算机组成原理 P1514] 若由高速缓存、主存、硬盘构成的三级存储体系，则CPU访问该存储系统时发送的地址为______。 </w:t>
      </w:r>
    </w:p>
    <w:p>
      <w:pPr>
        <w:pStyle w:val="2"/>
        <w:rPr>
          <w:rFonts w:hint="eastAsia"/>
        </w:rPr>
      </w:pPr>
    </w:p>
    <w:p>
      <w:pPr>
        <w:pStyle w:val="2"/>
        <w:rPr>
          <w:rFonts w:hint="eastAsia"/>
        </w:rPr>
      </w:pPr>
      <w:r>
        <w:rPr>
          <w:rFonts w:hint="eastAsia"/>
        </w:rPr>
        <w:t>A、高速缓存地址    B、虚拟地址</w:t>
      </w:r>
    </w:p>
    <w:p>
      <w:pPr>
        <w:pStyle w:val="2"/>
        <w:rPr>
          <w:rFonts w:hint="eastAsia"/>
        </w:rPr>
      </w:pPr>
    </w:p>
    <w:p>
      <w:pPr>
        <w:pStyle w:val="2"/>
        <w:rPr>
          <w:rFonts w:hint="eastAsia"/>
        </w:rPr>
      </w:pPr>
      <w:r>
        <w:rPr>
          <w:rFonts w:hint="eastAsia"/>
        </w:rPr>
        <w:t>C、主存物理地址    D、磁盘地址</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P1515] 一个四体并行低位交叉存储器，每个模块的容量是64K╳32位，存取周期为200ns，总线周期为50ns，在下述说法中（）是正确的。</w:t>
      </w:r>
    </w:p>
    <w:p>
      <w:pPr>
        <w:pStyle w:val="2"/>
        <w:rPr>
          <w:rFonts w:hint="eastAsia"/>
        </w:rPr>
      </w:pPr>
    </w:p>
    <w:p>
      <w:pPr>
        <w:pStyle w:val="2"/>
        <w:rPr>
          <w:rFonts w:hint="eastAsia"/>
        </w:rPr>
      </w:pPr>
      <w:r>
        <w:rPr>
          <w:rFonts w:hint="eastAsia"/>
        </w:rPr>
        <w:t>A、在200ns内，存储器能向CPU提供256位二进制信息</w:t>
      </w:r>
    </w:p>
    <w:p>
      <w:pPr>
        <w:pStyle w:val="2"/>
        <w:rPr>
          <w:rFonts w:hint="eastAsia"/>
        </w:rPr>
      </w:pPr>
    </w:p>
    <w:p>
      <w:pPr>
        <w:pStyle w:val="2"/>
        <w:rPr>
          <w:rFonts w:hint="eastAsia"/>
        </w:rPr>
      </w:pPr>
      <w:r>
        <w:rPr>
          <w:rFonts w:hint="eastAsia"/>
        </w:rPr>
        <w:t>B、在200ns内，存储器能向CPU提供128位二进制信息</w:t>
      </w:r>
    </w:p>
    <w:p>
      <w:pPr>
        <w:pStyle w:val="2"/>
        <w:rPr>
          <w:rFonts w:hint="eastAsia"/>
        </w:rPr>
      </w:pPr>
    </w:p>
    <w:p>
      <w:pPr>
        <w:pStyle w:val="2"/>
        <w:rPr>
          <w:rFonts w:hint="eastAsia"/>
        </w:rPr>
      </w:pPr>
      <w:r>
        <w:rPr>
          <w:rFonts w:hint="eastAsia"/>
        </w:rPr>
        <w:t>C、在50ns内，每个模块能向CPU提供32位二进制信息</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P1516] 某32位计算机的Cache容量为16KB，Cache行的大小为16KB，若主存与Cache地址映射采用直接映射方式，则主存地址为0x1234E8F8的单元装入Cache的地址是（）。</w:t>
      </w:r>
    </w:p>
    <w:p>
      <w:pPr>
        <w:pStyle w:val="2"/>
        <w:rPr>
          <w:rFonts w:hint="eastAsia"/>
        </w:rPr>
      </w:pPr>
    </w:p>
    <w:p>
      <w:pPr>
        <w:pStyle w:val="2"/>
        <w:rPr>
          <w:rFonts w:hint="eastAsia"/>
        </w:rPr>
      </w:pPr>
      <w:r>
        <w:rPr>
          <w:rFonts w:hint="eastAsia"/>
        </w:rPr>
        <w:t>A、00010001001101</w:t>
      </w:r>
    </w:p>
    <w:p>
      <w:pPr>
        <w:pStyle w:val="2"/>
        <w:rPr>
          <w:rFonts w:hint="eastAsia"/>
        </w:rPr>
      </w:pPr>
    </w:p>
    <w:p>
      <w:pPr>
        <w:pStyle w:val="2"/>
        <w:rPr>
          <w:rFonts w:hint="eastAsia"/>
        </w:rPr>
      </w:pPr>
      <w:r>
        <w:rPr>
          <w:rFonts w:hint="eastAsia"/>
        </w:rPr>
        <w:t>B、01000100011010</w:t>
      </w:r>
    </w:p>
    <w:p>
      <w:pPr>
        <w:pStyle w:val="2"/>
        <w:rPr>
          <w:rFonts w:hint="eastAsia"/>
        </w:rPr>
      </w:pPr>
    </w:p>
    <w:p>
      <w:pPr>
        <w:pStyle w:val="2"/>
        <w:rPr>
          <w:rFonts w:hint="eastAsia"/>
        </w:rPr>
      </w:pPr>
      <w:r>
        <w:rPr>
          <w:rFonts w:hint="eastAsia"/>
        </w:rPr>
        <w:t>C、10100011111000</w:t>
      </w:r>
    </w:p>
    <w:p>
      <w:pPr>
        <w:pStyle w:val="2"/>
        <w:rPr>
          <w:rFonts w:hint="eastAsia"/>
        </w:rPr>
      </w:pPr>
    </w:p>
    <w:p>
      <w:pPr>
        <w:pStyle w:val="2"/>
        <w:rPr>
          <w:rFonts w:hint="eastAsia"/>
        </w:rPr>
      </w:pPr>
      <w:r>
        <w:rPr>
          <w:rFonts w:hint="eastAsia"/>
        </w:rPr>
        <w:t>D、11010011101000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P1517] 对真值0表示形式唯一的机器数是（）。</w:t>
      </w:r>
    </w:p>
    <w:p>
      <w:pPr>
        <w:pStyle w:val="2"/>
        <w:rPr>
          <w:rFonts w:hint="eastAsia"/>
        </w:rPr>
      </w:pPr>
    </w:p>
    <w:p>
      <w:pPr>
        <w:pStyle w:val="2"/>
        <w:rPr>
          <w:rFonts w:hint="eastAsia"/>
        </w:rPr>
      </w:pPr>
      <w:r>
        <w:rPr>
          <w:rFonts w:hint="eastAsia"/>
        </w:rPr>
        <w:t>A、原码    B、补码和移码</w:t>
      </w:r>
    </w:p>
    <w:p>
      <w:pPr>
        <w:pStyle w:val="2"/>
        <w:rPr>
          <w:rFonts w:hint="eastAsia"/>
        </w:rPr>
      </w:pPr>
    </w:p>
    <w:p>
      <w:pPr>
        <w:pStyle w:val="2"/>
        <w:rPr>
          <w:rFonts w:hint="eastAsia"/>
        </w:rPr>
      </w:pPr>
      <w:r>
        <w:rPr>
          <w:rFonts w:hint="eastAsia"/>
        </w:rPr>
        <w:t>C、反码    D、以上都不对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P1518] 在整数定点机中，下述说法正确的是（）。</w:t>
      </w:r>
    </w:p>
    <w:p>
      <w:pPr>
        <w:pStyle w:val="2"/>
        <w:rPr>
          <w:rFonts w:hint="eastAsia"/>
        </w:rPr>
      </w:pPr>
    </w:p>
    <w:p>
      <w:pPr>
        <w:pStyle w:val="2"/>
        <w:rPr>
          <w:rFonts w:hint="eastAsia"/>
        </w:rPr>
      </w:pPr>
      <w:r>
        <w:rPr>
          <w:rFonts w:hint="eastAsia"/>
        </w:rPr>
        <w:t>A、原码和反码不能表示-1,补码可以表示-1</w:t>
      </w:r>
    </w:p>
    <w:p>
      <w:pPr>
        <w:pStyle w:val="2"/>
        <w:rPr>
          <w:rFonts w:hint="eastAsia"/>
        </w:rPr>
      </w:pPr>
    </w:p>
    <w:p>
      <w:pPr>
        <w:pStyle w:val="2"/>
        <w:rPr>
          <w:rFonts w:hint="eastAsia"/>
        </w:rPr>
      </w:pPr>
      <w:r>
        <w:rPr>
          <w:rFonts w:hint="eastAsia"/>
        </w:rPr>
        <w:t>B、三种机器数均可表示-1</w:t>
      </w:r>
    </w:p>
    <w:p>
      <w:pPr>
        <w:pStyle w:val="2"/>
        <w:rPr>
          <w:rFonts w:hint="eastAsia"/>
        </w:rPr>
      </w:pPr>
    </w:p>
    <w:p>
      <w:pPr>
        <w:pStyle w:val="2"/>
        <w:rPr>
          <w:rFonts w:hint="eastAsia"/>
        </w:rPr>
      </w:pPr>
      <w:r>
        <w:rPr>
          <w:rFonts w:hint="eastAsia"/>
        </w:rPr>
        <w:t>C、三种机器数均可表示-1,且三种机器数的表示范围相同</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P1519] 在小数定点机中，下述说法正确的是（）。</w:t>
      </w:r>
    </w:p>
    <w:p>
      <w:pPr>
        <w:pStyle w:val="2"/>
        <w:rPr>
          <w:rFonts w:hint="eastAsia"/>
        </w:rPr>
      </w:pPr>
    </w:p>
    <w:p>
      <w:pPr>
        <w:pStyle w:val="2"/>
        <w:rPr>
          <w:rFonts w:hint="eastAsia"/>
        </w:rPr>
      </w:pPr>
      <w:r>
        <w:rPr>
          <w:rFonts w:hint="eastAsia"/>
        </w:rPr>
        <w:t>A、只有补码能表示-1</w:t>
      </w:r>
    </w:p>
    <w:p>
      <w:pPr>
        <w:pStyle w:val="2"/>
        <w:rPr>
          <w:rFonts w:hint="eastAsia"/>
        </w:rPr>
      </w:pPr>
    </w:p>
    <w:p>
      <w:pPr>
        <w:pStyle w:val="2"/>
        <w:rPr>
          <w:rFonts w:hint="eastAsia"/>
        </w:rPr>
      </w:pPr>
      <w:r>
        <w:rPr>
          <w:rFonts w:hint="eastAsia"/>
        </w:rPr>
        <w:t>B、只有原码不能表示-1</w:t>
      </w:r>
    </w:p>
    <w:p>
      <w:pPr>
        <w:pStyle w:val="2"/>
        <w:rPr>
          <w:rFonts w:hint="eastAsia"/>
        </w:rPr>
      </w:pPr>
    </w:p>
    <w:p>
      <w:pPr>
        <w:pStyle w:val="2"/>
        <w:rPr>
          <w:rFonts w:hint="eastAsia"/>
        </w:rPr>
      </w:pPr>
      <w:r>
        <w:rPr>
          <w:rFonts w:hint="eastAsia"/>
        </w:rPr>
        <w:t>C、三种机器数均不能表示-1</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P1520] 当用一个16位的二进制数表示浮点数时，下列方案中最好的是（）。</w:t>
      </w:r>
    </w:p>
    <w:p>
      <w:pPr>
        <w:pStyle w:val="2"/>
        <w:rPr>
          <w:rFonts w:hint="eastAsia"/>
        </w:rPr>
      </w:pPr>
    </w:p>
    <w:p>
      <w:pPr>
        <w:pStyle w:val="2"/>
        <w:rPr>
          <w:rFonts w:hint="eastAsia"/>
        </w:rPr>
      </w:pPr>
      <w:r>
        <w:rPr>
          <w:rFonts w:hint="eastAsia"/>
        </w:rPr>
        <w:t>A、阶码取4位(含阶符1位),尾数取12位(含数符1位)</w:t>
      </w:r>
    </w:p>
    <w:p>
      <w:pPr>
        <w:pStyle w:val="2"/>
        <w:rPr>
          <w:rFonts w:hint="eastAsia"/>
        </w:rPr>
      </w:pPr>
    </w:p>
    <w:p>
      <w:pPr>
        <w:pStyle w:val="2"/>
        <w:rPr>
          <w:rFonts w:hint="eastAsia"/>
        </w:rPr>
      </w:pPr>
      <w:r>
        <w:rPr>
          <w:rFonts w:hint="eastAsia"/>
        </w:rPr>
        <w:t>B、阶码取5位(含阶符1位),尾数取11位(含数符1位)</w:t>
      </w:r>
    </w:p>
    <w:p>
      <w:pPr>
        <w:pStyle w:val="2"/>
        <w:rPr>
          <w:rFonts w:hint="eastAsia"/>
        </w:rPr>
      </w:pPr>
    </w:p>
    <w:p>
      <w:pPr>
        <w:pStyle w:val="2"/>
        <w:rPr>
          <w:rFonts w:hint="eastAsia"/>
        </w:rPr>
      </w:pPr>
      <w:r>
        <w:rPr>
          <w:rFonts w:hint="eastAsia"/>
        </w:rPr>
        <w:t>C、阶码取8位(含阶符1位),尾数取8位(含数符1位)</w:t>
      </w:r>
    </w:p>
    <w:p>
      <w:pPr>
        <w:pStyle w:val="2"/>
        <w:rPr>
          <w:rFonts w:hint="eastAsia"/>
        </w:rPr>
      </w:pPr>
    </w:p>
    <w:p>
      <w:pPr>
        <w:pStyle w:val="2"/>
        <w:rPr>
          <w:rFonts w:hint="eastAsia"/>
        </w:rPr>
      </w:pPr>
      <w:r>
        <w:rPr>
          <w:rFonts w:hint="eastAsia"/>
        </w:rPr>
        <w:t>D、阶码取6位(含阶符1位),尾数取10位(含数符1位)</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P1521] 将一个十进制数x=-8192表示成补码时,至少采用（）位二进制代码表示。</w:t>
      </w:r>
    </w:p>
    <w:p>
      <w:pPr>
        <w:pStyle w:val="2"/>
        <w:rPr>
          <w:rFonts w:hint="eastAsia"/>
        </w:rPr>
      </w:pPr>
      <w:r>
        <w:rPr>
          <w:rFonts w:hint="eastAsia"/>
        </w:rPr>
        <w:t>A、13    B、14    C、15    D、16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P1522] [x]补=1.000…0,它代表的真值是（）。</w:t>
      </w:r>
    </w:p>
    <w:p>
      <w:pPr>
        <w:pStyle w:val="2"/>
        <w:rPr>
          <w:rFonts w:hint="eastAsia"/>
        </w:rPr>
      </w:pPr>
      <w:r>
        <w:rPr>
          <w:rFonts w:hint="eastAsia"/>
        </w:rPr>
        <w:t>A、-0    B、-1    C、+1    D、+0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P1523] 当[x]反 =1.1111时,对应的真值是（）</w:t>
      </w:r>
    </w:p>
    <w:p>
      <w:pPr>
        <w:pStyle w:val="2"/>
        <w:rPr>
          <w:rFonts w:hint="eastAsia"/>
        </w:rPr>
      </w:pPr>
    </w:p>
    <w:p>
      <w:pPr>
        <w:pStyle w:val="2"/>
        <w:rPr>
          <w:rFonts w:hint="eastAsia"/>
        </w:rPr>
      </w:pPr>
      <w:r>
        <w:rPr>
          <w:rFonts w:hint="eastAsia"/>
        </w:rPr>
        <w:t>A、-0    B、–15/16    C、–1/16    D、+0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P1524] 计算机中所有信息以二进制表示,其主要理由是（）</w:t>
      </w:r>
    </w:p>
    <w:p>
      <w:pPr>
        <w:pStyle w:val="2"/>
        <w:rPr>
          <w:rFonts w:hint="eastAsia"/>
        </w:rPr>
      </w:pPr>
    </w:p>
    <w:p>
      <w:pPr>
        <w:pStyle w:val="2"/>
        <w:rPr>
          <w:rFonts w:hint="eastAsia"/>
        </w:rPr>
      </w:pPr>
      <w:r>
        <w:rPr>
          <w:rFonts w:hint="eastAsia"/>
        </w:rPr>
        <w:t>A. 节省器材    B. 运算速度快    C. 物理器件性能所致    D. 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P1525] 若要表示0~999中的任意一个十进制数,最少需要（）位二进制数。</w:t>
      </w:r>
    </w:p>
    <w:p>
      <w:pPr>
        <w:pStyle w:val="2"/>
        <w:rPr>
          <w:rFonts w:hint="eastAsia"/>
        </w:rPr>
      </w:pPr>
    </w:p>
    <w:p>
      <w:pPr>
        <w:pStyle w:val="2"/>
        <w:rPr>
          <w:rFonts w:hint="eastAsia"/>
        </w:rPr>
      </w:pPr>
      <w:r>
        <w:rPr>
          <w:rFonts w:hint="eastAsia"/>
        </w:rPr>
        <w:t>A. 6    B. 8    C. 10    D. 1000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P1526] 补码10110110代表的是十进制负数（）。</w:t>
      </w:r>
    </w:p>
    <w:p>
      <w:pPr>
        <w:pStyle w:val="2"/>
        <w:rPr>
          <w:rFonts w:hint="eastAsia"/>
        </w:rPr>
      </w:pPr>
    </w:p>
    <w:p>
      <w:pPr>
        <w:pStyle w:val="2"/>
        <w:rPr>
          <w:rFonts w:hint="eastAsia"/>
        </w:rPr>
      </w:pPr>
      <w:r>
        <w:rPr>
          <w:rFonts w:hint="eastAsia"/>
        </w:rPr>
        <w:t>A. -74    B. -54    C. -68    D. -48</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P1527] 若9BH表示移码(含1位符号位)，其对应的十进制数是（）</w:t>
      </w:r>
    </w:p>
    <w:p>
      <w:pPr>
        <w:pStyle w:val="2"/>
        <w:rPr>
          <w:rFonts w:hint="eastAsia"/>
        </w:rPr>
      </w:pPr>
    </w:p>
    <w:p>
      <w:pPr>
        <w:pStyle w:val="2"/>
        <w:rPr>
          <w:rFonts w:hint="eastAsia"/>
        </w:rPr>
      </w:pPr>
      <w:r>
        <w:rPr>
          <w:rFonts w:hint="eastAsia"/>
        </w:rPr>
        <w:t>A. 27    B. -27    C. -101    D. 101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P1528] 大部分计算机内的减法是用( )实现</w:t>
      </w:r>
    </w:p>
    <w:p>
      <w:pPr>
        <w:pStyle w:val="2"/>
        <w:rPr>
          <w:rFonts w:hint="eastAsia"/>
        </w:rPr>
      </w:pPr>
    </w:p>
    <w:p>
      <w:pPr>
        <w:pStyle w:val="2"/>
        <w:rPr>
          <w:rFonts w:hint="eastAsia"/>
        </w:rPr>
      </w:pPr>
      <w:r>
        <w:rPr>
          <w:rFonts w:hint="eastAsia"/>
        </w:rPr>
        <w:t>A. 将被减数加到减数中    B. 从被减数中减去减数</w:t>
      </w:r>
    </w:p>
    <w:p>
      <w:pPr>
        <w:pStyle w:val="2"/>
        <w:rPr>
          <w:rFonts w:hint="eastAsia"/>
        </w:rPr>
      </w:pPr>
    </w:p>
    <w:p>
      <w:pPr>
        <w:pStyle w:val="2"/>
        <w:rPr>
          <w:rFonts w:hint="eastAsia"/>
        </w:rPr>
      </w:pPr>
      <w:r>
        <w:rPr>
          <w:rFonts w:hint="eastAsia"/>
        </w:rPr>
        <w:t>C. 补数的相加        D. 从减数中减去被减数</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P1529] 补码加减法是指（）。</w:t>
      </w:r>
    </w:p>
    <w:p>
      <w:pPr>
        <w:pStyle w:val="2"/>
        <w:rPr>
          <w:rFonts w:hint="eastAsia"/>
        </w:rPr>
      </w:pPr>
    </w:p>
    <w:p>
      <w:pPr>
        <w:pStyle w:val="2"/>
        <w:rPr>
          <w:rFonts w:hint="eastAsia"/>
        </w:rPr>
      </w:pPr>
      <w:r>
        <w:rPr>
          <w:rFonts w:hint="eastAsia"/>
        </w:rPr>
        <w:t>A. 操作数用补码表示，两数相加减，符号位单独处理，减法用加法代替</w:t>
      </w:r>
    </w:p>
    <w:p>
      <w:pPr>
        <w:pStyle w:val="2"/>
        <w:rPr>
          <w:rFonts w:hint="eastAsia"/>
        </w:rPr>
      </w:pPr>
    </w:p>
    <w:p>
      <w:pPr>
        <w:pStyle w:val="2"/>
        <w:rPr>
          <w:rFonts w:hint="eastAsia"/>
        </w:rPr>
      </w:pPr>
      <w:r>
        <w:rPr>
          <w:rFonts w:hint="eastAsia"/>
        </w:rPr>
        <w:t>B. 操作数用补码表示，符号位和数值位一起参加运算、结果的符号与加减相同</w:t>
      </w:r>
    </w:p>
    <w:p>
      <w:pPr>
        <w:pStyle w:val="2"/>
        <w:rPr>
          <w:rFonts w:hint="eastAsia"/>
        </w:rPr>
      </w:pPr>
    </w:p>
    <w:p>
      <w:pPr>
        <w:pStyle w:val="2"/>
        <w:rPr>
          <w:rFonts w:hint="eastAsia"/>
        </w:rPr>
      </w:pPr>
      <w:r>
        <w:rPr>
          <w:rFonts w:hint="eastAsia"/>
        </w:rPr>
        <w:t>C. 操作数用补码表示，连同符号位直接相加减，减某数用加负某数的补码代替，结果的符号在运算中形成</w:t>
      </w:r>
    </w:p>
    <w:p>
      <w:pPr>
        <w:pStyle w:val="2"/>
        <w:rPr>
          <w:rFonts w:hint="eastAsia"/>
        </w:rPr>
      </w:pPr>
    </w:p>
    <w:p>
      <w:pPr>
        <w:pStyle w:val="2"/>
        <w:rPr>
          <w:rFonts w:hint="eastAsia"/>
        </w:rPr>
      </w:pPr>
      <w:r>
        <w:rPr>
          <w:rFonts w:hint="eastAsia"/>
        </w:rPr>
        <w:t>D. 操作数用补码表示，由数符决定两数的操作，符号位单独处理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P1530] 在原码两位乘中，符号位単独处理，参加操作的数是（）。</w:t>
      </w:r>
    </w:p>
    <w:p>
      <w:pPr>
        <w:pStyle w:val="2"/>
        <w:rPr>
          <w:rFonts w:hint="eastAsia"/>
        </w:rPr>
      </w:pPr>
      <w:r>
        <w:rPr>
          <w:rFonts w:hint="eastAsia"/>
        </w:rPr>
        <w:t>A 原码    B 补码    C 绝对值    D 绝对值的补码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P1531] 在原码加减交替除法中，符号位单独处理，参加操作的数是（）。</w:t>
      </w:r>
    </w:p>
    <w:p>
      <w:pPr>
        <w:pStyle w:val="2"/>
        <w:rPr>
          <w:rFonts w:hint="eastAsia"/>
        </w:rPr>
      </w:pPr>
      <w:r>
        <w:rPr>
          <w:rFonts w:hint="eastAsia"/>
        </w:rPr>
        <w:t>A. 原码    B. 绝对值    C. 绝对值的补码    D. 补码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P1532] 在下述有关不恢复余数法何时需恢复余数的说法中，（）是正确的。</w:t>
      </w:r>
    </w:p>
    <w:p>
      <w:pPr>
        <w:pStyle w:val="2"/>
        <w:rPr>
          <w:rFonts w:hint="eastAsia"/>
        </w:rPr>
      </w:pPr>
      <w:r>
        <w:rPr>
          <w:rFonts w:hint="eastAsia"/>
        </w:rPr>
        <w:t>A. 最后一次余数为正时，要恢复一次余数</w:t>
      </w:r>
    </w:p>
    <w:p>
      <w:pPr>
        <w:pStyle w:val="2"/>
        <w:rPr>
          <w:rFonts w:hint="eastAsia"/>
        </w:rPr>
      </w:pPr>
    </w:p>
    <w:p>
      <w:pPr>
        <w:pStyle w:val="2"/>
        <w:rPr>
          <w:rFonts w:hint="eastAsia"/>
        </w:rPr>
      </w:pPr>
      <w:r>
        <w:rPr>
          <w:rFonts w:hint="eastAsia"/>
        </w:rPr>
        <w:t>B. 最后一次余数为负时，要恢复一次余数</w:t>
      </w:r>
    </w:p>
    <w:p>
      <w:pPr>
        <w:pStyle w:val="2"/>
        <w:rPr>
          <w:rFonts w:hint="eastAsia"/>
        </w:rPr>
      </w:pPr>
    </w:p>
    <w:p>
      <w:pPr>
        <w:pStyle w:val="2"/>
        <w:rPr>
          <w:rFonts w:hint="eastAsia"/>
        </w:rPr>
      </w:pPr>
      <w:r>
        <w:rPr>
          <w:rFonts w:hint="eastAsia"/>
        </w:rPr>
        <w:t>C. 最后一次余数为0时，要恢复一次余数</w:t>
      </w:r>
    </w:p>
    <w:p>
      <w:pPr>
        <w:pStyle w:val="2"/>
        <w:rPr>
          <w:rFonts w:hint="eastAsia"/>
        </w:rPr>
      </w:pPr>
    </w:p>
    <w:p>
      <w:pPr>
        <w:pStyle w:val="2"/>
        <w:rPr>
          <w:rFonts w:hint="eastAsia"/>
        </w:rPr>
      </w:pPr>
      <w:r>
        <w:rPr>
          <w:rFonts w:hint="eastAsia"/>
        </w:rPr>
        <w:t>D. 任何时候都不恢复余数</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P1533] 在浮点机中，下列说法（）是正确的。</w:t>
      </w:r>
    </w:p>
    <w:p>
      <w:pPr>
        <w:pStyle w:val="2"/>
        <w:rPr>
          <w:rFonts w:hint="eastAsia"/>
        </w:rPr>
      </w:pPr>
    </w:p>
    <w:p>
      <w:pPr>
        <w:pStyle w:val="2"/>
        <w:rPr>
          <w:rFonts w:hint="eastAsia"/>
        </w:rPr>
      </w:pPr>
      <w:r>
        <w:rPr>
          <w:rFonts w:hint="eastAsia"/>
        </w:rPr>
        <w:t>A. 尾数的第一数位为1时，即为规格化形式</w:t>
      </w:r>
    </w:p>
    <w:p>
      <w:pPr>
        <w:pStyle w:val="2"/>
        <w:rPr>
          <w:rFonts w:hint="eastAsia"/>
        </w:rPr>
      </w:pPr>
    </w:p>
    <w:p>
      <w:pPr>
        <w:pStyle w:val="2"/>
        <w:rPr>
          <w:rFonts w:hint="eastAsia"/>
        </w:rPr>
      </w:pPr>
      <w:r>
        <w:rPr>
          <w:rFonts w:hint="eastAsia"/>
        </w:rPr>
        <w:t>B. 尾数的第一数位与数符不同时，即为规格化形式</w:t>
      </w:r>
    </w:p>
    <w:p>
      <w:pPr>
        <w:pStyle w:val="2"/>
        <w:rPr>
          <w:rFonts w:hint="eastAsia"/>
        </w:rPr>
      </w:pPr>
    </w:p>
    <w:p>
      <w:pPr>
        <w:pStyle w:val="2"/>
        <w:rPr>
          <w:rFonts w:hint="eastAsia"/>
        </w:rPr>
      </w:pPr>
      <w:r>
        <w:rPr>
          <w:rFonts w:hint="eastAsia"/>
        </w:rPr>
        <w:t>C. 不同的机器数有不同的规格化形式</w:t>
      </w:r>
    </w:p>
    <w:p>
      <w:pPr>
        <w:pStyle w:val="2"/>
        <w:rPr>
          <w:rFonts w:hint="eastAsia"/>
        </w:rPr>
      </w:pPr>
    </w:p>
    <w:p>
      <w:pPr>
        <w:pStyle w:val="2"/>
        <w:rPr>
          <w:rFonts w:hint="eastAsia"/>
        </w:rPr>
      </w:pPr>
      <w:r>
        <w:rPr>
          <w:rFonts w:hint="eastAsia"/>
        </w:rPr>
        <w:t>D. 尾数的第一数位为0时，即为规格化形式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P1534] 在浮点机中,判断原码规格化形式的原则是（）</w:t>
      </w:r>
    </w:p>
    <w:p>
      <w:pPr>
        <w:pStyle w:val="2"/>
        <w:rPr>
          <w:rFonts w:hint="eastAsia"/>
        </w:rPr>
      </w:pPr>
    </w:p>
    <w:p>
      <w:pPr>
        <w:pStyle w:val="2"/>
        <w:rPr>
          <w:rFonts w:hint="eastAsia"/>
        </w:rPr>
      </w:pPr>
      <w:r>
        <w:rPr>
          <w:rFonts w:hint="eastAsia"/>
        </w:rPr>
        <w:t>A. 尾数的符号位与第一数位不同    B. 尾数的第一数位为 1 , 数符任意</w:t>
      </w:r>
    </w:p>
    <w:p>
      <w:pPr>
        <w:pStyle w:val="2"/>
        <w:rPr>
          <w:rFonts w:hint="eastAsia"/>
        </w:rPr>
      </w:pPr>
    </w:p>
    <w:p>
      <w:pPr>
        <w:pStyle w:val="2"/>
        <w:rPr>
          <w:rFonts w:hint="eastAsia"/>
        </w:rPr>
      </w:pPr>
      <w:r>
        <w:rPr>
          <w:rFonts w:hint="eastAsia"/>
        </w:rPr>
        <w:t>C. 尾数的符号位与第一数位相同    D. 阶符与数符不同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P1535] 在浮点机中,判断补码规格化形式的原则是（）</w:t>
      </w:r>
    </w:p>
    <w:p>
      <w:pPr>
        <w:pStyle w:val="2"/>
        <w:rPr>
          <w:rFonts w:hint="eastAsia"/>
        </w:rPr>
      </w:pPr>
    </w:p>
    <w:p>
      <w:pPr>
        <w:pStyle w:val="2"/>
        <w:rPr>
          <w:rFonts w:hint="eastAsia"/>
        </w:rPr>
      </w:pPr>
      <w:r>
        <w:rPr>
          <w:rFonts w:hint="eastAsia"/>
        </w:rPr>
        <w:t>A. 尾数的第一数位为1, 数符任意    B. 尾数的符号位与第一数位相同</w:t>
      </w:r>
    </w:p>
    <w:p>
      <w:pPr>
        <w:pStyle w:val="2"/>
        <w:rPr>
          <w:rFonts w:hint="eastAsia"/>
        </w:rPr>
      </w:pPr>
    </w:p>
    <w:p>
      <w:pPr>
        <w:pStyle w:val="2"/>
        <w:rPr>
          <w:rFonts w:hint="eastAsia"/>
        </w:rPr>
      </w:pPr>
      <w:r>
        <w:rPr>
          <w:rFonts w:hint="eastAsia"/>
        </w:rPr>
        <w:t>C. 尾数的符号位与第一数位不同    D. 阶符与数符不同</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P1536] 运算器由许多部件组成，其核心部分是（）。</w:t>
      </w:r>
    </w:p>
    <w:p>
      <w:pPr>
        <w:pStyle w:val="2"/>
        <w:rPr>
          <w:rFonts w:hint="eastAsia"/>
        </w:rPr>
      </w:pPr>
    </w:p>
    <w:p>
      <w:pPr>
        <w:pStyle w:val="2"/>
        <w:rPr>
          <w:rFonts w:hint="eastAsia"/>
        </w:rPr>
      </w:pPr>
      <w:r>
        <w:rPr>
          <w:rFonts w:hint="eastAsia"/>
        </w:rPr>
        <w:t>A. 数据总线     B. 算术逻辑运算单元</w:t>
      </w:r>
    </w:p>
    <w:p>
      <w:pPr>
        <w:pStyle w:val="2"/>
        <w:rPr>
          <w:rFonts w:hint="eastAsia"/>
        </w:rPr>
      </w:pPr>
    </w:p>
    <w:p>
      <w:pPr>
        <w:pStyle w:val="2"/>
        <w:rPr>
          <w:rFonts w:hint="eastAsia"/>
        </w:rPr>
      </w:pPr>
      <w:r>
        <w:rPr>
          <w:rFonts w:hint="eastAsia"/>
        </w:rPr>
        <w:t>C. 累加寄存器    D. 多路开关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P1537] 定点运算器用来进行（）。</w:t>
      </w:r>
    </w:p>
    <w:p>
      <w:pPr>
        <w:pStyle w:val="2"/>
        <w:rPr>
          <w:rFonts w:hint="eastAsia"/>
        </w:rPr>
      </w:pPr>
    </w:p>
    <w:p>
      <w:pPr>
        <w:pStyle w:val="2"/>
        <w:rPr>
          <w:rFonts w:hint="eastAsia"/>
        </w:rPr>
      </w:pPr>
      <w:r>
        <w:rPr>
          <w:rFonts w:hint="eastAsia"/>
        </w:rPr>
        <w:t>A. 十进制数加法运算    B. 定点运算</w:t>
      </w:r>
    </w:p>
    <w:p>
      <w:pPr>
        <w:pStyle w:val="2"/>
        <w:rPr>
          <w:rFonts w:hint="eastAsia"/>
        </w:rPr>
      </w:pPr>
    </w:p>
    <w:p>
      <w:pPr>
        <w:pStyle w:val="2"/>
        <w:rPr>
          <w:rFonts w:hint="eastAsia"/>
        </w:rPr>
      </w:pPr>
      <w:r>
        <w:rPr>
          <w:rFonts w:hint="eastAsia"/>
        </w:rPr>
        <w:t>C. 浮点运算        D. 既进行浮点运算也进行定点运算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P1538] 串行运算器结构简单,其运算规律是（）</w:t>
      </w:r>
    </w:p>
    <w:p>
      <w:pPr>
        <w:pStyle w:val="2"/>
        <w:rPr>
          <w:rFonts w:hint="eastAsia"/>
        </w:rPr>
      </w:pPr>
    </w:p>
    <w:p>
      <w:pPr>
        <w:pStyle w:val="2"/>
        <w:rPr>
          <w:rFonts w:hint="eastAsia"/>
        </w:rPr>
      </w:pPr>
      <w:r>
        <w:rPr>
          <w:rFonts w:hint="eastAsia"/>
        </w:rPr>
        <w:t>A. 由低位到高位先行进行进位运算</w:t>
      </w:r>
    </w:p>
    <w:p>
      <w:pPr>
        <w:pStyle w:val="2"/>
        <w:rPr>
          <w:rFonts w:hint="eastAsia"/>
        </w:rPr>
      </w:pPr>
    </w:p>
    <w:p>
      <w:pPr>
        <w:pStyle w:val="2"/>
        <w:rPr>
          <w:rFonts w:hint="eastAsia"/>
        </w:rPr>
      </w:pPr>
      <w:r>
        <w:rPr>
          <w:rFonts w:hint="eastAsia"/>
        </w:rPr>
        <w:t>B. 由高位到低位先行进行借位运算</w:t>
      </w:r>
    </w:p>
    <w:p>
      <w:pPr>
        <w:pStyle w:val="2"/>
        <w:rPr>
          <w:rFonts w:hint="eastAsia"/>
        </w:rPr>
      </w:pPr>
    </w:p>
    <w:p>
      <w:pPr>
        <w:pStyle w:val="2"/>
        <w:rPr>
          <w:rFonts w:hint="eastAsia"/>
        </w:rPr>
      </w:pPr>
      <w:r>
        <w:rPr>
          <w:rFonts w:hint="eastAsia"/>
        </w:rPr>
        <w:t>C. 由低位到高位逐位运算</w:t>
      </w:r>
    </w:p>
    <w:p>
      <w:pPr>
        <w:pStyle w:val="2"/>
        <w:rPr>
          <w:rFonts w:hint="eastAsia"/>
        </w:rPr>
      </w:pPr>
    </w:p>
    <w:p>
      <w:pPr>
        <w:pStyle w:val="2"/>
        <w:rPr>
          <w:rFonts w:hint="eastAsia"/>
        </w:rPr>
      </w:pPr>
      <w:r>
        <w:rPr>
          <w:rFonts w:hint="eastAsia"/>
        </w:rPr>
        <w:t>D. 由高位到低位逐位运算</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P1539] 计算机中表示地址时，采用（）</w:t>
      </w:r>
    </w:p>
    <w:p>
      <w:pPr>
        <w:pStyle w:val="2"/>
        <w:rPr>
          <w:rFonts w:hint="eastAsia"/>
        </w:rPr>
      </w:pPr>
    </w:p>
    <w:p>
      <w:pPr>
        <w:pStyle w:val="2"/>
        <w:rPr>
          <w:rFonts w:hint="eastAsia"/>
        </w:rPr>
      </w:pPr>
      <w:r>
        <w:rPr>
          <w:rFonts w:hint="eastAsia"/>
        </w:rPr>
        <w:t>A. 原码    B. 补码    C. 反码    D. 无符号数D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P1540] 浮点数的表示范围和精度取决于（）</w:t>
      </w:r>
    </w:p>
    <w:p>
      <w:pPr>
        <w:pStyle w:val="2"/>
        <w:rPr>
          <w:rFonts w:hint="eastAsia"/>
        </w:rPr>
      </w:pPr>
    </w:p>
    <w:p>
      <w:pPr>
        <w:pStyle w:val="2"/>
        <w:rPr>
          <w:rFonts w:hint="eastAsia"/>
        </w:rPr>
      </w:pPr>
    </w:p>
    <w:p>
      <w:pPr>
        <w:pStyle w:val="2"/>
        <w:rPr>
          <w:rFonts w:hint="eastAsia"/>
        </w:rPr>
      </w:pPr>
      <w:r>
        <w:rPr>
          <w:rFonts w:hint="eastAsia"/>
        </w:rPr>
        <w:t>A. 阶码的位数和尾数的机器数形式</w:t>
      </w:r>
    </w:p>
    <w:p>
      <w:pPr>
        <w:pStyle w:val="2"/>
        <w:rPr>
          <w:rFonts w:hint="eastAsia"/>
        </w:rPr>
      </w:pPr>
    </w:p>
    <w:p>
      <w:pPr>
        <w:pStyle w:val="2"/>
        <w:rPr>
          <w:rFonts w:hint="eastAsia"/>
        </w:rPr>
      </w:pPr>
      <w:r>
        <w:rPr>
          <w:rFonts w:hint="eastAsia"/>
        </w:rPr>
        <w:t>B. 阶码的机器数形式和尾数的位数</w:t>
      </w:r>
    </w:p>
    <w:p>
      <w:pPr>
        <w:pStyle w:val="2"/>
        <w:rPr>
          <w:rFonts w:hint="eastAsia"/>
        </w:rPr>
      </w:pPr>
    </w:p>
    <w:p>
      <w:pPr>
        <w:pStyle w:val="2"/>
        <w:rPr>
          <w:rFonts w:hint="eastAsia"/>
        </w:rPr>
      </w:pPr>
      <w:r>
        <w:rPr>
          <w:rFonts w:hint="eastAsia"/>
        </w:rPr>
        <w:t>C. 阶码的位数和尾数的位数</w:t>
      </w:r>
    </w:p>
    <w:p>
      <w:pPr>
        <w:pStyle w:val="2"/>
        <w:rPr>
          <w:rFonts w:hint="eastAsia"/>
        </w:rPr>
      </w:pPr>
    </w:p>
    <w:p>
      <w:pPr>
        <w:pStyle w:val="2"/>
        <w:rPr>
          <w:rFonts w:hint="eastAsia"/>
        </w:rPr>
      </w:pPr>
      <w:r>
        <w:rPr>
          <w:rFonts w:hint="eastAsia"/>
        </w:rPr>
        <w:t>D. 阶码的机器数形式和尾数的机器数形式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P1541] 在浮点机中( )是隐含的。</w:t>
      </w:r>
    </w:p>
    <w:p>
      <w:pPr>
        <w:pStyle w:val="2"/>
        <w:rPr>
          <w:rFonts w:hint="eastAsia"/>
        </w:rPr>
      </w:pPr>
    </w:p>
    <w:p>
      <w:pPr>
        <w:pStyle w:val="2"/>
        <w:rPr>
          <w:rFonts w:hint="eastAsia"/>
        </w:rPr>
      </w:pPr>
      <w:r>
        <w:rPr>
          <w:rFonts w:hint="eastAsia"/>
        </w:rPr>
        <w:t>A. 阶码    B. 基数    C. 尾数    D. 数符</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P1542] 在规格化的浮点数表示中，保持其他方面不变．将阶码部分的移码表示改为补码表示，将会使数的表示范围( )</w:t>
      </w:r>
    </w:p>
    <w:p>
      <w:pPr>
        <w:pStyle w:val="2"/>
        <w:rPr>
          <w:rFonts w:hint="eastAsia"/>
        </w:rPr>
      </w:pPr>
    </w:p>
    <w:p>
      <w:pPr>
        <w:pStyle w:val="2"/>
        <w:rPr>
          <w:rFonts w:hint="eastAsia"/>
        </w:rPr>
      </w:pPr>
      <w:r>
        <w:rPr>
          <w:rFonts w:hint="eastAsia"/>
        </w:rPr>
        <w:t>A．增大    B．减小    C．不变    D．以上都不对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P1543] 芯片74181可完成( )</w:t>
      </w:r>
    </w:p>
    <w:p>
      <w:pPr>
        <w:pStyle w:val="2"/>
        <w:rPr>
          <w:rFonts w:hint="eastAsia"/>
        </w:rPr>
      </w:pPr>
    </w:p>
    <w:p>
      <w:pPr>
        <w:pStyle w:val="2"/>
        <w:rPr>
          <w:rFonts w:hint="eastAsia"/>
        </w:rPr>
      </w:pPr>
      <w:r>
        <w:rPr>
          <w:rFonts w:hint="eastAsia"/>
        </w:rPr>
        <w:t>A. 16种算术运算    B.8种算术运算和8种逻辑运算</w:t>
      </w:r>
    </w:p>
    <w:p>
      <w:pPr>
        <w:pStyle w:val="2"/>
        <w:rPr>
          <w:rFonts w:hint="eastAsia"/>
        </w:rPr>
      </w:pPr>
    </w:p>
    <w:p>
      <w:pPr>
        <w:pStyle w:val="2"/>
        <w:rPr>
          <w:rFonts w:hint="eastAsia"/>
        </w:rPr>
      </w:pPr>
      <w:r>
        <w:rPr>
          <w:rFonts w:hint="eastAsia"/>
        </w:rPr>
        <w:t>C. 16种逻辑运算    D. 16种算术运算和16种逻辑运算D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P1544] 在补码定点加减运算器中,无论采用单符号位还是双符号位,必须有溢出判断电路它一般用( )实现</w:t>
      </w:r>
    </w:p>
    <w:p>
      <w:pPr>
        <w:pStyle w:val="2"/>
        <w:rPr>
          <w:rFonts w:hint="eastAsia"/>
        </w:rPr>
      </w:pPr>
    </w:p>
    <w:p>
      <w:pPr>
        <w:pStyle w:val="2"/>
        <w:rPr>
          <w:rFonts w:hint="eastAsia"/>
        </w:rPr>
      </w:pPr>
      <w:r>
        <w:rPr>
          <w:rFonts w:hint="eastAsia"/>
        </w:rPr>
        <w:t>A. 与非门    B. 或非门    C. 异或门    D. 与或非门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P1545] 在运算器中不包含( )</w:t>
      </w:r>
    </w:p>
    <w:p>
      <w:pPr>
        <w:pStyle w:val="2"/>
        <w:rPr>
          <w:rFonts w:hint="eastAsia"/>
        </w:rPr>
      </w:pPr>
    </w:p>
    <w:p>
      <w:pPr>
        <w:pStyle w:val="2"/>
        <w:rPr>
          <w:rFonts w:hint="eastAsia"/>
        </w:rPr>
      </w:pPr>
      <w:r>
        <w:rPr>
          <w:rFonts w:hint="eastAsia"/>
        </w:rPr>
        <w:t>A．状态寄存器    B．数据总线    C．ALU    D．地址寄存器D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P1546] 当定点运算发生溢出时，应( )</w:t>
      </w:r>
    </w:p>
    <w:p>
      <w:pPr>
        <w:pStyle w:val="2"/>
        <w:rPr>
          <w:rFonts w:hint="eastAsia"/>
        </w:rPr>
      </w:pPr>
    </w:p>
    <w:p>
      <w:pPr>
        <w:pStyle w:val="2"/>
        <w:rPr>
          <w:rFonts w:hint="eastAsia"/>
        </w:rPr>
      </w:pPr>
      <w:r>
        <w:rPr>
          <w:rFonts w:hint="eastAsia"/>
        </w:rPr>
        <w:t>A. 向左规格化     B. 向右规格化</w:t>
      </w:r>
    </w:p>
    <w:p>
      <w:pPr>
        <w:pStyle w:val="2"/>
        <w:rPr>
          <w:rFonts w:hint="eastAsia"/>
        </w:rPr>
      </w:pPr>
    </w:p>
    <w:p>
      <w:pPr>
        <w:pStyle w:val="2"/>
        <w:rPr>
          <w:rFonts w:hint="eastAsia"/>
        </w:rPr>
      </w:pPr>
      <w:r>
        <w:rPr>
          <w:rFonts w:hint="eastAsia"/>
        </w:rPr>
        <w:t>C. 发出出错信息    D. 舍入处理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P1547] 在定点补码运算器中 ,若采用双符号位,当( )时表示结果溢出。</w:t>
      </w:r>
    </w:p>
    <w:p>
      <w:pPr>
        <w:pStyle w:val="2"/>
        <w:rPr>
          <w:rFonts w:hint="eastAsia"/>
        </w:rPr>
      </w:pPr>
    </w:p>
    <w:p>
      <w:pPr>
        <w:pStyle w:val="2"/>
        <w:rPr>
          <w:rFonts w:hint="eastAsia"/>
        </w:rPr>
      </w:pPr>
      <w:r>
        <w:rPr>
          <w:rFonts w:hint="eastAsia"/>
        </w:rPr>
        <w:t>A. 双符号位相同    B. 双符号位不同</w:t>
      </w:r>
    </w:p>
    <w:p>
      <w:pPr>
        <w:pStyle w:val="2"/>
        <w:rPr>
          <w:rFonts w:hint="eastAsia"/>
        </w:rPr>
      </w:pPr>
    </w:p>
    <w:p>
      <w:pPr>
        <w:pStyle w:val="2"/>
        <w:rPr>
          <w:rFonts w:hint="eastAsia"/>
        </w:rPr>
      </w:pPr>
      <w:r>
        <w:rPr>
          <w:rFonts w:hint="eastAsia"/>
        </w:rPr>
        <w:t>C. 两个正数相加    D. 两个负数相加</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P1548] 浮点数舍入处理的方法除了0舍1入法外，还有（）法。</w:t>
      </w:r>
    </w:p>
    <w:p>
      <w:pPr>
        <w:pStyle w:val="2"/>
        <w:rPr>
          <w:rFonts w:hint="eastAsia"/>
        </w:rPr>
      </w:pPr>
    </w:p>
    <w:p>
      <w:pPr>
        <w:pStyle w:val="2"/>
        <w:rPr>
          <w:rFonts w:hint="eastAsia"/>
        </w:rPr>
      </w:pPr>
      <w:r>
        <w:rPr>
          <w:rFonts w:hint="eastAsia"/>
        </w:rPr>
        <w:t>A 末位恒置“0”     B 末位加1</w:t>
      </w:r>
    </w:p>
    <w:p>
      <w:pPr>
        <w:pStyle w:val="2"/>
        <w:rPr>
          <w:rFonts w:hint="eastAsia"/>
        </w:rPr>
      </w:pPr>
    </w:p>
    <w:p>
      <w:pPr>
        <w:pStyle w:val="2"/>
        <w:rPr>
          <w:rFonts w:hint="eastAsia"/>
        </w:rPr>
      </w:pPr>
      <w:r>
        <w:rPr>
          <w:rFonts w:hint="eastAsia"/>
        </w:rPr>
        <w:t>C 末位恒置“1”    D 末位减1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P1549] 如果采用0舍1入法进行舍入处理，则0.01010110011舍去最后一位后，结果为( )</w:t>
      </w:r>
    </w:p>
    <w:p>
      <w:pPr>
        <w:pStyle w:val="2"/>
        <w:rPr>
          <w:rFonts w:hint="eastAsia"/>
        </w:rPr>
      </w:pPr>
    </w:p>
    <w:p>
      <w:pPr>
        <w:pStyle w:val="2"/>
        <w:rPr>
          <w:rFonts w:hint="eastAsia"/>
        </w:rPr>
      </w:pPr>
      <w:r>
        <w:rPr>
          <w:rFonts w:hint="eastAsia"/>
        </w:rPr>
        <w:t>A 0.0101011001</w:t>
      </w:r>
    </w:p>
    <w:p>
      <w:pPr>
        <w:pStyle w:val="2"/>
        <w:rPr>
          <w:rFonts w:hint="eastAsia"/>
        </w:rPr>
      </w:pPr>
    </w:p>
    <w:p>
      <w:pPr>
        <w:pStyle w:val="2"/>
        <w:rPr>
          <w:rFonts w:hint="eastAsia"/>
        </w:rPr>
      </w:pPr>
      <w:r>
        <w:rPr>
          <w:rFonts w:hint="eastAsia"/>
        </w:rPr>
        <w:t>B 0.0101011010</w:t>
      </w:r>
    </w:p>
    <w:p>
      <w:pPr>
        <w:pStyle w:val="2"/>
        <w:rPr>
          <w:rFonts w:hint="eastAsia"/>
        </w:rPr>
      </w:pPr>
    </w:p>
    <w:p>
      <w:pPr>
        <w:pStyle w:val="2"/>
        <w:rPr>
          <w:rFonts w:hint="eastAsia"/>
        </w:rPr>
      </w:pPr>
      <w:r>
        <w:rPr>
          <w:rFonts w:hint="eastAsia"/>
        </w:rPr>
        <w:t>C 0.0101011011</w:t>
      </w:r>
    </w:p>
    <w:p>
      <w:pPr>
        <w:pStyle w:val="2"/>
        <w:rPr>
          <w:rFonts w:hint="eastAsia"/>
        </w:rPr>
      </w:pPr>
    </w:p>
    <w:p>
      <w:pPr>
        <w:pStyle w:val="2"/>
        <w:rPr>
          <w:rFonts w:hint="eastAsia"/>
        </w:rPr>
      </w:pPr>
      <w:r>
        <w:rPr>
          <w:rFonts w:hint="eastAsia"/>
        </w:rPr>
        <w:t>D 0.0101011100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P1550] 如果采用末位恒置1法进行舍入处理，则0.01010110011舍去最后一位后，结果为( )</w:t>
      </w:r>
    </w:p>
    <w:p>
      <w:pPr>
        <w:pStyle w:val="2"/>
        <w:rPr>
          <w:rFonts w:hint="eastAsia"/>
        </w:rPr>
      </w:pPr>
    </w:p>
    <w:p>
      <w:pPr>
        <w:pStyle w:val="2"/>
        <w:rPr>
          <w:rFonts w:hint="eastAsia"/>
        </w:rPr>
      </w:pPr>
      <w:r>
        <w:rPr>
          <w:rFonts w:hint="eastAsia"/>
        </w:rPr>
        <w:t>A 0.0101011001</w:t>
      </w:r>
    </w:p>
    <w:p>
      <w:pPr>
        <w:pStyle w:val="2"/>
        <w:rPr>
          <w:rFonts w:hint="eastAsia"/>
        </w:rPr>
      </w:pPr>
    </w:p>
    <w:p>
      <w:pPr>
        <w:pStyle w:val="2"/>
        <w:rPr>
          <w:rFonts w:hint="eastAsia"/>
        </w:rPr>
      </w:pPr>
      <w:r>
        <w:rPr>
          <w:rFonts w:hint="eastAsia"/>
        </w:rPr>
        <w:t>B 0.0101011010</w:t>
      </w:r>
    </w:p>
    <w:p>
      <w:pPr>
        <w:pStyle w:val="2"/>
        <w:rPr>
          <w:rFonts w:hint="eastAsia"/>
        </w:rPr>
      </w:pPr>
    </w:p>
    <w:p>
      <w:pPr>
        <w:pStyle w:val="2"/>
        <w:rPr>
          <w:rFonts w:hint="eastAsia"/>
        </w:rPr>
      </w:pPr>
      <w:r>
        <w:rPr>
          <w:rFonts w:hint="eastAsia"/>
        </w:rPr>
        <w:t>C 0.0101011011</w:t>
      </w:r>
    </w:p>
    <w:p>
      <w:pPr>
        <w:pStyle w:val="2"/>
        <w:rPr>
          <w:rFonts w:hint="eastAsia"/>
        </w:rPr>
      </w:pPr>
    </w:p>
    <w:p>
      <w:pPr>
        <w:pStyle w:val="2"/>
        <w:rPr>
          <w:rFonts w:hint="eastAsia"/>
        </w:rPr>
      </w:pPr>
      <w:r>
        <w:rPr>
          <w:rFonts w:hint="eastAsia"/>
        </w:rPr>
        <w:t>D 0.0101011100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P1551] 在浮点数加减法的对阶过程中( )</w:t>
      </w:r>
    </w:p>
    <w:p>
      <w:pPr>
        <w:pStyle w:val="2"/>
        <w:rPr>
          <w:rFonts w:hint="eastAsia"/>
        </w:rPr>
      </w:pPr>
    </w:p>
    <w:p>
      <w:pPr>
        <w:pStyle w:val="2"/>
        <w:rPr>
          <w:rFonts w:hint="eastAsia"/>
        </w:rPr>
      </w:pPr>
      <w:r>
        <w:rPr>
          <w:rFonts w:hint="eastAsia"/>
        </w:rPr>
        <w:t>A. 将被加(减)数的阶码向加(减)数的阶码看齐</w:t>
      </w:r>
    </w:p>
    <w:p>
      <w:pPr>
        <w:pStyle w:val="2"/>
        <w:rPr>
          <w:rFonts w:hint="eastAsia"/>
        </w:rPr>
      </w:pPr>
    </w:p>
    <w:p>
      <w:pPr>
        <w:pStyle w:val="2"/>
        <w:rPr>
          <w:rFonts w:hint="eastAsia"/>
        </w:rPr>
      </w:pPr>
      <w:r>
        <w:rPr>
          <w:rFonts w:hint="eastAsia"/>
        </w:rPr>
        <w:t>B. 将加(减)数的阶码向被加(减)数的阶码看齐</w:t>
      </w:r>
    </w:p>
    <w:p>
      <w:pPr>
        <w:pStyle w:val="2"/>
        <w:rPr>
          <w:rFonts w:hint="eastAsia"/>
        </w:rPr>
      </w:pPr>
    </w:p>
    <w:p>
      <w:pPr>
        <w:pStyle w:val="2"/>
        <w:rPr>
          <w:rFonts w:hint="eastAsia"/>
        </w:rPr>
      </w:pPr>
      <w:r>
        <w:rPr>
          <w:rFonts w:hint="eastAsia"/>
        </w:rPr>
        <w:t>C. 将较大的阶码向较小的阶码看齐</w:t>
      </w:r>
    </w:p>
    <w:p>
      <w:pPr>
        <w:pStyle w:val="2"/>
        <w:rPr>
          <w:rFonts w:hint="eastAsia"/>
        </w:rPr>
      </w:pPr>
    </w:p>
    <w:p>
      <w:pPr>
        <w:pStyle w:val="2"/>
        <w:rPr>
          <w:rFonts w:hint="eastAsia"/>
        </w:rPr>
      </w:pPr>
      <w:r>
        <w:rPr>
          <w:rFonts w:hint="eastAsia"/>
        </w:rPr>
        <w:t>D. 将较小的阶码向较大的阶码看齐D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P1552] 在浮点数中,当数的绝对值太大,以至于超过所能表示的数据时,称为浮点数的( )</w:t>
      </w:r>
    </w:p>
    <w:p>
      <w:pPr>
        <w:pStyle w:val="2"/>
        <w:rPr>
          <w:rFonts w:hint="eastAsia"/>
        </w:rPr>
      </w:pPr>
    </w:p>
    <w:p>
      <w:pPr>
        <w:pStyle w:val="2"/>
        <w:rPr>
          <w:rFonts w:hint="eastAsia"/>
        </w:rPr>
      </w:pPr>
      <w:r>
        <w:rPr>
          <w:rFonts w:hint="eastAsia"/>
        </w:rPr>
        <w:t>A. 正上溢    B. 上溢    C. 正溢    D. 正下溢</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P1553] 在浮点数中，当数的绝对值太小，以至于小于所能表示的数据时，称为浮点数的( )</w:t>
      </w:r>
    </w:p>
    <w:p>
      <w:pPr>
        <w:pStyle w:val="2"/>
        <w:rPr>
          <w:rFonts w:hint="eastAsia"/>
        </w:rPr>
      </w:pPr>
    </w:p>
    <w:p>
      <w:pPr>
        <w:pStyle w:val="2"/>
        <w:rPr>
          <w:rFonts w:hint="eastAsia"/>
        </w:rPr>
      </w:pPr>
      <w:r>
        <w:rPr>
          <w:rFonts w:hint="eastAsia"/>
        </w:rPr>
        <w:t>A. 正下溢    B. 下溢    C. 负溢    D. 负上溢</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P1554] 指令系统中采用不同寻址方式的主要目的是 ( )</w:t>
      </w:r>
    </w:p>
    <w:p>
      <w:pPr>
        <w:pStyle w:val="2"/>
        <w:rPr>
          <w:rFonts w:hint="eastAsia"/>
        </w:rPr>
      </w:pPr>
    </w:p>
    <w:p>
      <w:pPr>
        <w:pStyle w:val="2"/>
        <w:rPr>
          <w:rFonts w:hint="eastAsia"/>
        </w:rPr>
      </w:pPr>
      <w:r>
        <w:rPr>
          <w:rFonts w:hint="eastAsia"/>
        </w:rPr>
        <w:t>A. 简化指令译码</w:t>
      </w:r>
    </w:p>
    <w:p>
      <w:pPr>
        <w:pStyle w:val="2"/>
        <w:rPr>
          <w:rFonts w:hint="eastAsia"/>
        </w:rPr>
      </w:pPr>
    </w:p>
    <w:p>
      <w:pPr>
        <w:pStyle w:val="2"/>
        <w:rPr>
          <w:rFonts w:hint="eastAsia"/>
        </w:rPr>
      </w:pPr>
      <w:r>
        <w:rPr>
          <w:rFonts w:hint="eastAsia"/>
        </w:rPr>
        <w:t>B. 提高访存速度</w:t>
      </w:r>
    </w:p>
    <w:p>
      <w:pPr>
        <w:pStyle w:val="2"/>
        <w:rPr>
          <w:rFonts w:hint="eastAsia"/>
        </w:rPr>
      </w:pPr>
    </w:p>
    <w:p>
      <w:pPr>
        <w:pStyle w:val="2"/>
        <w:rPr>
          <w:rFonts w:hint="eastAsia"/>
        </w:rPr>
      </w:pPr>
      <w:r>
        <w:rPr>
          <w:rFonts w:hint="eastAsia"/>
        </w:rPr>
        <w:t>C. 缩短指令字长，扩大寻址空间，提高编程灵活性</w:t>
      </w:r>
    </w:p>
    <w:p>
      <w:pPr>
        <w:pStyle w:val="2"/>
        <w:rPr>
          <w:rFonts w:hint="eastAsia"/>
        </w:rPr>
      </w:pPr>
    </w:p>
    <w:p>
      <w:pPr>
        <w:pStyle w:val="2"/>
        <w:rPr>
          <w:rFonts w:hint="eastAsia"/>
        </w:rPr>
      </w:pPr>
      <w:r>
        <w:rPr>
          <w:rFonts w:hint="eastAsia"/>
        </w:rPr>
        <w:t>D. 其余都不对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P1555] 一地址指令中,为完成两个数的算术运算,除地址译码指明的一个操作数外,另一个数常采用()。</w:t>
      </w:r>
    </w:p>
    <w:p>
      <w:pPr>
        <w:pStyle w:val="2"/>
        <w:rPr>
          <w:rFonts w:hint="eastAsia"/>
        </w:rPr>
      </w:pPr>
    </w:p>
    <w:p>
      <w:pPr>
        <w:pStyle w:val="2"/>
        <w:rPr>
          <w:rFonts w:hint="eastAsia"/>
        </w:rPr>
      </w:pPr>
      <w:r>
        <w:rPr>
          <w:rFonts w:hint="eastAsia"/>
        </w:rPr>
        <w:t>A. 堆栈寻址方式</w:t>
      </w:r>
    </w:p>
    <w:p>
      <w:pPr>
        <w:pStyle w:val="2"/>
        <w:rPr>
          <w:rFonts w:hint="eastAsia"/>
        </w:rPr>
      </w:pPr>
    </w:p>
    <w:p>
      <w:pPr>
        <w:pStyle w:val="2"/>
        <w:rPr>
          <w:rFonts w:hint="eastAsia"/>
        </w:rPr>
      </w:pPr>
      <w:r>
        <w:rPr>
          <w:rFonts w:hint="eastAsia"/>
        </w:rPr>
        <w:t>B. 立即寻址方式</w:t>
      </w:r>
    </w:p>
    <w:p>
      <w:pPr>
        <w:pStyle w:val="2"/>
        <w:rPr>
          <w:rFonts w:hint="eastAsia"/>
        </w:rPr>
      </w:pPr>
    </w:p>
    <w:p>
      <w:pPr>
        <w:pStyle w:val="2"/>
        <w:rPr>
          <w:rFonts w:hint="eastAsia"/>
        </w:rPr>
      </w:pPr>
      <w:r>
        <w:rPr>
          <w:rFonts w:hint="eastAsia"/>
        </w:rPr>
        <w:t>C. 隐含寻址方式CC</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P1556] 操作数在寄存器中的寻址方式称为()寻址。</w:t>
      </w:r>
    </w:p>
    <w:p>
      <w:pPr>
        <w:pStyle w:val="2"/>
        <w:rPr>
          <w:rFonts w:hint="eastAsia"/>
        </w:rPr>
      </w:pPr>
    </w:p>
    <w:p>
      <w:pPr>
        <w:pStyle w:val="2"/>
        <w:rPr>
          <w:rFonts w:hint="eastAsia"/>
        </w:rPr>
      </w:pPr>
      <w:r>
        <w:rPr>
          <w:rFonts w:hint="eastAsia"/>
        </w:rPr>
        <w:t>A. 直接    B. 寄存器    C. 寄存器间接BB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P1557] 一条指令中包含的信息有()</w:t>
      </w:r>
    </w:p>
    <w:p>
      <w:pPr>
        <w:pStyle w:val="2"/>
        <w:rPr>
          <w:rFonts w:hint="eastAsia"/>
        </w:rPr>
      </w:pPr>
    </w:p>
    <w:p>
      <w:pPr>
        <w:pStyle w:val="2"/>
        <w:rPr>
          <w:rFonts w:hint="eastAsia"/>
        </w:rPr>
      </w:pPr>
      <w:r>
        <w:rPr>
          <w:rFonts w:hint="eastAsia"/>
        </w:rPr>
        <w:t>A. 操作码、控制码    B. 操作码、向量地址</w:t>
      </w:r>
    </w:p>
    <w:p>
      <w:pPr>
        <w:pStyle w:val="2"/>
        <w:rPr>
          <w:rFonts w:hint="eastAsia"/>
        </w:rPr>
      </w:pPr>
    </w:p>
    <w:p>
      <w:pPr>
        <w:pStyle w:val="2"/>
        <w:rPr>
          <w:rFonts w:hint="eastAsia"/>
        </w:rPr>
      </w:pPr>
      <w:r>
        <w:rPr>
          <w:rFonts w:hint="eastAsia"/>
        </w:rPr>
        <w:t>C. 操作码、信息码    D. 操作码、地址码D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P1558] 为了缩短指令中地址码的位数, 应采用()寻址。</w:t>
      </w:r>
    </w:p>
    <w:p>
      <w:pPr>
        <w:pStyle w:val="2"/>
        <w:rPr>
          <w:rFonts w:hint="eastAsia"/>
        </w:rPr>
      </w:pPr>
    </w:p>
    <w:p>
      <w:pPr>
        <w:pStyle w:val="2"/>
        <w:rPr>
          <w:rFonts w:hint="eastAsia"/>
        </w:rPr>
      </w:pPr>
      <w:r>
        <w:rPr>
          <w:rFonts w:hint="eastAsia"/>
        </w:rPr>
        <w:t>A. 立即数    B. 寄存器    C. 直接BB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P1559] 设机器字长为16位,存储器按字编址,对于单字长指令而言,读取该指令后,PC值自动加()</w:t>
      </w:r>
    </w:p>
    <w:p>
      <w:pPr>
        <w:pStyle w:val="2"/>
        <w:rPr>
          <w:rFonts w:hint="eastAsia"/>
        </w:rPr>
      </w:pPr>
    </w:p>
    <w:p>
      <w:pPr>
        <w:pStyle w:val="2"/>
        <w:rPr>
          <w:rFonts w:hint="eastAsia"/>
        </w:rPr>
      </w:pPr>
      <w:r>
        <w:rPr>
          <w:rFonts w:hint="eastAsia"/>
        </w:rPr>
        <w:t>A. 1    B. 2    C. 4AA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P1560] 设机器字长为16位,存储器按字节编址,CPU读取一条单字长指令后,PC值自动加()</w:t>
      </w:r>
    </w:p>
    <w:p>
      <w:pPr>
        <w:pStyle w:val="2"/>
        <w:rPr>
          <w:rFonts w:hint="eastAsia"/>
        </w:rPr>
      </w:pPr>
    </w:p>
    <w:p>
      <w:pPr>
        <w:pStyle w:val="2"/>
        <w:rPr>
          <w:rFonts w:hint="eastAsia"/>
        </w:rPr>
      </w:pPr>
      <w:r>
        <w:rPr>
          <w:rFonts w:hint="eastAsia"/>
        </w:rPr>
        <w:t>A. 1    B. 2    C. 4BB</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P1561] 设机器字长为16位，存储器按字节编址，设PC当前值为l000H，当读取一条双字长指令后，PC值为（）</w:t>
      </w:r>
    </w:p>
    <w:p>
      <w:pPr>
        <w:pStyle w:val="2"/>
        <w:rPr>
          <w:rFonts w:hint="eastAsia"/>
        </w:rPr>
      </w:pPr>
    </w:p>
    <w:p>
      <w:pPr>
        <w:pStyle w:val="2"/>
        <w:rPr>
          <w:rFonts w:hint="eastAsia"/>
        </w:rPr>
      </w:pPr>
      <w:r>
        <w:rPr>
          <w:rFonts w:hint="eastAsia"/>
        </w:rPr>
        <w:t>A. 1001H    B. 1002H</w:t>
      </w:r>
    </w:p>
    <w:p>
      <w:pPr>
        <w:pStyle w:val="2"/>
        <w:rPr>
          <w:rFonts w:hint="eastAsia"/>
        </w:rPr>
      </w:pPr>
    </w:p>
    <w:p>
      <w:pPr>
        <w:pStyle w:val="2"/>
        <w:rPr>
          <w:rFonts w:hint="eastAsia"/>
        </w:rPr>
      </w:pPr>
      <w:r>
        <w:rPr>
          <w:rFonts w:hint="eastAsia"/>
        </w:rPr>
        <w:t>C. 1003H    D. 1004HD</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[软件工程 P1000] 下面哪项不属于软件工程方法学的要素（）</w:t>
      </w:r>
    </w:p>
    <w:p>
      <w:pPr>
        <w:pStyle w:val="2"/>
        <w:rPr>
          <w:rFonts w:hint="eastAsia"/>
        </w:rPr>
      </w:pPr>
      <w:r>
        <w:rPr>
          <w:rFonts w:hint="eastAsia"/>
        </w:rPr>
        <w:t>A、方法    B、模型    C、工具    D、过程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P1001] 面向对象方法学具有（）个要点。</w:t>
      </w:r>
    </w:p>
    <w:p>
      <w:pPr>
        <w:pStyle w:val="2"/>
        <w:rPr>
          <w:rFonts w:hint="eastAsia"/>
        </w:rPr>
      </w:pPr>
      <w:r>
        <w:rPr>
          <w:rFonts w:hint="eastAsia"/>
        </w:rPr>
        <w:t>A、1 B、2 C、3 D、4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P1002] ( )是软件开发过程中普遍存在的一种内在现象。</w:t>
      </w:r>
    </w:p>
    <w:p>
      <w:pPr>
        <w:pStyle w:val="2"/>
        <w:rPr>
          <w:rFonts w:hint="eastAsia"/>
        </w:rPr>
      </w:pPr>
      <w:r>
        <w:rPr>
          <w:rFonts w:hint="eastAsia"/>
        </w:rPr>
        <w:t>A、综合 B、迭代 C、建模 D、归纳</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P1003] 数据流图具有（ ）种最基本的符号。</w:t>
      </w:r>
    </w:p>
    <w:p>
      <w:pPr>
        <w:pStyle w:val="2"/>
        <w:rPr>
          <w:rFonts w:hint="eastAsia"/>
        </w:rPr>
      </w:pPr>
      <w:r>
        <w:rPr>
          <w:rFonts w:hint="eastAsia"/>
        </w:rPr>
        <w:t>A、1     B、2     C、3     D、4</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P1004] （ ）是软件定义时期的最后一个阶段。</w:t>
      </w:r>
    </w:p>
    <w:p>
      <w:pPr>
        <w:pStyle w:val="2"/>
        <w:rPr>
          <w:rFonts w:hint="eastAsia"/>
        </w:rPr>
      </w:pPr>
      <w:r>
        <w:rPr>
          <w:rFonts w:hint="eastAsia"/>
        </w:rPr>
        <w:t>A、问题定义 B、总体设计 C、需求分析 D、可行性研究</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P1005] 下列哪项不属于应用形式化方法的准则（ ）。</w:t>
      </w:r>
    </w:p>
    <w:p>
      <w:pPr>
        <w:pStyle w:val="2"/>
        <w:rPr>
          <w:rFonts w:hint="eastAsia"/>
        </w:rPr>
      </w:pPr>
      <w:r>
        <w:rPr>
          <w:rFonts w:hint="eastAsia"/>
        </w:rPr>
        <w:t>A、应该估算成本B、应该建立详细的文档C、可以放弃质量标准D、应该重用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P1006] 下列哪项不是模块独立性很重要的理由（ ）。</w:t>
      </w:r>
    </w:p>
    <w:p>
      <w:pPr>
        <w:pStyle w:val="2"/>
        <w:rPr>
          <w:rFonts w:hint="eastAsia"/>
        </w:rPr>
      </w:pPr>
      <w:r>
        <w:rPr>
          <w:rFonts w:hint="eastAsia"/>
        </w:rPr>
        <w:t>A、比较容易开发软件     B、能够增强耦合程度</w:t>
      </w:r>
    </w:p>
    <w:p>
      <w:pPr>
        <w:pStyle w:val="2"/>
        <w:rPr>
          <w:rFonts w:hint="eastAsia"/>
        </w:rPr>
      </w:pPr>
    </w:p>
    <w:p>
      <w:pPr>
        <w:pStyle w:val="2"/>
        <w:rPr>
          <w:rFonts w:hint="eastAsia"/>
        </w:rPr>
      </w:pPr>
      <w:r>
        <w:rPr>
          <w:rFonts w:hint="eastAsia"/>
        </w:rPr>
        <w:t>C、比较容易测试和维护     D、功能容易扩充</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P1007] 下列哪项不属于描绘软件结构的图形工具（ ）。</w:t>
      </w:r>
    </w:p>
    <w:p>
      <w:pPr>
        <w:pStyle w:val="2"/>
        <w:rPr>
          <w:rFonts w:hint="eastAsia"/>
        </w:rPr>
      </w:pPr>
      <w:r>
        <w:rPr>
          <w:rFonts w:hint="eastAsia"/>
        </w:rPr>
        <w:t>A、层次方框图 B、层次图 C、HIPO图 D、结构图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P1008] 下列哪项不属于三种基本控制结构（ ）。</w:t>
      </w:r>
    </w:p>
    <w:p>
      <w:pPr>
        <w:pStyle w:val="2"/>
        <w:rPr>
          <w:rFonts w:hint="eastAsia"/>
        </w:rPr>
      </w:pPr>
      <w:r>
        <w:rPr>
          <w:rFonts w:hint="eastAsia"/>
        </w:rPr>
        <w:t>A、顺序 B、选择 C、调用 D、循环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P1009] 用户界面设计是一个（ ）的过程。</w:t>
      </w:r>
    </w:p>
    <w:p>
      <w:pPr>
        <w:pStyle w:val="2"/>
        <w:rPr>
          <w:rFonts w:hint="eastAsia"/>
        </w:rPr>
      </w:pPr>
      <w:r>
        <w:rPr>
          <w:rFonts w:hint="eastAsia"/>
        </w:rPr>
        <w:t>A、迭代 B、循环 C、顺序 D、变化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P1010] 当算法中包含多重嵌套的条件选择时，最好使用（ ）。</w:t>
      </w:r>
    </w:p>
    <w:p>
      <w:pPr>
        <w:pStyle w:val="2"/>
        <w:rPr>
          <w:rFonts w:hint="eastAsia"/>
        </w:rPr>
      </w:pPr>
      <w:r>
        <w:rPr>
          <w:rFonts w:hint="eastAsia"/>
        </w:rPr>
        <w:t>A、程序流程图 B、盒图 C、判定表 D、PAD图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P1011] （ ）图既能表达数据结构，也能表达程序结构。</w:t>
      </w:r>
    </w:p>
    <w:p>
      <w:pPr>
        <w:pStyle w:val="2"/>
        <w:rPr>
          <w:rFonts w:hint="eastAsia"/>
        </w:rPr>
      </w:pPr>
      <w:r>
        <w:rPr>
          <w:rFonts w:hint="eastAsia"/>
        </w:rPr>
        <w:t>A、数据流 B、Jackson C、层次方框 D、IPO</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P1012] 环形复杂度等于（ ）是模块规模的一个更科学更精确的上限。</w:t>
      </w:r>
    </w:p>
    <w:p>
      <w:pPr>
        <w:pStyle w:val="2"/>
        <w:rPr>
          <w:rFonts w:hint="eastAsia"/>
        </w:rPr>
      </w:pPr>
      <w:r>
        <w:rPr>
          <w:rFonts w:hint="eastAsia"/>
        </w:rPr>
        <w:t>A、12 B、11 C、10 D、9</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P1013] 软件可靠性模型使用故障率数据，估计软件将来出现故障的情况并预测软件的（ ）。</w:t>
      </w:r>
    </w:p>
    <w:p>
      <w:pPr>
        <w:pStyle w:val="2"/>
        <w:rPr>
          <w:rFonts w:hint="eastAsia"/>
        </w:rPr>
      </w:pPr>
      <w:r>
        <w:rPr>
          <w:rFonts w:hint="eastAsia"/>
        </w:rPr>
        <w:t>A、可维护性 B、可靠性 C、可修改性 D、可移植性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P1014] 子系统测试和系统测试又称为（ ）测试。</w:t>
      </w:r>
    </w:p>
    <w:p>
      <w:pPr>
        <w:pStyle w:val="2"/>
        <w:rPr>
          <w:rFonts w:hint="eastAsia"/>
        </w:rPr>
      </w:pPr>
      <w:r>
        <w:rPr>
          <w:rFonts w:hint="eastAsia"/>
        </w:rPr>
        <w:t>A、单元 B、验收 C、集成 D、计算机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P1015] 通常边覆盖和（ ）标准一致。</w:t>
      </w:r>
    </w:p>
    <w:p>
      <w:pPr>
        <w:pStyle w:val="2"/>
        <w:rPr>
          <w:rFonts w:hint="eastAsia"/>
        </w:rPr>
      </w:pPr>
      <w:r>
        <w:rPr>
          <w:rFonts w:hint="eastAsia"/>
        </w:rPr>
        <w:t>A、语句覆盖 B、判定覆盖 C、条件覆盖 D、组合覆盖</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P1016] 通常可以通过描述软件交付使用后可能进行的活动有（ ）项。</w:t>
      </w:r>
    </w:p>
    <w:p>
      <w:pPr>
        <w:pStyle w:val="2"/>
        <w:rPr>
          <w:rFonts w:hint="eastAsia"/>
        </w:rPr>
      </w:pPr>
      <w:r>
        <w:rPr>
          <w:rFonts w:hint="eastAsia"/>
        </w:rPr>
        <w:t>A、1 B、2 C、3 D、4D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P1017] 软件工程学的主要目的是提高软件的（ ），降低维护的代价。</w:t>
      </w:r>
    </w:p>
    <w:p>
      <w:pPr>
        <w:pStyle w:val="2"/>
        <w:rPr>
          <w:rFonts w:hint="eastAsia"/>
        </w:rPr>
      </w:pPr>
      <w:r>
        <w:rPr>
          <w:rFonts w:hint="eastAsia"/>
        </w:rPr>
        <w:t>A、可测试性 B、可理解性 C、可维护性 D、可设计性</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P1019] 一个消息由3部分组成，下列哪项不属于消息的组成成分（ ）。</w:t>
      </w:r>
    </w:p>
    <w:p>
      <w:pPr>
        <w:pStyle w:val="2"/>
        <w:rPr>
          <w:rFonts w:hint="eastAsia"/>
        </w:rPr>
      </w:pPr>
      <w:r>
        <w:rPr>
          <w:rFonts w:hint="eastAsia"/>
        </w:rPr>
        <w:t>A、接收消息的对象 B、消息选择符 C、实现代码 D、零个或多个变元</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P1020] 用面向对象的方法开发软件，通常需要建立3种形式的模型，下列哪一种不属于需要建立的模型（ ）。</w:t>
      </w:r>
    </w:p>
    <w:p>
      <w:pPr>
        <w:pStyle w:val="2"/>
        <w:rPr>
          <w:rFonts w:hint="eastAsia"/>
        </w:rPr>
      </w:pPr>
      <w:r>
        <w:rPr>
          <w:rFonts w:hint="eastAsia"/>
        </w:rPr>
        <w:t>A、对象模型 B、动态模型 C、ER模型 D、功能模型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P1021] 一幅用例图不包括（ ）。</w:t>
      </w:r>
    </w:p>
    <w:p>
      <w:pPr>
        <w:pStyle w:val="2"/>
        <w:rPr>
          <w:rFonts w:hint="eastAsia"/>
        </w:rPr>
      </w:pPr>
      <w:r>
        <w:rPr>
          <w:rFonts w:hint="eastAsia"/>
        </w:rPr>
        <w:t>A、系统 B、数据流 C、行为者 D、用例</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P1022] UML是（ ）批准的基于面向对象技术的标准建模语言。</w:t>
      </w:r>
    </w:p>
    <w:p>
      <w:pPr>
        <w:pStyle w:val="2"/>
        <w:rPr>
          <w:rFonts w:hint="eastAsia"/>
        </w:rPr>
      </w:pPr>
      <w:r>
        <w:rPr>
          <w:rFonts w:hint="eastAsia"/>
        </w:rPr>
        <w:t>A、OMG B、BIC C、BODD D、OMA</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P1023] 复杂系统的对象模型通常由5个层次组成下列不属于其中的组成部分是（ ）。</w:t>
      </w:r>
    </w:p>
    <w:p>
      <w:pPr>
        <w:pStyle w:val="2"/>
        <w:rPr>
          <w:rFonts w:hint="eastAsia"/>
        </w:rPr>
      </w:pPr>
      <w:r>
        <w:rPr>
          <w:rFonts w:hint="eastAsia"/>
        </w:rPr>
        <w:t>A、主题层 B、逻辑层 C、属性层 D、服务层</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P1024] 筛选正确的类与对象时，哪项不需要我们考虑（ ）。</w:t>
      </w:r>
    </w:p>
    <w:p>
      <w:pPr>
        <w:pStyle w:val="2"/>
        <w:rPr>
          <w:rFonts w:hint="eastAsia"/>
        </w:rPr>
      </w:pPr>
      <w:r>
        <w:rPr>
          <w:rFonts w:hint="eastAsia"/>
        </w:rPr>
        <w:t>A、无关 B、操作 C、实现 D、结构D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P1025] 完整、正确的脚本为建立（ ）模型奠定了必要的基础。</w:t>
      </w:r>
    </w:p>
    <w:p>
      <w:pPr>
        <w:pStyle w:val="2"/>
        <w:rPr>
          <w:rFonts w:hint="eastAsia"/>
        </w:rPr>
      </w:pPr>
      <w:r>
        <w:rPr>
          <w:rFonts w:hint="eastAsia"/>
        </w:rPr>
        <w:t>A、对象 B、动态 C、功能 D、用例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P1026] （ ）模型表明了系统中数据之间的依赖关系，以及有关的数据处理功能。</w:t>
      </w:r>
    </w:p>
    <w:p>
      <w:pPr>
        <w:pStyle w:val="2"/>
        <w:rPr>
          <w:rFonts w:hint="eastAsia"/>
        </w:rPr>
      </w:pPr>
      <w:r>
        <w:rPr>
          <w:rFonts w:hint="eastAsia"/>
        </w:rPr>
        <w:t>A、对象 B、动态 C、功能 D、用例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P1027] 大型、复杂系统的对象模型通常由（ ）个层次组成。</w:t>
      </w:r>
    </w:p>
    <w:p>
      <w:pPr>
        <w:pStyle w:val="2"/>
        <w:rPr>
          <w:rFonts w:hint="eastAsia"/>
        </w:rPr>
      </w:pPr>
      <w:r>
        <w:rPr>
          <w:rFonts w:hint="eastAsia"/>
        </w:rPr>
        <w:t>A、3 B、4 C、5 D、6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P1028] （ ）特别适用于用户需求未改变，但系统体系结构发生了根本变化的场合。</w:t>
      </w:r>
    </w:p>
    <w:p>
      <w:pPr>
        <w:pStyle w:val="2"/>
        <w:rPr>
          <w:rFonts w:hint="eastAsia"/>
        </w:rPr>
      </w:pPr>
      <w:r>
        <w:rPr>
          <w:rFonts w:hint="eastAsia"/>
        </w:rPr>
        <w:t>A、代码重用 B、分析结果重用 C、设计结果重用 D、测试结果重用</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P1029] 下列哪项不属于类构件的重用方式（ ）。</w:t>
      </w:r>
    </w:p>
    <w:p>
      <w:pPr>
        <w:pStyle w:val="2"/>
        <w:rPr>
          <w:rFonts w:hint="eastAsia"/>
        </w:rPr>
      </w:pPr>
      <w:r>
        <w:rPr>
          <w:rFonts w:hint="eastAsia"/>
        </w:rPr>
        <w:t>A、实例重用 B、继承重用 C、多态重用 D、消息重用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P1030] Visual C++语言提供了（ ）类库。</w:t>
      </w:r>
    </w:p>
    <w:p>
      <w:pPr>
        <w:pStyle w:val="2"/>
        <w:rPr>
          <w:rFonts w:hint="eastAsia"/>
        </w:rPr>
      </w:pPr>
      <w:r>
        <w:rPr>
          <w:rFonts w:hint="eastAsia"/>
        </w:rPr>
        <w:t>A、MFC B、MCL C、CFC D、BMF</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P1031] （ ）是分析并发性的主要依据。</w:t>
      </w:r>
    </w:p>
    <w:p>
      <w:pPr>
        <w:pStyle w:val="2"/>
        <w:rPr>
          <w:rFonts w:hint="eastAsia"/>
        </w:rPr>
      </w:pPr>
      <w:r>
        <w:rPr>
          <w:rFonts w:hint="eastAsia"/>
        </w:rPr>
        <w:t>A、对象模型 B、动态模型 C、功能模型 D、用例模型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P1032] 文件系统中为每个第（ ）范式表定义一个文件。</w:t>
      </w:r>
    </w:p>
    <w:p>
      <w:pPr>
        <w:pStyle w:val="2"/>
        <w:rPr>
          <w:rFonts w:hint="eastAsia"/>
        </w:rPr>
      </w:pPr>
      <w:r>
        <w:rPr>
          <w:rFonts w:hint="eastAsia"/>
        </w:rPr>
        <w:t>A、一   B、二   C、三   D、四</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P1033] 随着时间的推移，软件开发组织不能重用（ ）结果。</w:t>
      </w:r>
    </w:p>
    <w:p>
      <w:pPr>
        <w:pStyle w:val="2"/>
        <w:rPr>
          <w:rFonts w:hint="eastAsia"/>
        </w:rPr>
      </w:pPr>
      <w:r>
        <w:rPr>
          <w:rFonts w:hint="eastAsia"/>
        </w:rPr>
        <w:t>A、OOA   B、OOD   C、OOC   D、OOP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P1034] 下列哪项不属于测试单个类的方法（ ）。</w:t>
      </w:r>
    </w:p>
    <w:p>
      <w:pPr>
        <w:pStyle w:val="2"/>
        <w:rPr>
          <w:rFonts w:hint="eastAsia"/>
        </w:rPr>
      </w:pPr>
      <w:r>
        <w:rPr>
          <w:rFonts w:hint="eastAsia"/>
        </w:rPr>
        <w:t>A、随机测试 B、划分测试 C、分类测试 D、基于故障的测试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P1035] 软件项目的开发时间最多可以减少到正常开发时间的（ ）。</w:t>
      </w:r>
    </w:p>
    <w:p>
      <w:pPr>
        <w:pStyle w:val="2"/>
        <w:rPr>
          <w:rFonts w:hint="eastAsia"/>
        </w:rPr>
      </w:pPr>
      <w:r>
        <w:rPr>
          <w:rFonts w:hint="eastAsia"/>
        </w:rPr>
        <w:t>A、25% B、50% C、75% D、90%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P1036] 主程序员组的核心成员不包括（ ）。</w:t>
      </w:r>
    </w:p>
    <w:p>
      <w:pPr>
        <w:pStyle w:val="2"/>
        <w:rPr>
          <w:rFonts w:hint="eastAsia"/>
        </w:rPr>
      </w:pPr>
      <w:r>
        <w:rPr>
          <w:rFonts w:hint="eastAsia"/>
        </w:rPr>
        <w:t>A、主程序员 B、测试员 C、后备程序员 D、编程秘书</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P1039] 获取正确软件的关键是(  )</w:t>
      </w:r>
    </w:p>
    <w:p>
      <w:pPr>
        <w:pStyle w:val="2"/>
        <w:rPr>
          <w:rFonts w:hint="eastAsia"/>
        </w:rPr>
      </w:pPr>
      <w:r>
        <w:rPr>
          <w:rFonts w:hint="eastAsia"/>
        </w:rPr>
        <w:t>A.开发逻辑     B.开发团队     C.人员素质     D.明确需求</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P1040] 软件开发中实现映射的基本手段是（ ）</w:t>
      </w:r>
    </w:p>
    <w:p>
      <w:pPr>
        <w:pStyle w:val="2"/>
        <w:rPr>
          <w:rFonts w:hint="eastAsia"/>
        </w:rPr>
      </w:pPr>
      <w:r>
        <w:rPr>
          <w:rFonts w:hint="eastAsia"/>
        </w:rPr>
        <w:t>A.抽象     B.分层     C.隔离     D.建模D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P1041] 下列不属于软件模型的是（ ）</w:t>
      </w:r>
    </w:p>
    <w:p>
      <w:pPr>
        <w:pStyle w:val="2"/>
        <w:rPr>
          <w:rFonts w:hint="eastAsia"/>
        </w:rPr>
      </w:pPr>
      <w:r>
        <w:rPr>
          <w:rFonts w:hint="eastAsia"/>
        </w:rPr>
        <w:t>A.概念模型 B.设计模型 C.实现模型 D.部署模型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P1042] 与软件工程不同，（ ）系统工程所追求的目标</w:t>
      </w:r>
    </w:p>
    <w:p>
      <w:pPr>
        <w:pStyle w:val="2"/>
        <w:rPr>
          <w:rFonts w:hint="eastAsia"/>
        </w:rPr>
      </w:pPr>
      <w:r>
        <w:rPr>
          <w:rFonts w:hint="eastAsia"/>
        </w:rPr>
        <w:t>A.最优化     B.系统化     C.一体化     D.情境化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P1043] 下面不属于需求的基本性质是（ ）</w:t>
      </w:r>
    </w:p>
    <w:p>
      <w:pPr>
        <w:pStyle w:val="2"/>
        <w:rPr>
          <w:rFonts w:hint="eastAsia"/>
        </w:rPr>
      </w:pPr>
      <w:r>
        <w:rPr>
          <w:rFonts w:hint="eastAsia"/>
        </w:rPr>
        <w:t>A.必要性     B.无歧义性     C.可测性     D.可扩展性D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P1045] 下列需求属于设计约束的是（ ）</w:t>
      </w:r>
    </w:p>
    <w:p>
      <w:pPr>
        <w:pStyle w:val="2"/>
        <w:rPr>
          <w:rFonts w:hint="eastAsia"/>
        </w:rPr>
      </w:pPr>
      <w:r>
        <w:rPr>
          <w:rFonts w:hint="eastAsia"/>
        </w:rPr>
        <w:t>A.响应时间   B.运行平台   C.错误处理   D.可维护</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P1046] 下列需求数与外部接口需求的是（ ）</w:t>
      </w:r>
    </w:p>
    <w:p>
      <w:pPr>
        <w:pStyle w:val="2"/>
        <w:rPr>
          <w:rFonts w:hint="eastAsia"/>
        </w:rPr>
      </w:pPr>
      <w:r>
        <w:rPr>
          <w:rFonts w:hint="eastAsia"/>
        </w:rPr>
        <w:t>A.第三方插件   B.安全隐私   C.编程语言   D.字体字号</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P1047] 下列需求属于性能需求的是（ ）</w:t>
      </w:r>
    </w:p>
    <w:p>
      <w:pPr>
        <w:pStyle w:val="2"/>
        <w:rPr>
          <w:rFonts w:hint="eastAsia"/>
        </w:rPr>
      </w:pPr>
      <w:r>
        <w:rPr>
          <w:rFonts w:hint="eastAsia"/>
        </w:rPr>
        <w:t>A.并发访问数   B.网络协议   C.异常响应   D.用户友好</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[软件工程 P1050] 以下哪一项描述了UML的作用（ ）</w:t>
      </w:r>
    </w:p>
    <w:p>
      <w:pPr>
        <w:pStyle w:val="2"/>
        <w:rPr>
          <w:rFonts w:hint="eastAsia"/>
        </w:rPr>
      </w:pPr>
      <w:r>
        <w:rPr>
          <w:rFonts w:hint="eastAsia"/>
        </w:rPr>
        <w:t>A.弥补一个用系统和运行平台之间的“距离”B.建立不同抽象层次的术语空间和模型表达工具C.支持多视角地建立系统模型D.以上选项都正确</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P1051] UML不具备以下那个结构（ ）</w:t>
      </w:r>
    </w:p>
    <w:p>
      <w:pPr>
        <w:pStyle w:val="2"/>
        <w:rPr>
          <w:rFonts w:hint="eastAsia"/>
        </w:rPr>
      </w:pPr>
      <w:r>
        <w:rPr>
          <w:rFonts w:hint="eastAsia"/>
        </w:rPr>
        <w:t>A.静态对象结构     B.动态行为     C.系统部署     D.功能结构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P1052] （ ）是描述类的所有对象的共同特征的一个数据项</w:t>
      </w:r>
    </w:p>
    <w:p>
      <w:pPr>
        <w:pStyle w:val="2"/>
        <w:rPr>
          <w:rFonts w:hint="eastAsia"/>
        </w:rPr>
      </w:pPr>
      <w:r>
        <w:rPr>
          <w:rFonts w:hint="eastAsia"/>
        </w:rPr>
        <w:t>A.实例属性     B.类属性    C.方法属性    D.对象属性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P1053] 在类的属性定义中引入可见性，主要是为了支持（ ）这一软件设计原则</w:t>
      </w:r>
    </w:p>
    <w:p>
      <w:pPr>
        <w:pStyle w:val="2"/>
        <w:rPr>
          <w:rFonts w:hint="eastAsia"/>
        </w:rPr>
      </w:pPr>
      <w:r>
        <w:rPr>
          <w:rFonts w:hint="eastAsia"/>
        </w:rPr>
        <w:t>A.抽象    B.信息隐蔽    C.模块化    D.自底向上</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P1054] 以下UML术语体现并发行为抽象的是（ ）</w:t>
      </w:r>
    </w:p>
    <w:p>
      <w:pPr>
        <w:pStyle w:val="2"/>
        <w:rPr>
          <w:rFonts w:hint="eastAsia"/>
        </w:rPr>
      </w:pPr>
      <w:r>
        <w:rPr>
          <w:rFonts w:hint="eastAsia"/>
        </w:rPr>
        <w:t>A.接口     B.协作     C.主动类     D.用况</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P1058] 按照()，可以将软件生存周期过程分为基本过程、支持过程和组织过程。</w:t>
      </w:r>
    </w:p>
    <w:p>
      <w:pPr>
        <w:pStyle w:val="2"/>
        <w:numPr>
          <w:ilvl w:val="0"/>
          <w:numId w:val="20"/>
        </w:numPr>
        <w:rPr>
          <w:rFonts w:hint="eastAsia"/>
        </w:rPr>
      </w:pPr>
      <w:r>
        <w:rPr>
          <w:rFonts w:hint="eastAsia"/>
        </w:rPr>
        <w:t>软件开发活动的层次关系</w:t>
      </w:r>
      <w:r>
        <w:rPr>
          <w:rFonts w:hint="eastAsia"/>
          <w:lang w:val="en-US" w:eastAsia="zh-CN"/>
        </w:rPr>
        <w:t xml:space="preserve"> </w:t>
      </w:r>
      <w:r>
        <w:rPr>
          <w:rFonts w:hint="eastAsia"/>
        </w:rPr>
        <w:t>B.软件开发工作的主体</w:t>
      </w:r>
    </w:p>
    <w:p>
      <w:pPr>
        <w:pStyle w:val="2"/>
        <w:numPr>
          <w:ilvl w:val="0"/>
          <w:numId w:val="0"/>
        </w:numPr>
        <w:rPr>
          <w:rFonts w:hint="eastAsia"/>
        </w:rPr>
      </w:pPr>
      <w:r>
        <w:rPr>
          <w:rFonts w:hint="eastAsia"/>
        </w:rPr>
        <w:t>C.软件开发项目的结构</w:t>
      </w:r>
      <w:r>
        <w:rPr>
          <w:rFonts w:hint="eastAsia"/>
          <w:lang w:val="en-US" w:eastAsia="zh-CN"/>
        </w:rPr>
        <w:t xml:space="preserve"> </w:t>
      </w:r>
      <w:r>
        <w:rPr>
          <w:rFonts w:hint="eastAsia"/>
        </w:rPr>
        <w:t>D. 软件开发任务的重要程度</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P1062] 下列软件开发模型中，以面向对象的软件开发方法为基础，以用户的需求为动力，以对象来驱动的模型是()</w:t>
      </w:r>
    </w:p>
    <w:p>
      <w:pPr>
        <w:pStyle w:val="2"/>
        <w:rPr>
          <w:rFonts w:hint="eastAsia"/>
        </w:rPr>
      </w:pPr>
      <w:r>
        <w:rPr>
          <w:rFonts w:hint="eastAsia"/>
        </w:rPr>
        <w:t>A.演化模型     B.瀑布模型     C.喷泉模型     D.增量模型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P1063] 实例连接又称为链，他表达了对象之间的（）</w:t>
      </w:r>
    </w:p>
    <w:p>
      <w:pPr>
        <w:pStyle w:val="2"/>
        <w:rPr>
          <w:rFonts w:hint="eastAsia"/>
        </w:rPr>
      </w:pPr>
      <w:r>
        <w:rPr>
          <w:rFonts w:hint="eastAsia"/>
        </w:rPr>
        <w:t>A.静态关系     B.动态关系     C.连接关系     D.无关系</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P1064] 再用UML对关系进行建模时，以下策略错误的是（）</w:t>
      </w:r>
    </w:p>
    <w:p>
      <w:pPr>
        <w:pStyle w:val="2"/>
        <w:rPr>
          <w:rFonts w:hint="eastAsia"/>
        </w:rPr>
      </w:pPr>
      <w:r>
        <w:rPr>
          <w:rFonts w:hint="eastAsia"/>
        </w:rPr>
        <w:t>A.在考虑到建模的复杂性，可以引入循环的泛化关系B.仅当关系是“is-a-kind-of”关系时，才使用泛化C.应保持泛化关系的平衡，继承的层次不要过深，不要过宽D.仅当要建模的关系不是结构关系时，才使用依赖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P1065] 以下表达类目之间的关系的术语中，其正确的表示方法是无箭头实线线段的是()</w:t>
      </w:r>
    </w:p>
    <w:p>
      <w:pPr>
        <w:pStyle w:val="2"/>
        <w:rPr>
          <w:rFonts w:hint="eastAsia"/>
        </w:rPr>
      </w:pPr>
      <w:r>
        <w:rPr>
          <w:rFonts w:hint="eastAsia"/>
        </w:rPr>
        <w:t>A.关联     B.泛化     C.细化     D.依赖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P1066] Jack在Google工作，是公司市场组的一名成员。那么描述Jack的类目Employee和描述Go</w:t>
      </w:r>
    </w:p>
    <w:p>
      <w:pPr>
        <w:pStyle w:val="2"/>
        <w:rPr>
          <w:rFonts w:hint="eastAsia"/>
        </w:rPr>
      </w:pPr>
      <w:r>
        <w:rPr>
          <w:rFonts w:hint="eastAsia"/>
        </w:rPr>
        <w:t>Jack在Google工作，是公司市场组的一名成员。那么描述Jack的类目Employee和描述Google的类目Company之间是（）关系。A.关联     B. 泛化     C.细化(实现)     D.依赖</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P1067] 以下不属于UML静态建模工具的是（）</w:t>
      </w:r>
    </w:p>
    <w:p>
      <w:pPr>
        <w:pStyle w:val="2"/>
        <w:rPr>
          <w:rFonts w:hint="eastAsia"/>
        </w:rPr>
      </w:pPr>
      <w:r>
        <w:rPr>
          <w:rFonts w:hint="eastAsia"/>
        </w:rPr>
        <w:t>A.类图    B.通信图    C.对象图    D.制品图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P1068] 描述UML需求模型的是（）</w:t>
      </w:r>
    </w:p>
    <w:p>
      <w:pPr>
        <w:pStyle w:val="2"/>
        <w:rPr>
          <w:rFonts w:hint="eastAsia"/>
        </w:rPr>
      </w:pPr>
      <w:r>
        <w:rPr>
          <w:rFonts w:hint="eastAsia"/>
        </w:rPr>
        <w:t>A.状态图    B.顺序图    C.用况图    D.类图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P1069] 以下不属于UML动态建模的是（）</w:t>
      </w:r>
    </w:p>
    <w:p>
      <w:pPr>
        <w:pStyle w:val="2"/>
        <w:rPr>
          <w:rFonts w:hint="eastAsia"/>
        </w:rPr>
      </w:pPr>
      <w:r>
        <w:rPr>
          <w:rFonts w:hint="eastAsia"/>
        </w:rPr>
        <w:t>A.活动图    B.部署图    C.用况图    D.状态图</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P1070] 可视化地表达系统的静态结构模型的是（）</w:t>
      </w:r>
    </w:p>
    <w:p>
      <w:pPr>
        <w:pStyle w:val="2"/>
        <w:rPr>
          <w:rFonts w:hint="eastAsia"/>
        </w:rPr>
      </w:pPr>
      <w:r>
        <w:rPr>
          <w:rFonts w:hint="eastAsia"/>
        </w:rPr>
        <w:t>A.状态图    B.顺序图    C.用况图    D.类图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P1071] 在面向对象分析阶段，对于继承关系的简化以下说法正确的是（）</w:t>
      </w:r>
    </w:p>
    <w:p>
      <w:pPr>
        <w:pStyle w:val="2"/>
        <w:rPr>
          <w:rFonts w:hint="eastAsia"/>
        </w:rPr>
      </w:pPr>
      <w:r>
        <w:rPr>
          <w:rFonts w:hint="eastAsia"/>
        </w:rPr>
        <w:t>A.取消没有特殊性的特殊类     B.增加属性简化继承关系C.取消用途单一的一般类     D.以上说法均正确</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P1072] 以下哪项不属于类范围的操作（）</w:t>
      </w:r>
    </w:p>
    <w:p>
      <w:pPr>
        <w:pStyle w:val="2"/>
        <w:rPr>
          <w:rFonts w:hint="eastAsia"/>
        </w:rPr>
      </w:pPr>
      <w:r>
        <w:rPr>
          <w:rFonts w:hint="eastAsia"/>
        </w:rPr>
        <w:t>A.创建类的某个对象     B.读取对象的属性值</w:t>
      </w:r>
      <w:r>
        <w:rPr>
          <w:rFonts w:hint="eastAsia"/>
          <w:lang w:val="en-US" w:eastAsia="zh-CN"/>
        </w:rPr>
        <w:t xml:space="preserve"> </w:t>
      </w:r>
      <w:r>
        <w:rPr>
          <w:rFonts w:hint="eastAsia"/>
        </w:rPr>
        <w:t>C.通过计算后修改对象的属性值     D.监控对象的属性值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P1073] 以下说法错误的是（）</w:t>
      </w:r>
    </w:p>
    <w:p>
      <w:pPr>
        <w:pStyle w:val="2"/>
        <w:rPr>
          <w:rFonts w:hint="eastAsia"/>
        </w:rPr>
      </w:pPr>
      <w:r>
        <w:rPr>
          <w:rFonts w:hint="eastAsia"/>
        </w:rPr>
        <w:t>A.吸尘器和电子琴同时作为商品销售，所以可以通过抽象合并为同一类。B.轿车和货车都是车，所以可以直接以一个类”车”代替两个类。C.轿车和货车都是车，所以可以提取出一个一般类“车”作为他们的父类。D.班主任只有一个属性姓名，所以可以取消该类，将属性”班主任姓名”添加至相关的其他类。</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[软件工程 P1075] 需求是不断变化的，为了加强可维护性在设计上需要适应不可预见的变化。以下术语的易变性最低的是（）</w:t>
      </w:r>
    </w:p>
    <w:p>
      <w:pPr>
        <w:pStyle w:val="2"/>
        <w:rPr>
          <w:rFonts w:hint="eastAsia"/>
        </w:rPr>
      </w:pPr>
      <w:r>
        <w:rPr>
          <w:rFonts w:hint="eastAsia"/>
        </w:rPr>
        <w:t>A.类     B.服务     C.接口     D.属性</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[软件工程 P1077] 相同操作明仔同一类中可以被定义多次按参数的个数、种类或次序等的不同对他们进行区分，这种现象在面向对象方法中被称为（）</w:t>
      </w:r>
    </w:p>
    <w:p>
      <w:pPr>
        <w:pStyle w:val="2"/>
        <w:rPr>
          <w:rFonts w:hint="eastAsia"/>
        </w:rPr>
      </w:pPr>
    </w:p>
    <w:p>
      <w:pPr>
        <w:pStyle w:val="2"/>
        <w:rPr>
          <w:rFonts w:hint="eastAsia"/>
        </w:rPr>
      </w:pPr>
      <w:r>
        <w:rPr>
          <w:rFonts w:hint="eastAsia"/>
        </w:rPr>
        <w:t>A.多态     B.重栽     C.泛化     D.分类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P1078] 以下属于进行问题域部分的设计需要考虑的方面有（）</w:t>
      </w:r>
    </w:p>
    <w:p>
      <w:pPr>
        <w:pStyle w:val="2"/>
        <w:rPr>
          <w:rFonts w:hint="eastAsia"/>
        </w:rPr>
      </w:pPr>
      <w:r>
        <w:rPr>
          <w:rFonts w:hint="eastAsia"/>
        </w:rPr>
        <w:t>A. 提高性能     B.考虑复用/永久存储     C.编程语言    D.以上都有</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P1079] 软件是 （ ）</w:t>
      </w:r>
    </w:p>
    <w:p>
      <w:pPr>
        <w:pStyle w:val="2"/>
        <w:rPr>
          <w:rFonts w:hint="eastAsia"/>
        </w:rPr>
      </w:pPr>
      <w:r>
        <w:rPr>
          <w:rFonts w:hint="eastAsia"/>
        </w:rPr>
        <w:t>A、设计开发的     B、软件项目组制造的C、程序员编写代码实现的     D、项目经理组织实施的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P1080] 与硬件产品相比 （ ）</w:t>
      </w:r>
    </w:p>
    <w:p>
      <w:pPr>
        <w:pStyle w:val="2"/>
        <w:rPr>
          <w:rFonts w:hint="eastAsia"/>
        </w:rPr>
      </w:pPr>
      <w:r>
        <w:rPr>
          <w:rFonts w:hint="eastAsia"/>
        </w:rPr>
        <w:t>A、软件会磨损     B、软件会退化C、软件失效遵守盆形曲线     D、软件可以用备用部件替换</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P1081] 软件工程是一种层次化的技术，支持软件工程的根基在于 （  ）</w:t>
      </w:r>
    </w:p>
    <w:p>
      <w:pPr>
        <w:pStyle w:val="2"/>
        <w:rPr>
          <w:rFonts w:hint="eastAsia"/>
        </w:rPr>
      </w:pPr>
      <w:r>
        <w:rPr>
          <w:rFonts w:hint="eastAsia"/>
        </w:rPr>
        <w:t>A、软件工程过程模型   B、软件生命周期模型   C、质量关注点   D、软件工程工具</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P1082] “软件危机”是指（ ）</w:t>
      </w:r>
    </w:p>
    <w:p>
      <w:pPr>
        <w:pStyle w:val="2"/>
        <w:rPr>
          <w:rFonts w:hint="eastAsia"/>
        </w:rPr>
      </w:pPr>
      <w:r>
        <w:rPr>
          <w:rFonts w:hint="eastAsia"/>
        </w:rPr>
        <w:t>A、计算机病毒的出现B、利用计算机系统进行经济犯罪C、人们过分迷恋计算机系统D、软件开发和软件维护中出现的一系列问题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P1083] 下列那种做法符合软件工程师的职业道德？（ ）</w:t>
      </w:r>
    </w:p>
    <w:p>
      <w:pPr>
        <w:pStyle w:val="2"/>
        <w:rPr>
          <w:rFonts w:hint="eastAsia"/>
        </w:rPr>
      </w:pPr>
      <w:r>
        <w:rPr>
          <w:rFonts w:hint="eastAsia"/>
        </w:rPr>
        <w:t>A、把公司项目中完全由自己开发的模块封装为小软件，发布到网络牟利。B、过于夸大自己的技术水平，从而得到一份超出自己能力范围的工作。C、不在私人电脑上编辑公司的项目源代码和文档。D、在客户现场进行技术维护休息期间，在客户的电脑上打游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P1084] 软件工程实践的一个重要原则是存在价值，是指 （ ）</w:t>
      </w:r>
    </w:p>
    <w:p>
      <w:pPr>
        <w:pStyle w:val="2"/>
        <w:rPr>
          <w:rFonts w:hint="eastAsia"/>
        </w:rPr>
      </w:pPr>
      <w:r>
        <w:rPr>
          <w:rFonts w:hint="eastAsia"/>
        </w:rPr>
        <w:t>A、软件正常开发     B、软件能够稳定运行C、软件具有足够的可靠性     D、软件能够给用户提供价值D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P1085] 构成软件工程基础的是 （ ）</w:t>
      </w:r>
    </w:p>
    <w:p>
      <w:pPr>
        <w:pStyle w:val="2"/>
        <w:rPr>
          <w:rFonts w:hint="eastAsia"/>
        </w:rPr>
      </w:pPr>
      <w:r>
        <w:rPr>
          <w:rFonts w:hint="eastAsia"/>
        </w:rPr>
        <w:t>A、过程 B、方法 C、工具 D、设计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P1086] 对软件的描述正确的是（ ）</w:t>
      </w:r>
    </w:p>
    <w:p>
      <w:pPr>
        <w:pStyle w:val="2"/>
        <w:rPr>
          <w:rFonts w:hint="eastAsia"/>
        </w:rPr>
      </w:pPr>
      <w:r>
        <w:rPr>
          <w:rFonts w:hint="eastAsia"/>
        </w:rPr>
        <w:t>A、软件是没有附加价值的产品。 B、软件质量依赖于程序员的个人水平。C、具有技术和文化的双重属性。 D、软件测试是一项比较简单的工作。</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P1087] 下列哪一项不是软件危机产生的原因（ ）</w:t>
      </w:r>
    </w:p>
    <w:p>
      <w:pPr>
        <w:pStyle w:val="2"/>
        <w:rPr>
          <w:rFonts w:hint="eastAsia"/>
        </w:rPr>
      </w:pPr>
      <w:r>
        <w:rPr>
          <w:rFonts w:hint="eastAsia"/>
        </w:rPr>
        <w:t>A、客观原因，软件本身特点是逻辑部件，且规模日趋庞大。B、主观上忽视需求分析。C、错误认为：软件开发=程序编写。D、过分重视软件维护。</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P1088] 下列哪一项不属于软件工程的发展阶段（ ）</w:t>
      </w:r>
    </w:p>
    <w:p>
      <w:pPr>
        <w:pStyle w:val="2"/>
        <w:rPr>
          <w:rFonts w:hint="eastAsia"/>
        </w:rPr>
      </w:pPr>
      <w:r>
        <w:rPr>
          <w:rFonts w:hint="eastAsia"/>
        </w:rPr>
        <w:t>A、对象工程    B、作坊式工程    C、过程工程    D、构件工程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P1089] 软件工程与计算机科学的区别错误的描述是（ ）</w:t>
      </w:r>
    </w:p>
    <w:p>
      <w:pPr>
        <w:pStyle w:val="2"/>
        <w:rPr>
          <w:rFonts w:hint="eastAsia"/>
        </w:rPr>
      </w:pPr>
      <w:r>
        <w:rPr>
          <w:rFonts w:hint="eastAsia"/>
        </w:rPr>
        <w:t>A、软件工程关注如何为用户实现价值。B、计算机理论关注的是软件本身运行的原理，比如时间复杂度，空间复杂度，和算法的正确性。C、软件工程对于某一种特定问题的正确解决方法将永远不会改变。D、随着技术和用户需求的不断变化，软件开发人员必须时刻调整自己的开发以适应当前的需求。同时软件工程本身也处于不断的发展中。</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P1090] 下列对软件的描述错误的是（ ）</w:t>
      </w:r>
    </w:p>
    <w:p>
      <w:pPr>
        <w:pStyle w:val="2"/>
        <w:rPr>
          <w:rFonts w:hint="eastAsia"/>
        </w:rPr>
      </w:pPr>
      <w:r>
        <w:rPr>
          <w:rFonts w:hint="eastAsia"/>
        </w:rPr>
        <w:t>A、软件交付的形式为可执行软件。B、能够完成预定的功能和性能，并对相应数据进行加工的程序，及描述程序、操作的文档。C、软件=程序+数据+文档，为了突出其功能和性能，可扩展为：软件=知识+程序+数据+文档D、软件的文档是用于记录软件的活动和中间制品，如需求规约、源程序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P1091] 软件过程模型中定义的框架活动是 （ ）</w:t>
      </w:r>
    </w:p>
    <w:p>
      <w:pPr>
        <w:pStyle w:val="2"/>
        <w:rPr>
          <w:rFonts w:hint="eastAsia"/>
        </w:rPr>
      </w:pPr>
      <w:r>
        <w:rPr>
          <w:rFonts w:hint="eastAsia"/>
        </w:rPr>
        <w:t>A、必须执行的 B、可以迭代的 C、团队每个成员必须参与的 D、必须符合标准</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P1092] 瀑布模型也称为经典生命周期模型 （ ）</w:t>
      </w:r>
    </w:p>
    <w:p>
      <w:pPr>
        <w:pStyle w:val="2"/>
        <w:rPr>
          <w:rFonts w:hint="eastAsia"/>
        </w:rPr>
      </w:pPr>
      <w:r>
        <w:rPr>
          <w:rFonts w:hint="eastAsia"/>
        </w:rPr>
        <w:t>A、是迭代的模型 B、是增量的模型 C、是顺序的模型 D、强调设计的模型</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[软件工程 P1094] 统一过程（UP） （ ）</w:t>
      </w:r>
    </w:p>
    <w:p>
      <w:pPr>
        <w:pStyle w:val="2"/>
        <w:rPr>
          <w:rFonts w:hint="eastAsia"/>
        </w:rPr>
      </w:pPr>
      <w:r>
        <w:rPr>
          <w:rFonts w:hint="eastAsia"/>
        </w:rPr>
        <w:t>A、适用于所有软件工程     B、是迭代和增量式模型C、是不强调文档的     D、不追求架构的稳定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P1095] 过程是多种多样的，下面不属于过程共同活动的是（ ）</w:t>
      </w:r>
    </w:p>
    <w:p>
      <w:pPr>
        <w:pStyle w:val="2"/>
        <w:rPr>
          <w:rFonts w:hint="eastAsia"/>
        </w:rPr>
      </w:pPr>
      <w:r>
        <w:rPr>
          <w:rFonts w:hint="eastAsia"/>
        </w:rPr>
        <w:t>A、计划     B、部署     C、分析     D、建模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P1096] 下面选项不属于瀑布模型特点的是（ ）</w:t>
      </w:r>
    </w:p>
    <w:p>
      <w:pPr>
        <w:pStyle w:val="2"/>
        <w:rPr>
          <w:rFonts w:hint="eastAsia"/>
        </w:rPr>
      </w:pPr>
      <w:r>
        <w:rPr>
          <w:rFonts w:hint="eastAsia"/>
        </w:rPr>
        <w:t>A、高效性    B、顺序性    C、依赖性    D、推迟实现</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P1097] 有关增量模型，下面说法正确的是（ ）</w:t>
      </w:r>
    </w:p>
    <w:p>
      <w:pPr>
        <w:pStyle w:val="2"/>
        <w:numPr>
          <w:ilvl w:val="0"/>
          <w:numId w:val="21"/>
        </w:numPr>
        <w:rPr>
          <w:rFonts w:hint="eastAsia"/>
        </w:rPr>
      </w:pPr>
      <w:r>
        <w:rPr>
          <w:rFonts w:hint="eastAsia"/>
        </w:rPr>
        <w:t>适用于技术成熟的项目B、每个增量的开发是嵌套式增量方式</w:t>
      </w:r>
    </w:p>
    <w:p>
      <w:pPr>
        <w:pStyle w:val="2"/>
        <w:numPr>
          <w:ilvl w:val="0"/>
          <w:numId w:val="0"/>
        </w:numPr>
        <w:rPr>
          <w:rFonts w:hint="eastAsia"/>
        </w:rPr>
      </w:pPr>
      <w:r>
        <w:rPr>
          <w:rFonts w:hint="eastAsia"/>
        </w:rPr>
        <w:t>C、是一种整体开发的模型</w:t>
      </w:r>
      <w:r>
        <w:rPr>
          <w:rFonts w:hint="eastAsia"/>
          <w:lang w:val="en-US" w:eastAsia="zh-CN"/>
        </w:rPr>
        <w:t xml:space="preserve"> </w:t>
      </w:r>
      <w:r>
        <w:rPr>
          <w:rFonts w:hint="eastAsia"/>
        </w:rPr>
        <w:t>D、在前面增量的基础上开发后面的增量，采用迭代的方式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P1098] 关于原型模型，下面说法正确的是（）</w:t>
      </w:r>
    </w:p>
    <w:p>
      <w:pPr>
        <w:pStyle w:val="2"/>
        <w:rPr>
          <w:rFonts w:hint="eastAsia"/>
        </w:rPr>
      </w:pPr>
      <w:r>
        <w:rPr>
          <w:rFonts w:hint="eastAsia"/>
        </w:rPr>
        <w:t>A、适用于小而可用的项目B、容易让设计者在质量和原型间有所折中，让客户意识不到一些质量问题C、快速应用开发模型（RAD）是一个原型过程模型D、原型模型里没有迭代方式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P1099] 下面选项中，不属于软件过程模型的是（ ）</w:t>
      </w:r>
    </w:p>
    <w:p>
      <w:pPr>
        <w:pStyle w:val="2"/>
        <w:rPr>
          <w:rFonts w:hint="eastAsia"/>
        </w:rPr>
      </w:pPr>
      <w:r>
        <w:rPr>
          <w:rFonts w:hint="eastAsia"/>
        </w:rPr>
        <w:t>A、敏捷模型    B、迭代模型    C、原型模型    D、瀑布模型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P1100] 关于敏捷模型，下面说法错误的是（ ）</w:t>
      </w:r>
    </w:p>
    <w:p>
      <w:pPr>
        <w:pStyle w:val="2"/>
        <w:rPr>
          <w:rFonts w:hint="eastAsia"/>
        </w:rPr>
      </w:pPr>
      <w:r>
        <w:rPr>
          <w:rFonts w:hint="eastAsia"/>
        </w:rPr>
        <w:t>A、是一种严谨正式的方法。B、需要开发者和客户之间积极持续的交流。C、强调客户满意度和较早的软件增量交付D、包括新型软件开发方法，如主极限编程（XP）、自适应软件开发（ASD）、动态系统开发方法（DSDM）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P1101] 瀑布模型是软件过程中最经典的模型，下面选项不属于瀑布模型活动的是（）</w:t>
      </w:r>
    </w:p>
    <w:p>
      <w:pPr>
        <w:pStyle w:val="2"/>
        <w:rPr>
          <w:rFonts w:hint="eastAsia"/>
        </w:rPr>
      </w:pPr>
      <w:r>
        <w:rPr>
          <w:rFonts w:hint="eastAsia"/>
        </w:rPr>
        <w:t>A、需求分析    B、软件设计    C、测试与维护    D、软件构造D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P1106] 需求分析阶段最重要的技术文档是（ ）</w:t>
      </w:r>
    </w:p>
    <w:p>
      <w:pPr>
        <w:pStyle w:val="2"/>
        <w:rPr>
          <w:rFonts w:hint="eastAsia"/>
        </w:rPr>
      </w:pPr>
      <w:r>
        <w:rPr>
          <w:rFonts w:hint="eastAsia"/>
        </w:rPr>
        <w:t>A、设计说明书    B、需求规格说明书    C、可行性分析报告    D、用户手册</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P1107] 以下关于数据流图的说法错误的是（ ）</w:t>
      </w:r>
    </w:p>
    <w:p>
      <w:pPr>
        <w:pStyle w:val="2"/>
        <w:rPr>
          <w:rFonts w:hint="eastAsia"/>
        </w:rPr>
      </w:pPr>
      <w:r>
        <w:rPr>
          <w:rFonts w:hint="eastAsia"/>
        </w:rPr>
        <w:t>A、数据流图舍去了具体的物质，只剩下数据的流动、加工处理和存储B、数据流图是用作结构化分析的一种工具C、传统的数据流图中主要由加工、数据源点/终点、数据流、控制流、数据存储组成D、数据流图的绘制采用自上向下、逐层分解的方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P1108] 数据字典是软件需求分析阶段的最重要工具之一，其最基本的功能是（ ）</w:t>
      </w:r>
    </w:p>
    <w:p>
      <w:pPr>
        <w:pStyle w:val="2"/>
        <w:rPr>
          <w:rFonts w:hint="eastAsia"/>
        </w:rPr>
      </w:pPr>
      <w:r>
        <w:rPr>
          <w:rFonts w:hint="eastAsia"/>
        </w:rPr>
        <w:t>A、数据库设计    B、数据通信    C、数据定义    D、数据维护</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P1109] 软件需求分析阶段的工作，可以分成以下四个方面：对问题的识别，分析与综合，制定规格说明以及（ ）</w:t>
      </w:r>
    </w:p>
    <w:p>
      <w:pPr>
        <w:pStyle w:val="2"/>
        <w:rPr>
          <w:rFonts w:hint="eastAsia"/>
        </w:rPr>
      </w:pPr>
      <w:r>
        <w:rPr>
          <w:rFonts w:hint="eastAsia"/>
        </w:rPr>
        <w:t>A、实践性报告    B、需求分析评审    C、以上答案都不正确    D、总结</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P1110] 软件需求分析的任务不应包括（ ）。</w:t>
      </w:r>
    </w:p>
    <w:p>
      <w:pPr>
        <w:pStyle w:val="2"/>
        <w:rPr>
          <w:rFonts w:hint="eastAsia"/>
        </w:rPr>
      </w:pPr>
      <w:r>
        <w:rPr>
          <w:rFonts w:hint="eastAsia"/>
        </w:rPr>
        <w:t>A、问题分析 B、信息域分析 C、结构化程序设计 D、确定逻辑模型</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P1111] 在数据流图中，有名字及方向的成份是（ ）。</w:t>
      </w:r>
    </w:p>
    <w:p>
      <w:pPr>
        <w:pStyle w:val="2"/>
        <w:rPr>
          <w:rFonts w:hint="eastAsia"/>
        </w:rPr>
      </w:pPr>
      <w:r>
        <w:rPr>
          <w:rFonts w:hint="eastAsia"/>
        </w:rPr>
        <w:t>A、控制流 B、信息流 C、数据流 D、信号流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P1112] 在数据流图中，不能由计算机处理的成份是（ ）。</w:t>
      </w:r>
    </w:p>
    <w:p>
      <w:pPr>
        <w:pStyle w:val="2"/>
        <w:rPr>
          <w:rFonts w:hint="eastAsia"/>
        </w:rPr>
      </w:pPr>
      <w:r>
        <w:rPr>
          <w:rFonts w:hint="eastAsia"/>
        </w:rPr>
        <w:t>A、控制流 B、节点 C、数据流 D、数据源/终点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P1113] 结构化分析方法就是面向（ ）自顶向下逐步求精进行需求分析的方法。</w:t>
      </w:r>
    </w:p>
    <w:p>
      <w:pPr>
        <w:pStyle w:val="2"/>
        <w:rPr>
          <w:rFonts w:hint="eastAsia"/>
        </w:rPr>
      </w:pPr>
      <w:r>
        <w:rPr>
          <w:rFonts w:hint="eastAsia"/>
        </w:rPr>
        <w:t>A、目标 B、数据流 C、功能 D、对象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P1114] 到20世纪末，面向对象软件工程已经逐渐发展成熟，特别是（  ） 的出现和广泛使用，使面向对象方法成为</w:t>
      </w:r>
    </w:p>
    <w:p>
      <w:pPr>
        <w:pStyle w:val="2"/>
        <w:rPr>
          <w:rFonts w:hint="eastAsia"/>
        </w:rPr>
      </w:pPr>
      <w:r>
        <w:rPr>
          <w:rFonts w:hint="eastAsia"/>
        </w:rPr>
        <w:t>A、OMT    B、OOSE    C、C++    D、UML</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P1115] （  ）是从用户使用系统的角度描述系统功能的图形表达方法。</w:t>
      </w:r>
    </w:p>
    <w:p>
      <w:pPr>
        <w:pStyle w:val="2"/>
        <w:rPr>
          <w:rFonts w:hint="eastAsia"/>
        </w:rPr>
      </w:pPr>
      <w:r>
        <w:rPr>
          <w:rFonts w:hint="eastAsia"/>
        </w:rPr>
        <w:t>A、序列图   B、协作图   C、类图   D、用例图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P1116] 需求分析阶段开发人员要从用户那里了解（）</w:t>
      </w:r>
    </w:p>
    <w:p>
      <w:pPr>
        <w:pStyle w:val="2"/>
        <w:rPr>
          <w:rFonts w:hint="eastAsia"/>
        </w:rPr>
      </w:pPr>
      <w:r>
        <w:rPr>
          <w:rFonts w:hint="eastAsia"/>
        </w:rPr>
        <w:t>A、软件要做什么   B、用户使用界面   C、输入的信息   D、软件的规模</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P1117] 需求分析的四个步骤中，撰写《需求规格说明书》是在（ ）阶段。</w:t>
      </w:r>
    </w:p>
    <w:p>
      <w:pPr>
        <w:pStyle w:val="2"/>
        <w:rPr>
          <w:rFonts w:hint="eastAsia"/>
        </w:rPr>
      </w:pPr>
      <w:r>
        <w:rPr>
          <w:rFonts w:hint="eastAsia"/>
        </w:rPr>
        <w:t>A、需求获取   B、需求提炼   C、需求描述   D、需求验证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P1118] 下列需求描述中，不属于飞机订票系统功能性需求的是（ ）</w:t>
      </w:r>
    </w:p>
    <w:p>
      <w:pPr>
        <w:pStyle w:val="2"/>
        <w:rPr>
          <w:rFonts w:hint="eastAsia"/>
        </w:rPr>
      </w:pPr>
      <w:r>
        <w:rPr>
          <w:rFonts w:hint="eastAsia"/>
        </w:rPr>
        <w:t>A、必须使用某排序算法根据离开时间对航班排序B、什么信息要出现在机票和报告中C、什么信息必须存储在旅行社和其他人访问的数据库中D、如何输入有关航班、乘客及订票信息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P1119] 不需要在需求分析阶段建立的模型是（ ）</w:t>
      </w:r>
    </w:p>
    <w:p>
      <w:pPr>
        <w:pStyle w:val="2"/>
        <w:rPr>
          <w:rFonts w:hint="eastAsia"/>
        </w:rPr>
      </w:pPr>
      <w:r>
        <w:rPr>
          <w:rFonts w:hint="eastAsia"/>
        </w:rPr>
        <w:t>A、数据流图 B、用例图 C、E-R图 D、程序流程图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P1120] 在需求分析阶段不属于数据模型的是（ ）</w:t>
      </w:r>
    </w:p>
    <w:p>
      <w:pPr>
        <w:pStyle w:val="2"/>
        <w:rPr>
          <w:rFonts w:hint="eastAsia"/>
        </w:rPr>
      </w:pPr>
      <w:r>
        <w:rPr>
          <w:rFonts w:hint="eastAsia"/>
        </w:rPr>
        <w:t>A、E-R图 B、数据字典 C、数据流图 D、类图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P1121] 数据流图中的每个数据加工至少有（ ）</w:t>
      </w:r>
    </w:p>
    <w:p>
      <w:pPr>
        <w:pStyle w:val="2"/>
        <w:rPr>
          <w:rFonts w:hint="eastAsia"/>
        </w:rPr>
      </w:pPr>
      <w:r>
        <w:rPr>
          <w:rFonts w:hint="eastAsia"/>
        </w:rPr>
        <w:t>A、一个输出流    B、一个输入流和一个输出流C、一个输入流    D、一个输入流或一个输出流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P1122] 0层数据流图有（ ）个数据加工</w:t>
      </w:r>
    </w:p>
    <w:p>
      <w:pPr>
        <w:pStyle w:val="2"/>
        <w:rPr>
          <w:rFonts w:hint="eastAsia"/>
        </w:rPr>
      </w:pPr>
      <w:r>
        <w:rPr>
          <w:rFonts w:hint="eastAsia"/>
        </w:rPr>
        <w:t>A、0    B、1    C、2    D、多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P1123] 数据流图的主图上的数据流必须封闭在（ ）之间。</w:t>
      </w:r>
    </w:p>
    <w:p>
      <w:pPr>
        <w:pStyle w:val="2"/>
        <w:rPr>
          <w:rFonts w:hint="eastAsia"/>
        </w:rPr>
      </w:pPr>
      <w:r>
        <w:rPr>
          <w:rFonts w:hint="eastAsia"/>
        </w:rPr>
        <w:t>A、外部实体 B、数据加工 C、数据存储 D、数据流</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P1124] 下列说法最适合用来命名一条数据流的是（ ）</w:t>
      </w:r>
    </w:p>
    <w:p>
      <w:pPr>
        <w:pStyle w:val="2"/>
        <w:rPr>
          <w:rFonts w:hint="eastAsia"/>
        </w:rPr>
      </w:pPr>
      <w:r>
        <w:rPr>
          <w:rFonts w:hint="eastAsia"/>
        </w:rPr>
        <w:t>A、选择账单管理功能 B、管理账单 C、账单管理 D、账单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P1125] 以下数据流图的元素中，不适宜作为数据存储的是（ ）</w:t>
      </w:r>
    </w:p>
    <w:p>
      <w:pPr>
        <w:pStyle w:val="2"/>
        <w:rPr>
          <w:rFonts w:hint="eastAsia"/>
        </w:rPr>
      </w:pPr>
      <w:r>
        <w:rPr>
          <w:rFonts w:hint="eastAsia"/>
        </w:rPr>
        <w:t>A、数据库 B、用户 C、数据表 D、文件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P1126] 在数据流图中，下列数据流中可以不给出命名的是（ ）</w:t>
      </w:r>
    </w:p>
    <w:p>
      <w:pPr>
        <w:pStyle w:val="2"/>
        <w:rPr>
          <w:rFonts w:hint="eastAsia"/>
        </w:rPr>
      </w:pPr>
      <w:r>
        <w:rPr>
          <w:rFonts w:hint="eastAsia"/>
        </w:rPr>
        <w:t>A、从外部实体输出的数据流    B、向外部实体输入的数据流C、从数据存储输出的数据流    D、从数据加工输出的数据流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P1127] 在用例之间，会有三种不同的关系，下列哪个不是他们之间可能的关系（ ）</w:t>
      </w:r>
    </w:p>
    <w:p>
      <w:pPr>
        <w:pStyle w:val="2"/>
        <w:rPr>
          <w:rFonts w:hint="eastAsia"/>
        </w:rPr>
      </w:pPr>
      <w:r>
        <w:rPr>
          <w:rFonts w:hint="eastAsia"/>
        </w:rPr>
        <w:t>A、包含 B、扩展 C、泛化 D、关联</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P1128] 下列哪一个用例的命名符合规范（ ）</w:t>
      </w:r>
    </w:p>
    <w:p>
      <w:pPr>
        <w:pStyle w:val="2"/>
        <w:rPr>
          <w:rFonts w:hint="eastAsia"/>
        </w:rPr>
      </w:pPr>
      <w:r>
        <w:rPr>
          <w:rFonts w:hint="eastAsia"/>
        </w:rPr>
        <w:t>A、用户管理 B、系统配置 C、基本信息维护 D、查找书籍</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P1129] 下列实体中不能作为系统用例图中的参与者的是（ ）</w:t>
      </w:r>
    </w:p>
    <w:p>
      <w:pPr>
        <w:pStyle w:val="2"/>
        <w:rPr>
          <w:rFonts w:hint="eastAsia"/>
        </w:rPr>
      </w:pPr>
      <w:r>
        <w:rPr>
          <w:rFonts w:hint="eastAsia"/>
        </w:rPr>
        <w:t>A、用户 B、管理员 C、服务器 D、打印机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P1130] 下列对系统功能的描述中，适合划分为一个用例的是（ ）</w:t>
      </w:r>
    </w:p>
    <w:p>
      <w:pPr>
        <w:pStyle w:val="2"/>
        <w:rPr>
          <w:rFonts w:hint="eastAsia"/>
        </w:rPr>
      </w:pPr>
      <w:r>
        <w:rPr>
          <w:rFonts w:hint="eastAsia"/>
        </w:rPr>
        <w:t>A、输入个人信息 B、计算统计数据 C、返回查询结果 D、转账</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P1131] 下列各组用例之间存在包含关系的是（  ）</w:t>
      </w:r>
    </w:p>
    <w:p>
      <w:pPr>
        <w:pStyle w:val="2"/>
        <w:rPr>
          <w:rFonts w:hint="eastAsia"/>
        </w:rPr>
      </w:pPr>
    </w:p>
    <w:p>
      <w:pPr>
        <w:pStyle w:val="2"/>
        <w:rPr>
          <w:rFonts w:hint="eastAsia"/>
        </w:rPr>
      </w:pPr>
      <w:r>
        <w:rPr>
          <w:rFonts w:hint="eastAsia"/>
        </w:rPr>
        <w:t>A、管理用户与添加用户  B、预订机票与网上预订机票</w:t>
      </w:r>
    </w:p>
    <w:p>
      <w:pPr>
        <w:pStyle w:val="2"/>
        <w:rPr>
          <w:rFonts w:hint="eastAsia"/>
        </w:rPr>
      </w:pPr>
    </w:p>
    <w:p>
      <w:pPr>
        <w:pStyle w:val="2"/>
        <w:rPr>
          <w:rFonts w:hint="eastAsia"/>
        </w:rPr>
      </w:pPr>
      <w:r>
        <w:rPr>
          <w:rFonts w:hint="eastAsia"/>
        </w:rPr>
        <w:t>C、ATM提款与登录       D、购买商品与查找商品</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P1132] 下列各组用例之间存在扩展关系的是（  ）。</w:t>
      </w:r>
    </w:p>
    <w:p>
      <w:pPr>
        <w:pStyle w:val="2"/>
        <w:rPr>
          <w:rFonts w:hint="eastAsia"/>
        </w:rPr>
      </w:pPr>
    </w:p>
    <w:p>
      <w:pPr>
        <w:pStyle w:val="2"/>
        <w:rPr>
          <w:rFonts w:hint="eastAsia"/>
        </w:rPr>
      </w:pPr>
      <w:r>
        <w:rPr>
          <w:rFonts w:hint="eastAsia"/>
        </w:rPr>
        <w:t>A、借书与还书          B、预订机票与网上预订机票</w:t>
      </w:r>
    </w:p>
    <w:p>
      <w:pPr>
        <w:pStyle w:val="2"/>
        <w:rPr>
          <w:rFonts w:hint="eastAsia"/>
        </w:rPr>
      </w:pPr>
    </w:p>
    <w:p>
      <w:pPr>
        <w:pStyle w:val="2"/>
        <w:rPr>
          <w:rFonts w:hint="eastAsia"/>
        </w:rPr>
      </w:pPr>
      <w:r>
        <w:rPr>
          <w:rFonts w:hint="eastAsia"/>
        </w:rPr>
        <w:t>C、ATM提款与登录   D、购买商品与查找商品</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P1133] 下列各组用例之间存在泛化关系的是（  ）。</w:t>
      </w:r>
    </w:p>
    <w:p>
      <w:pPr>
        <w:pStyle w:val="2"/>
        <w:rPr>
          <w:rFonts w:hint="eastAsia"/>
        </w:rPr>
      </w:pPr>
    </w:p>
    <w:p>
      <w:pPr>
        <w:pStyle w:val="2"/>
        <w:rPr>
          <w:rFonts w:hint="eastAsia"/>
        </w:rPr>
      </w:pPr>
      <w:r>
        <w:rPr>
          <w:rFonts w:hint="eastAsia"/>
        </w:rPr>
        <w:t>A、借书与还书 B、预订机票与网上预订机票</w:t>
      </w:r>
    </w:p>
    <w:p>
      <w:pPr>
        <w:pStyle w:val="2"/>
        <w:rPr>
          <w:rFonts w:hint="eastAsia"/>
        </w:rPr>
      </w:pPr>
    </w:p>
    <w:p>
      <w:pPr>
        <w:pStyle w:val="2"/>
        <w:rPr>
          <w:rFonts w:hint="eastAsia"/>
        </w:rPr>
      </w:pPr>
      <w:r>
        <w:rPr>
          <w:rFonts w:hint="eastAsia"/>
        </w:rPr>
        <w:t>C、ATM提款与登录 D、购买商品与查找商品</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P1134] 用例图中的参与者也可以是一种分析类，它应当归为（   ）。</w:t>
      </w:r>
    </w:p>
    <w:p>
      <w:pPr>
        <w:pStyle w:val="2"/>
        <w:rPr>
          <w:rFonts w:hint="eastAsia"/>
        </w:rPr>
      </w:pPr>
    </w:p>
    <w:p>
      <w:pPr>
        <w:pStyle w:val="2"/>
        <w:rPr>
          <w:rFonts w:hint="eastAsia"/>
        </w:rPr>
      </w:pPr>
      <w:r>
        <w:rPr>
          <w:rFonts w:hint="eastAsia"/>
        </w:rPr>
        <w:t>A、实体类    B、控制类    C、边界类    D、父类</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P1135] 不属于用例规约组成部分的是（  ）。</w:t>
      </w:r>
    </w:p>
    <w:p>
      <w:pPr>
        <w:pStyle w:val="2"/>
        <w:rPr>
          <w:rFonts w:hint="eastAsia"/>
        </w:rPr>
      </w:pPr>
    </w:p>
    <w:p>
      <w:pPr>
        <w:pStyle w:val="2"/>
        <w:rPr>
          <w:rFonts w:hint="eastAsia"/>
        </w:rPr>
      </w:pPr>
      <w:r>
        <w:rPr>
          <w:rFonts w:hint="eastAsia"/>
        </w:rPr>
        <w:t>A、主要参与者     B、前置条件    C、场景     D、输入参数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P1136] 模块内聚度越高，说明模块内各成分彼此结合的程度越（  ）。</w:t>
      </w:r>
    </w:p>
    <w:p>
      <w:pPr>
        <w:pStyle w:val="2"/>
        <w:rPr>
          <w:rFonts w:hint="eastAsia"/>
        </w:rPr>
      </w:pPr>
    </w:p>
    <w:p>
      <w:pPr>
        <w:pStyle w:val="2"/>
        <w:rPr>
          <w:rFonts w:hint="eastAsia"/>
        </w:rPr>
      </w:pPr>
      <w:r>
        <w:rPr>
          <w:rFonts w:hint="eastAsia"/>
        </w:rPr>
        <w:t>A、松散    B、紧密    C、无法判断    D、相等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P1137] 软件的结构化设计方法中，一般分为概要设计和详细设计两阶段，其中详细设计主要是对（   ）进行设计。</w:t>
      </w:r>
    </w:p>
    <w:p>
      <w:pPr>
        <w:pStyle w:val="2"/>
        <w:rPr>
          <w:rFonts w:hint="eastAsia"/>
        </w:rPr>
      </w:pPr>
    </w:p>
    <w:p>
      <w:pPr>
        <w:pStyle w:val="2"/>
        <w:rPr>
          <w:rFonts w:hint="eastAsia"/>
        </w:rPr>
      </w:pPr>
      <w:r>
        <w:rPr>
          <w:rFonts w:hint="eastAsia"/>
        </w:rPr>
        <w:t>A、软件结构     B、软件接口     C、软件模型    D、软件模块</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P1138] 程序的三种基本控制结构是（   ）。</w:t>
      </w:r>
    </w:p>
    <w:p>
      <w:pPr>
        <w:pStyle w:val="2"/>
        <w:rPr>
          <w:rFonts w:hint="eastAsia"/>
        </w:rPr>
      </w:pPr>
    </w:p>
    <w:p>
      <w:pPr>
        <w:pStyle w:val="2"/>
        <w:rPr>
          <w:rFonts w:hint="eastAsia"/>
        </w:rPr>
      </w:pPr>
      <w:r>
        <w:rPr>
          <w:rFonts w:hint="eastAsia"/>
        </w:rPr>
        <w:t>A、过程、子程序和分程序  B、顺序、分支和循环</w:t>
      </w:r>
    </w:p>
    <w:p>
      <w:pPr>
        <w:pStyle w:val="2"/>
        <w:rPr>
          <w:rFonts w:hint="eastAsia"/>
        </w:rPr>
      </w:pPr>
    </w:p>
    <w:p>
      <w:pPr>
        <w:pStyle w:val="2"/>
        <w:rPr>
          <w:rFonts w:hint="eastAsia"/>
        </w:rPr>
      </w:pPr>
      <w:r>
        <w:rPr>
          <w:rFonts w:hint="eastAsia"/>
        </w:rPr>
        <w:t>C、递归、堆栈和队列        D、调用、返回和转移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P1139]结构化设计是一种应用最广泛的系统设计方法，是以（   ）为基础，自顶向下，求精和模块化的过程。</w:t>
      </w:r>
    </w:p>
    <w:p>
      <w:pPr>
        <w:pStyle w:val="2"/>
        <w:rPr>
          <w:rFonts w:hint="eastAsia"/>
        </w:rPr>
      </w:pPr>
    </w:p>
    <w:p>
      <w:pPr>
        <w:pStyle w:val="2"/>
        <w:rPr>
          <w:rFonts w:hint="eastAsia"/>
        </w:rPr>
      </w:pPr>
      <w:r>
        <w:rPr>
          <w:rFonts w:hint="eastAsia"/>
        </w:rPr>
        <w:t>A、数据流     B、数据流图     C、数据库     D、数据结构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P1140] 程序流程图（框图）中的箭头代表（   ）。</w:t>
      </w:r>
    </w:p>
    <w:p>
      <w:pPr>
        <w:pStyle w:val="2"/>
        <w:rPr>
          <w:rFonts w:hint="eastAsia"/>
        </w:rPr>
      </w:pPr>
    </w:p>
    <w:p>
      <w:pPr>
        <w:pStyle w:val="2"/>
        <w:rPr>
          <w:rFonts w:hint="eastAsia"/>
        </w:rPr>
      </w:pPr>
      <w:r>
        <w:rPr>
          <w:rFonts w:hint="eastAsia"/>
        </w:rPr>
        <w:t>A、数据流    B、控制流    C、调用关系    D、组成关系</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P1141] 软件设计的重要性可以被概括成（  ）。</w:t>
      </w:r>
    </w:p>
    <w:p>
      <w:pPr>
        <w:pStyle w:val="2"/>
        <w:rPr>
          <w:rFonts w:hint="eastAsia"/>
        </w:rPr>
      </w:pPr>
    </w:p>
    <w:p>
      <w:pPr>
        <w:pStyle w:val="2"/>
        <w:rPr>
          <w:rFonts w:hint="eastAsia"/>
        </w:rPr>
      </w:pPr>
      <w:r>
        <w:rPr>
          <w:rFonts w:hint="eastAsia"/>
        </w:rPr>
        <w:t>A、精确    B、复杂     C、高效开发    D、对质量的追求</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P1142] 下列哪种设计相当于一个房屋中每个房间的内部详图？（ ）</w:t>
      </w:r>
    </w:p>
    <w:p>
      <w:pPr>
        <w:pStyle w:val="2"/>
        <w:rPr>
          <w:rFonts w:hint="eastAsia"/>
        </w:rPr>
      </w:pPr>
    </w:p>
    <w:p>
      <w:pPr>
        <w:pStyle w:val="2"/>
        <w:rPr>
          <w:rFonts w:hint="eastAsia"/>
        </w:rPr>
      </w:pPr>
      <w:r>
        <w:rPr>
          <w:rFonts w:hint="eastAsia"/>
        </w:rPr>
        <w:t>A、体系结构设计   B、构件级设计   C、接口设计   D、数据设计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P1143] 结构化软件工程方法中，（   ）阶段主要是要建立软件结构。</w:t>
      </w:r>
    </w:p>
    <w:p>
      <w:pPr>
        <w:pStyle w:val="2"/>
        <w:rPr>
          <w:rFonts w:hint="eastAsia"/>
        </w:rPr>
      </w:pPr>
    </w:p>
    <w:p>
      <w:pPr>
        <w:pStyle w:val="2"/>
        <w:rPr>
          <w:rFonts w:hint="eastAsia"/>
        </w:rPr>
      </w:pPr>
      <w:r>
        <w:rPr>
          <w:rFonts w:hint="eastAsia"/>
        </w:rPr>
        <w:t>A、需求分析   B、概要设计   C、详细设计   D、可行性研究</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P1144] （  ）是一张二维图。其纵向代表时间轴，时间沿垂直方向向下延伸，其横向由多个参与交互的对象构成。</w:t>
      </w:r>
    </w:p>
    <w:p>
      <w:pPr>
        <w:pStyle w:val="2"/>
        <w:rPr>
          <w:rFonts w:hint="eastAsia"/>
        </w:rPr>
      </w:pPr>
    </w:p>
    <w:p>
      <w:pPr>
        <w:pStyle w:val="2"/>
        <w:rPr>
          <w:rFonts w:hint="eastAsia"/>
        </w:rPr>
      </w:pPr>
      <w:r>
        <w:rPr>
          <w:rFonts w:hint="eastAsia"/>
        </w:rPr>
        <w:t>A、对象图 B、活动图 C、交互图 D、顺序图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P1145] 下列（  ）不是MVC的组成部分？</w:t>
      </w:r>
    </w:p>
    <w:p>
      <w:pPr>
        <w:pStyle w:val="2"/>
        <w:rPr>
          <w:rFonts w:hint="eastAsia"/>
        </w:rPr>
      </w:pPr>
    </w:p>
    <w:p>
      <w:pPr>
        <w:pStyle w:val="2"/>
        <w:rPr>
          <w:rFonts w:hint="eastAsia"/>
        </w:rPr>
      </w:pPr>
      <w:r>
        <w:rPr>
          <w:rFonts w:hint="eastAsia"/>
        </w:rPr>
        <w:t>A、模型  B、视图  C、接口  D、控制器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P1146] 类之间的关系不包括（   ）。</w:t>
      </w:r>
    </w:p>
    <w:p>
      <w:pPr>
        <w:pStyle w:val="2"/>
        <w:rPr>
          <w:rFonts w:hint="eastAsia"/>
        </w:rPr>
      </w:pPr>
    </w:p>
    <w:p>
      <w:pPr>
        <w:pStyle w:val="2"/>
        <w:rPr>
          <w:rFonts w:hint="eastAsia"/>
        </w:rPr>
      </w:pPr>
      <w:r>
        <w:rPr>
          <w:rFonts w:hint="eastAsia"/>
        </w:rPr>
        <w:t>A、依赖关系  B、泛化关系  C、实现关系  D、分解关系</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P1147] 模块间的耦合度越低，说明模块之间的关系越（  ）。</w:t>
      </w:r>
    </w:p>
    <w:p>
      <w:pPr>
        <w:pStyle w:val="2"/>
        <w:rPr>
          <w:rFonts w:hint="eastAsia"/>
        </w:rPr>
      </w:pPr>
    </w:p>
    <w:p>
      <w:pPr>
        <w:pStyle w:val="2"/>
        <w:rPr>
          <w:rFonts w:hint="eastAsia"/>
        </w:rPr>
      </w:pPr>
      <w:r>
        <w:rPr>
          <w:rFonts w:hint="eastAsia"/>
        </w:rPr>
        <w:t>A、松散 B、紧密 C、无法判断 D、相等</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P1148] 软件体系结构设计属于（  ）。</w:t>
      </w:r>
    </w:p>
    <w:p>
      <w:pPr>
        <w:pStyle w:val="2"/>
        <w:rPr>
          <w:rFonts w:hint="eastAsia"/>
        </w:rPr>
      </w:pPr>
    </w:p>
    <w:p>
      <w:pPr>
        <w:pStyle w:val="2"/>
        <w:rPr>
          <w:rFonts w:hint="eastAsia"/>
        </w:rPr>
      </w:pPr>
      <w:r>
        <w:rPr>
          <w:rFonts w:hint="eastAsia"/>
        </w:rPr>
        <w:t>A、概要设计阶段 B、详细设计阶段 C、需求分析阶段 D、初步开发阶段</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P1149] 结构化程序设计的基本结构不包括（   ）。</w:t>
      </w:r>
    </w:p>
    <w:p>
      <w:pPr>
        <w:pStyle w:val="2"/>
        <w:rPr>
          <w:rFonts w:hint="eastAsia"/>
        </w:rPr>
      </w:pPr>
    </w:p>
    <w:p>
      <w:pPr>
        <w:pStyle w:val="2"/>
        <w:rPr>
          <w:rFonts w:hint="eastAsia"/>
        </w:rPr>
      </w:pPr>
      <w:r>
        <w:rPr>
          <w:rFonts w:hint="eastAsia"/>
        </w:rPr>
        <w:t>A、循环 B、分支 C、顺序 D、并发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P1150] 下列哪种设计相当于一个房屋中每个房间的门窗详图（以及规格说明）（ ）。</w:t>
      </w:r>
    </w:p>
    <w:p>
      <w:pPr>
        <w:pStyle w:val="2"/>
        <w:rPr>
          <w:rFonts w:hint="eastAsia"/>
        </w:rPr>
      </w:pPr>
    </w:p>
    <w:p>
      <w:pPr>
        <w:pStyle w:val="2"/>
        <w:rPr>
          <w:rFonts w:hint="eastAsia"/>
        </w:rPr>
      </w:pPr>
      <w:r>
        <w:rPr>
          <w:rFonts w:hint="eastAsia"/>
        </w:rPr>
        <w:t>A、体系结构设计 B、构件级设计 C、接口设计 D、数据设计</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P1151] (  ）可以用来描述对象之间整体与部分的关系。</w:t>
      </w:r>
    </w:p>
    <w:p>
      <w:pPr>
        <w:pStyle w:val="2"/>
        <w:rPr>
          <w:rFonts w:hint="eastAsia"/>
        </w:rPr>
      </w:pPr>
    </w:p>
    <w:p>
      <w:pPr>
        <w:pStyle w:val="2"/>
        <w:rPr>
          <w:rFonts w:hint="eastAsia"/>
        </w:rPr>
      </w:pPr>
      <w:r>
        <w:rPr>
          <w:rFonts w:hint="eastAsia"/>
        </w:rPr>
        <w:t>A、关联 B、聚合 C、集成 D、依赖</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P1152] 在顺序图中哪类消息使用带箭头的虚线表示？（  ）。</w:t>
      </w:r>
    </w:p>
    <w:p>
      <w:pPr>
        <w:pStyle w:val="2"/>
        <w:rPr>
          <w:rFonts w:hint="eastAsia"/>
        </w:rPr>
      </w:pPr>
    </w:p>
    <w:p>
      <w:pPr>
        <w:pStyle w:val="2"/>
        <w:rPr>
          <w:rFonts w:hint="eastAsia"/>
        </w:rPr>
      </w:pPr>
      <w:r>
        <w:rPr>
          <w:rFonts w:hint="eastAsia"/>
        </w:rPr>
        <w:t>A、简单消息 B、反身消息 C、返回消息 D、异步消息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P1153] 对体系结构的建模不使用（ ）。</w:t>
      </w:r>
    </w:p>
    <w:p>
      <w:pPr>
        <w:pStyle w:val="2"/>
        <w:rPr>
          <w:rFonts w:hint="eastAsia"/>
        </w:rPr>
      </w:pPr>
    </w:p>
    <w:p>
      <w:pPr>
        <w:pStyle w:val="2"/>
        <w:rPr>
          <w:rFonts w:hint="eastAsia"/>
        </w:rPr>
      </w:pPr>
      <w:r>
        <w:rPr>
          <w:rFonts w:hint="eastAsia"/>
        </w:rPr>
        <w:t>A、构件图 B、部署图 C、包图 D、用例图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P1154] 数据流图里的数据流包括（ ）类型。</w:t>
      </w:r>
    </w:p>
    <w:p>
      <w:pPr>
        <w:pStyle w:val="2"/>
        <w:rPr>
          <w:rFonts w:hint="eastAsia"/>
        </w:rPr>
      </w:pPr>
    </w:p>
    <w:p>
      <w:pPr>
        <w:pStyle w:val="2"/>
        <w:rPr>
          <w:rFonts w:hint="eastAsia"/>
        </w:rPr>
      </w:pPr>
      <w:r>
        <w:rPr>
          <w:rFonts w:hint="eastAsia"/>
        </w:rPr>
        <w:t>A、变换型和事务型 B、变换型和调度型</w:t>
      </w:r>
    </w:p>
    <w:p>
      <w:pPr>
        <w:pStyle w:val="2"/>
        <w:rPr>
          <w:rFonts w:hint="eastAsia"/>
        </w:rPr>
      </w:pPr>
    </w:p>
    <w:p>
      <w:pPr>
        <w:pStyle w:val="2"/>
        <w:rPr>
          <w:rFonts w:hint="eastAsia"/>
        </w:rPr>
      </w:pPr>
      <w:r>
        <w:rPr>
          <w:rFonts w:hint="eastAsia"/>
        </w:rPr>
        <w:t>C、调度型和事务型 D、数据型和控制型</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P1155] 构件级设计的基本原则不包括（ ）。</w:t>
      </w:r>
    </w:p>
    <w:p>
      <w:pPr>
        <w:pStyle w:val="2"/>
        <w:rPr>
          <w:rFonts w:hint="eastAsia"/>
        </w:rPr>
      </w:pPr>
    </w:p>
    <w:p>
      <w:pPr>
        <w:pStyle w:val="2"/>
        <w:rPr>
          <w:rFonts w:hint="eastAsia"/>
        </w:rPr>
      </w:pPr>
      <w:r>
        <w:rPr>
          <w:rFonts w:hint="eastAsia"/>
        </w:rPr>
        <w:t>A、开闭原则 B、并发原则 C、接口分离原则 D、依赖倒置原则</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P1156] 程序设计语言的基本成分不包含下列哪个选项：( )</w:t>
      </w:r>
    </w:p>
    <w:p>
      <w:pPr>
        <w:pStyle w:val="2"/>
        <w:rPr>
          <w:rFonts w:hint="eastAsia"/>
        </w:rPr>
      </w:pPr>
    </w:p>
    <w:p>
      <w:pPr>
        <w:pStyle w:val="2"/>
        <w:rPr>
          <w:rFonts w:hint="eastAsia"/>
        </w:rPr>
      </w:pPr>
      <w:r>
        <w:rPr>
          <w:rFonts w:hint="eastAsia"/>
        </w:rPr>
        <w:t>A、数据成分 B、控制成分 C、功能成分 D、传输成分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P1157] 结构化程序设计的原则不包含下列哪个选项：( )</w:t>
      </w:r>
    </w:p>
    <w:p>
      <w:pPr>
        <w:pStyle w:val="2"/>
        <w:rPr>
          <w:rFonts w:hint="eastAsia"/>
        </w:rPr>
      </w:pPr>
    </w:p>
    <w:p>
      <w:pPr>
        <w:pStyle w:val="2"/>
        <w:rPr>
          <w:rFonts w:hint="eastAsia"/>
        </w:rPr>
      </w:pPr>
      <w:r>
        <w:rPr>
          <w:rFonts w:hint="eastAsia"/>
        </w:rPr>
        <w:t>A、简单结构 B、块机制 C、一致性 D、充分联动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P1158] 程序的效率的影响因素不包含下列哪个选项：( )。</w:t>
      </w:r>
    </w:p>
    <w:p>
      <w:pPr>
        <w:pStyle w:val="2"/>
        <w:rPr>
          <w:rFonts w:hint="eastAsia"/>
        </w:rPr>
      </w:pPr>
    </w:p>
    <w:p>
      <w:pPr>
        <w:pStyle w:val="2"/>
        <w:rPr>
          <w:rFonts w:hint="eastAsia"/>
        </w:rPr>
      </w:pPr>
      <w:r>
        <w:rPr>
          <w:rFonts w:hint="eastAsia"/>
        </w:rPr>
        <w:t>A、存储 B、尽量使用多维数组 C、算法 D、输入/输出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P1159] 编码规范的意义不包含下列哪个选项：（ ）</w:t>
      </w:r>
    </w:p>
    <w:p>
      <w:pPr>
        <w:pStyle w:val="2"/>
        <w:rPr>
          <w:rFonts w:hint="eastAsia"/>
        </w:rPr>
      </w:pPr>
    </w:p>
    <w:p>
      <w:pPr>
        <w:pStyle w:val="2"/>
        <w:rPr>
          <w:rFonts w:hint="eastAsia"/>
        </w:rPr>
      </w:pPr>
      <w:r>
        <w:rPr>
          <w:rFonts w:hint="eastAsia"/>
        </w:rPr>
        <w:t>A、易于提高编程效率  B、使开发人员有据可依</w:t>
      </w:r>
    </w:p>
    <w:p>
      <w:pPr>
        <w:pStyle w:val="2"/>
        <w:rPr>
          <w:rFonts w:hint="eastAsia"/>
        </w:rPr>
      </w:pPr>
    </w:p>
    <w:p>
      <w:pPr>
        <w:pStyle w:val="2"/>
        <w:rPr>
          <w:rFonts w:hint="eastAsia"/>
        </w:rPr>
      </w:pPr>
      <w:r>
        <w:rPr>
          <w:rFonts w:hint="eastAsia"/>
        </w:rPr>
        <w:t>C、代码易读              D、易于定位错误、变更管理</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P1160] 软件质量成本不包含下列哪个选项：（ ）</w:t>
      </w:r>
    </w:p>
    <w:p>
      <w:pPr>
        <w:pStyle w:val="2"/>
        <w:rPr>
          <w:rFonts w:hint="eastAsia"/>
        </w:rPr>
      </w:pPr>
    </w:p>
    <w:p>
      <w:pPr>
        <w:pStyle w:val="2"/>
        <w:rPr>
          <w:rFonts w:hint="eastAsia"/>
        </w:rPr>
      </w:pPr>
      <w:r>
        <w:rPr>
          <w:rFonts w:hint="eastAsia"/>
        </w:rPr>
        <w:t>A、预防成本 B、失效成本 C、评估成本 D、运维成本</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P1161] 软件测试V模型中的对应关系下列哪个选项是错误的：（ ）</w:t>
      </w:r>
    </w:p>
    <w:p>
      <w:pPr>
        <w:pStyle w:val="2"/>
        <w:rPr>
          <w:rFonts w:hint="eastAsia"/>
        </w:rPr>
      </w:pPr>
    </w:p>
    <w:p>
      <w:pPr>
        <w:pStyle w:val="2"/>
        <w:rPr>
          <w:rFonts w:hint="eastAsia"/>
        </w:rPr>
      </w:pPr>
      <w:r>
        <w:rPr>
          <w:rFonts w:hint="eastAsia"/>
        </w:rPr>
        <w:t>A、验收测试的主要目的是从开发者的角度检查系统是否满足合同中定义的需求</w:t>
      </w:r>
    </w:p>
    <w:p>
      <w:pPr>
        <w:pStyle w:val="2"/>
        <w:rPr>
          <w:rFonts w:hint="eastAsia"/>
        </w:rPr>
      </w:pPr>
    </w:p>
    <w:p>
      <w:pPr>
        <w:pStyle w:val="2"/>
        <w:rPr>
          <w:rFonts w:hint="eastAsia"/>
        </w:rPr>
      </w:pPr>
      <w:r>
        <w:rPr>
          <w:rFonts w:hint="eastAsia"/>
        </w:rPr>
        <w:t>B、单元测试的主要目的是验证软件模块是否按详细设计的规格说明正确运行</w:t>
      </w:r>
    </w:p>
    <w:p>
      <w:pPr>
        <w:pStyle w:val="2"/>
        <w:rPr>
          <w:rFonts w:hint="eastAsia"/>
        </w:rPr>
      </w:pPr>
    </w:p>
    <w:p>
      <w:pPr>
        <w:pStyle w:val="2"/>
        <w:rPr>
          <w:rFonts w:hint="eastAsia"/>
        </w:rPr>
      </w:pPr>
      <w:r>
        <w:rPr>
          <w:rFonts w:hint="eastAsia"/>
        </w:rPr>
        <w:t>C、系统测试的主要目的是验证整个系统是否满足需求规格说明</w:t>
      </w:r>
    </w:p>
    <w:p>
      <w:pPr>
        <w:pStyle w:val="2"/>
        <w:rPr>
          <w:rFonts w:hint="eastAsia"/>
        </w:rPr>
      </w:pPr>
    </w:p>
    <w:p>
      <w:pPr>
        <w:pStyle w:val="2"/>
        <w:rPr>
          <w:rFonts w:hint="eastAsia"/>
        </w:rPr>
      </w:pPr>
      <w:r>
        <w:rPr>
          <w:rFonts w:hint="eastAsia"/>
        </w:rPr>
        <w:t>D、集成测试的主要目的是检查多个模块间是否按概要设计说明的方式协同工作</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P1162] 下列关于单元测试说法错误的是：（ ）</w:t>
      </w:r>
    </w:p>
    <w:p>
      <w:pPr>
        <w:pStyle w:val="2"/>
        <w:rPr>
          <w:rFonts w:hint="eastAsia"/>
        </w:rPr>
      </w:pPr>
    </w:p>
    <w:p>
      <w:pPr>
        <w:pStyle w:val="2"/>
        <w:rPr>
          <w:rFonts w:hint="eastAsia"/>
        </w:rPr>
      </w:pPr>
      <w:r>
        <w:rPr>
          <w:rFonts w:hint="eastAsia"/>
        </w:rPr>
        <w:t>A、单元测试主要目的是检查多个模块间是否按概要设计说明的方式协同工作</w:t>
      </w:r>
    </w:p>
    <w:p>
      <w:pPr>
        <w:pStyle w:val="2"/>
        <w:rPr>
          <w:rFonts w:hint="eastAsia"/>
        </w:rPr>
      </w:pPr>
    </w:p>
    <w:p>
      <w:pPr>
        <w:pStyle w:val="2"/>
        <w:rPr>
          <w:rFonts w:hint="eastAsia"/>
        </w:rPr>
      </w:pPr>
      <w:r>
        <w:rPr>
          <w:rFonts w:hint="eastAsia"/>
        </w:rPr>
        <w:t>B、模块接口测试是属于单元测试的内容</w:t>
      </w:r>
    </w:p>
    <w:p>
      <w:pPr>
        <w:pStyle w:val="2"/>
        <w:rPr>
          <w:rFonts w:hint="eastAsia"/>
        </w:rPr>
      </w:pPr>
    </w:p>
    <w:p>
      <w:pPr>
        <w:pStyle w:val="2"/>
        <w:rPr>
          <w:rFonts w:hint="eastAsia"/>
        </w:rPr>
      </w:pPr>
      <w:r>
        <w:rPr>
          <w:rFonts w:hint="eastAsia"/>
        </w:rPr>
        <w:t>C、单元测试的主要目的是验证软件模块是否按详细设计的规格说明正确运行</w:t>
      </w:r>
    </w:p>
    <w:p>
      <w:pPr>
        <w:pStyle w:val="2"/>
        <w:rPr>
          <w:rFonts w:hint="eastAsia"/>
        </w:rPr>
      </w:pPr>
    </w:p>
    <w:p>
      <w:pPr>
        <w:pStyle w:val="2"/>
        <w:rPr>
          <w:rFonts w:hint="eastAsia"/>
        </w:rPr>
      </w:pPr>
      <w:r>
        <w:rPr>
          <w:rFonts w:hint="eastAsia"/>
        </w:rPr>
        <w:t>D、单元测试完成以后才能进行集成测试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P1163] 自底向上的集成测试方法需要开发（  ）构建测试环境？</w:t>
      </w:r>
    </w:p>
    <w:p>
      <w:pPr>
        <w:pStyle w:val="2"/>
        <w:rPr>
          <w:rFonts w:hint="eastAsia"/>
        </w:rPr>
      </w:pPr>
    </w:p>
    <w:p>
      <w:pPr>
        <w:pStyle w:val="2"/>
        <w:rPr>
          <w:rFonts w:hint="eastAsia"/>
        </w:rPr>
      </w:pPr>
      <w:r>
        <w:rPr>
          <w:rFonts w:hint="eastAsia"/>
        </w:rPr>
        <w:t>A、桩模块 B、驱动模块 C、底层接口 D、0层模块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P1164] 下列不属于系统测试内容的是（  ）。</w:t>
      </w:r>
    </w:p>
    <w:p>
      <w:pPr>
        <w:pStyle w:val="2"/>
        <w:rPr>
          <w:rFonts w:hint="eastAsia"/>
        </w:rPr>
      </w:pPr>
    </w:p>
    <w:p>
      <w:pPr>
        <w:pStyle w:val="2"/>
        <w:rPr>
          <w:rFonts w:hint="eastAsia"/>
        </w:rPr>
      </w:pPr>
      <w:r>
        <w:rPr>
          <w:rFonts w:hint="eastAsia"/>
        </w:rPr>
        <w:t>A、功能性测试 B、性能测试 C、压力测试 D、局部数据结构测试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P1165] 关于验收测试说法错误的是（ ）。</w:t>
      </w:r>
    </w:p>
    <w:p>
      <w:pPr>
        <w:pStyle w:val="2"/>
        <w:rPr>
          <w:rFonts w:hint="eastAsia"/>
        </w:rPr>
      </w:pPr>
    </w:p>
    <w:p>
      <w:pPr>
        <w:pStyle w:val="2"/>
        <w:rPr>
          <w:rFonts w:hint="eastAsia"/>
        </w:rPr>
      </w:pPr>
    </w:p>
    <w:p>
      <w:pPr>
        <w:pStyle w:val="2"/>
        <w:rPr>
          <w:rFonts w:hint="eastAsia"/>
        </w:rPr>
      </w:pPr>
      <w:r>
        <w:rPr>
          <w:rFonts w:hint="eastAsia"/>
        </w:rPr>
        <w:t>A、部署软件之前的最后一个测试操作</w:t>
      </w:r>
    </w:p>
    <w:p>
      <w:pPr>
        <w:pStyle w:val="2"/>
        <w:rPr>
          <w:rFonts w:hint="eastAsia"/>
        </w:rPr>
      </w:pPr>
    </w:p>
    <w:p>
      <w:pPr>
        <w:pStyle w:val="2"/>
        <w:rPr>
          <w:rFonts w:hint="eastAsia"/>
        </w:rPr>
      </w:pPr>
      <w:r>
        <w:rPr>
          <w:rFonts w:hint="eastAsia"/>
        </w:rPr>
        <w:t>B、验收测试形式通常有α测试、β测试等</w:t>
      </w:r>
    </w:p>
    <w:p>
      <w:pPr>
        <w:pStyle w:val="2"/>
        <w:rPr>
          <w:rFonts w:hint="eastAsia"/>
        </w:rPr>
      </w:pPr>
    </w:p>
    <w:p>
      <w:pPr>
        <w:pStyle w:val="2"/>
        <w:rPr>
          <w:rFonts w:hint="eastAsia"/>
        </w:rPr>
      </w:pPr>
      <w:r>
        <w:rPr>
          <w:rFonts w:hint="eastAsia"/>
        </w:rPr>
        <w:t>C、β测试时，开发者通常不在测试现场，在开发者无法控制的环境下进行的软件现场应用。</w:t>
      </w:r>
    </w:p>
    <w:p>
      <w:pPr>
        <w:pStyle w:val="2"/>
        <w:rPr>
          <w:rFonts w:hint="eastAsia"/>
        </w:rPr>
      </w:pPr>
    </w:p>
    <w:p>
      <w:pPr>
        <w:pStyle w:val="2"/>
        <w:rPr>
          <w:rFonts w:hint="eastAsia"/>
        </w:rPr>
      </w:pPr>
      <w:r>
        <w:rPr>
          <w:rFonts w:hint="eastAsia"/>
        </w:rPr>
        <w:t>D、验收测试会对模块的内部逻辑的正确性进行白盒测试。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P1166] 下面哪一种情况不是软件缺陷（  ）。</w:t>
      </w:r>
    </w:p>
    <w:p>
      <w:pPr>
        <w:pStyle w:val="2"/>
        <w:rPr>
          <w:rFonts w:hint="eastAsia"/>
        </w:rPr>
      </w:pPr>
    </w:p>
    <w:p>
      <w:pPr>
        <w:pStyle w:val="2"/>
        <w:rPr>
          <w:rFonts w:hint="eastAsia"/>
        </w:rPr>
      </w:pPr>
      <w:r>
        <w:rPr>
          <w:rFonts w:hint="eastAsia"/>
        </w:rPr>
        <w:t>A、软件未实现产品说明书要求的功能。 B、软件开发未按期完成。</w:t>
      </w:r>
    </w:p>
    <w:p>
      <w:pPr>
        <w:pStyle w:val="2"/>
        <w:rPr>
          <w:rFonts w:hint="eastAsia"/>
        </w:rPr>
      </w:pPr>
    </w:p>
    <w:p>
      <w:pPr>
        <w:pStyle w:val="2"/>
        <w:rPr>
          <w:rFonts w:hint="eastAsia"/>
        </w:rPr>
      </w:pPr>
      <w:r>
        <w:rPr>
          <w:rFonts w:hint="eastAsia"/>
        </w:rPr>
        <w:t>C、软件难以理解、不易使用、运行缓慢或者——从测试员的角度看——最终用户会认为不好。</w:t>
      </w:r>
    </w:p>
    <w:p>
      <w:pPr>
        <w:pStyle w:val="2"/>
        <w:rPr>
          <w:rFonts w:hint="eastAsia"/>
        </w:rPr>
      </w:pPr>
    </w:p>
    <w:p>
      <w:pPr>
        <w:pStyle w:val="2"/>
        <w:rPr>
          <w:rFonts w:hint="eastAsia"/>
        </w:rPr>
      </w:pPr>
      <w:r>
        <w:rPr>
          <w:rFonts w:hint="eastAsia"/>
        </w:rPr>
        <w:t>D、软件实现了产品说明书未提到的功能</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P1167] 白盒测试中的逻辑覆盖技术不包含下列哪种方法(  )。</w:t>
      </w:r>
    </w:p>
    <w:p>
      <w:pPr>
        <w:pStyle w:val="2"/>
        <w:rPr>
          <w:rFonts w:hint="eastAsia"/>
        </w:rPr>
      </w:pPr>
    </w:p>
    <w:p>
      <w:pPr>
        <w:pStyle w:val="2"/>
        <w:rPr>
          <w:rFonts w:hint="eastAsia"/>
        </w:rPr>
      </w:pPr>
      <w:r>
        <w:rPr>
          <w:rFonts w:hint="eastAsia"/>
        </w:rPr>
        <w:t>A、语句覆盖 B、分支覆盖 C、条件覆盖 D、基础路径覆盖</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P1168] 下图为一个程序流程图的示意图，如采用控制流图覆盖测试，则其程序的环路复杂性为（  ）。</w:t>
      </w:r>
    </w:p>
    <w:p>
      <w:pPr>
        <w:pStyle w:val="2"/>
        <w:rPr>
          <w:rFonts w:hint="eastAsia"/>
        </w:rPr>
      </w:pPr>
      <w:r>
        <w:rPr>
          <w:rFonts w:hint="eastAsia"/>
        </w:rPr>
        <w:t>A、2 B、3 C、4 D、5</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[软件工程 P1169] 下属哪一个选项不属于黑盒测试的检查范围（  ）</w:t>
      </w:r>
    </w:p>
    <w:p>
      <w:pPr>
        <w:pStyle w:val="2"/>
        <w:rPr>
          <w:rFonts w:hint="eastAsia"/>
        </w:rPr>
      </w:pPr>
    </w:p>
    <w:p>
      <w:pPr>
        <w:pStyle w:val="2"/>
        <w:rPr>
          <w:rFonts w:hint="eastAsia"/>
        </w:rPr>
      </w:pPr>
      <w:r>
        <w:rPr>
          <w:rFonts w:hint="eastAsia"/>
        </w:rPr>
        <w:t>A、在接口上，输入能否正确地接受? 能否输出正确的结果?</w:t>
      </w:r>
    </w:p>
    <w:p>
      <w:pPr>
        <w:pStyle w:val="2"/>
        <w:rPr>
          <w:rFonts w:hint="eastAsia"/>
        </w:rPr>
      </w:pPr>
    </w:p>
    <w:p>
      <w:pPr>
        <w:pStyle w:val="2"/>
        <w:rPr>
          <w:rFonts w:hint="eastAsia"/>
        </w:rPr>
      </w:pPr>
      <w:r>
        <w:rPr>
          <w:rFonts w:hint="eastAsia"/>
        </w:rPr>
        <w:t>B、性能上是否能够满足要求? C、程序是否容易被理解</w:t>
      </w:r>
    </w:p>
    <w:p>
      <w:pPr>
        <w:pStyle w:val="2"/>
        <w:rPr>
          <w:rFonts w:hint="eastAsia"/>
        </w:rPr>
      </w:pPr>
    </w:p>
    <w:p>
      <w:pPr>
        <w:pStyle w:val="2"/>
        <w:rPr>
          <w:rFonts w:hint="eastAsia"/>
        </w:rPr>
      </w:pPr>
      <w:r>
        <w:rPr>
          <w:rFonts w:hint="eastAsia"/>
        </w:rPr>
        <w:t>D、是否有数据结构错误或外部信息访问错误?</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P1170]若有一个计算类型的程序，它的输入量只有一个X，其范围是［-1.0，1.0］，现从输入的角度考虑一组测试用例：-1.001，-1.0，1.0，1.001。设计这组测试用例的方法是（ ）</w:t>
      </w:r>
    </w:p>
    <w:p>
      <w:pPr>
        <w:pStyle w:val="2"/>
        <w:rPr>
          <w:rFonts w:hint="eastAsia"/>
        </w:rPr>
      </w:pPr>
    </w:p>
    <w:p>
      <w:pPr>
        <w:pStyle w:val="2"/>
        <w:rPr>
          <w:rFonts w:hint="eastAsia"/>
        </w:rPr>
      </w:pPr>
      <w:r>
        <w:rPr>
          <w:rFonts w:hint="eastAsia"/>
        </w:rPr>
        <w:t>A、条件覆盖法 B、等价分类法 C、边界值分析法 D、错误推测法</w:t>
      </w: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P1171] 黑盒测试不能发现以下类型的错误（ ）。</w:t>
      </w:r>
    </w:p>
    <w:p>
      <w:pPr>
        <w:pStyle w:val="2"/>
        <w:rPr>
          <w:rFonts w:hint="eastAsia"/>
        </w:rPr>
      </w:pPr>
    </w:p>
    <w:p>
      <w:pPr>
        <w:pStyle w:val="2"/>
        <w:rPr>
          <w:rFonts w:hint="eastAsia"/>
        </w:rPr>
      </w:pPr>
      <w:r>
        <w:rPr>
          <w:rFonts w:hint="eastAsia"/>
        </w:rPr>
        <w:t>A、不正确或遗漏的功能 B、接口错误</w:t>
      </w:r>
    </w:p>
    <w:p>
      <w:pPr>
        <w:pStyle w:val="2"/>
        <w:rPr>
          <w:rFonts w:hint="eastAsia"/>
        </w:rPr>
      </w:pPr>
    </w:p>
    <w:p>
      <w:pPr>
        <w:pStyle w:val="2"/>
        <w:rPr>
          <w:rFonts w:hint="eastAsia"/>
        </w:rPr>
      </w:pPr>
      <w:r>
        <w:rPr>
          <w:rFonts w:hint="eastAsia"/>
        </w:rPr>
        <w:t>C、行为或性能错误 D、内部代码的具体错误</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P1172]软件测试方法中，黑盒、白盒测试法是常用的方法，其中白盒测试主要用于测试（ ）。</w:t>
      </w:r>
    </w:p>
    <w:p>
      <w:pPr>
        <w:pStyle w:val="2"/>
        <w:rPr>
          <w:rFonts w:hint="eastAsia"/>
        </w:rPr>
      </w:pPr>
    </w:p>
    <w:p>
      <w:pPr>
        <w:pStyle w:val="2"/>
        <w:rPr>
          <w:rFonts w:hint="eastAsia"/>
        </w:rPr>
      </w:pPr>
      <w:r>
        <w:rPr>
          <w:rFonts w:hint="eastAsia"/>
        </w:rPr>
        <w:t>A、结构合理性 B、软件外部功能 C、程序正确性 D、程序内部逻辑</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P1173] 以下说法错误的是（ ）。</w:t>
      </w:r>
    </w:p>
    <w:p>
      <w:pPr>
        <w:pStyle w:val="2"/>
        <w:rPr>
          <w:rFonts w:hint="eastAsia"/>
        </w:rPr>
      </w:pPr>
    </w:p>
    <w:p>
      <w:pPr>
        <w:pStyle w:val="2"/>
        <w:rPr>
          <w:rFonts w:hint="eastAsia"/>
        </w:rPr>
      </w:pPr>
      <w:r>
        <w:rPr>
          <w:rFonts w:hint="eastAsia"/>
        </w:rPr>
        <w:t>A、成功的测试是指发现程序的所有错误 B、测试不能证明程序是正确的</w:t>
      </w:r>
    </w:p>
    <w:p>
      <w:pPr>
        <w:pStyle w:val="2"/>
        <w:rPr>
          <w:rFonts w:hint="eastAsia"/>
        </w:rPr>
      </w:pPr>
    </w:p>
    <w:p>
      <w:pPr>
        <w:pStyle w:val="2"/>
        <w:rPr>
          <w:rFonts w:hint="eastAsia"/>
        </w:rPr>
      </w:pPr>
      <w:r>
        <w:rPr>
          <w:rFonts w:hint="eastAsia"/>
        </w:rPr>
        <w:t>C、测试不能证明程序中没有错误 D、测试是为了发现程序中的错误</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P1174] 下列不属于单元测试内容的选项是（ ）。</w:t>
      </w:r>
    </w:p>
    <w:p>
      <w:pPr>
        <w:pStyle w:val="2"/>
        <w:rPr>
          <w:rFonts w:hint="eastAsia"/>
        </w:rPr>
      </w:pPr>
    </w:p>
    <w:p>
      <w:pPr>
        <w:pStyle w:val="2"/>
        <w:rPr>
          <w:rFonts w:hint="eastAsia"/>
        </w:rPr>
      </w:pPr>
      <w:r>
        <w:rPr>
          <w:rFonts w:hint="eastAsia"/>
        </w:rPr>
        <w:t>A、边界条件测试 B、模块接口测试 C、重要执行路径测试 D、压力测试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P1175] 下列说法错误的是（ ）。</w:t>
      </w:r>
    </w:p>
    <w:p>
      <w:pPr>
        <w:pStyle w:val="2"/>
        <w:rPr>
          <w:rFonts w:hint="eastAsia"/>
        </w:rPr>
      </w:pPr>
    </w:p>
    <w:p>
      <w:pPr>
        <w:pStyle w:val="2"/>
        <w:rPr>
          <w:rFonts w:hint="eastAsia"/>
        </w:rPr>
      </w:pPr>
      <w:r>
        <w:rPr>
          <w:rFonts w:hint="eastAsia"/>
        </w:rPr>
        <w:t>A、桩模块用于模拟主程序功能，用于向被测模块传递数据，接收、打印从被测模块返回的数据</w:t>
      </w:r>
    </w:p>
    <w:p>
      <w:pPr>
        <w:pStyle w:val="2"/>
        <w:rPr>
          <w:rFonts w:hint="eastAsia"/>
        </w:rPr>
      </w:pPr>
    </w:p>
    <w:p>
      <w:pPr>
        <w:pStyle w:val="2"/>
        <w:rPr>
          <w:rFonts w:hint="eastAsia"/>
        </w:rPr>
      </w:pPr>
      <w:r>
        <w:rPr>
          <w:rFonts w:hint="eastAsia"/>
        </w:rPr>
        <w:t>B、系统测试是从用户使用的角度来进行的测试，主要工作是将完成了集成测试的系统放在真实的运行环境下进行测试，用于功能确认和验证</w:t>
      </w:r>
    </w:p>
    <w:p>
      <w:pPr>
        <w:pStyle w:val="2"/>
        <w:rPr>
          <w:rFonts w:hint="eastAsia"/>
        </w:rPr>
      </w:pPr>
    </w:p>
    <w:p>
      <w:pPr>
        <w:pStyle w:val="2"/>
        <w:rPr>
          <w:rFonts w:hint="eastAsia"/>
        </w:rPr>
      </w:pPr>
      <w:r>
        <w:rPr>
          <w:rFonts w:hint="eastAsia"/>
        </w:rPr>
        <w:t>C、系统测试基本上使用黑盒测试方法</w:t>
      </w:r>
    </w:p>
    <w:p>
      <w:pPr>
        <w:pStyle w:val="2"/>
        <w:rPr>
          <w:rFonts w:hint="eastAsia"/>
        </w:rPr>
      </w:pPr>
    </w:p>
    <w:p>
      <w:pPr>
        <w:pStyle w:val="2"/>
        <w:rPr>
          <w:rFonts w:hint="eastAsia"/>
        </w:rPr>
      </w:pPr>
      <w:r>
        <w:rPr>
          <w:rFonts w:hint="eastAsia"/>
        </w:rPr>
        <w:t>D、系统测试的依据主要是软件需求规格说明书</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P1176] 在软件测试中，首先对每个模块分别进行单元测试，再把所有的模块按照设计要求组装在一起，称为（ ）。</w:t>
      </w:r>
    </w:p>
    <w:p>
      <w:pPr>
        <w:pStyle w:val="2"/>
        <w:rPr>
          <w:rFonts w:hint="eastAsia"/>
        </w:rPr>
      </w:pPr>
    </w:p>
    <w:p>
      <w:pPr>
        <w:pStyle w:val="2"/>
        <w:rPr>
          <w:rFonts w:hint="eastAsia"/>
        </w:rPr>
      </w:pPr>
      <w:r>
        <w:rPr>
          <w:rFonts w:hint="eastAsia"/>
        </w:rPr>
        <w:t>A、确认测试 B、系统测试 C、黑盒测试 D、集成测试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P1177] 用白盒测试设计测试用例的方法包括（ ）。</w:t>
      </w:r>
    </w:p>
    <w:p>
      <w:pPr>
        <w:pStyle w:val="2"/>
        <w:rPr>
          <w:rFonts w:hint="eastAsia"/>
        </w:rPr>
      </w:pPr>
    </w:p>
    <w:p>
      <w:pPr>
        <w:pStyle w:val="2"/>
        <w:rPr>
          <w:rFonts w:hint="eastAsia"/>
        </w:rPr>
      </w:pPr>
      <w:r>
        <w:rPr>
          <w:rFonts w:hint="eastAsia"/>
        </w:rPr>
        <w:t>A、错误推测 B、状态测试 C、基本路径测试 D、边界值分析</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P1178] 关于软件测试基本概念描述错误的是（  ）。</w:t>
      </w:r>
    </w:p>
    <w:p>
      <w:pPr>
        <w:pStyle w:val="2"/>
        <w:rPr>
          <w:rFonts w:hint="eastAsia"/>
        </w:rPr>
      </w:pPr>
    </w:p>
    <w:p>
      <w:pPr>
        <w:pStyle w:val="2"/>
        <w:rPr>
          <w:rFonts w:hint="eastAsia"/>
        </w:rPr>
      </w:pPr>
      <w:r>
        <w:rPr>
          <w:rFonts w:hint="eastAsia"/>
        </w:rPr>
        <w:t>A、软件测试方法分为静态分析法和动态测试法</w:t>
      </w:r>
    </w:p>
    <w:p>
      <w:pPr>
        <w:pStyle w:val="2"/>
        <w:rPr>
          <w:rFonts w:hint="eastAsia"/>
        </w:rPr>
      </w:pPr>
    </w:p>
    <w:p>
      <w:pPr>
        <w:pStyle w:val="2"/>
        <w:rPr>
          <w:rFonts w:hint="eastAsia"/>
        </w:rPr>
      </w:pPr>
      <w:r>
        <w:rPr>
          <w:rFonts w:hint="eastAsia"/>
        </w:rPr>
        <w:t>B、软件测试通常很难用“穷举法”进行测试</w:t>
      </w:r>
    </w:p>
    <w:p>
      <w:pPr>
        <w:pStyle w:val="2"/>
        <w:rPr>
          <w:rFonts w:hint="eastAsia"/>
        </w:rPr>
      </w:pPr>
    </w:p>
    <w:p>
      <w:pPr>
        <w:pStyle w:val="2"/>
        <w:rPr>
          <w:rFonts w:hint="eastAsia"/>
        </w:rPr>
      </w:pPr>
      <w:r>
        <w:rPr>
          <w:rFonts w:hint="eastAsia"/>
        </w:rPr>
        <w:t>C、软件测试的基本步骤的顺序依次为：单元测试、集成测试、系统测试、验收测试。</w:t>
      </w:r>
    </w:p>
    <w:p>
      <w:pPr>
        <w:pStyle w:val="2"/>
        <w:rPr>
          <w:rFonts w:hint="eastAsia"/>
        </w:rPr>
      </w:pPr>
    </w:p>
    <w:p>
      <w:pPr>
        <w:pStyle w:val="2"/>
        <w:rPr>
          <w:rFonts w:hint="eastAsia"/>
        </w:rPr>
      </w:pPr>
      <w:r>
        <w:rPr>
          <w:rFonts w:hint="eastAsia"/>
        </w:rPr>
        <w:t>D、白盒法是一种静态分析方法，可尽可能早的发现缺陷，主要用于模块测试</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P1179] 下列不属于静态分析方法的是（ ）。</w:t>
      </w:r>
    </w:p>
    <w:p>
      <w:pPr>
        <w:pStyle w:val="2"/>
        <w:rPr>
          <w:rFonts w:hint="eastAsia"/>
        </w:rPr>
      </w:pPr>
    </w:p>
    <w:p>
      <w:pPr>
        <w:pStyle w:val="2"/>
        <w:rPr>
          <w:rFonts w:hint="eastAsia"/>
        </w:rPr>
      </w:pPr>
      <w:r>
        <w:rPr>
          <w:rFonts w:hint="eastAsia"/>
        </w:rPr>
        <w:t>A、桌面检查 B、代码会审 C、走查 D、白盒法</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P1180] 白盒法中的覆盖标准描述不正确的是（  ）。</w:t>
      </w:r>
    </w:p>
    <w:p>
      <w:pPr>
        <w:pStyle w:val="2"/>
        <w:rPr>
          <w:rFonts w:hint="eastAsia"/>
        </w:rPr>
      </w:pPr>
    </w:p>
    <w:p>
      <w:pPr>
        <w:pStyle w:val="2"/>
        <w:rPr>
          <w:rFonts w:hint="eastAsia"/>
        </w:rPr>
      </w:pPr>
      <w:r>
        <w:rPr>
          <w:rFonts w:hint="eastAsia"/>
        </w:rPr>
        <w:t>A、语句覆盖是指选择足够的测试用例，使得程序中每个语句至少都能被执行一次</w:t>
      </w:r>
    </w:p>
    <w:p>
      <w:pPr>
        <w:pStyle w:val="2"/>
        <w:rPr>
          <w:rFonts w:hint="eastAsia"/>
        </w:rPr>
      </w:pPr>
    </w:p>
    <w:p>
      <w:pPr>
        <w:pStyle w:val="2"/>
        <w:rPr>
          <w:rFonts w:hint="eastAsia"/>
        </w:rPr>
      </w:pPr>
      <w:r>
        <w:rPr>
          <w:rFonts w:hint="eastAsia"/>
        </w:rPr>
        <w:t>B、判断覆盖是指执行足够的测试用例，使每个判定至少都获得一次“真”值和“假”值</w:t>
      </w:r>
    </w:p>
    <w:p>
      <w:pPr>
        <w:pStyle w:val="2"/>
        <w:rPr>
          <w:rFonts w:hint="eastAsia"/>
        </w:rPr>
      </w:pPr>
    </w:p>
    <w:p>
      <w:pPr>
        <w:pStyle w:val="2"/>
        <w:rPr>
          <w:rFonts w:hint="eastAsia"/>
        </w:rPr>
      </w:pPr>
      <w:r>
        <w:rPr>
          <w:rFonts w:hint="eastAsia"/>
        </w:rPr>
        <w:t>C、条件覆盖是指执行足够的例子，使得每个判定中条件的各种可能组合都至少出现一次</w:t>
      </w:r>
    </w:p>
    <w:p>
      <w:pPr>
        <w:pStyle w:val="2"/>
        <w:rPr>
          <w:rFonts w:hint="eastAsia"/>
        </w:rPr>
      </w:pPr>
    </w:p>
    <w:p>
      <w:pPr>
        <w:pStyle w:val="2"/>
        <w:rPr>
          <w:rFonts w:hint="eastAsia"/>
        </w:rPr>
      </w:pPr>
      <w:r>
        <w:rPr>
          <w:rFonts w:hint="eastAsia"/>
        </w:rPr>
        <w:t>D、判定/条件覆盖是指执行足够的测试用例，使得判定中每个条件取到各种可能的值，并使每个判定取到各种可能的结果</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P1181] 下列说法错误的是（ ）。</w:t>
      </w:r>
    </w:p>
    <w:p>
      <w:pPr>
        <w:pStyle w:val="2"/>
        <w:rPr>
          <w:rFonts w:hint="eastAsia"/>
        </w:rPr>
      </w:pPr>
    </w:p>
    <w:p>
      <w:pPr>
        <w:pStyle w:val="2"/>
        <w:rPr>
          <w:rFonts w:hint="eastAsia"/>
        </w:rPr>
      </w:pPr>
      <w:r>
        <w:rPr>
          <w:rFonts w:hint="eastAsia"/>
        </w:rPr>
        <w:t>A、等价类划分法属于白盒测试法 B、边界值分析法属于黑盒测试法</w:t>
      </w:r>
    </w:p>
    <w:p>
      <w:pPr>
        <w:pStyle w:val="2"/>
        <w:rPr>
          <w:rFonts w:hint="eastAsia"/>
        </w:rPr>
      </w:pPr>
    </w:p>
    <w:p>
      <w:pPr>
        <w:pStyle w:val="2"/>
        <w:rPr>
          <w:rFonts w:hint="eastAsia"/>
        </w:rPr>
      </w:pPr>
      <w:r>
        <w:rPr>
          <w:rFonts w:hint="eastAsia"/>
        </w:rPr>
        <w:t>C、条件覆盖属于白盒测试法 D、分支覆盖属于白盒测试法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P1182] 若有一个程序，它的输入文件可有1-255个记录，则设计用例：文件的记录数为 0个、1个、255个、256个。设计这组测试用例的方法是（ ）</w:t>
      </w:r>
    </w:p>
    <w:p>
      <w:pPr>
        <w:pStyle w:val="2"/>
        <w:rPr>
          <w:rFonts w:hint="eastAsia"/>
        </w:rPr>
      </w:pPr>
    </w:p>
    <w:p>
      <w:pPr>
        <w:pStyle w:val="2"/>
        <w:rPr>
          <w:rFonts w:hint="eastAsia"/>
        </w:rPr>
      </w:pPr>
      <w:r>
        <w:rPr>
          <w:rFonts w:hint="eastAsia"/>
        </w:rPr>
        <w:t>A、条件覆盖法 B、等价分类法 C、边界值分析法 D、错误推测法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[软件工程 P1183] 以下针对V模型的描述不正确的是（ ）。</w:t>
      </w:r>
    </w:p>
    <w:p>
      <w:pPr>
        <w:pStyle w:val="2"/>
        <w:rPr>
          <w:rFonts w:hint="eastAsia"/>
        </w:rPr>
      </w:pPr>
    </w:p>
    <w:p>
      <w:pPr>
        <w:pStyle w:val="2"/>
        <w:rPr>
          <w:rFonts w:hint="eastAsia"/>
        </w:rPr>
      </w:pPr>
      <w:r>
        <w:rPr>
          <w:rFonts w:hint="eastAsia"/>
        </w:rPr>
        <w:t>A、单元测试对应的开发活动是详细设计</w:t>
      </w:r>
    </w:p>
    <w:p>
      <w:pPr>
        <w:pStyle w:val="2"/>
        <w:rPr>
          <w:rFonts w:hint="eastAsia"/>
        </w:rPr>
      </w:pPr>
    </w:p>
    <w:p>
      <w:pPr>
        <w:pStyle w:val="2"/>
        <w:rPr>
          <w:rFonts w:hint="eastAsia"/>
        </w:rPr>
      </w:pPr>
      <w:r>
        <w:rPr>
          <w:rFonts w:hint="eastAsia"/>
        </w:rPr>
        <w:t>B、集成测试对应的开发阶段是概要设计</w:t>
      </w:r>
    </w:p>
    <w:p>
      <w:pPr>
        <w:pStyle w:val="2"/>
        <w:rPr>
          <w:rFonts w:hint="eastAsia"/>
        </w:rPr>
      </w:pPr>
    </w:p>
    <w:p>
      <w:pPr>
        <w:pStyle w:val="2"/>
        <w:rPr>
          <w:rFonts w:hint="eastAsia"/>
        </w:rPr>
      </w:pPr>
      <w:r>
        <w:rPr>
          <w:rFonts w:hint="eastAsia"/>
        </w:rPr>
        <w:t>C、系统测试对应的开发活动是需求分析</w:t>
      </w:r>
    </w:p>
    <w:p>
      <w:pPr>
        <w:pStyle w:val="2"/>
        <w:rPr>
          <w:rFonts w:hint="eastAsia"/>
        </w:rPr>
      </w:pPr>
    </w:p>
    <w:p>
      <w:pPr>
        <w:pStyle w:val="2"/>
        <w:rPr>
          <w:rFonts w:hint="eastAsia"/>
        </w:rPr>
      </w:pPr>
      <w:r>
        <w:rPr>
          <w:rFonts w:hint="eastAsia"/>
        </w:rPr>
        <w:t>D、验收测试对应的开发活动是详细设计</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P1184] 下列说法错误的是（ ）。</w:t>
      </w:r>
    </w:p>
    <w:p>
      <w:pPr>
        <w:pStyle w:val="2"/>
        <w:rPr>
          <w:rFonts w:hint="eastAsia"/>
        </w:rPr>
      </w:pPr>
    </w:p>
    <w:p>
      <w:pPr>
        <w:pStyle w:val="2"/>
        <w:rPr>
          <w:rFonts w:hint="eastAsia"/>
        </w:rPr>
      </w:pPr>
      <w:r>
        <w:rPr>
          <w:rFonts w:hint="eastAsia"/>
        </w:rPr>
        <w:t>A、验收测试是从开发者的角度检查系统是否满足需求分析规格说明书</w:t>
      </w:r>
    </w:p>
    <w:p>
      <w:pPr>
        <w:pStyle w:val="2"/>
        <w:rPr>
          <w:rFonts w:hint="eastAsia"/>
        </w:rPr>
      </w:pPr>
    </w:p>
    <w:p>
      <w:pPr>
        <w:pStyle w:val="2"/>
        <w:rPr>
          <w:rFonts w:hint="eastAsia"/>
        </w:rPr>
      </w:pPr>
      <w:r>
        <w:rPr>
          <w:rFonts w:hint="eastAsia"/>
        </w:rPr>
        <w:t>B、在等价分类法中，一个测试用例只能覆盖一个无效等价类</w:t>
      </w:r>
    </w:p>
    <w:p>
      <w:pPr>
        <w:pStyle w:val="2"/>
        <w:rPr>
          <w:rFonts w:hint="eastAsia"/>
        </w:rPr>
      </w:pPr>
    </w:p>
    <w:p>
      <w:pPr>
        <w:pStyle w:val="2"/>
        <w:rPr>
          <w:rFonts w:hint="eastAsia"/>
        </w:rPr>
      </w:pPr>
      <w:r>
        <w:rPr>
          <w:rFonts w:hint="eastAsia"/>
        </w:rPr>
        <w:t>C、单元测试的主要目的是验证软件模块是否按详细设计的规格说明正确运行</w:t>
      </w:r>
    </w:p>
    <w:p>
      <w:pPr>
        <w:pStyle w:val="2"/>
        <w:rPr>
          <w:rFonts w:hint="eastAsia"/>
        </w:rPr>
      </w:pPr>
    </w:p>
    <w:p>
      <w:pPr>
        <w:pStyle w:val="2"/>
        <w:rPr>
          <w:rFonts w:hint="eastAsia"/>
        </w:rPr>
      </w:pPr>
      <w:r>
        <w:rPr>
          <w:rFonts w:hint="eastAsia"/>
        </w:rPr>
        <w:t>D、集成测试的主要目的是检查多个模块间是否按概要设计说明的方式协同工作</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P1185] 关于回归测试说法不正确的是（ ）。</w:t>
      </w:r>
    </w:p>
    <w:p>
      <w:pPr>
        <w:pStyle w:val="2"/>
        <w:rPr>
          <w:rFonts w:hint="eastAsia"/>
        </w:rPr>
      </w:pPr>
    </w:p>
    <w:p>
      <w:pPr>
        <w:pStyle w:val="2"/>
        <w:rPr>
          <w:rFonts w:hint="eastAsia"/>
        </w:rPr>
      </w:pPr>
      <w:r>
        <w:rPr>
          <w:rFonts w:hint="eastAsia"/>
        </w:rPr>
        <w:t>A、在修正发现的软件缺陷后，只要认真设计修改，不需要对变化的部分再进行测试</w:t>
      </w:r>
    </w:p>
    <w:p>
      <w:pPr>
        <w:pStyle w:val="2"/>
        <w:rPr>
          <w:rFonts w:hint="eastAsia"/>
        </w:rPr>
      </w:pPr>
    </w:p>
    <w:p>
      <w:pPr>
        <w:pStyle w:val="2"/>
        <w:rPr>
          <w:rFonts w:hint="eastAsia"/>
        </w:rPr>
      </w:pPr>
      <w:r>
        <w:rPr>
          <w:rFonts w:hint="eastAsia"/>
        </w:rPr>
        <w:t>B、回归测试是指有选择地重新测试系统或其组件，以验证对软件的修改没有导致不希望出现的影响</w:t>
      </w:r>
    </w:p>
    <w:p>
      <w:pPr>
        <w:pStyle w:val="2"/>
        <w:rPr>
          <w:rFonts w:hint="eastAsia"/>
        </w:rPr>
      </w:pPr>
    </w:p>
    <w:p>
      <w:pPr>
        <w:pStyle w:val="2"/>
        <w:rPr>
          <w:rFonts w:hint="eastAsia"/>
        </w:rPr>
      </w:pPr>
      <w:r>
        <w:rPr>
          <w:rFonts w:hint="eastAsia"/>
        </w:rPr>
        <w:t>C、回归测试需要测试所有新集成的程序</w:t>
      </w:r>
    </w:p>
    <w:p>
      <w:pPr>
        <w:pStyle w:val="2"/>
        <w:rPr>
          <w:rFonts w:hint="eastAsia"/>
        </w:rPr>
      </w:pPr>
    </w:p>
    <w:p>
      <w:pPr>
        <w:pStyle w:val="2"/>
        <w:rPr>
          <w:rFonts w:hint="eastAsia"/>
        </w:rPr>
      </w:pPr>
      <w:r>
        <w:rPr>
          <w:rFonts w:hint="eastAsia"/>
        </w:rPr>
        <w:t>D、回归测试需要测试所有修改或者修正过的程序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[软件工程 P1186] 关于集成测试说法不正确的是（ ）。</w:t>
      </w:r>
    </w:p>
    <w:p>
      <w:pPr>
        <w:pStyle w:val="2"/>
        <w:rPr>
          <w:rFonts w:hint="eastAsia"/>
        </w:rPr>
      </w:pPr>
    </w:p>
    <w:p>
      <w:pPr>
        <w:pStyle w:val="2"/>
        <w:rPr>
          <w:rFonts w:hint="eastAsia"/>
        </w:rPr>
      </w:pPr>
      <w:r>
        <w:rPr>
          <w:rFonts w:hint="eastAsia"/>
        </w:rPr>
        <w:t>A、集成测试以黑盒法为主 B、集成测试在单元测试完成以后进行</w:t>
      </w:r>
    </w:p>
    <w:p>
      <w:pPr>
        <w:pStyle w:val="2"/>
        <w:rPr>
          <w:rFonts w:hint="eastAsia"/>
        </w:rPr>
      </w:pPr>
    </w:p>
    <w:p>
      <w:pPr>
        <w:pStyle w:val="2"/>
        <w:rPr>
          <w:rFonts w:hint="eastAsia"/>
        </w:rPr>
      </w:pPr>
      <w:r>
        <w:rPr>
          <w:rFonts w:hint="eastAsia"/>
        </w:rPr>
        <w:t>C、自顶而下增量集成的优点是能够尽早发现系统主控方面的问题</w:t>
      </w:r>
    </w:p>
    <w:p>
      <w:pPr>
        <w:pStyle w:val="2"/>
        <w:rPr>
          <w:rFonts w:hint="eastAsia"/>
        </w:rPr>
      </w:pPr>
    </w:p>
    <w:p>
      <w:pPr>
        <w:pStyle w:val="2"/>
        <w:rPr>
          <w:rFonts w:hint="eastAsia"/>
        </w:rPr>
      </w:pPr>
      <w:r>
        <w:rPr>
          <w:rFonts w:hint="eastAsia"/>
        </w:rPr>
        <w:t>D、自底而上增量集成的优点是能够尽早发现系统主控方面的问题</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[软件工程 P1187] 由软件预发行的最终客户们在一个或多个客户场所对软件进行的测试，称为（  ）。</w:t>
      </w:r>
    </w:p>
    <w:p>
      <w:pPr>
        <w:pStyle w:val="2"/>
        <w:rPr>
          <w:rFonts w:hint="eastAsia"/>
        </w:rPr>
      </w:pPr>
      <w:r>
        <w:rPr>
          <w:rFonts w:hint="eastAsia"/>
        </w:rPr>
        <w:t>A、β测试 B、集成测试 C、平行运行 D、α测试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P1737] 以下说法错误的是（  ）。</w:t>
      </w:r>
    </w:p>
    <w:p>
      <w:pPr>
        <w:pStyle w:val="2"/>
        <w:rPr>
          <w:rFonts w:hint="eastAsia"/>
        </w:rPr>
      </w:pPr>
    </w:p>
    <w:p>
      <w:pPr>
        <w:pStyle w:val="2"/>
        <w:rPr>
          <w:rFonts w:hint="eastAsia"/>
        </w:rPr>
      </w:pPr>
      <w:r>
        <w:rPr>
          <w:rFonts w:hint="eastAsia"/>
        </w:rPr>
        <w:t>A、求表长、定位这二种运算在采用顺序存储结构时实现的效率不比采用链式存储结构时实现的效率低 </w:t>
      </w:r>
    </w:p>
    <w:p>
      <w:pPr>
        <w:pStyle w:val="2"/>
        <w:rPr>
          <w:rFonts w:hint="eastAsia"/>
        </w:rPr>
      </w:pPr>
    </w:p>
    <w:p>
      <w:pPr>
        <w:pStyle w:val="2"/>
        <w:rPr>
          <w:rFonts w:hint="eastAsia"/>
        </w:rPr>
      </w:pPr>
      <w:r>
        <w:rPr>
          <w:rFonts w:hint="eastAsia"/>
        </w:rPr>
        <w:t>B、顺序存储的线性表可以随机存取 </w:t>
      </w:r>
    </w:p>
    <w:p>
      <w:pPr>
        <w:pStyle w:val="2"/>
        <w:rPr>
          <w:rFonts w:hint="eastAsia"/>
        </w:rPr>
      </w:pPr>
    </w:p>
    <w:p>
      <w:pPr>
        <w:pStyle w:val="2"/>
        <w:rPr>
          <w:rFonts w:hint="eastAsia"/>
        </w:rPr>
      </w:pPr>
      <w:r>
        <w:rPr>
          <w:rFonts w:hint="eastAsia"/>
        </w:rPr>
        <w:t>C、由于顺序存储要求连续的存储区域，所以在存储管理上不够灵活</w:t>
      </w:r>
    </w:p>
    <w:p>
      <w:pPr>
        <w:pStyle w:val="2"/>
        <w:rPr>
          <w:rFonts w:hint="eastAsia"/>
        </w:rPr>
      </w:pPr>
    </w:p>
    <w:p>
      <w:pPr>
        <w:pStyle w:val="2"/>
        <w:rPr>
          <w:rFonts w:hint="eastAsia"/>
        </w:rPr>
      </w:pPr>
      <w:r>
        <w:rPr>
          <w:rFonts w:hint="eastAsia"/>
        </w:rPr>
        <w:t>D、线性表的链式存储结构优于顺序存储结构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P1738] 某二叉树的前序和后序序列正好相同，则该二叉树一定是（   ）的二叉树。 </w:t>
      </w:r>
    </w:p>
    <w:p>
      <w:pPr>
        <w:pStyle w:val="2"/>
        <w:rPr>
          <w:rFonts w:hint="eastAsia"/>
        </w:rPr>
      </w:pPr>
    </w:p>
    <w:p>
      <w:pPr>
        <w:pStyle w:val="2"/>
        <w:rPr>
          <w:rFonts w:hint="eastAsia"/>
        </w:rPr>
      </w:pPr>
      <w:r>
        <w:rPr>
          <w:rFonts w:hint="eastAsia"/>
        </w:rPr>
        <w:t>A、空或只有一个结点 </w:t>
      </w:r>
    </w:p>
    <w:p>
      <w:pPr>
        <w:pStyle w:val="2"/>
        <w:rPr>
          <w:rFonts w:hint="eastAsia"/>
        </w:rPr>
      </w:pPr>
    </w:p>
    <w:p>
      <w:pPr>
        <w:pStyle w:val="2"/>
        <w:rPr>
          <w:rFonts w:hint="eastAsia"/>
        </w:rPr>
      </w:pPr>
      <w:r>
        <w:rPr>
          <w:rFonts w:hint="eastAsia"/>
        </w:rPr>
        <w:t>B、高度等于其结点数 </w:t>
      </w:r>
    </w:p>
    <w:p>
      <w:pPr>
        <w:pStyle w:val="2"/>
        <w:rPr>
          <w:rFonts w:hint="eastAsia"/>
        </w:rPr>
      </w:pPr>
    </w:p>
    <w:p>
      <w:pPr>
        <w:pStyle w:val="2"/>
        <w:rPr>
          <w:rFonts w:hint="eastAsia"/>
        </w:rPr>
      </w:pPr>
      <w:r>
        <w:rPr>
          <w:rFonts w:hint="eastAsia"/>
        </w:rPr>
        <w:t>C、任一结点无左孩子 </w:t>
      </w:r>
    </w:p>
    <w:p>
      <w:pPr>
        <w:pStyle w:val="2"/>
        <w:rPr>
          <w:rFonts w:hint="eastAsia"/>
        </w:rPr>
      </w:pPr>
    </w:p>
    <w:p>
      <w:pPr>
        <w:pStyle w:val="2"/>
        <w:rPr>
          <w:rFonts w:hint="eastAsia"/>
        </w:rPr>
      </w:pPr>
      <w:r>
        <w:rPr>
          <w:rFonts w:hint="eastAsia"/>
        </w:rPr>
        <w:t>D、任一结点无右孩子</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P1739] 以下说法错误的是（   ）。</w:t>
      </w:r>
    </w:p>
    <w:p>
      <w:pPr>
        <w:pStyle w:val="2"/>
        <w:rPr>
          <w:rFonts w:hint="eastAsia"/>
        </w:rPr>
      </w:pPr>
      <w:r>
        <w:rPr>
          <w:rFonts w:hint="eastAsia"/>
        </w:rPr>
        <w:t>A、每个存储结点只能存放一个数据元素 </w:t>
      </w:r>
    </w:p>
    <w:p>
      <w:pPr>
        <w:pStyle w:val="2"/>
        <w:rPr>
          <w:rFonts w:hint="eastAsia"/>
        </w:rPr>
      </w:pPr>
    </w:p>
    <w:p>
      <w:pPr>
        <w:pStyle w:val="2"/>
        <w:rPr>
          <w:rFonts w:hint="eastAsia"/>
        </w:rPr>
      </w:pPr>
      <w:r>
        <w:rPr>
          <w:rFonts w:hint="eastAsia"/>
        </w:rPr>
        <w:t>B、数据元素之间的关联方式可由存储结点之间的关联方式直接表达 </w:t>
      </w:r>
    </w:p>
    <w:p>
      <w:pPr>
        <w:pStyle w:val="2"/>
        <w:rPr>
          <w:rFonts w:hint="eastAsia"/>
        </w:rPr>
      </w:pPr>
    </w:p>
    <w:p>
      <w:pPr>
        <w:pStyle w:val="2"/>
        <w:rPr>
          <w:rFonts w:hint="eastAsia"/>
        </w:rPr>
      </w:pPr>
      <w:r>
        <w:rPr>
          <w:rFonts w:hint="eastAsia"/>
        </w:rPr>
        <w:t>C、一种存储结构可以在两个级别上讨论。其一是机器级，其二是语言级</w:t>
      </w:r>
    </w:p>
    <w:p>
      <w:pPr>
        <w:pStyle w:val="2"/>
        <w:rPr>
          <w:rFonts w:hint="eastAsia"/>
        </w:rPr>
      </w:pPr>
    </w:p>
    <w:p>
      <w:pPr>
        <w:pStyle w:val="2"/>
        <w:rPr>
          <w:rFonts w:hint="eastAsia"/>
        </w:rPr>
      </w:pPr>
      <w:r>
        <w:rPr>
          <w:rFonts w:hint="eastAsia"/>
        </w:rPr>
        <w:t>D、语言级描述可经编译自动转换成机器级，因此也可以看成是一种机内表示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P1740] 循环队列的出队操作为（   ）。</w:t>
      </w:r>
    </w:p>
    <w:p>
      <w:pPr>
        <w:pStyle w:val="2"/>
        <w:rPr>
          <w:rFonts w:hint="eastAsia"/>
        </w:rPr>
      </w:pPr>
      <w:r>
        <w:rPr>
          <w:rFonts w:hint="eastAsia"/>
        </w:rPr>
        <w:t>A、sq.front=(sq.ftont+1)% maxsize</w:t>
      </w:r>
    </w:p>
    <w:p>
      <w:pPr>
        <w:pStyle w:val="2"/>
        <w:rPr>
          <w:rFonts w:hint="eastAsia"/>
        </w:rPr>
      </w:pPr>
    </w:p>
    <w:p>
      <w:pPr>
        <w:pStyle w:val="2"/>
        <w:rPr>
          <w:rFonts w:hint="eastAsia"/>
        </w:rPr>
      </w:pPr>
      <w:r>
        <w:rPr>
          <w:rFonts w:hint="eastAsia"/>
        </w:rPr>
        <w:t>B、sq.front=sq.front+1</w:t>
      </w:r>
    </w:p>
    <w:p>
      <w:pPr>
        <w:pStyle w:val="2"/>
        <w:rPr>
          <w:rFonts w:hint="eastAsia"/>
        </w:rPr>
      </w:pPr>
    </w:p>
    <w:p>
      <w:pPr>
        <w:pStyle w:val="2"/>
        <w:rPr>
          <w:rFonts w:hint="eastAsia"/>
        </w:rPr>
      </w:pPr>
      <w:r>
        <w:rPr>
          <w:rFonts w:hint="eastAsia"/>
        </w:rPr>
        <w:t>C、sq.rear=(sq.rear+1)% maxsize</w:t>
      </w:r>
    </w:p>
    <w:p>
      <w:pPr>
        <w:pStyle w:val="2"/>
        <w:rPr>
          <w:rFonts w:hint="eastAsia"/>
        </w:rPr>
      </w:pPr>
    </w:p>
    <w:p>
      <w:pPr>
        <w:pStyle w:val="2"/>
        <w:rPr>
          <w:rFonts w:hint="eastAsia"/>
        </w:rPr>
      </w:pPr>
      <w:r>
        <w:rPr>
          <w:rFonts w:hint="eastAsia"/>
        </w:rPr>
        <w:t>D、sq.rear=sq.rear+1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P1741] 下列排序算法中，其中（  ）是稳定的。</w:t>
      </w:r>
    </w:p>
    <w:p>
      <w:pPr>
        <w:pStyle w:val="2"/>
        <w:rPr>
          <w:rFonts w:hint="eastAsia"/>
        </w:rPr>
      </w:pPr>
      <w:r>
        <w:rPr>
          <w:rFonts w:hint="eastAsia"/>
        </w:rPr>
        <w:t>A、堆排序，冒泡排序 </w:t>
      </w:r>
    </w:p>
    <w:p>
      <w:pPr>
        <w:pStyle w:val="2"/>
        <w:rPr>
          <w:rFonts w:hint="eastAsia"/>
        </w:rPr>
      </w:pPr>
    </w:p>
    <w:p>
      <w:pPr>
        <w:pStyle w:val="2"/>
        <w:rPr>
          <w:rFonts w:hint="eastAsia"/>
        </w:rPr>
      </w:pPr>
      <w:r>
        <w:rPr>
          <w:rFonts w:hint="eastAsia"/>
        </w:rPr>
        <w:t>B、快速排序，堆排序 </w:t>
      </w:r>
    </w:p>
    <w:p>
      <w:pPr>
        <w:pStyle w:val="2"/>
        <w:rPr>
          <w:rFonts w:hint="eastAsia"/>
        </w:rPr>
      </w:pPr>
    </w:p>
    <w:p>
      <w:pPr>
        <w:pStyle w:val="2"/>
        <w:rPr>
          <w:rFonts w:hint="eastAsia"/>
        </w:rPr>
      </w:pPr>
      <w:r>
        <w:rPr>
          <w:rFonts w:hint="eastAsia"/>
        </w:rPr>
        <w:t>C、直接选择排序，希尔排序</w:t>
      </w:r>
    </w:p>
    <w:p>
      <w:pPr>
        <w:pStyle w:val="2"/>
        <w:rPr>
          <w:rFonts w:hint="eastAsia"/>
        </w:rPr>
      </w:pPr>
    </w:p>
    <w:p>
      <w:pPr>
        <w:pStyle w:val="2"/>
        <w:rPr>
          <w:rFonts w:hint="eastAsia"/>
        </w:rPr>
      </w:pPr>
      <w:r>
        <w:rPr>
          <w:rFonts w:hint="eastAsia"/>
        </w:rPr>
        <w:t>D、归并排序，冒泡排序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P1742] 最小堆是一个键值序列{k1,k2,…, kn}，对i=1,2,…,_[n/2]，满足（   ）。</w:t>
      </w:r>
    </w:p>
    <w:p>
      <w:pPr>
        <w:pStyle w:val="2"/>
        <w:rPr>
          <w:rFonts w:hint="eastAsia"/>
        </w:rPr>
      </w:pPr>
      <w:r>
        <w:rPr>
          <w:rFonts w:hint="eastAsia"/>
        </w:rPr>
        <w:t>A、ki ≤ k2i ≤ k2i+1</w:t>
      </w:r>
    </w:p>
    <w:p>
      <w:pPr>
        <w:pStyle w:val="2"/>
        <w:rPr>
          <w:rFonts w:hint="eastAsia"/>
        </w:rPr>
      </w:pPr>
    </w:p>
    <w:p>
      <w:pPr>
        <w:pStyle w:val="2"/>
        <w:rPr>
          <w:rFonts w:hint="eastAsia"/>
        </w:rPr>
      </w:pPr>
      <w:r>
        <w:rPr>
          <w:rFonts w:hint="eastAsia"/>
        </w:rPr>
        <w:t>B、ki &lt; k2i+1 &lt; k2i</w:t>
      </w:r>
    </w:p>
    <w:p>
      <w:pPr>
        <w:pStyle w:val="2"/>
        <w:rPr>
          <w:rFonts w:hint="eastAsia"/>
        </w:rPr>
      </w:pPr>
    </w:p>
    <w:p>
      <w:pPr>
        <w:pStyle w:val="2"/>
        <w:rPr>
          <w:rFonts w:hint="eastAsia"/>
        </w:rPr>
      </w:pPr>
      <w:r>
        <w:rPr>
          <w:rFonts w:hint="eastAsia"/>
        </w:rPr>
        <w:t>C、ki ≤ k2i 且 ki ≤ k2i+1(2i+1 ≤ n)</w:t>
      </w:r>
    </w:p>
    <w:p>
      <w:pPr>
        <w:pStyle w:val="2"/>
        <w:rPr>
          <w:rFonts w:hint="eastAsia"/>
        </w:rPr>
      </w:pPr>
    </w:p>
    <w:p>
      <w:pPr>
        <w:pStyle w:val="2"/>
        <w:rPr>
          <w:rFonts w:hint="eastAsia"/>
        </w:rPr>
      </w:pPr>
      <w:r>
        <w:rPr>
          <w:rFonts w:hint="eastAsia"/>
        </w:rPr>
        <w:t>D、ki ≤ k2i 或 ki ≤ k2i+1(2i+1 ≤ 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P1743] 设数组Data[0..m]作为循环队列SQ的存储空间，front为队头指针，rear为队尾指针，则执行出队操作的语句为（  ）。</w:t>
      </w:r>
    </w:p>
    <w:p>
      <w:pPr>
        <w:pStyle w:val="2"/>
        <w:rPr>
          <w:rFonts w:hint="eastAsia"/>
        </w:rPr>
      </w:pPr>
    </w:p>
    <w:p>
      <w:pPr>
        <w:pStyle w:val="2"/>
        <w:rPr>
          <w:rFonts w:hint="eastAsia"/>
        </w:rPr>
      </w:pPr>
      <w:r>
        <w:rPr>
          <w:rFonts w:hint="eastAsia"/>
        </w:rPr>
        <w:t>A、front=front+1</w:t>
      </w:r>
    </w:p>
    <w:p>
      <w:pPr>
        <w:pStyle w:val="2"/>
        <w:rPr>
          <w:rFonts w:hint="eastAsia"/>
        </w:rPr>
      </w:pPr>
    </w:p>
    <w:p>
      <w:pPr>
        <w:pStyle w:val="2"/>
        <w:rPr>
          <w:rFonts w:hint="eastAsia"/>
        </w:rPr>
      </w:pPr>
      <w:r>
        <w:rPr>
          <w:rFonts w:hint="eastAsia"/>
        </w:rPr>
        <w:t>B、front=(front+1)% m</w:t>
      </w:r>
    </w:p>
    <w:p>
      <w:pPr>
        <w:pStyle w:val="2"/>
        <w:rPr>
          <w:rFonts w:hint="eastAsia"/>
        </w:rPr>
      </w:pPr>
    </w:p>
    <w:p>
      <w:pPr>
        <w:pStyle w:val="2"/>
        <w:rPr>
          <w:rFonts w:hint="eastAsia"/>
        </w:rPr>
      </w:pPr>
      <w:r>
        <w:rPr>
          <w:rFonts w:hint="eastAsia"/>
        </w:rPr>
        <w:t>C、rear=(rear+1)%m</w:t>
      </w:r>
    </w:p>
    <w:p>
      <w:pPr>
        <w:pStyle w:val="2"/>
        <w:rPr>
          <w:rFonts w:hint="eastAsia"/>
        </w:rPr>
      </w:pPr>
    </w:p>
    <w:p>
      <w:pPr>
        <w:pStyle w:val="2"/>
        <w:rPr>
          <w:rFonts w:hint="eastAsia"/>
        </w:rPr>
      </w:pPr>
      <w:r>
        <w:rPr>
          <w:rFonts w:hint="eastAsia"/>
        </w:rPr>
        <w:t>D、front=(front+1)%(m+1)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P1744] 以下说法错误的是（  ）。</w:t>
      </w:r>
    </w:p>
    <w:p>
      <w:pPr>
        <w:pStyle w:val="2"/>
        <w:rPr>
          <w:rFonts w:hint="eastAsia"/>
        </w:rPr>
      </w:pPr>
    </w:p>
    <w:p>
      <w:pPr>
        <w:pStyle w:val="2"/>
        <w:rPr>
          <w:rFonts w:hint="eastAsia"/>
        </w:rPr>
      </w:pPr>
      <w:r>
        <w:rPr>
          <w:rFonts w:hint="eastAsia"/>
        </w:rPr>
        <w:t>A、树形结构的特点是一个结点可以有多个直接前趋 </w:t>
      </w:r>
    </w:p>
    <w:p>
      <w:pPr>
        <w:pStyle w:val="2"/>
        <w:rPr>
          <w:rFonts w:hint="eastAsia"/>
        </w:rPr>
      </w:pPr>
    </w:p>
    <w:p>
      <w:pPr>
        <w:pStyle w:val="2"/>
        <w:rPr>
          <w:rFonts w:hint="eastAsia"/>
        </w:rPr>
      </w:pPr>
      <w:r>
        <w:rPr>
          <w:rFonts w:hint="eastAsia"/>
        </w:rPr>
        <w:t>B、线性结构中的一个结点至多只有一个直接后继 </w:t>
      </w:r>
    </w:p>
    <w:p>
      <w:pPr>
        <w:pStyle w:val="2"/>
        <w:rPr>
          <w:rFonts w:hint="eastAsia"/>
        </w:rPr>
      </w:pPr>
    </w:p>
    <w:p>
      <w:pPr>
        <w:pStyle w:val="2"/>
        <w:rPr>
          <w:rFonts w:hint="eastAsia"/>
        </w:rPr>
      </w:pPr>
      <w:r>
        <w:rPr>
          <w:rFonts w:hint="eastAsia"/>
        </w:rPr>
        <w:t>C、树形结构可以表达(组织)更复杂的数据 </w:t>
      </w:r>
    </w:p>
    <w:p>
      <w:pPr>
        <w:pStyle w:val="2"/>
        <w:rPr>
          <w:rFonts w:hint="eastAsia"/>
        </w:rPr>
      </w:pPr>
    </w:p>
    <w:p>
      <w:pPr>
        <w:pStyle w:val="2"/>
        <w:rPr>
          <w:rFonts w:hint="eastAsia"/>
        </w:rPr>
      </w:pPr>
      <w:r>
        <w:rPr>
          <w:rFonts w:hint="eastAsia"/>
        </w:rPr>
        <w:t>D、树(及一切树形结构)是一种"分支层次"结构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P1747] 数组的数据元素类型DataType可根据实际需要而定义。以下说法完全正确的是（  ）。 </w:t>
      </w:r>
    </w:p>
    <w:p>
      <w:pPr>
        <w:pStyle w:val="2"/>
        <w:rPr>
          <w:rFonts w:hint="eastAsia"/>
        </w:rPr>
      </w:pPr>
    </w:p>
    <w:p>
      <w:pPr>
        <w:pStyle w:val="2"/>
        <w:rPr>
          <w:rFonts w:hint="eastAsia"/>
        </w:rPr>
      </w:pPr>
      <w:r>
        <w:rPr>
          <w:rFonts w:hint="eastAsia"/>
        </w:rPr>
        <w:t>A、数组的读运算可以读取一个数据元素整体,写运算只能修改一个数据元素的一部分 </w:t>
      </w:r>
    </w:p>
    <w:p>
      <w:pPr>
        <w:pStyle w:val="2"/>
        <w:rPr>
          <w:rFonts w:hint="eastAsia"/>
        </w:rPr>
      </w:pPr>
    </w:p>
    <w:p>
      <w:pPr>
        <w:pStyle w:val="2"/>
        <w:rPr>
          <w:rFonts w:hint="eastAsia"/>
        </w:rPr>
      </w:pPr>
      <w:r>
        <w:rPr>
          <w:rFonts w:hint="eastAsia"/>
        </w:rPr>
        <w:t>B、数组的读、写运算可以读取或修改一个数据元素的一部分或一个整体 </w:t>
      </w:r>
    </w:p>
    <w:p>
      <w:pPr>
        <w:pStyle w:val="2"/>
        <w:rPr>
          <w:rFonts w:hint="eastAsia"/>
        </w:rPr>
      </w:pPr>
    </w:p>
    <w:p>
      <w:pPr>
        <w:pStyle w:val="2"/>
        <w:rPr>
          <w:rFonts w:hint="eastAsia"/>
        </w:rPr>
      </w:pPr>
      <w:r>
        <w:rPr>
          <w:rFonts w:hint="eastAsia"/>
        </w:rPr>
        <w:t>C、数组的读、写运算只能读取或修改一个数据元素的一部分 </w:t>
      </w:r>
    </w:p>
    <w:p>
      <w:pPr>
        <w:pStyle w:val="2"/>
        <w:rPr>
          <w:rFonts w:hint="eastAsia"/>
        </w:rPr>
      </w:pPr>
    </w:p>
    <w:p>
      <w:pPr>
        <w:pStyle w:val="2"/>
        <w:rPr>
          <w:rFonts w:hint="eastAsia"/>
        </w:rPr>
      </w:pPr>
      <w:r>
        <w:rPr>
          <w:rFonts w:hint="eastAsia"/>
        </w:rPr>
        <w:t>D、数组的读、写运算只能读取或修改一个数据元素整体</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P1748] 在以下栈的基本运算中，不是加工型运算的是（   ）。</w:t>
      </w:r>
    </w:p>
    <w:p>
      <w:pPr>
        <w:pStyle w:val="2"/>
        <w:rPr>
          <w:rFonts w:hint="eastAsia"/>
        </w:rPr>
      </w:pPr>
    </w:p>
    <w:p>
      <w:pPr>
        <w:pStyle w:val="2"/>
        <w:rPr>
          <w:rFonts w:hint="eastAsia"/>
        </w:rPr>
      </w:pPr>
      <w:r>
        <w:rPr>
          <w:rFonts w:hint="eastAsia"/>
        </w:rPr>
        <w:t>A、lnitStack(S)</w:t>
      </w:r>
    </w:p>
    <w:p>
      <w:pPr>
        <w:pStyle w:val="2"/>
        <w:rPr>
          <w:rFonts w:hint="eastAsia"/>
        </w:rPr>
      </w:pPr>
    </w:p>
    <w:p>
      <w:pPr>
        <w:pStyle w:val="2"/>
        <w:rPr>
          <w:rFonts w:hint="eastAsia"/>
        </w:rPr>
      </w:pPr>
      <w:r>
        <w:rPr>
          <w:rFonts w:hint="eastAsia"/>
        </w:rPr>
        <w:t>B、Push(S,X)</w:t>
      </w:r>
    </w:p>
    <w:p>
      <w:pPr>
        <w:pStyle w:val="2"/>
        <w:rPr>
          <w:rFonts w:hint="eastAsia"/>
        </w:rPr>
      </w:pPr>
    </w:p>
    <w:p>
      <w:pPr>
        <w:pStyle w:val="2"/>
        <w:rPr>
          <w:rFonts w:hint="eastAsia"/>
        </w:rPr>
      </w:pPr>
      <w:r>
        <w:rPr>
          <w:rFonts w:hint="eastAsia"/>
        </w:rPr>
        <w:t>C、Pop(S)</w:t>
      </w:r>
    </w:p>
    <w:p>
      <w:pPr>
        <w:pStyle w:val="2"/>
        <w:rPr>
          <w:rFonts w:hint="eastAsia"/>
        </w:rPr>
      </w:pPr>
    </w:p>
    <w:p>
      <w:pPr>
        <w:pStyle w:val="2"/>
        <w:rPr>
          <w:rFonts w:hint="eastAsia"/>
        </w:rPr>
      </w:pPr>
      <w:r>
        <w:rPr>
          <w:rFonts w:hint="eastAsia"/>
        </w:rPr>
        <w:t>D、Empty(S)</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P1749] 在一个长度为n的顺序线性表中顺序查找值为x的元素时，查找成功时的平均查找长度（即x与元素的平均比较次数，假定查找每个元素的概率都相等）为  (   )。 </w:t>
      </w:r>
    </w:p>
    <w:p>
      <w:pPr>
        <w:pStyle w:val="2"/>
        <w:rPr>
          <w:rFonts w:hint="eastAsia"/>
        </w:rPr>
      </w:pPr>
    </w:p>
    <w:p>
      <w:pPr>
        <w:pStyle w:val="2"/>
        <w:rPr>
          <w:rFonts w:hint="eastAsia"/>
        </w:rPr>
      </w:pPr>
      <w:r>
        <w:rPr>
          <w:rFonts w:hint="eastAsia"/>
        </w:rPr>
        <w:t>A、n</w:t>
      </w:r>
    </w:p>
    <w:p>
      <w:pPr>
        <w:pStyle w:val="2"/>
        <w:rPr>
          <w:rFonts w:hint="eastAsia"/>
        </w:rPr>
      </w:pPr>
    </w:p>
    <w:p>
      <w:pPr>
        <w:pStyle w:val="2"/>
        <w:rPr>
          <w:rFonts w:hint="eastAsia"/>
        </w:rPr>
      </w:pPr>
      <w:r>
        <w:rPr>
          <w:rFonts w:hint="eastAsia"/>
        </w:rPr>
        <w:t>B、n/2</w:t>
      </w:r>
    </w:p>
    <w:p>
      <w:pPr>
        <w:pStyle w:val="2"/>
        <w:rPr>
          <w:rFonts w:hint="eastAsia"/>
        </w:rPr>
      </w:pPr>
    </w:p>
    <w:p>
      <w:pPr>
        <w:pStyle w:val="2"/>
        <w:rPr>
          <w:rFonts w:hint="eastAsia"/>
        </w:rPr>
      </w:pPr>
      <w:r>
        <w:rPr>
          <w:rFonts w:hint="eastAsia"/>
        </w:rPr>
        <w:t>C、(n+1)/2</w:t>
      </w:r>
    </w:p>
    <w:p>
      <w:pPr>
        <w:pStyle w:val="2"/>
        <w:rPr>
          <w:rFonts w:hint="eastAsia"/>
        </w:rPr>
      </w:pPr>
    </w:p>
    <w:p>
      <w:pPr>
        <w:pStyle w:val="2"/>
        <w:rPr>
          <w:rFonts w:hint="eastAsia"/>
        </w:rPr>
      </w:pPr>
      <w:r>
        <w:rPr>
          <w:rFonts w:hint="eastAsia"/>
        </w:rPr>
        <w:t>D、(n-1)/2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P1750] 以下说法错误的是（   ） 。</w:t>
      </w:r>
    </w:p>
    <w:p>
      <w:pPr>
        <w:pStyle w:val="2"/>
        <w:rPr>
          <w:rFonts w:hint="eastAsia"/>
        </w:rPr>
      </w:pPr>
    </w:p>
    <w:p>
      <w:pPr>
        <w:pStyle w:val="2"/>
        <w:rPr>
          <w:rFonts w:hint="eastAsia"/>
        </w:rPr>
      </w:pPr>
      <w:r>
        <w:rPr>
          <w:rFonts w:hint="eastAsia"/>
        </w:rPr>
        <w:t>A、数据的物理结构是指数据在计算机内实际的存储形式 </w:t>
      </w:r>
    </w:p>
    <w:p>
      <w:pPr>
        <w:pStyle w:val="2"/>
        <w:rPr>
          <w:rFonts w:hint="eastAsia"/>
        </w:rPr>
      </w:pPr>
    </w:p>
    <w:p>
      <w:pPr>
        <w:pStyle w:val="2"/>
        <w:rPr>
          <w:rFonts w:hint="eastAsia"/>
        </w:rPr>
      </w:pPr>
      <w:r>
        <w:rPr>
          <w:rFonts w:hint="eastAsia"/>
        </w:rPr>
        <w:t>B、算法和程序没有区别，所以在数据结构中二者是通用的 </w:t>
      </w:r>
    </w:p>
    <w:p>
      <w:pPr>
        <w:pStyle w:val="2"/>
        <w:rPr>
          <w:rFonts w:hint="eastAsia"/>
        </w:rPr>
      </w:pPr>
    </w:p>
    <w:p>
      <w:pPr>
        <w:pStyle w:val="2"/>
        <w:rPr>
          <w:rFonts w:hint="eastAsia"/>
        </w:rPr>
      </w:pPr>
      <w:r>
        <w:rPr>
          <w:rFonts w:hint="eastAsia"/>
        </w:rPr>
        <w:t>C、对链表进行插人和删除操作时，不必移动结点</w:t>
      </w:r>
    </w:p>
    <w:p>
      <w:pPr>
        <w:pStyle w:val="2"/>
        <w:rPr>
          <w:rFonts w:hint="eastAsia"/>
        </w:rPr>
      </w:pPr>
    </w:p>
    <w:p>
      <w:pPr>
        <w:pStyle w:val="2"/>
        <w:rPr>
          <w:rFonts w:hint="eastAsia"/>
        </w:rPr>
      </w:pPr>
      <w:r>
        <w:rPr>
          <w:rFonts w:hint="eastAsia"/>
        </w:rPr>
        <w:t>D、双链表中至多只有一个结点的后继指针为空</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P1751] 顺序队列的出队操作为（    ）。</w:t>
      </w:r>
    </w:p>
    <w:p>
      <w:pPr>
        <w:pStyle w:val="2"/>
        <w:rPr>
          <w:rFonts w:hint="eastAsia"/>
        </w:rPr>
      </w:pPr>
    </w:p>
    <w:p>
      <w:pPr>
        <w:pStyle w:val="2"/>
        <w:rPr>
          <w:rFonts w:hint="eastAsia"/>
        </w:rPr>
      </w:pPr>
      <w:r>
        <w:rPr>
          <w:rFonts w:hint="eastAsia"/>
        </w:rPr>
        <w:t>A、sq.front=(sq.front+1)% maxsize</w:t>
      </w:r>
    </w:p>
    <w:p>
      <w:pPr>
        <w:pStyle w:val="2"/>
        <w:rPr>
          <w:rFonts w:hint="eastAsia"/>
        </w:rPr>
      </w:pPr>
    </w:p>
    <w:p>
      <w:pPr>
        <w:pStyle w:val="2"/>
        <w:rPr>
          <w:rFonts w:hint="eastAsia"/>
        </w:rPr>
      </w:pPr>
      <w:r>
        <w:rPr>
          <w:rFonts w:hint="eastAsia"/>
        </w:rPr>
        <w:t>B、sq.front=sq.front+1</w:t>
      </w:r>
    </w:p>
    <w:p>
      <w:pPr>
        <w:pStyle w:val="2"/>
        <w:rPr>
          <w:rFonts w:hint="eastAsia"/>
        </w:rPr>
      </w:pPr>
    </w:p>
    <w:p>
      <w:pPr>
        <w:pStyle w:val="2"/>
        <w:rPr>
          <w:rFonts w:hint="eastAsia"/>
        </w:rPr>
      </w:pPr>
      <w:r>
        <w:rPr>
          <w:rFonts w:hint="eastAsia"/>
        </w:rPr>
        <w:t>C、sq.rear=(sq.rear+1)% maxsize</w:t>
      </w:r>
    </w:p>
    <w:p>
      <w:pPr>
        <w:pStyle w:val="2"/>
        <w:rPr>
          <w:rFonts w:hint="eastAsia"/>
        </w:rPr>
      </w:pPr>
    </w:p>
    <w:p>
      <w:pPr>
        <w:pStyle w:val="2"/>
        <w:rPr>
          <w:rFonts w:hint="eastAsia"/>
        </w:rPr>
      </w:pPr>
      <w:r>
        <w:rPr>
          <w:rFonts w:hint="eastAsia"/>
        </w:rPr>
        <w:t>D、sq.rear=sq.rear+1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P1752] 在以下队列的基本运算中，不是加工型运算的是（   ）。</w:t>
      </w:r>
    </w:p>
    <w:p>
      <w:pPr>
        <w:pStyle w:val="2"/>
        <w:rPr>
          <w:rFonts w:hint="eastAsia"/>
        </w:rPr>
      </w:pPr>
    </w:p>
    <w:p>
      <w:pPr>
        <w:pStyle w:val="2"/>
        <w:rPr>
          <w:rFonts w:hint="eastAsia"/>
        </w:rPr>
      </w:pPr>
      <w:r>
        <w:rPr>
          <w:rFonts w:hint="eastAsia"/>
        </w:rPr>
        <w:t>A、InitQueue(Q)</w:t>
      </w:r>
    </w:p>
    <w:p>
      <w:pPr>
        <w:pStyle w:val="2"/>
        <w:rPr>
          <w:rFonts w:hint="eastAsia"/>
        </w:rPr>
      </w:pPr>
    </w:p>
    <w:p>
      <w:pPr>
        <w:pStyle w:val="2"/>
        <w:rPr>
          <w:rFonts w:hint="eastAsia"/>
        </w:rPr>
      </w:pPr>
      <w:r>
        <w:rPr>
          <w:rFonts w:hint="eastAsia"/>
        </w:rPr>
        <w:t>B、EnQueue(Q,X)</w:t>
      </w:r>
    </w:p>
    <w:p>
      <w:pPr>
        <w:pStyle w:val="2"/>
        <w:rPr>
          <w:rFonts w:hint="eastAsia"/>
        </w:rPr>
      </w:pPr>
    </w:p>
    <w:p>
      <w:pPr>
        <w:pStyle w:val="2"/>
        <w:rPr>
          <w:rFonts w:hint="eastAsia"/>
        </w:rPr>
      </w:pPr>
      <w:r>
        <w:rPr>
          <w:rFonts w:hint="eastAsia"/>
        </w:rPr>
        <w:t>C、OutQueu(Q,X)</w:t>
      </w:r>
    </w:p>
    <w:p>
      <w:pPr>
        <w:pStyle w:val="2"/>
        <w:rPr>
          <w:rFonts w:hint="eastAsia"/>
        </w:rPr>
      </w:pPr>
    </w:p>
    <w:p>
      <w:pPr>
        <w:pStyle w:val="2"/>
        <w:rPr>
          <w:rFonts w:hint="eastAsia"/>
        </w:rPr>
      </w:pPr>
      <w:r>
        <w:rPr>
          <w:rFonts w:hint="eastAsia"/>
        </w:rPr>
        <w:t>D、GetHead(Q,x)</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P1753] 设连通图G中的边集E={(a，b)，(a，e)，(a，c)，(b，e)，(e，d)，(d，f)，(f，c)}，则从顶点a出发可以得到一种深度优先遍历的顶点序列为（  ）。 </w:t>
      </w:r>
    </w:p>
    <w:p>
      <w:pPr>
        <w:pStyle w:val="2"/>
        <w:rPr>
          <w:rFonts w:hint="eastAsia"/>
        </w:rPr>
      </w:pPr>
    </w:p>
    <w:p>
      <w:pPr>
        <w:pStyle w:val="2"/>
        <w:rPr>
          <w:rFonts w:hint="eastAsia"/>
        </w:rPr>
      </w:pPr>
      <w:r>
        <w:rPr>
          <w:rFonts w:hint="eastAsia"/>
        </w:rPr>
        <w:t>A、abedfc</w:t>
      </w:r>
    </w:p>
    <w:p>
      <w:pPr>
        <w:pStyle w:val="2"/>
        <w:rPr>
          <w:rFonts w:hint="eastAsia"/>
        </w:rPr>
      </w:pPr>
    </w:p>
    <w:p>
      <w:pPr>
        <w:pStyle w:val="2"/>
        <w:rPr>
          <w:rFonts w:hint="eastAsia"/>
        </w:rPr>
      </w:pPr>
      <w:r>
        <w:rPr>
          <w:rFonts w:hint="eastAsia"/>
        </w:rPr>
        <w:t>B、acfebd</w:t>
      </w:r>
    </w:p>
    <w:p>
      <w:pPr>
        <w:pStyle w:val="2"/>
        <w:rPr>
          <w:rFonts w:hint="eastAsia"/>
        </w:rPr>
      </w:pPr>
    </w:p>
    <w:p>
      <w:pPr>
        <w:pStyle w:val="2"/>
        <w:rPr>
          <w:rFonts w:hint="eastAsia"/>
        </w:rPr>
      </w:pPr>
      <w:r>
        <w:rPr>
          <w:rFonts w:hint="eastAsia"/>
        </w:rPr>
        <w:t>C、aebdfc</w:t>
      </w:r>
    </w:p>
    <w:p>
      <w:pPr>
        <w:pStyle w:val="2"/>
        <w:rPr>
          <w:rFonts w:hint="eastAsia"/>
        </w:rPr>
      </w:pPr>
    </w:p>
    <w:p>
      <w:pPr>
        <w:pStyle w:val="2"/>
        <w:rPr>
          <w:rFonts w:hint="eastAsia"/>
        </w:rPr>
      </w:pPr>
      <w:r>
        <w:rPr>
          <w:rFonts w:hint="eastAsia"/>
        </w:rPr>
        <w:t>D、aedfcb</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P1754] 根据操作的效果，可将运算分成加工型运算、引用型运算两种基本类型。对于表格处理中的五种功能以下解释错误的是（   ）。 </w:t>
      </w:r>
    </w:p>
    <w:p>
      <w:pPr>
        <w:pStyle w:val="2"/>
        <w:rPr>
          <w:rFonts w:hint="eastAsia"/>
        </w:rPr>
      </w:pPr>
    </w:p>
    <w:p>
      <w:pPr>
        <w:pStyle w:val="2"/>
        <w:rPr>
          <w:rFonts w:hint="eastAsia"/>
        </w:rPr>
      </w:pPr>
      <w:r>
        <w:rPr>
          <w:rFonts w:hint="eastAsia"/>
        </w:rPr>
        <w:t>A、查找引用型运算，功能是找出满足某种条件的结点在s(线形结构)中的位置 </w:t>
      </w:r>
    </w:p>
    <w:p>
      <w:pPr>
        <w:pStyle w:val="2"/>
        <w:rPr>
          <w:rFonts w:hint="eastAsia"/>
        </w:rPr>
      </w:pPr>
    </w:p>
    <w:p>
      <w:pPr>
        <w:pStyle w:val="2"/>
        <w:rPr>
          <w:rFonts w:hint="eastAsia"/>
        </w:rPr>
      </w:pPr>
      <w:r>
        <w:rPr>
          <w:rFonts w:hint="eastAsia"/>
        </w:rPr>
        <w:t>B、读取引用型运算 功能是读出s(线形结构)中某指定位置结点的内容 </w:t>
      </w:r>
    </w:p>
    <w:p>
      <w:pPr>
        <w:pStyle w:val="2"/>
        <w:rPr>
          <w:rFonts w:hint="eastAsia"/>
        </w:rPr>
      </w:pPr>
    </w:p>
    <w:p>
      <w:pPr>
        <w:pStyle w:val="2"/>
        <w:rPr>
          <w:rFonts w:hint="eastAsia"/>
        </w:rPr>
      </w:pPr>
      <w:r>
        <w:rPr>
          <w:rFonts w:hint="eastAsia"/>
        </w:rPr>
        <w:t>C、插入引用型运算，功能是在s(线形结构)的某指定位置上增加一个新结点 </w:t>
      </w:r>
    </w:p>
    <w:p>
      <w:pPr>
        <w:pStyle w:val="2"/>
        <w:rPr>
          <w:rFonts w:hint="eastAsia"/>
        </w:rPr>
      </w:pPr>
    </w:p>
    <w:p>
      <w:pPr>
        <w:pStyle w:val="2"/>
        <w:rPr>
          <w:rFonts w:hint="eastAsia"/>
        </w:rPr>
      </w:pPr>
      <w:r>
        <w:rPr>
          <w:rFonts w:hint="eastAsia"/>
        </w:rPr>
        <w:t>D、删除加工型运算，功能是撤消s(线形结构)某指定位置上的结点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P1757] 二叉树中第5层上的结点个数最多为（  ）。</w:t>
      </w:r>
    </w:p>
    <w:p>
      <w:pPr>
        <w:pStyle w:val="2"/>
        <w:rPr>
          <w:rFonts w:hint="eastAsia"/>
        </w:rPr>
      </w:pPr>
    </w:p>
    <w:p>
      <w:pPr>
        <w:pStyle w:val="2"/>
        <w:rPr>
          <w:rFonts w:hint="eastAsia"/>
        </w:rPr>
      </w:pPr>
      <w:r>
        <w:rPr>
          <w:rFonts w:hint="eastAsia"/>
        </w:rPr>
        <w:t>A、8     </w:t>
      </w:r>
    </w:p>
    <w:p>
      <w:pPr>
        <w:pStyle w:val="2"/>
        <w:rPr>
          <w:rFonts w:hint="eastAsia"/>
        </w:rPr>
      </w:pPr>
    </w:p>
    <w:p>
      <w:pPr>
        <w:pStyle w:val="2"/>
        <w:rPr>
          <w:rFonts w:hint="eastAsia"/>
        </w:rPr>
      </w:pPr>
      <w:r>
        <w:rPr>
          <w:rFonts w:hint="eastAsia"/>
        </w:rPr>
        <w:t>B、15     </w:t>
      </w:r>
    </w:p>
    <w:p>
      <w:pPr>
        <w:pStyle w:val="2"/>
        <w:rPr>
          <w:rFonts w:hint="eastAsia"/>
        </w:rPr>
      </w:pPr>
    </w:p>
    <w:p>
      <w:pPr>
        <w:pStyle w:val="2"/>
        <w:rPr>
          <w:rFonts w:hint="eastAsia"/>
        </w:rPr>
      </w:pPr>
      <w:r>
        <w:rPr>
          <w:rFonts w:hint="eastAsia"/>
        </w:rPr>
        <w:t>C、16     </w:t>
      </w:r>
    </w:p>
    <w:p>
      <w:pPr>
        <w:pStyle w:val="2"/>
        <w:rPr>
          <w:rFonts w:hint="eastAsia"/>
        </w:rPr>
      </w:pPr>
    </w:p>
    <w:p>
      <w:pPr>
        <w:pStyle w:val="2"/>
        <w:rPr>
          <w:rFonts w:hint="eastAsia"/>
        </w:rPr>
      </w:pPr>
      <w:r>
        <w:rPr>
          <w:rFonts w:hint="eastAsia"/>
        </w:rPr>
        <w:t>D、32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P1758] 在一棵具有n个结点的二叉树中，所有结点的空子树个数等于（  ）。</w:t>
      </w:r>
    </w:p>
    <w:p>
      <w:pPr>
        <w:pStyle w:val="2"/>
        <w:rPr>
          <w:rFonts w:hint="eastAsia"/>
        </w:rPr>
      </w:pPr>
    </w:p>
    <w:p>
      <w:pPr>
        <w:pStyle w:val="2"/>
        <w:rPr>
          <w:rFonts w:hint="eastAsia"/>
        </w:rPr>
      </w:pPr>
      <w:r>
        <w:rPr>
          <w:rFonts w:hint="eastAsia"/>
        </w:rPr>
        <w:t>A、n    </w:t>
      </w:r>
    </w:p>
    <w:p>
      <w:pPr>
        <w:pStyle w:val="2"/>
        <w:rPr>
          <w:rFonts w:hint="eastAsia"/>
        </w:rPr>
      </w:pPr>
    </w:p>
    <w:p>
      <w:pPr>
        <w:pStyle w:val="2"/>
        <w:rPr>
          <w:rFonts w:hint="eastAsia"/>
        </w:rPr>
      </w:pPr>
      <w:r>
        <w:rPr>
          <w:rFonts w:hint="eastAsia"/>
        </w:rPr>
        <w:t>B、n-1    </w:t>
      </w:r>
    </w:p>
    <w:p>
      <w:pPr>
        <w:pStyle w:val="2"/>
        <w:rPr>
          <w:rFonts w:hint="eastAsia"/>
        </w:rPr>
      </w:pPr>
    </w:p>
    <w:p>
      <w:pPr>
        <w:pStyle w:val="2"/>
        <w:rPr>
          <w:rFonts w:hint="eastAsia"/>
        </w:rPr>
      </w:pPr>
      <w:r>
        <w:rPr>
          <w:rFonts w:hint="eastAsia"/>
        </w:rPr>
        <w:t>C、n+1    </w:t>
      </w:r>
    </w:p>
    <w:p>
      <w:pPr>
        <w:pStyle w:val="2"/>
        <w:rPr>
          <w:rFonts w:hint="eastAsia"/>
        </w:rPr>
      </w:pPr>
    </w:p>
    <w:p>
      <w:pPr>
        <w:pStyle w:val="2"/>
        <w:rPr>
          <w:rFonts w:hint="eastAsia"/>
        </w:rPr>
      </w:pPr>
      <w:r>
        <w:rPr>
          <w:rFonts w:hint="eastAsia"/>
        </w:rPr>
        <w:t>D、2*n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P1759] 有向图的一个顶点的度为该顶点的（  ）。</w:t>
      </w:r>
    </w:p>
    <w:p>
      <w:pPr>
        <w:pStyle w:val="2"/>
        <w:rPr>
          <w:rFonts w:hint="eastAsia"/>
        </w:rPr>
      </w:pPr>
    </w:p>
    <w:p>
      <w:pPr>
        <w:pStyle w:val="2"/>
        <w:rPr>
          <w:rFonts w:hint="eastAsia"/>
        </w:rPr>
      </w:pPr>
      <w:r>
        <w:rPr>
          <w:rFonts w:hint="eastAsia"/>
        </w:rPr>
        <w:t>A、入度     </w:t>
      </w:r>
    </w:p>
    <w:p>
      <w:pPr>
        <w:pStyle w:val="2"/>
        <w:rPr>
          <w:rFonts w:hint="eastAsia"/>
        </w:rPr>
      </w:pPr>
    </w:p>
    <w:p>
      <w:pPr>
        <w:pStyle w:val="2"/>
        <w:rPr>
          <w:rFonts w:hint="eastAsia"/>
        </w:rPr>
      </w:pPr>
      <w:r>
        <w:rPr>
          <w:rFonts w:hint="eastAsia"/>
        </w:rPr>
        <w:t>B、出度      </w:t>
      </w:r>
    </w:p>
    <w:p>
      <w:pPr>
        <w:pStyle w:val="2"/>
        <w:rPr>
          <w:rFonts w:hint="eastAsia"/>
        </w:rPr>
      </w:pPr>
    </w:p>
    <w:p>
      <w:pPr>
        <w:pStyle w:val="2"/>
        <w:rPr>
          <w:rFonts w:hint="eastAsia"/>
        </w:rPr>
      </w:pPr>
      <w:r>
        <w:rPr>
          <w:rFonts w:hint="eastAsia"/>
        </w:rPr>
        <w:t>C、入度与出度之和     </w:t>
      </w:r>
    </w:p>
    <w:p>
      <w:pPr>
        <w:pStyle w:val="2"/>
        <w:rPr>
          <w:rFonts w:hint="eastAsia"/>
        </w:rPr>
      </w:pPr>
    </w:p>
    <w:p>
      <w:pPr>
        <w:pStyle w:val="2"/>
        <w:rPr>
          <w:rFonts w:hint="eastAsia"/>
        </w:rPr>
      </w:pPr>
      <w:r>
        <w:rPr>
          <w:rFonts w:hint="eastAsia"/>
        </w:rPr>
        <w:t>D、(入度＋出度)/2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P1760] 在一个有向图中，所有顶点的度数之和等于所有弧数的（  ）倍。</w:t>
      </w:r>
    </w:p>
    <w:p>
      <w:pPr>
        <w:pStyle w:val="2"/>
        <w:rPr>
          <w:rFonts w:hint="eastAsia"/>
        </w:rPr>
      </w:pPr>
    </w:p>
    <w:p>
      <w:pPr>
        <w:pStyle w:val="2"/>
        <w:rPr>
          <w:rFonts w:hint="eastAsia"/>
        </w:rPr>
      </w:pPr>
      <w:r>
        <w:rPr>
          <w:rFonts w:hint="eastAsia"/>
        </w:rPr>
        <w:t>A、3    </w:t>
      </w:r>
    </w:p>
    <w:p>
      <w:pPr>
        <w:pStyle w:val="2"/>
        <w:rPr>
          <w:rFonts w:hint="eastAsia"/>
        </w:rPr>
      </w:pPr>
    </w:p>
    <w:p>
      <w:pPr>
        <w:pStyle w:val="2"/>
        <w:rPr>
          <w:rFonts w:hint="eastAsia"/>
        </w:rPr>
      </w:pPr>
      <w:r>
        <w:rPr>
          <w:rFonts w:hint="eastAsia"/>
        </w:rPr>
        <w:t>B、2    </w:t>
      </w:r>
    </w:p>
    <w:p>
      <w:pPr>
        <w:pStyle w:val="2"/>
        <w:rPr>
          <w:rFonts w:hint="eastAsia"/>
        </w:rPr>
      </w:pPr>
    </w:p>
    <w:p>
      <w:pPr>
        <w:pStyle w:val="2"/>
        <w:rPr>
          <w:rFonts w:hint="eastAsia"/>
        </w:rPr>
      </w:pPr>
      <w:r>
        <w:rPr>
          <w:rFonts w:hint="eastAsia"/>
        </w:rPr>
        <w:t>C、1    </w:t>
      </w:r>
    </w:p>
    <w:p>
      <w:pPr>
        <w:pStyle w:val="2"/>
        <w:rPr>
          <w:rFonts w:hint="eastAsia"/>
        </w:rPr>
      </w:pPr>
    </w:p>
    <w:p>
      <w:pPr>
        <w:pStyle w:val="2"/>
        <w:rPr>
          <w:rFonts w:hint="eastAsia"/>
        </w:rPr>
      </w:pPr>
      <w:r>
        <w:rPr>
          <w:rFonts w:hint="eastAsia"/>
        </w:rPr>
        <w:t>D、1/2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P1761] 一棵树的广义表表示为a(b(c), d(e(g(h)), f))，则该二叉树中度为1的结点数为（  ）。</w:t>
      </w:r>
    </w:p>
    <w:p>
      <w:pPr>
        <w:pStyle w:val="2"/>
        <w:rPr>
          <w:rFonts w:hint="eastAsia"/>
        </w:rPr>
      </w:pPr>
    </w:p>
    <w:p>
      <w:pPr>
        <w:pStyle w:val="2"/>
        <w:rPr>
          <w:rFonts w:hint="eastAsia"/>
        </w:rPr>
      </w:pPr>
      <w:r>
        <w:rPr>
          <w:rFonts w:hint="eastAsia"/>
        </w:rPr>
        <w:t>A、2    </w:t>
      </w:r>
    </w:p>
    <w:p>
      <w:pPr>
        <w:pStyle w:val="2"/>
        <w:rPr>
          <w:rFonts w:hint="eastAsia"/>
        </w:rPr>
      </w:pPr>
    </w:p>
    <w:p>
      <w:pPr>
        <w:pStyle w:val="2"/>
        <w:rPr>
          <w:rFonts w:hint="eastAsia"/>
        </w:rPr>
      </w:pPr>
      <w:r>
        <w:rPr>
          <w:rFonts w:hint="eastAsia"/>
        </w:rPr>
        <w:t>B、3    </w:t>
      </w:r>
    </w:p>
    <w:p>
      <w:pPr>
        <w:pStyle w:val="2"/>
        <w:rPr>
          <w:rFonts w:hint="eastAsia"/>
        </w:rPr>
      </w:pPr>
    </w:p>
    <w:p>
      <w:pPr>
        <w:pStyle w:val="2"/>
        <w:rPr>
          <w:rFonts w:hint="eastAsia"/>
        </w:rPr>
      </w:pPr>
      <w:r>
        <w:rPr>
          <w:rFonts w:hint="eastAsia"/>
        </w:rPr>
        <w:t>C、4    </w:t>
      </w:r>
    </w:p>
    <w:p>
      <w:pPr>
        <w:pStyle w:val="2"/>
        <w:rPr>
          <w:rFonts w:hint="eastAsia"/>
        </w:rPr>
      </w:pPr>
    </w:p>
    <w:p>
      <w:pPr>
        <w:pStyle w:val="2"/>
        <w:rPr>
          <w:rFonts w:hint="eastAsia"/>
        </w:rPr>
      </w:pPr>
      <w:r>
        <w:rPr>
          <w:rFonts w:hint="eastAsia"/>
        </w:rPr>
        <w:t>D、5</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P1762] 在一棵深度为h的完全二叉树中，所含结点个数不大于（ ）。</w:t>
      </w:r>
    </w:p>
    <w:p>
      <w:pPr>
        <w:pStyle w:val="2"/>
        <w:rPr>
          <w:rFonts w:hint="eastAsia"/>
        </w:rPr>
      </w:pPr>
    </w:p>
    <w:p>
      <w:pPr>
        <w:pStyle w:val="2"/>
        <w:rPr>
          <w:rFonts w:hint="eastAsia"/>
        </w:rPr>
      </w:pPr>
      <w:r>
        <w:rPr>
          <w:rFonts w:hint="eastAsia"/>
        </w:rPr>
        <w:t>A、2^h    </w:t>
      </w:r>
    </w:p>
    <w:p>
      <w:pPr>
        <w:pStyle w:val="2"/>
        <w:rPr>
          <w:rFonts w:hint="eastAsia"/>
        </w:rPr>
      </w:pPr>
    </w:p>
    <w:p>
      <w:pPr>
        <w:pStyle w:val="2"/>
        <w:rPr>
          <w:rFonts w:hint="eastAsia"/>
        </w:rPr>
      </w:pPr>
      <w:r>
        <w:rPr>
          <w:rFonts w:hint="eastAsia"/>
        </w:rPr>
        <w:t>B、2^(h+1)    </w:t>
      </w:r>
    </w:p>
    <w:p>
      <w:pPr>
        <w:pStyle w:val="2"/>
        <w:rPr>
          <w:rFonts w:hint="eastAsia"/>
        </w:rPr>
      </w:pPr>
    </w:p>
    <w:p>
      <w:pPr>
        <w:pStyle w:val="2"/>
        <w:rPr>
          <w:rFonts w:hint="eastAsia"/>
        </w:rPr>
      </w:pPr>
      <w:r>
        <w:rPr>
          <w:rFonts w:hint="eastAsia"/>
        </w:rPr>
        <w:t>C、2^h -1</w:t>
      </w:r>
    </w:p>
    <w:p>
      <w:pPr>
        <w:pStyle w:val="2"/>
        <w:rPr>
          <w:rFonts w:hint="eastAsia"/>
        </w:rPr>
      </w:pPr>
    </w:p>
    <w:p>
      <w:pPr>
        <w:pStyle w:val="2"/>
        <w:rPr>
          <w:rFonts w:hint="eastAsia"/>
        </w:rPr>
      </w:pPr>
      <w:r>
        <w:rPr>
          <w:rFonts w:hint="eastAsia"/>
        </w:rPr>
        <w:t>D、2^(h-1)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P1763] 对于顺序存储的有序表(5, 12, 20, 26, 37, 42, 46, 50, 64)，为查找元素26，若采用折半查找，需要比较（ ）次才能查找成功。</w:t>
      </w:r>
    </w:p>
    <w:p>
      <w:pPr>
        <w:pStyle w:val="2"/>
        <w:rPr>
          <w:rFonts w:hint="eastAsia"/>
        </w:rPr>
      </w:pPr>
    </w:p>
    <w:p>
      <w:pPr>
        <w:pStyle w:val="2"/>
        <w:rPr>
          <w:rFonts w:hint="eastAsia"/>
        </w:rPr>
      </w:pPr>
      <w:r>
        <w:rPr>
          <w:rFonts w:hint="eastAsia"/>
        </w:rPr>
        <w:t>A、3    </w:t>
      </w:r>
    </w:p>
    <w:p>
      <w:pPr>
        <w:pStyle w:val="2"/>
        <w:rPr>
          <w:rFonts w:hint="eastAsia"/>
        </w:rPr>
      </w:pPr>
    </w:p>
    <w:p>
      <w:pPr>
        <w:pStyle w:val="2"/>
        <w:rPr>
          <w:rFonts w:hint="eastAsia"/>
        </w:rPr>
      </w:pPr>
      <w:r>
        <w:rPr>
          <w:rFonts w:hint="eastAsia"/>
        </w:rPr>
        <w:t>B、4    </w:t>
      </w:r>
    </w:p>
    <w:p>
      <w:pPr>
        <w:pStyle w:val="2"/>
        <w:rPr>
          <w:rFonts w:hint="eastAsia"/>
        </w:rPr>
      </w:pPr>
    </w:p>
    <w:p>
      <w:pPr>
        <w:pStyle w:val="2"/>
        <w:rPr>
          <w:rFonts w:hint="eastAsia"/>
        </w:rPr>
      </w:pPr>
      <w:r>
        <w:rPr>
          <w:rFonts w:hint="eastAsia"/>
        </w:rPr>
        <w:t>C、5    </w:t>
      </w:r>
    </w:p>
    <w:p>
      <w:pPr>
        <w:pStyle w:val="2"/>
        <w:rPr>
          <w:rFonts w:hint="eastAsia"/>
        </w:rPr>
      </w:pPr>
    </w:p>
    <w:p>
      <w:pPr>
        <w:pStyle w:val="2"/>
        <w:rPr>
          <w:rFonts w:hint="eastAsia"/>
        </w:rPr>
      </w:pPr>
      <w:r>
        <w:rPr>
          <w:rFonts w:hint="eastAsia"/>
        </w:rPr>
        <w:t>D、6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P1764] 以下哪一个术语与数据的存储结构无关（ ）。</w:t>
      </w:r>
    </w:p>
    <w:p>
      <w:pPr>
        <w:pStyle w:val="2"/>
        <w:rPr>
          <w:rFonts w:hint="eastAsia"/>
        </w:rPr>
      </w:pPr>
    </w:p>
    <w:p>
      <w:pPr>
        <w:pStyle w:val="2"/>
        <w:rPr>
          <w:rFonts w:hint="eastAsia"/>
        </w:rPr>
      </w:pPr>
      <w:r>
        <w:rPr>
          <w:rFonts w:hint="eastAsia"/>
        </w:rPr>
        <w:t>A、顺序表  </w:t>
      </w:r>
    </w:p>
    <w:p>
      <w:pPr>
        <w:pStyle w:val="2"/>
        <w:rPr>
          <w:rFonts w:hint="eastAsia"/>
        </w:rPr>
      </w:pPr>
    </w:p>
    <w:p>
      <w:pPr>
        <w:pStyle w:val="2"/>
        <w:rPr>
          <w:rFonts w:hint="eastAsia"/>
        </w:rPr>
      </w:pPr>
      <w:r>
        <w:rPr>
          <w:rFonts w:hint="eastAsia"/>
        </w:rPr>
        <w:t>B、静态数组 </w:t>
      </w:r>
    </w:p>
    <w:p>
      <w:pPr>
        <w:pStyle w:val="2"/>
        <w:rPr>
          <w:rFonts w:hint="eastAsia"/>
        </w:rPr>
      </w:pPr>
    </w:p>
    <w:p>
      <w:pPr>
        <w:pStyle w:val="2"/>
        <w:rPr>
          <w:rFonts w:hint="eastAsia"/>
        </w:rPr>
      </w:pPr>
      <w:r>
        <w:rPr>
          <w:rFonts w:hint="eastAsia"/>
        </w:rPr>
        <w:t>C、二叉树  </w:t>
      </w:r>
    </w:p>
    <w:p>
      <w:pPr>
        <w:pStyle w:val="2"/>
        <w:rPr>
          <w:rFonts w:hint="eastAsia"/>
        </w:rPr>
      </w:pPr>
    </w:p>
    <w:p>
      <w:pPr>
        <w:pStyle w:val="2"/>
        <w:rPr>
          <w:rFonts w:hint="eastAsia"/>
        </w:rPr>
      </w:pPr>
      <w:r>
        <w:rPr>
          <w:rFonts w:hint="eastAsia"/>
        </w:rPr>
        <w:t>D、链表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P1765] 对于只在表的首、尾进行插入操作的线性表，宜采用的存储结构为（ ）。</w:t>
      </w:r>
    </w:p>
    <w:p>
      <w:pPr>
        <w:pStyle w:val="2"/>
        <w:rPr>
          <w:rFonts w:hint="eastAsia"/>
        </w:rPr>
      </w:pPr>
    </w:p>
    <w:p>
      <w:pPr>
        <w:pStyle w:val="2"/>
        <w:rPr>
          <w:rFonts w:hint="eastAsia"/>
        </w:rPr>
      </w:pPr>
      <w:r>
        <w:rPr>
          <w:rFonts w:hint="eastAsia"/>
        </w:rPr>
        <w:t>A、顺序表                      </w:t>
      </w:r>
    </w:p>
    <w:p>
      <w:pPr>
        <w:pStyle w:val="2"/>
        <w:rPr>
          <w:rFonts w:hint="eastAsia"/>
        </w:rPr>
      </w:pPr>
    </w:p>
    <w:p>
      <w:pPr>
        <w:pStyle w:val="2"/>
        <w:rPr>
          <w:rFonts w:hint="eastAsia"/>
        </w:rPr>
      </w:pPr>
      <w:r>
        <w:rPr>
          <w:rFonts w:hint="eastAsia"/>
        </w:rPr>
        <w:t>B、用头指针表示的单循环链表   </w:t>
      </w:r>
    </w:p>
    <w:p>
      <w:pPr>
        <w:pStyle w:val="2"/>
        <w:rPr>
          <w:rFonts w:hint="eastAsia"/>
        </w:rPr>
      </w:pPr>
    </w:p>
    <w:p>
      <w:pPr>
        <w:pStyle w:val="2"/>
        <w:rPr>
          <w:rFonts w:hint="eastAsia"/>
        </w:rPr>
      </w:pPr>
      <w:r>
        <w:rPr>
          <w:rFonts w:hint="eastAsia"/>
        </w:rPr>
        <w:t>C、用尾指针表示的单循环链表    </w:t>
      </w:r>
    </w:p>
    <w:p>
      <w:pPr>
        <w:pStyle w:val="2"/>
        <w:rPr>
          <w:rFonts w:hint="eastAsia"/>
        </w:rPr>
      </w:pPr>
    </w:p>
    <w:p>
      <w:pPr>
        <w:pStyle w:val="2"/>
        <w:rPr>
          <w:rFonts w:hint="eastAsia"/>
        </w:rPr>
      </w:pPr>
      <w:r>
        <w:rPr>
          <w:rFonts w:hint="eastAsia"/>
        </w:rPr>
        <w:t>D、单链表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P1766] 100个元素的排序数组分别进行二分查找和顺序查找，在查找失败的情况下，（ ）的比较次数较多。</w:t>
      </w:r>
    </w:p>
    <w:p>
      <w:pPr>
        <w:pStyle w:val="2"/>
        <w:rPr>
          <w:rFonts w:hint="eastAsia"/>
        </w:rPr>
      </w:pPr>
    </w:p>
    <w:p>
      <w:pPr>
        <w:pStyle w:val="2"/>
        <w:rPr>
          <w:rFonts w:hint="eastAsia"/>
        </w:rPr>
      </w:pPr>
      <w:r>
        <w:rPr>
          <w:rFonts w:hint="eastAsia"/>
        </w:rPr>
        <w:t>A、二分查找     </w:t>
      </w:r>
    </w:p>
    <w:p>
      <w:pPr>
        <w:pStyle w:val="2"/>
        <w:rPr>
          <w:rFonts w:hint="eastAsia"/>
        </w:rPr>
      </w:pPr>
    </w:p>
    <w:p>
      <w:pPr>
        <w:pStyle w:val="2"/>
        <w:rPr>
          <w:rFonts w:hint="eastAsia"/>
        </w:rPr>
      </w:pPr>
      <w:r>
        <w:rPr>
          <w:rFonts w:hint="eastAsia"/>
        </w:rPr>
        <w:t>B、顺序查找</w:t>
      </w:r>
    </w:p>
    <w:p>
      <w:pPr>
        <w:pStyle w:val="2"/>
        <w:rPr>
          <w:rFonts w:hint="eastAsia"/>
        </w:rPr>
      </w:pPr>
    </w:p>
    <w:p>
      <w:pPr>
        <w:pStyle w:val="2"/>
        <w:rPr>
          <w:rFonts w:hint="eastAsia"/>
        </w:rPr>
      </w:pPr>
      <w:r>
        <w:rPr>
          <w:rFonts w:hint="eastAsia"/>
        </w:rPr>
        <w:t>C、一样多       </w:t>
      </w:r>
    </w:p>
    <w:p>
      <w:pPr>
        <w:pStyle w:val="2"/>
        <w:rPr>
          <w:rFonts w:hint="eastAsia"/>
        </w:rPr>
      </w:pPr>
    </w:p>
    <w:p>
      <w:pPr>
        <w:pStyle w:val="2"/>
        <w:rPr>
          <w:rFonts w:hint="eastAsia"/>
        </w:rPr>
      </w:pPr>
      <w:r>
        <w:rPr>
          <w:rFonts w:hint="eastAsia"/>
        </w:rPr>
        <w:t>D、不一定</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P1767] 有6个元素6,5,4,3,2,1的顺序进栈，问下列哪一个不是合法的出栈序列（ ）。</w:t>
      </w:r>
    </w:p>
    <w:p>
      <w:pPr>
        <w:pStyle w:val="2"/>
        <w:rPr>
          <w:rFonts w:hint="eastAsia"/>
        </w:rPr>
      </w:pPr>
      <w:r>
        <w:rPr>
          <w:rFonts w:hint="eastAsia"/>
        </w:rPr>
        <w:t>A、5,4,3,6,1,2    </w:t>
      </w:r>
    </w:p>
    <w:p>
      <w:pPr>
        <w:pStyle w:val="2"/>
        <w:rPr>
          <w:rFonts w:hint="eastAsia"/>
        </w:rPr>
      </w:pPr>
    </w:p>
    <w:p>
      <w:pPr>
        <w:pStyle w:val="2"/>
        <w:rPr>
          <w:rFonts w:hint="eastAsia"/>
        </w:rPr>
      </w:pPr>
      <w:r>
        <w:rPr>
          <w:rFonts w:hint="eastAsia"/>
        </w:rPr>
        <w:t>B、4,5,3,1,2,6    </w:t>
      </w:r>
    </w:p>
    <w:p>
      <w:pPr>
        <w:pStyle w:val="2"/>
        <w:rPr>
          <w:rFonts w:hint="eastAsia"/>
        </w:rPr>
      </w:pPr>
    </w:p>
    <w:p>
      <w:pPr>
        <w:pStyle w:val="2"/>
        <w:rPr>
          <w:rFonts w:hint="eastAsia"/>
        </w:rPr>
      </w:pPr>
      <w:r>
        <w:rPr>
          <w:rFonts w:hint="eastAsia"/>
        </w:rPr>
        <w:t>C、3,4,6,5,2,1    </w:t>
      </w:r>
    </w:p>
    <w:p>
      <w:pPr>
        <w:pStyle w:val="2"/>
        <w:rPr>
          <w:rFonts w:hint="eastAsia"/>
        </w:rPr>
      </w:pPr>
    </w:p>
    <w:p>
      <w:pPr>
        <w:pStyle w:val="2"/>
        <w:rPr>
          <w:rFonts w:hint="eastAsia"/>
        </w:rPr>
      </w:pPr>
      <w:r>
        <w:rPr>
          <w:rFonts w:hint="eastAsia"/>
        </w:rPr>
        <w:t>D、2,3,4,1,5,6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P1768] 会引起循环队列队头位置发生变化的操作是（ ）。</w:t>
      </w:r>
    </w:p>
    <w:p>
      <w:pPr>
        <w:pStyle w:val="2"/>
        <w:rPr>
          <w:rFonts w:hint="eastAsia"/>
        </w:rPr>
      </w:pPr>
    </w:p>
    <w:p>
      <w:pPr>
        <w:pStyle w:val="2"/>
        <w:rPr>
          <w:rFonts w:hint="eastAsia"/>
        </w:rPr>
      </w:pPr>
      <w:r>
        <w:rPr>
          <w:rFonts w:hint="eastAsia"/>
        </w:rPr>
        <w:t>A、出队列             </w:t>
      </w:r>
    </w:p>
    <w:p>
      <w:pPr>
        <w:pStyle w:val="2"/>
        <w:rPr>
          <w:rFonts w:hint="eastAsia"/>
        </w:rPr>
      </w:pPr>
    </w:p>
    <w:p>
      <w:pPr>
        <w:pStyle w:val="2"/>
        <w:rPr>
          <w:rFonts w:hint="eastAsia"/>
        </w:rPr>
      </w:pPr>
      <w:r>
        <w:rPr>
          <w:rFonts w:hint="eastAsia"/>
        </w:rPr>
        <w:t>B、入队列          </w:t>
      </w:r>
    </w:p>
    <w:p>
      <w:pPr>
        <w:pStyle w:val="2"/>
        <w:rPr>
          <w:rFonts w:hint="eastAsia"/>
        </w:rPr>
      </w:pPr>
    </w:p>
    <w:p>
      <w:pPr>
        <w:pStyle w:val="2"/>
        <w:rPr>
          <w:rFonts w:hint="eastAsia"/>
        </w:rPr>
      </w:pPr>
      <w:r>
        <w:rPr>
          <w:rFonts w:hint="eastAsia"/>
        </w:rPr>
        <w:t>C、取队首元素         </w:t>
      </w:r>
    </w:p>
    <w:p>
      <w:pPr>
        <w:pStyle w:val="2"/>
        <w:rPr>
          <w:rFonts w:hint="eastAsia"/>
        </w:rPr>
      </w:pPr>
    </w:p>
    <w:p>
      <w:pPr>
        <w:pStyle w:val="2"/>
        <w:rPr>
          <w:rFonts w:hint="eastAsia"/>
        </w:rPr>
      </w:pPr>
      <w:r>
        <w:rPr>
          <w:rFonts w:hint="eastAsia"/>
        </w:rPr>
        <w:t>D、取队尾元素</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P1769] 链表的结点类型定义如下</w:t>
      </w:r>
    </w:p>
    <w:p>
      <w:pPr>
        <w:pStyle w:val="2"/>
        <w:rPr>
          <w:rFonts w:hint="eastAsia"/>
        </w:rPr>
      </w:pPr>
      <w:r>
        <w:rPr>
          <w:rFonts w:hint="eastAsia"/>
        </w:rPr>
        <w:t>链表的结点类型定义如下:</w:t>
      </w:r>
    </w:p>
    <w:p>
      <w:pPr>
        <w:pStyle w:val="2"/>
        <w:rPr>
          <w:rFonts w:hint="eastAsia"/>
        </w:rPr>
      </w:pPr>
    </w:p>
    <w:p>
      <w:pPr>
        <w:pStyle w:val="2"/>
        <w:rPr>
          <w:rFonts w:hint="eastAsia"/>
        </w:rPr>
      </w:pPr>
      <w:r>
        <w:rPr>
          <w:rFonts w:hint="eastAsia"/>
        </w:rPr>
        <w:t>   typedef struct node *link;</w:t>
      </w:r>
    </w:p>
    <w:p>
      <w:pPr>
        <w:pStyle w:val="2"/>
        <w:rPr>
          <w:rFonts w:hint="eastAsia"/>
        </w:rPr>
      </w:pPr>
    </w:p>
    <w:p>
      <w:pPr>
        <w:pStyle w:val="2"/>
        <w:rPr>
          <w:rFonts w:hint="eastAsia"/>
        </w:rPr>
      </w:pPr>
      <w:r>
        <w:rPr>
          <w:rFonts w:hint="eastAsia"/>
        </w:rPr>
        <w:t>   struct node</w:t>
      </w:r>
    </w:p>
    <w:p>
      <w:pPr>
        <w:pStyle w:val="2"/>
        <w:rPr>
          <w:rFonts w:hint="eastAsia"/>
        </w:rPr>
      </w:pPr>
    </w:p>
    <w:p>
      <w:pPr>
        <w:pStyle w:val="2"/>
        <w:rPr>
          <w:rFonts w:hint="eastAsia"/>
        </w:rPr>
      </w:pPr>
      <w:r>
        <w:rPr>
          <w:rFonts w:hint="eastAsia"/>
        </w:rPr>
        <w:t>   {</w:t>
      </w:r>
    </w:p>
    <w:p>
      <w:pPr>
        <w:pStyle w:val="2"/>
        <w:rPr>
          <w:rFonts w:hint="eastAsia"/>
        </w:rPr>
      </w:pPr>
    </w:p>
    <w:p>
      <w:pPr>
        <w:pStyle w:val="2"/>
        <w:rPr>
          <w:rFonts w:hint="eastAsia"/>
        </w:rPr>
      </w:pPr>
      <w:r>
        <w:rPr>
          <w:rFonts w:hint="eastAsia"/>
        </w:rPr>
        <w:t>      ListItem element;</w:t>
      </w:r>
    </w:p>
    <w:p>
      <w:pPr>
        <w:pStyle w:val="2"/>
        <w:rPr>
          <w:rFonts w:hint="eastAsia"/>
        </w:rPr>
      </w:pPr>
    </w:p>
    <w:p>
      <w:pPr>
        <w:pStyle w:val="2"/>
        <w:rPr>
          <w:rFonts w:hint="eastAsia"/>
        </w:rPr>
      </w:pPr>
      <w:r>
        <w:rPr>
          <w:rFonts w:hint="eastAsia"/>
        </w:rPr>
        <w:t>      link left;</w:t>
      </w:r>
    </w:p>
    <w:p>
      <w:pPr>
        <w:pStyle w:val="2"/>
        <w:rPr>
          <w:rFonts w:hint="eastAsia"/>
        </w:rPr>
      </w:pPr>
    </w:p>
    <w:p>
      <w:pPr>
        <w:pStyle w:val="2"/>
        <w:rPr>
          <w:rFonts w:hint="eastAsia"/>
        </w:rPr>
      </w:pPr>
      <w:r>
        <w:rPr>
          <w:rFonts w:hint="eastAsia"/>
        </w:rPr>
        <w:t>      link right;</w:t>
      </w:r>
    </w:p>
    <w:p>
      <w:pPr>
        <w:pStyle w:val="2"/>
        <w:rPr>
          <w:rFonts w:hint="eastAsia"/>
        </w:rPr>
      </w:pPr>
    </w:p>
    <w:p>
      <w:pPr>
        <w:pStyle w:val="2"/>
        <w:rPr>
          <w:rFonts w:hint="eastAsia"/>
        </w:rPr>
      </w:pPr>
      <w:r>
        <w:rPr>
          <w:rFonts w:hint="eastAsia"/>
        </w:rPr>
        <w:t>   }*p,*q,*r;</w:t>
      </w:r>
    </w:p>
    <w:p>
      <w:pPr>
        <w:pStyle w:val="2"/>
        <w:rPr>
          <w:rFonts w:hint="eastAsia"/>
        </w:rPr>
      </w:pPr>
    </w:p>
    <w:p>
      <w:pPr>
        <w:pStyle w:val="2"/>
        <w:rPr>
          <w:rFonts w:hint="eastAsia"/>
        </w:rPr>
      </w:pPr>
      <w:r>
        <w:rPr>
          <w:rFonts w:hint="eastAsia"/>
        </w:rPr>
        <w:t>删除双链表中结点p(由p指向的结点)的操作是（ ）。</w:t>
      </w:r>
    </w:p>
    <w:p>
      <w:pPr>
        <w:pStyle w:val="2"/>
        <w:rPr>
          <w:rFonts w:hint="eastAsia"/>
        </w:rPr>
      </w:pPr>
    </w:p>
    <w:p>
      <w:pPr>
        <w:pStyle w:val="2"/>
        <w:rPr>
          <w:rFonts w:hint="eastAsia"/>
        </w:rPr>
      </w:pPr>
      <w:r>
        <w:rPr>
          <w:rFonts w:hint="eastAsia"/>
        </w:rPr>
        <w:t>A、q=p-&gt;left;r=p-&gt;right;q-&gt;right=r;r-&gt;left=q;</w:t>
      </w:r>
    </w:p>
    <w:p>
      <w:pPr>
        <w:pStyle w:val="2"/>
        <w:rPr>
          <w:rFonts w:hint="eastAsia"/>
        </w:rPr>
      </w:pPr>
    </w:p>
    <w:p>
      <w:pPr>
        <w:pStyle w:val="2"/>
        <w:rPr>
          <w:rFonts w:hint="eastAsia"/>
        </w:rPr>
      </w:pPr>
      <w:r>
        <w:rPr>
          <w:rFonts w:hint="eastAsia"/>
        </w:rPr>
        <w:t>B、q=p-&gt;right;r=p-&gt;left;q-&gt;right=r;r-&gt;left=q;</w:t>
      </w:r>
    </w:p>
    <w:p>
      <w:pPr>
        <w:pStyle w:val="2"/>
        <w:rPr>
          <w:rFonts w:hint="eastAsia"/>
        </w:rPr>
      </w:pPr>
    </w:p>
    <w:p>
      <w:pPr>
        <w:pStyle w:val="2"/>
        <w:rPr>
          <w:rFonts w:hint="eastAsia"/>
        </w:rPr>
      </w:pPr>
      <w:r>
        <w:rPr>
          <w:rFonts w:hint="eastAsia"/>
        </w:rPr>
        <w:t>C、q=p-&gt;left;r=p-&gt;right;q-&gt;left=r;r-&gt;right=q;</w:t>
      </w:r>
    </w:p>
    <w:p>
      <w:pPr>
        <w:pStyle w:val="2"/>
        <w:rPr>
          <w:rFonts w:hint="eastAsia"/>
        </w:rPr>
      </w:pPr>
    </w:p>
    <w:p>
      <w:pPr>
        <w:pStyle w:val="2"/>
        <w:rPr>
          <w:rFonts w:hint="eastAsia"/>
        </w:rPr>
      </w:pPr>
      <w:r>
        <w:rPr>
          <w:rFonts w:hint="eastAsia"/>
        </w:rPr>
        <w:t>D、q=p-&gt;left;r=p-&gt;right;q-&gt;right=r-&gt;left;</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P1770] 在下列排序算法中，时间复杂度为O(nlogn)的是（  ）。</w:t>
      </w:r>
    </w:p>
    <w:p>
      <w:pPr>
        <w:pStyle w:val="2"/>
        <w:rPr>
          <w:rFonts w:hint="eastAsia"/>
        </w:rPr>
      </w:pPr>
    </w:p>
    <w:p>
      <w:pPr>
        <w:pStyle w:val="2"/>
        <w:rPr>
          <w:rFonts w:hint="eastAsia"/>
        </w:rPr>
      </w:pPr>
      <w:r>
        <w:rPr>
          <w:rFonts w:hint="eastAsia"/>
        </w:rPr>
        <w:t>A、冒泡排序    </w:t>
      </w:r>
    </w:p>
    <w:p>
      <w:pPr>
        <w:pStyle w:val="2"/>
        <w:rPr>
          <w:rFonts w:hint="eastAsia"/>
        </w:rPr>
      </w:pPr>
    </w:p>
    <w:p>
      <w:pPr>
        <w:pStyle w:val="2"/>
        <w:rPr>
          <w:rFonts w:hint="eastAsia"/>
        </w:rPr>
      </w:pPr>
      <w:r>
        <w:rPr>
          <w:rFonts w:hint="eastAsia"/>
        </w:rPr>
        <w:t>B、简单选择排序    </w:t>
      </w:r>
    </w:p>
    <w:p>
      <w:pPr>
        <w:pStyle w:val="2"/>
        <w:rPr>
          <w:rFonts w:hint="eastAsia"/>
        </w:rPr>
      </w:pPr>
    </w:p>
    <w:p>
      <w:pPr>
        <w:pStyle w:val="2"/>
        <w:rPr>
          <w:rFonts w:hint="eastAsia"/>
        </w:rPr>
      </w:pPr>
      <w:r>
        <w:rPr>
          <w:rFonts w:hint="eastAsia"/>
        </w:rPr>
        <w:t>C、直接插入排序   </w:t>
      </w:r>
    </w:p>
    <w:p>
      <w:pPr>
        <w:pStyle w:val="2"/>
        <w:rPr>
          <w:rFonts w:hint="eastAsia"/>
        </w:rPr>
      </w:pPr>
    </w:p>
    <w:p>
      <w:pPr>
        <w:pStyle w:val="2"/>
        <w:rPr>
          <w:rFonts w:hint="eastAsia"/>
        </w:rPr>
      </w:pPr>
      <w:r>
        <w:rPr>
          <w:rFonts w:hint="eastAsia"/>
        </w:rPr>
        <w:t>D、堆排序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P1771] 在一棵三元树中度为3的结点数为2个，度为2的结点数为1个，度为1的结点数为2个，则度为0的结点数为（  ）个。</w:t>
      </w:r>
    </w:p>
    <w:p>
      <w:pPr>
        <w:pStyle w:val="2"/>
        <w:rPr>
          <w:rFonts w:hint="eastAsia"/>
        </w:rPr>
      </w:pPr>
    </w:p>
    <w:p>
      <w:pPr>
        <w:pStyle w:val="2"/>
        <w:rPr>
          <w:rFonts w:hint="eastAsia"/>
        </w:rPr>
      </w:pPr>
      <w:r>
        <w:rPr>
          <w:rFonts w:hint="eastAsia"/>
        </w:rPr>
        <w:t>A、4           </w:t>
      </w:r>
    </w:p>
    <w:p>
      <w:pPr>
        <w:pStyle w:val="2"/>
        <w:rPr>
          <w:rFonts w:hint="eastAsia"/>
        </w:rPr>
      </w:pPr>
    </w:p>
    <w:p>
      <w:pPr>
        <w:pStyle w:val="2"/>
        <w:rPr>
          <w:rFonts w:hint="eastAsia"/>
        </w:rPr>
      </w:pPr>
      <w:r>
        <w:rPr>
          <w:rFonts w:hint="eastAsia"/>
        </w:rPr>
        <w:t>B、5              </w:t>
      </w:r>
    </w:p>
    <w:p>
      <w:pPr>
        <w:pStyle w:val="2"/>
        <w:rPr>
          <w:rFonts w:hint="eastAsia"/>
        </w:rPr>
      </w:pPr>
    </w:p>
    <w:p>
      <w:pPr>
        <w:pStyle w:val="2"/>
        <w:rPr>
          <w:rFonts w:hint="eastAsia"/>
        </w:rPr>
      </w:pPr>
      <w:r>
        <w:rPr>
          <w:rFonts w:hint="eastAsia"/>
        </w:rPr>
        <w:t>C、6           </w:t>
      </w:r>
    </w:p>
    <w:p>
      <w:pPr>
        <w:pStyle w:val="2"/>
        <w:rPr>
          <w:rFonts w:hint="eastAsia"/>
        </w:rPr>
      </w:pPr>
    </w:p>
    <w:p>
      <w:pPr>
        <w:pStyle w:val="2"/>
        <w:rPr>
          <w:rFonts w:hint="eastAsia"/>
        </w:rPr>
      </w:pPr>
      <w:r>
        <w:rPr>
          <w:rFonts w:hint="eastAsia"/>
        </w:rPr>
        <w:t>D、7</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P1772] 具有10个叶结点的二叉树中有____个度为2的结点。</w:t>
      </w:r>
    </w:p>
    <w:p>
      <w:pPr>
        <w:pStyle w:val="2"/>
        <w:rPr>
          <w:rFonts w:hint="eastAsia"/>
        </w:rPr>
      </w:pPr>
    </w:p>
    <w:p>
      <w:pPr>
        <w:pStyle w:val="2"/>
        <w:rPr>
          <w:rFonts w:hint="eastAsia"/>
        </w:rPr>
      </w:pPr>
      <w:r>
        <w:rPr>
          <w:rFonts w:hint="eastAsia"/>
        </w:rPr>
        <w:t>A、8           </w:t>
      </w:r>
    </w:p>
    <w:p>
      <w:pPr>
        <w:pStyle w:val="2"/>
        <w:rPr>
          <w:rFonts w:hint="eastAsia"/>
        </w:rPr>
      </w:pPr>
    </w:p>
    <w:p>
      <w:pPr>
        <w:pStyle w:val="2"/>
        <w:rPr>
          <w:rFonts w:hint="eastAsia"/>
        </w:rPr>
      </w:pPr>
      <w:r>
        <w:rPr>
          <w:rFonts w:hint="eastAsia"/>
        </w:rPr>
        <w:t>B、9             </w:t>
      </w:r>
    </w:p>
    <w:p>
      <w:pPr>
        <w:pStyle w:val="2"/>
        <w:rPr>
          <w:rFonts w:hint="eastAsia"/>
        </w:rPr>
      </w:pPr>
    </w:p>
    <w:p>
      <w:pPr>
        <w:pStyle w:val="2"/>
        <w:rPr>
          <w:rFonts w:hint="eastAsia"/>
        </w:rPr>
      </w:pPr>
      <w:r>
        <w:rPr>
          <w:rFonts w:hint="eastAsia"/>
        </w:rPr>
        <w:t>C、10          </w:t>
      </w:r>
    </w:p>
    <w:p>
      <w:pPr>
        <w:pStyle w:val="2"/>
        <w:rPr>
          <w:rFonts w:hint="eastAsia"/>
        </w:rPr>
      </w:pPr>
    </w:p>
    <w:p>
      <w:pPr>
        <w:pStyle w:val="2"/>
        <w:rPr>
          <w:rFonts w:hint="eastAsia"/>
        </w:rPr>
      </w:pPr>
      <w:r>
        <w:rPr>
          <w:rFonts w:hint="eastAsia"/>
        </w:rPr>
        <w:t>D、11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P1773] 在一个图中，所有顶点的度数之和等于所有边的____倍。</w:t>
      </w:r>
    </w:p>
    <w:p>
      <w:pPr>
        <w:pStyle w:val="2"/>
        <w:rPr>
          <w:rFonts w:hint="eastAsia"/>
        </w:rPr>
      </w:pPr>
    </w:p>
    <w:p>
      <w:pPr>
        <w:pStyle w:val="2"/>
        <w:rPr>
          <w:rFonts w:hint="eastAsia"/>
        </w:rPr>
      </w:pPr>
      <w:r>
        <w:rPr>
          <w:rFonts w:hint="eastAsia"/>
        </w:rPr>
        <w:t>A、1/2        </w:t>
      </w:r>
    </w:p>
    <w:p>
      <w:pPr>
        <w:pStyle w:val="2"/>
        <w:rPr>
          <w:rFonts w:hint="eastAsia"/>
        </w:rPr>
      </w:pPr>
    </w:p>
    <w:p>
      <w:pPr>
        <w:pStyle w:val="2"/>
        <w:rPr>
          <w:rFonts w:hint="eastAsia"/>
        </w:rPr>
      </w:pPr>
      <w:r>
        <w:rPr>
          <w:rFonts w:hint="eastAsia"/>
        </w:rPr>
        <w:t>B、1             </w:t>
      </w:r>
    </w:p>
    <w:p>
      <w:pPr>
        <w:pStyle w:val="2"/>
        <w:rPr>
          <w:rFonts w:hint="eastAsia"/>
        </w:rPr>
      </w:pPr>
    </w:p>
    <w:p>
      <w:pPr>
        <w:pStyle w:val="2"/>
        <w:rPr>
          <w:rFonts w:hint="eastAsia"/>
        </w:rPr>
      </w:pPr>
      <w:r>
        <w:rPr>
          <w:rFonts w:hint="eastAsia"/>
        </w:rPr>
        <w:t>C、2           </w:t>
      </w:r>
    </w:p>
    <w:p>
      <w:pPr>
        <w:pStyle w:val="2"/>
        <w:rPr>
          <w:rFonts w:hint="eastAsia"/>
        </w:rPr>
      </w:pPr>
    </w:p>
    <w:p>
      <w:pPr>
        <w:pStyle w:val="2"/>
        <w:rPr>
          <w:rFonts w:hint="eastAsia"/>
        </w:rPr>
      </w:pPr>
      <w:r>
        <w:rPr>
          <w:rFonts w:hint="eastAsia"/>
        </w:rPr>
        <w:t>D、4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P1774] 下列数据结构具有记忆功能的是（  ）</w:t>
      </w:r>
    </w:p>
    <w:p>
      <w:pPr>
        <w:pStyle w:val="2"/>
        <w:rPr>
          <w:rFonts w:hint="eastAsia"/>
        </w:rPr>
      </w:pPr>
    </w:p>
    <w:p>
      <w:pPr>
        <w:pStyle w:val="2"/>
        <w:rPr>
          <w:rFonts w:hint="eastAsia"/>
        </w:rPr>
      </w:pPr>
      <w:r>
        <w:rPr>
          <w:rFonts w:hint="eastAsia"/>
        </w:rPr>
        <w:t>A、队列  </w:t>
      </w:r>
    </w:p>
    <w:p>
      <w:pPr>
        <w:pStyle w:val="2"/>
        <w:rPr>
          <w:rFonts w:hint="eastAsia"/>
        </w:rPr>
      </w:pPr>
    </w:p>
    <w:p>
      <w:pPr>
        <w:pStyle w:val="2"/>
        <w:rPr>
          <w:rFonts w:hint="eastAsia"/>
        </w:rPr>
      </w:pPr>
      <w:r>
        <w:rPr>
          <w:rFonts w:hint="eastAsia"/>
        </w:rPr>
        <w:t>B、循环队列  </w:t>
      </w:r>
    </w:p>
    <w:p>
      <w:pPr>
        <w:pStyle w:val="2"/>
        <w:rPr>
          <w:rFonts w:hint="eastAsia"/>
        </w:rPr>
      </w:pPr>
    </w:p>
    <w:p>
      <w:pPr>
        <w:pStyle w:val="2"/>
        <w:rPr>
          <w:rFonts w:hint="eastAsia"/>
        </w:rPr>
      </w:pPr>
      <w:r>
        <w:rPr>
          <w:rFonts w:hint="eastAsia"/>
        </w:rPr>
        <w:t>C、栈  </w:t>
      </w:r>
    </w:p>
    <w:p>
      <w:pPr>
        <w:pStyle w:val="2"/>
        <w:rPr>
          <w:rFonts w:hint="eastAsia"/>
        </w:rPr>
      </w:pPr>
    </w:p>
    <w:p>
      <w:pPr>
        <w:pStyle w:val="2"/>
        <w:rPr>
          <w:rFonts w:hint="eastAsia"/>
        </w:rPr>
      </w:pPr>
      <w:r>
        <w:rPr>
          <w:rFonts w:hint="eastAsia"/>
        </w:rPr>
        <w:t>D、顺序表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P1775] 下列关于栈的叙述中正确的是（ ）</w:t>
      </w:r>
    </w:p>
    <w:p>
      <w:pPr>
        <w:pStyle w:val="2"/>
        <w:rPr>
          <w:rFonts w:hint="eastAsia"/>
        </w:rPr>
      </w:pPr>
    </w:p>
    <w:p>
      <w:pPr>
        <w:pStyle w:val="2"/>
        <w:rPr>
          <w:rFonts w:hint="eastAsia"/>
        </w:rPr>
      </w:pPr>
      <w:r>
        <w:rPr>
          <w:rFonts w:hint="eastAsia"/>
        </w:rPr>
        <w:t>A、在栈中只能插入数据</w:t>
      </w:r>
    </w:p>
    <w:p>
      <w:pPr>
        <w:pStyle w:val="2"/>
        <w:rPr>
          <w:rFonts w:hint="eastAsia"/>
        </w:rPr>
      </w:pPr>
    </w:p>
    <w:p>
      <w:pPr>
        <w:pStyle w:val="2"/>
        <w:rPr>
          <w:rFonts w:hint="eastAsia"/>
        </w:rPr>
      </w:pPr>
      <w:r>
        <w:rPr>
          <w:rFonts w:hint="eastAsia"/>
        </w:rPr>
        <w:t>B、在栈中只能删除数</w:t>
      </w:r>
    </w:p>
    <w:p>
      <w:pPr>
        <w:pStyle w:val="2"/>
        <w:rPr>
          <w:rFonts w:hint="eastAsia"/>
        </w:rPr>
      </w:pPr>
    </w:p>
    <w:p>
      <w:pPr>
        <w:pStyle w:val="2"/>
        <w:rPr>
          <w:rFonts w:hint="eastAsia"/>
        </w:rPr>
      </w:pPr>
      <w:r>
        <w:rPr>
          <w:rFonts w:hint="eastAsia"/>
        </w:rPr>
        <w:t>C、栈是先进先出的线性表</w:t>
      </w:r>
    </w:p>
    <w:p>
      <w:pPr>
        <w:pStyle w:val="2"/>
        <w:rPr>
          <w:rFonts w:hint="eastAsia"/>
        </w:rPr>
      </w:pPr>
    </w:p>
    <w:p>
      <w:pPr>
        <w:pStyle w:val="2"/>
        <w:rPr>
          <w:rFonts w:hint="eastAsia"/>
        </w:rPr>
      </w:pPr>
      <w:r>
        <w:rPr>
          <w:rFonts w:hint="eastAsia"/>
        </w:rPr>
        <w:t>D、栈是先进后出的线性表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P1776] 下列关于队列的叙述中正确的是（ ）</w:t>
      </w:r>
    </w:p>
    <w:p>
      <w:pPr>
        <w:pStyle w:val="2"/>
        <w:rPr>
          <w:rFonts w:hint="eastAsia"/>
        </w:rPr>
      </w:pPr>
    </w:p>
    <w:p>
      <w:pPr>
        <w:pStyle w:val="2"/>
        <w:rPr>
          <w:rFonts w:hint="eastAsia"/>
        </w:rPr>
      </w:pPr>
      <w:r>
        <w:rPr>
          <w:rFonts w:hint="eastAsia"/>
        </w:rPr>
        <w:t>A、在队列中只能插入数据</w:t>
      </w:r>
    </w:p>
    <w:p>
      <w:pPr>
        <w:pStyle w:val="2"/>
        <w:rPr>
          <w:rFonts w:hint="eastAsia"/>
        </w:rPr>
      </w:pPr>
    </w:p>
    <w:p>
      <w:pPr>
        <w:pStyle w:val="2"/>
        <w:rPr>
          <w:rFonts w:hint="eastAsia"/>
        </w:rPr>
      </w:pPr>
      <w:r>
        <w:rPr>
          <w:rFonts w:hint="eastAsia"/>
        </w:rPr>
        <w:t>B、在队列中只能删除数据</w:t>
      </w:r>
    </w:p>
    <w:p>
      <w:pPr>
        <w:pStyle w:val="2"/>
        <w:rPr>
          <w:rFonts w:hint="eastAsia"/>
        </w:rPr>
      </w:pPr>
    </w:p>
    <w:p>
      <w:pPr>
        <w:pStyle w:val="2"/>
        <w:rPr>
          <w:rFonts w:hint="eastAsia"/>
        </w:rPr>
      </w:pPr>
      <w:r>
        <w:rPr>
          <w:rFonts w:hint="eastAsia"/>
        </w:rPr>
        <w:t>C、队列是先进先出的线性表</w:t>
      </w:r>
    </w:p>
    <w:p>
      <w:pPr>
        <w:pStyle w:val="2"/>
        <w:rPr>
          <w:rFonts w:hint="eastAsia"/>
        </w:rPr>
      </w:pPr>
    </w:p>
    <w:p>
      <w:pPr>
        <w:pStyle w:val="2"/>
        <w:rPr>
          <w:rFonts w:hint="eastAsia"/>
        </w:rPr>
      </w:pPr>
      <w:r>
        <w:rPr>
          <w:rFonts w:hint="eastAsia"/>
        </w:rPr>
        <w:t>D、队列是先进后出的线性表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P1777] 下列叙述中，正确的是（ ）</w:t>
      </w:r>
    </w:p>
    <w:p>
      <w:pPr>
        <w:pStyle w:val="2"/>
        <w:rPr>
          <w:rFonts w:hint="eastAsia"/>
        </w:rPr>
      </w:pPr>
    </w:p>
    <w:p>
      <w:pPr>
        <w:pStyle w:val="2"/>
        <w:rPr>
          <w:rFonts w:hint="eastAsia"/>
        </w:rPr>
      </w:pPr>
      <w:r>
        <w:rPr>
          <w:rFonts w:hint="eastAsia"/>
        </w:rPr>
        <w:t>A、线性链表中的各元素在存储空间中的位置必须是连续的</w:t>
      </w:r>
    </w:p>
    <w:p>
      <w:pPr>
        <w:pStyle w:val="2"/>
        <w:rPr>
          <w:rFonts w:hint="eastAsia"/>
        </w:rPr>
      </w:pPr>
    </w:p>
    <w:p>
      <w:pPr>
        <w:pStyle w:val="2"/>
        <w:rPr>
          <w:rFonts w:hint="eastAsia"/>
        </w:rPr>
      </w:pPr>
      <w:r>
        <w:rPr>
          <w:rFonts w:hint="eastAsia"/>
        </w:rPr>
        <w:t>B、线性链表中的表头元素一定存储在其他元素的前面 </w:t>
      </w:r>
    </w:p>
    <w:p>
      <w:pPr>
        <w:pStyle w:val="2"/>
        <w:rPr>
          <w:rFonts w:hint="eastAsia"/>
        </w:rPr>
      </w:pPr>
    </w:p>
    <w:p>
      <w:pPr>
        <w:pStyle w:val="2"/>
        <w:rPr>
          <w:rFonts w:hint="eastAsia"/>
        </w:rPr>
      </w:pPr>
      <w:r>
        <w:rPr>
          <w:rFonts w:hint="eastAsia"/>
        </w:rPr>
        <w:t>C、线性链表中的各元素在存储空间中的位置不一定是连续的，但表头元素一定存储在其他元素的前面 </w:t>
      </w:r>
    </w:p>
    <w:p>
      <w:pPr>
        <w:pStyle w:val="2"/>
        <w:rPr>
          <w:rFonts w:hint="eastAsia"/>
        </w:rPr>
      </w:pPr>
    </w:p>
    <w:p>
      <w:pPr>
        <w:pStyle w:val="2"/>
        <w:rPr>
          <w:rFonts w:hint="eastAsia"/>
        </w:rPr>
      </w:pPr>
      <w:r>
        <w:rPr>
          <w:rFonts w:hint="eastAsia"/>
        </w:rPr>
        <w:t>D、线性链表中的各元素在存储空间中的位置不一定是连续的，且各元素的存储顺序也是任意的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P1778] 下列叙述中正确的是（  ）。</w:t>
      </w:r>
    </w:p>
    <w:p>
      <w:pPr>
        <w:pStyle w:val="2"/>
        <w:rPr>
          <w:rFonts w:hint="eastAsia"/>
        </w:rPr>
      </w:pPr>
    </w:p>
    <w:p>
      <w:pPr>
        <w:pStyle w:val="2"/>
        <w:rPr>
          <w:rFonts w:hint="eastAsia"/>
        </w:rPr>
      </w:pPr>
      <w:r>
        <w:rPr>
          <w:rFonts w:hint="eastAsia"/>
        </w:rPr>
        <w:t>A、线性表是线性结构      </w:t>
      </w:r>
    </w:p>
    <w:p>
      <w:pPr>
        <w:pStyle w:val="2"/>
        <w:rPr>
          <w:rFonts w:hint="eastAsia"/>
        </w:rPr>
      </w:pPr>
    </w:p>
    <w:p>
      <w:pPr>
        <w:pStyle w:val="2"/>
        <w:rPr>
          <w:rFonts w:hint="eastAsia"/>
        </w:rPr>
      </w:pPr>
      <w:r>
        <w:rPr>
          <w:rFonts w:hint="eastAsia"/>
        </w:rPr>
        <w:t>B、栈与队列是非线性结构</w:t>
      </w:r>
    </w:p>
    <w:p>
      <w:pPr>
        <w:pStyle w:val="2"/>
        <w:rPr>
          <w:rFonts w:hint="eastAsia"/>
        </w:rPr>
      </w:pPr>
    </w:p>
    <w:p>
      <w:pPr>
        <w:pStyle w:val="2"/>
        <w:rPr>
          <w:rFonts w:hint="eastAsia"/>
        </w:rPr>
      </w:pPr>
      <w:r>
        <w:rPr>
          <w:rFonts w:hint="eastAsia"/>
        </w:rPr>
        <w:t>C、线性链表是非线性结构                                 </w:t>
      </w:r>
    </w:p>
    <w:p>
      <w:pPr>
        <w:pStyle w:val="2"/>
        <w:rPr>
          <w:rFonts w:hint="eastAsia"/>
        </w:rPr>
      </w:pPr>
    </w:p>
    <w:p>
      <w:pPr>
        <w:pStyle w:val="2"/>
        <w:rPr>
          <w:rFonts w:hint="eastAsia"/>
        </w:rPr>
      </w:pPr>
      <w:r>
        <w:rPr>
          <w:rFonts w:hint="eastAsia"/>
        </w:rPr>
        <w:t>D、二叉树是线性结构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P1779] 在（ ）中，只要指出表中任何一个结点的位置，就可以从它出发依次访问到表中其他所有结点。</w:t>
      </w:r>
    </w:p>
    <w:p>
      <w:pPr>
        <w:pStyle w:val="2"/>
        <w:rPr>
          <w:rFonts w:hint="eastAsia"/>
        </w:rPr>
      </w:pPr>
    </w:p>
    <w:p>
      <w:pPr>
        <w:pStyle w:val="2"/>
        <w:rPr>
          <w:rFonts w:hint="eastAsia"/>
        </w:rPr>
      </w:pPr>
      <w:r>
        <w:rPr>
          <w:rFonts w:hint="eastAsia"/>
        </w:rPr>
        <w:t>A、线性单链表            </w:t>
      </w:r>
    </w:p>
    <w:p>
      <w:pPr>
        <w:pStyle w:val="2"/>
        <w:rPr>
          <w:rFonts w:hint="eastAsia"/>
        </w:rPr>
      </w:pPr>
    </w:p>
    <w:p>
      <w:pPr>
        <w:pStyle w:val="2"/>
        <w:rPr>
          <w:rFonts w:hint="eastAsia"/>
        </w:rPr>
      </w:pPr>
      <w:r>
        <w:rPr>
          <w:rFonts w:hint="eastAsia"/>
        </w:rPr>
        <w:t>B、双向链表            </w:t>
      </w:r>
    </w:p>
    <w:p>
      <w:pPr>
        <w:pStyle w:val="2"/>
        <w:rPr>
          <w:rFonts w:hint="eastAsia"/>
        </w:rPr>
      </w:pPr>
    </w:p>
    <w:p>
      <w:pPr>
        <w:pStyle w:val="2"/>
        <w:rPr>
          <w:rFonts w:hint="eastAsia"/>
        </w:rPr>
      </w:pPr>
      <w:r>
        <w:rPr>
          <w:rFonts w:hint="eastAsia"/>
        </w:rPr>
        <w:t>C、线性链表            </w:t>
      </w:r>
    </w:p>
    <w:p>
      <w:pPr>
        <w:pStyle w:val="2"/>
        <w:rPr>
          <w:rFonts w:hint="eastAsia"/>
        </w:rPr>
      </w:pPr>
    </w:p>
    <w:p>
      <w:pPr>
        <w:pStyle w:val="2"/>
        <w:rPr>
          <w:rFonts w:hint="eastAsia"/>
        </w:rPr>
      </w:pPr>
      <w:r>
        <w:rPr>
          <w:rFonts w:hint="eastAsia"/>
        </w:rPr>
        <w:t>D、循环链表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P1780] 线性表（ a1,a2,…,an）以链接方式存储时，访问第i位置元素的时间复杂性为（ ）。</w:t>
      </w:r>
    </w:p>
    <w:p>
      <w:pPr>
        <w:pStyle w:val="2"/>
        <w:rPr>
          <w:rFonts w:hint="eastAsia"/>
        </w:rPr>
      </w:pPr>
    </w:p>
    <w:p>
      <w:pPr>
        <w:pStyle w:val="2"/>
        <w:rPr>
          <w:rFonts w:hint="eastAsia"/>
        </w:rPr>
      </w:pPr>
      <w:r>
        <w:rPr>
          <w:rFonts w:hint="eastAsia"/>
        </w:rPr>
        <w:t>A、O（i）      </w:t>
      </w:r>
    </w:p>
    <w:p>
      <w:pPr>
        <w:pStyle w:val="2"/>
        <w:rPr>
          <w:rFonts w:hint="eastAsia"/>
        </w:rPr>
      </w:pPr>
    </w:p>
    <w:p>
      <w:pPr>
        <w:pStyle w:val="2"/>
        <w:rPr>
          <w:rFonts w:hint="eastAsia"/>
        </w:rPr>
      </w:pPr>
      <w:r>
        <w:rPr>
          <w:rFonts w:hint="eastAsia"/>
        </w:rPr>
        <w:t>B、O（1）      </w:t>
      </w:r>
    </w:p>
    <w:p>
      <w:pPr>
        <w:pStyle w:val="2"/>
        <w:rPr>
          <w:rFonts w:hint="eastAsia"/>
        </w:rPr>
      </w:pPr>
    </w:p>
    <w:p>
      <w:pPr>
        <w:pStyle w:val="2"/>
        <w:rPr>
          <w:rFonts w:hint="eastAsia"/>
        </w:rPr>
      </w:pPr>
      <w:r>
        <w:rPr>
          <w:rFonts w:hint="eastAsia"/>
        </w:rPr>
        <w:t>C、O（n）       </w:t>
      </w:r>
    </w:p>
    <w:p>
      <w:pPr>
        <w:pStyle w:val="2"/>
        <w:rPr>
          <w:rFonts w:hint="eastAsia"/>
        </w:rPr>
      </w:pPr>
    </w:p>
    <w:p>
      <w:pPr>
        <w:pStyle w:val="2"/>
        <w:rPr>
          <w:rFonts w:hint="eastAsia"/>
        </w:rPr>
      </w:pPr>
      <w:r>
        <w:rPr>
          <w:rFonts w:hint="eastAsia"/>
        </w:rPr>
        <w:t>D、O（i-1）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P1781] 在双向链表指针p的结点前插入一个指针q的结点操作是（ ）。</w:t>
      </w:r>
    </w:p>
    <w:p>
      <w:pPr>
        <w:pStyle w:val="2"/>
        <w:rPr>
          <w:rFonts w:hint="eastAsia"/>
        </w:rPr>
      </w:pPr>
    </w:p>
    <w:p>
      <w:pPr>
        <w:pStyle w:val="2"/>
        <w:rPr>
          <w:rFonts w:hint="eastAsia"/>
        </w:rPr>
      </w:pPr>
      <w:r>
        <w:rPr>
          <w:rFonts w:hint="eastAsia"/>
        </w:rPr>
        <w:t>A、p-&gt;Llink=q;q-&gt;Rlink=p;p-&gt;Llink-&gt;Rlink=q;q-&gt;Llink=q；</w:t>
      </w:r>
    </w:p>
    <w:p>
      <w:pPr>
        <w:pStyle w:val="2"/>
        <w:rPr>
          <w:rFonts w:hint="eastAsia"/>
        </w:rPr>
      </w:pPr>
    </w:p>
    <w:p>
      <w:pPr>
        <w:pStyle w:val="2"/>
        <w:rPr>
          <w:rFonts w:hint="eastAsia"/>
        </w:rPr>
      </w:pPr>
      <w:r>
        <w:rPr>
          <w:rFonts w:hint="eastAsia"/>
        </w:rPr>
        <w:t>B、p-&gt;Llink=q;p-&gt;Llink-&gt;Rlink=q;q-&gt;Rlink=p;q-&gt;Llink=p-&gt;Llink;</w:t>
      </w:r>
    </w:p>
    <w:p>
      <w:pPr>
        <w:pStyle w:val="2"/>
        <w:rPr>
          <w:rFonts w:hint="eastAsia"/>
        </w:rPr>
      </w:pPr>
    </w:p>
    <w:p>
      <w:pPr>
        <w:pStyle w:val="2"/>
        <w:rPr>
          <w:rFonts w:hint="eastAsia"/>
        </w:rPr>
      </w:pPr>
      <w:r>
        <w:rPr>
          <w:rFonts w:hint="eastAsia"/>
        </w:rPr>
        <w:t>C、q-&gt;Rlink=p;q-&gt;Llink=p-&gt;Llink;p-&gt;Llink-&gt;Rlink=q;p-&gt;Llink=q;</w:t>
      </w:r>
    </w:p>
    <w:p>
      <w:pPr>
        <w:pStyle w:val="2"/>
        <w:rPr>
          <w:rFonts w:hint="eastAsia"/>
        </w:rPr>
      </w:pPr>
    </w:p>
    <w:p>
      <w:pPr>
        <w:pStyle w:val="2"/>
        <w:rPr>
          <w:rFonts w:hint="eastAsia"/>
        </w:rPr>
      </w:pPr>
      <w:r>
        <w:rPr>
          <w:rFonts w:hint="eastAsia"/>
        </w:rPr>
        <w:t>D、q-&gt;Llink=p-&gt;Llink;q-&gt;Rlink=q;p-&gt;Llink=q;p-&gt;Llink=q;</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P1782] 在单链表指针为p的结点之后插入指针为s的结点，正确的操作是：（ ）。</w:t>
      </w:r>
    </w:p>
    <w:p>
      <w:pPr>
        <w:pStyle w:val="2"/>
        <w:rPr>
          <w:rFonts w:hint="eastAsia"/>
        </w:rPr>
      </w:pPr>
    </w:p>
    <w:p>
      <w:pPr>
        <w:pStyle w:val="2"/>
        <w:rPr>
          <w:rFonts w:hint="eastAsia"/>
        </w:rPr>
      </w:pPr>
      <w:r>
        <w:rPr>
          <w:rFonts w:hint="eastAsia"/>
        </w:rPr>
        <w:t>A、p-&gt;next=s;s-&gt;next=p-&gt;next;  </w:t>
      </w:r>
    </w:p>
    <w:p>
      <w:pPr>
        <w:pStyle w:val="2"/>
        <w:rPr>
          <w:rFonts w:hint="eastAsia"/>
        </w:rPr>
      </w:pPr>
    </w:p>
    <w:p>
      <w:pPr>
        <w:pStyle w:val="2"/>
        <w:rPr>
          <w:rFonts w:hint="eastAsia"/>
        </w:rPr>
      </w:pPr>
      <w:r>
        <w:rPr>
          <w:rFonts w:hint="eastAsia"/>
        </w:rPr>
        <w:t>B、s-&gt;next=p-&gt;next;p-&gt;next=s;</w:t>
      </w:r>
    </w:p>
    <w:p>
      <w:pPr>
        <w:pStyle w:val="2"/>
        <w:rPr>
          <w:rFonts w:hint="eastAsia"/>
        </w:rPr>
      </w:pPr>
    </w:p>
    <w:p>
      <w:pPr>
        <w:pStyle w:val="2"/>
        <w:rPr>
          <w:rFonts w:hint="eastAsia"/>
        </w:rPr>
      </w:pPr>
      <w:r>
        <w:rPr>
          <w:rFonts w:hint="eastAsia"/>
        </w:rPr>
        <w:t>C、p-&gt;next=s;p-&gt;next=s-&gt;next;  </w:t>
      </w:r>
    </w:p>
    <w:p>
      <w:pPr>
        <w:pStyle w:val="2"/>
        <w:rPr>
          <w:rFonts w:hint="eastAsia"/>
        </w:rPr>
      </w:pPr>
    </w:p>
    <w:p>
      <w:pPr>
        <w:pStyle w:val="2"/>
        <w:rPr>
          <w:rFonts w:hint="eastAsia"/>
        </w:rPr>
      </w:pPr>
      <w:r>
        <w:rPr>
          <w:rFonts w:hint="eastAsia"/>
        </w:rPr>
        <w:t>D、p-&gt;next=s-&gt;next;p-&gt;next=s;</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P1783] 对于一个头指针为head的带头结点的单链表，判定该表为空表的条件是（ ）。</w:t>
      </w:r>
    </w:p>
    <w:p>
      <w:pPr>
        <w:pStyle w:val="2"/>
        <w:rPr>
          <w:rFonts w:hint="eastAsia"/>
        </w:rPr>
      </w:pPr>
    </w:p>
    <w:p>
      <w:pPr>
        <w:pStyle w:val="2"/>
        <w:rPr>
          <w:rFonts w:hint="eastAsia"/>
        </w:rPr>
      </w:pPr>
      <w:r>
        <w:rPr>
          <w:rFonts w:hint="eastAsia"/>
        </w:rPr>
        <w:t>A、head==NULL  </w:t>
      </w:r>
    </w:p>
    <w:p>
      <w:pPr>
        <w:pStyle w:val="2"/>
        <w:rPr>
          <w:rFonts w:hint="eastAsia"/>
        </w:rPr>
      </w:pPr>
    </w:p>
    <w:p>
      <w:pPr>
        <w:pStyle w:val="2"/>
        <w:rPr>
          <w:rFonts w:hint="eastAsia"/>
        </w:rPr>
      </w:pPr>
      <w:r>
        <w:rPr>
          <w:rFonts w:hint="eastAsia"/>
        </w:rPr>
        <w:t>B、head→next==NULL    </w:t>
      </w:r>
    </w:p>
    <w:p>
      <w:pPr>
        <w:pStyle w:val="2"/>
        <w:rPr>
          <w:rFonts w:hint="eastAsia"/>
        </w:rPr>
      </w:pPr>
    </w:p>
    <w:p>
      <w:pPr>
        <w:pStyle w:val="2"/>
        <w:rPr>
          <w:rFonts w:hint="eastAsia"/>
        </w:rPr>
      </w:pPr>
      <w:r>
        <w:rPr>
          <w:rFonts w:hint="eastAsia"/>
        </w:rPr>
        <w:t>C、head→next==head   </w:t>
      </w:r>
    </w:p>
    <w:p>
      <w:pPr>
        <w:pStyle w:val="2"/>
        <w:rPr>
          <w:rFonts w:hint="eastAsia"/>
        </w:rPr>
      </w:pPr>
    </w:p>
    <w:p>
      <w:pPr>
        <w:pStyle w:val="2"/>
        <w:rPr>
          <w:rFonts w:hint="eastAsia"/>
        </w:rPr>
      </w:pPr>
      <w:r>
        <w:rPr>
          <w:rFonts w:hint="eastAsia"/>
        </w:rPr>
        <w:t>D、head!=NULL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P1784] 对于顺序存储的线性表，访问结点和增加、删除结点的时间复杂度为（ ）。</w:t>
      </w:r>
    </w:p>
    <w:p>
      <w:pPr>
        <w:pStyle w:val="2"/>
        <w:rPr>
          <w:rFonts w:hint="eastAsia"/>
        </w:rPr>
      </w:pPr>
    </w:p>
    <w:p>
      <w:pPr>
        <w:pStyle w:val="2"/>
        <w:rPr>
          <w:rFonts w:hint="eastAsia"/>
        </w:rPr>
      </w:pPr>
      <w:r>
        <w:rPr>
          <w:rFonts w:hint="eastAsia"/>
        </w:rPr>
        <w:t>A、O(n) 、O(n)     </w:t>
      </w:r>
    </w:p>
    <w:p>
      <w:pPr>
        <w:pStyle w:val="2"/>
        <w:rPr>
          <w:rFonts w:hint="eastAsia"/>
        </w:rPr>
      </w:pPr>
    </w:p>
    <w:p>
      <w:pPr>
        <w:pStyle w:val="2"/>
        <w:rPr>
          <w:rFonts w:hint="eastAsia"/>
        </w:rPr>
      </w:pPr>
      <w:r>
        <w:rPr>
          <w:rFonts w:hint="eastAsia"/>
        </w:rPr>
        <w:t>B、O(n) 、O(1)      </w:t>
      </w:r>
    </w:p>
    <w:p>
      <w:pPr>
        <w:pStyle w:val="2"/>
        <w:rPr>
          <w:rFonts w:hint="eastAsia"/>
        </w:rPr>
      </w:pPr>
    </w:p>
    <w:p>
      <w:pPr>
        <w:pStyle w:val="2"/>
        <w:rPr>
          <w:rFonts w:hint="eastAsia"/>
        </w:rPr>
      </w:pPr>
      <w:r>
        <w:rPr>
          <w:rFonts w:hint="eastAsia"/>
        </w:rPr>
        <w:t>C、O(1) 、O(n)   </w:t>
      </w:r>
    </w:p>
    <w:p>
      <w:pPr>
        <w:pStyle w:val="2"/>
        <w:rPr>
          <w:rFonts w:hint="eastAsia"/>
        </w:rPr>
      </w:pPr>
    </w:p>
    <w:p>
      <w:pPr>
        <w:pStyle w:val="2"/>
        <w:rPr>
          <w:rFonts w:hint="eastAsia"/>
        </w:rPr>
      </w:pPr>
      <w:r>
        <w:rPr>
          <w:rFonts w:hint="eastAsia"/>
        </w:rPr>
        <w:t>D、O(1) 、O(1)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P1785] 执行完下列语句段后，i值为：（  ）</w:t>
      </w:r>
    </w:p>
    <w:p>
      <w:pPr>
        <w:pStyle w:val="2"/>
        <w:rPr>
          <w:rFonts w:hint="eastAsia"/>
        </w:rPr>
      </w:pPr>
      <w:r>
        <w:rPr>
          <w:rFonts w:hint="eastAsia"/>
        </w:rPr>
        <w:t>A、2            B、4           C. 8           D、无限递归</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P1786] 设计一个判别表达式中左，右括号是否配对出现的算法，采用____数据结构最佳。</w:t>
      </w:r>
    </w:p>
    <w:p>
      <w:pPr>
        <w:pStyle w:val="2"/>
        <w:rPr>
          <w:rFonts w:hint="eastAsia"/>
        </w:rPr>
      </w:pPr>
    </w:p>
    <w:p>
      <w:pPr>
        <w:pStyle w:val="2"/>
        <w:rPr>
          <w:rFonts w:hint="eastAsia"/>
        </w:rPr>
      </w:pPr>
      <w:r>
        <w:rPr>
          <w:rFonts w:hint="eastAsia"/>
        </w:rPr>
        <w:t>A、线性表的顺序存储结构   </w:t>
      </w:r>
    </w:p>
    <w:p>
      <w:pPr>
        <w:pStyle w:val="2"/>
        <w:rPr>
          <w:rFonts w:hint="eastAsia"/>
        </w:rPr>
      </w:pPr>
    </w:p>
    <w:p>
      <w:pPr>
        <w:pStyle w:val="2"/>
        <w:rPr>
          <w:rFonts w:hint="eastAsia"/>
        </w:rPr>
      </w:pPr>
      <w:r>
        <w:rPr>
          <w:rFonts w:hint="eastAsia"/>
        </w:rPr>
        <w:t>B、队列   </w:t>
      </w:r>
    </w:p>
    <w:p>
      <w:pPr>
        <w:pStyle w:val="2"/>
        <w:rPr>
          <w:rFonts w:hint="eastAsia"/>
        </w:rPr>
      </w:pPr>
    </w:p>
    <w:p>
      <w:pPr>
        <w:pStyle w:val="2"/>
        <w:rPr>
          <w:rFonts w:hint="eastAsia"/>
        </w:rPr>
      </w:pPr>
      <w:r>
        <w:rPr>
          <w:rFonts w:hint="eastAsia"/>
        </w:rPr>
        <w:t>C、线性表的链式存储结构   </w:t>
      </w:r>
    </w:p>
    <w:p>
      <w:pPr>
        <w:pStyle w:val="2"/>
        <w:rPr>
          <w:rFonts w:hint="eastAsia"/>
        </w:rPr>
      </w:pPr>
    </w:p>
    <w:p>
      <w:pPr>
        <w:pStyle w:val="2"/>
        <w:rPr>
          <w:rFonts w:hint="eastAsia"/>
        </w:rPr>
      </w:pPr>
      <w:r>
        <w:rPr>
          <w:rFonts w:hint="eastAsia"/>
        </w:rPr>
        <w:t>D、栈</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P1787] 用链接方式存储的队列，在进行删除运算时____。</w:t>
      </w:r>
    </w:p>
    <w:p>
      <w:pPr>
        <w:pStyle w:val="2"/>
        <w:rPr>
          <w:rFonts w:hint="eastAsia"/>
        </w:rPr>
      </w:pPr>
    </w:p>
    <w:p>
      <w:pPr>
        <w:pStyle w:val="2"/>
        <w:rPr>
          <w:rFonts w:hint="eastAsia"/>
        </w:rPr>
      </w:pPr>
      <w:r>
        <w:rPr>
          <w:rFonts w:hint="eastAsia"/>
        </w:rPr>
        <w:t>A、仅修改头指针          </w:t>
      </w:r>
    </w:p>
    <w:p>
      <w:pPr>
        <w:pStyle w:val="2"/>
        <w:rPr>
          <w:rFonts w:hint="eastAsia"/>
        </w:rPr>
      </w:pPr>
    </w:p>
    <w:p>
      <w:pPr>
        <w:pStyle w:val="2"/>
        <w:rPr>
          <w:rFonts w:hint="eastAsia"/>
        </w:rPr>
      </w:pPr>
      <w:r>
        <w:rPr>
          <w:rFonts w:hint="eastAsia"/>
        </w:rPr>
        <w:t>B、仅修改尾指针   </w:t>
      </w:r>
    </w:p>
    <w:p>
      <w:pPr>
        <w:pStyle w:val="2"/>
        <w:rPr>
          <w:rFonts w:hint="eastAsia"/>
        </w:rPr>
      </w:pPr>
    </w:p>
    <w:p>
      <w:pPr>
        <w:pStyle w:val="2"/>
        <w:rPr>
          <w:rFonts w:hint="eastAsia"/>
        </w:rPr>
      </w:pPr>
      <w:r>
        <w:rPr>
          <w:rFonts w:hint="eastAsia"/>
        </w:rPr>
        <w:t>C、头、尾指针都要修改    </w:t>
      </w:r>
    </w:p>
    <w:p>
      <w:pPr>
        <w:pStyle w:val="2"/>
        <w:rPr>
          <w:rFonts w:hint="eastAsia"/>
        </w:rPr>
      </w:pPr>
    </w:p>
    <w:p>
      <w:pPr>
        <w:pStyle w:val="2"/>
        <w:rPr>
          <w:rFonts w:hint="eastAsia"/>
        </w:rPr>
      </w:pPr>
      <w:r>
        <w:rPr>
          <w:rFonts w:hint="eastAsia"/>
        </w:rPr>
        <w:t>D、头、尾指针可能都要修改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P1789] 对于有n 个结点的二叉树, 其高度为（ ）。</w:t>
      </w:r>
    </w:p>
    <w:p>
      <w:pPr>
        <w:pStyle w:val="2"/>
        <w:rPr>
          <w:rFonts w:hint="eastAsia"/>
        </w:rPr>
      </w:pPr>
    </w:p>
    <w:p>
      <w:pPr>
        <w:pStyle w:val="2"/>
        <w:rPr>
          <w:rFonts w:hint="eastAsia"/>
        </w:rPr>
      </w:pPr>
      <w:r>
        <w:rPr>
          <w:rFonts w:hint="eastAsia"/>
        </w:rPr>
        <w:t>A、nlog2n      </w:t>
      </w:r>
    </w:p>
    <w:p>
      <w:pPr>
        <w:pStyle w:val="2"/>
        <w:rPr>
          <w:rFonts w:hint="eastAsia"/>
        </w:rPr>
      </w:pPr>
    </w:p>
    <w:p>
      <w:pPr>
        <w:pStyle w:val="2"/>
        <w:rPr>
          <w:rFonts w:hint="eastAsia"/>
        </w:rPr>
      </w:pPr>
      <w:r>
        <w:rPr>
          <w:rFonts w:hint="eastAsia"/>
        </w:rPr>
        <w:t>B、log2n          </w:t>
      </w:r>
    </w:p>
    <w:p>
      <w:pPr>
        <w:pStyle w:val="2"/>
        <w:rPr>
          <w:rFonts w:hint="eastAsia"/>
        </w:rPr>
      </w:pPr>
    </w:p>
    <w:p>
      <w:pPr>
        <w:pStyle w:val="2"/>
        <w:rPr>
          <w:rFonts w:hint="eastAsia"/>
        </w:rPr>
      </w:pPr>
      <w:r>
        <w:rPr>
          <w:rFonts w:hint="eastAsia"/>
        </w:rPr>
        <w:t>C、log2n+1      </w:t>
      </w:r>
    </w:p>
    <w:p>
      <w:pPr>
        <w:pStyle w:val="2"/>
        <w:rPr>
          <w:rFonts w:hint="eastAsia"/>
        </w:rPr>
      </w:pPr>
    </w:p>
    <w:p>
      <w:pPr>
        <w:pStyle w:val="2"/>
        <w:rPr>
          <w:rFonts w:hint="eastAsia"/>
        </w:rPr>
      </w:pPr>
      <w:r>
        <w:rPr>
          <w:rFonts w:hint="eastAsia"/>
        </w:rPr>
        <w:t>D、不确定</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P1798] 非空循环链表head 的尾结点 p 满足下列(    )条件。</w:t>
      </w:r>
    </w:p>
    <w:p>
      <w:pPr>
        <w:pStyle w:val="2"/>
        <w:rPr>
          <w:rFonts w:hint="eastAsia"/>
        </w:rPr>
      </w:pPr>
    </w:p>
    <w:p>
      <w:pPr>
        <w:pStyle w:val="2"/>
        <w:rPr>
          <w:rFonts w:hint="eastAsia"/>
        </w:rPr>
      </w:pPr>
      <w:r>
        <w:rPr>
          <w:rFonts w:hint="eastAsia"/>
        </w:rPr>
        <w:t>A、head-&gt;next==p</w:t>
      </w:r>
    </w:p>
    <w:p>
      <w:pPr>
        <w:pStyle w:val="2"/>
        <w:rPr>
          <w:rFonts w:hint="eastAsia"/>
        </w:rPr>
      </w:pPr>
    </w:p>
    <w:p>
      <w:pPr>
        <w:pStyle w:val="2"/>
        <w:rPr>
          <w:rFonts w:hint="eastAsia"/>
        </w:rPr>
      </w:pPr>
      <w:r>
        <w:rPr>
          <w:rFonts w:hint="eastAsia"/>
        </w:rPr>
        <w:t>B、head==p</w:t>
      </w:r>
    </w:p>
    <w:p>
      <w:pPr>
        <w:pStyle w:val="2"/>
        <w:rPr>
          <w:rFonts w:hint="eastAsia"/>
        </w:rPr>
      </w:pPr>
    </w:p>
    <w:p>
      <w:pPr>
        <w:pStyle w:val="2"/>
        <w:rPr>
          <w:rFonts w:hint="eastAsia"/>
        </w:rPr>
      </w:pPr>
      <w:r>
        <w:rPr>
          <w:rFonts w:hint="eastAsia"/>
        </w:rPr>
        <w:t>C、p-&gt;next==head</w:t>
      </w:r>
    </w:p>
    <w:p>
      <w:pPr>
        <w:pStyle w:val="2"/>
        <w:rPr>
          <w:rFonts w:hint="eastAsia"/>
        </w:rPr>
      </w:pPr>
    </w:p>
    <w:p>
      <w:pPr>
        <w:pStyle w:val="2"/>
        <w:rPr>
          <w:rFonts w:hint="eastAsia"/>
        </w:rPr>
      </w:pPr>
      <w:r>
        <w:rPr>
          <w:rFonts w:hint="eastAsia"/>
        </w:rPr>
        <w:t>D、p-&gt;next==NULL</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P1799] 设栈s的类型为sqstack ，判定栈空的条件是(  )。</w:t>
      </w:r>
    </w:p>
    <w:p>
      <w:pPr>
        <w:pStyle w:val="2"/>
        <w:rPr>
          <w:rFonts w:hint="eastAsia"/>
        </w:rPr>
      </w:pPr>
    </w:p>
    <w:p>
      <w:pPr>
        <w:pStyle w:val="2"/>
        <w:rPr>
          <w:rFonts w:hint="eastAsia"/>
        </w:rPr>
      </w:pPr>
      <w:r>
        <w:rPr>
          <w:rFonts w:hint="eastAsia"/>
        </w:rPr>
        <w:t>A、s == NULL</w:t>
      </w:r>
    </w:p>
    <w:p>
      <w:pPr>
        <w:pStyle w:val="2"/>
        <w:rPr>
          <w:rFonts w:hint="eastAsia"/>
        </w:rPr>
      </w:pPr>
    </w:p>
    <w:p>
      <w:pPr>
        <w:pStyle w:val="2"/>
        <w:rPr>
          <w:rFonts w:hint="eastAsia"/>
        </w:rPr>
      </w:pPr>
      <w:r>
        <w:rPr>
          <w:rFonts w:hint="eastAsia"/>
        </w:rPr>
        <w:t>B、s-&gt;top == 0 </w:t>
      </w:r>
    </w:p>
    <w:p>
      <w:pPr>
        <w:pStyle w:val="2"/>
        <w:rPr>
          <w:rFonts w:hint="eastAsia"/>
        </w:rPr>
      </w:pPr>
    </w:p>
    <w:p>
      <w:pPr>
        <w:pStyle w:val="2"/>
        <w:rPr>
          <w:rFonts w:hint="eastAsia"/>
        </w:rPr>
      </w:pPr>
      <w:r>
        <w:rPr>
          <w:rFonts w:hint="eastAsia"/>
        </w:rPr>
        <w:t>C、s.top == 0</w:t>
      </w:r>
    </w:p>
    <w:p>
      <w:pPr>
        <w:pStyle w:val="2"/>
        <w:rPr>
          <w:rFonts w:hint="eastAsia"/>
        </w:rPr>
      </w:pPr>
    </w:p>
    <w:p>
      <w:pPr>
        <w:pStyle w:val="2"/>
        <w:rPr>
          <w:rFonts w:hint="eastAsia"/>
        </w:rPr>
      </w:pPr>
      <w:r>
        <w:rPr>
          <w:rFonts w:hint="eastAsia"/>
        </w:rPr>
        <w:t>D、s.top == NULL</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P1800] 具有4个顶点的无向完全图有(   )边。</w:t>
      </w:r>
    </w:p>
    <w:p>
      <w:pPr>
        <w:pStyle w:val="2"/>
        <w:rPr>
          <w:rFonts w:hint="eastAsia"/>
        </w:rPr>
      </w:pPr>
    </w:p>
    <w:p>
      <w:pPr>
        <w:pStyle w:val="2"/>
        <w:rPr>
          <w:rFonts w:hint="eastAsia"/>
        </w:rPr>
      </w:pPr>
      <w:r>
        <w:rPr>
          <w:rFonts w:hint="eastAsia"/>
        </w:rPr>
        <w:t>A、20         </w:t>
      </w:r>
    </w:p>
    <w:p>
      <w:pPr>
        <w:pStyle w:val="2"/>
        <w:rPr>
          <w:rFonts w:hint="eastAsia"/>
        </w:rPr>
      </w:pPr>
    </w:p>
    <w:p>
      <w:pPr>
        <w:pStyle w:val="2"/>
        <w:rPr>
          <w:rFonts w:hint="eastAsia"/>
        </w:rPr>
      </w:pPr>
      <w:r>
        <w:rPr>
          <w:rFonts w:hint="eastAsia"/>
        </w:rPr>
        <w:t>B、12            </w:t>
      </w:r>
    </w:p>
    <w:p>
      <w:pPr>
        <w:pStyle w:val="2"/>
        <w:rPr>
          <w:rFonts w:hint="eastAsia"/>
        </w:rPr>
      </w:pPr>
    </w:p>
    <w:p>
      <w:pPr>
        <w:pStyle w:val="2"/>
        <w:rPr>
          <w:rFonts w:hint="eastAsia"/>
        </w:rPr>
      </w:pPr>
      <w:r>
        <w:rPr>
          <w:rFonts w:hint="eastAsia"/>
        </w:rPr>
        <w:t>C、6           </w:t>
      </w:r>
    </w:p>
    <w:p>
      <w:pPr>
        <w:pStyle w:val="2"/>
        <w:rPr>
          <w:rFonts w:hint="eastAsia"/>
        </w:rPr>
      </w:pPr>
    </w:p>
    <w:p>
      <w:pPr>
        <w:pStyle w:val="2"/>
        <w:rPr>
          <w:rFonts w:hint="eastAsia"/>
        </w:rPr>
      </w:pPr>
      <w:r>
        <w:rPr>
          <w:rFonts w:hint="eastAsia"/>
        </w:rPr>
        <w:t>D、8</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P1802] 一个向量的第一个元素的地址是100，每个元素的长度是2 ，则第五个元素的地址是(    )。 </w:t>
      </w:r>
    </w:p>
    <w:p>
      <w:pPr>
        <w:pStyle w:val="2"/>
        <w:rPr>
          <w:rFonts w:hint="eastAsia"/>
        </w:rPr>
      </w:pPr>
    </w:p>
    <w:p>
      <w:pPr>
        <w:pStyle w:val="2"/>
        <w:rPr>
          <w:rFonts w:hint="eastAsia"/>
        </w:rPr>
      </w:pPr>
      <w:r>
        <w:rPr>
          <w:rFonts w:hint="eastAsia"/>
        </w:rPr>
        <w:t>A、102</w:t>
      </w:r>
    </w:p>
    <w:p>
      <w:pPr>
        <w:pStyle w:val="2"/>
        <w:rPr>
          <w:rFonts w:hint="eastAsia"/>
        </w:rPr>
      </w:pPr>
    </w:p>
    <w:p>
      <w:pPr>
        <w:pStyle w:val="2"/>
        <w:rPr>
          <w:rFonts w:hint="eastAsia"/>
        </w:rPr>
      </w:pPr>
      <w:r>
        <w:rPr>
          <w:rFonts w:hint="eastAsia"/>
        </w:rPr>
        <w:t>B、110</w:t>
      </w:r>
    </w:p>
    <w:p>
      <w:pPr>
        <w:pStyle w:val="2"/>
        <w:rPr>
          <w:rFonts w:hint="eastAsia"/>
        </w:rPr>
      </w:pPr>
    </w:p>
    <w:p>
      <w:pPr>
        <w:pStyle w:val="2"/>
        <w:rPr>
          <w:rFonts w:hint="eastAsia"/>
        </w:rPr>
      </w:pPr>
      <w:r>
        <w:rPr>
          <w:rFonts w:hint="eastAsia"/>
        </w:rPr>
        <w:t>C、108</w:t>
      </w:r>
    </w:p>
    <w:p>
      <w:pPr>
        <w:pStyle w:val="2"/>
        <w:rPr>
          <w:rFonts w:hint="eastAsia"/>
        </w:rPr>
      </w:pPr>
    </w:p>
    <w:p>
      <w:pPr>
        <w:pStyle w:val="2"/>
        <w:rPr>
          <w:rFonts w:hint="eastAsia"/>
        </w:rPr>
      </w:pPr>
      <w:r>
        <w:rPr>
          <w:rFonts w:hint="eastAsia"/>
        </w:rPr>
        <w:t>D、120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P1801] 一个栈的输入序列是a,b,c,d,e ，则不可能输出是(   )。</w:t>
      </w:r>
    </w:p>
    <w:p>
      <w:pPr>
        <w:pStyle w:val="2"/>
        <w:rPr>
          <w:rFonts w:hint="eastAsia"/>
        </w:rPr>
      </w:pPr>
    </w:p>
    <w:p>
      <w:pPr>
        <w:pStyle w:val="2"/>
        <w:rPr>
          <w:rFonts w:hint="eastAsia"/>
        </w:rPr>
      </w:pPr>
      <w:r>
        <w:rPr>
          <w:rFonts w:hint="eastAsia"/>
        </w:rPr>
        <w:t>A、ecdab</w:t>
      </w:r>
    </w:p>
    <w:p>
      <w:pPr>
        <w:pStyle w:val="2"/>
        <w:rPr>
          <w:rFonts w:hint="eastAsia"/>
        </w:rPr>
      </w:pPr>
    </w:p>
    <w:p>
      <w:pPr>
        <w:pStyle w:val="2"/>
        <w:rPr>
          <w:rFonts w:hint="eastAsia"/>
        </w:rPr>
      </w:pPr>
      <w:r>
        <w:rPr>
          <w:rFonts w:hint="eastAsia"/>
        </w:rPr>
        <w:t>B、cdeba</w:t>
      </w:r>
    </w:p>
    <w:p>
      <w:pPr>
        <w:pStyle w:val="2"/>
        <w:rPr>
          <w:rFonts w:hint="eastAsia"/>
        </w:rPr>
      </w:pPr>
    </w:p>
    <w:p>
      <w:pPr>
        <w:pStyle w:val="2"/>
        <w:rPr>
          <w:rFonts w:hint="eastAsia"/>
        </w:rPr>
      </w:pPr>
      <w:r>
        <w:rPr>
          <w:rFonts w:hint="eastAsia"/>
        </w:rPr>
        <w:t>C、decba</w:t>
      </w:r>
    </w:p>
    <w:p>
      <w:pPr>
        <w:pStyle w:val="2"/>
        <w:rPr>
          <w:rFonts w:hint="eastAsia"/>
        </w:rPr>
      </w:pPr>
    </w:p>
    <w:p>
      <w:pPr>
        <w:pStyle w:val="2"/>
        <w:rPr>
          <w:rFonts w:hint="eastAsia"/>
        </w:rPr>
      </w:pPr>
      <w:r>
        <w:rPr>
          <w:rFonts w:hint="eastAsia"/>
        </w:rPr>
        <w:t>D、abcde</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P1803]已知二叉树的前、中根序列分别是abdefcg 和 defbagc，则该二叉树的后根遍历序列是(   )。 </w:t>
      </w:r>
    </w:p>
    <w:p>
      <w:pPr>
        <w:pStyle w:val="2"/>
        <w:rPr>
          <w:rFonts w:hint="eastAsia"/>
        </w:rPr>
      </w:pPr>
    </w:p>
    <w:p>
      <w:pPr>
        <w:pStyle w:val="2"/>
        <w:rPr>
          <w:rFonts w:hint="eastAsia"/>
        </w:rPr>
      </w:pPr>
      <w:r>
        <w:rPr>
          <w:rFonts w:hint="eastAsia"/>
        </w:rPr>
        <w:t>A、defbgca</w:t>
      </w:r>
    </w:p>
    <w:p>
      <w:pPr>
        <w:pStyle w:val="2"/>
        <w:rPr>
          <w:rFonts w:hint="eastAsia"/>
        </w:rPr>
      </w:pPr>
    </w:p>
    <w:p>
      <w:pPr>
        <w:pStyle w:val="2"/>
        <w:rPr>
          <w:rFonts w:hint="eastAsia"/>
        </w:rPr>
      </w:pPr>
      <w:r>
        <w:rPr>
          <w:rFonts w:hint="eastAsia"/>
        </w:rPr>
        <w:t>B、fedbgca</w:t>
      </w:r>
    </w:p>
    <w:p>
      <w:pPr>
        <w:pStyle w:val="2"/>
        <w:rPr>
          <w:rFonts w:hint="eastAsia"/>
        </w:rPr>
      </w:pPr>
    </w:p>
    <w:p>
      <w:pPr>
        <w:pStyle w:val="2"/>
        <w:rPr>
          <w:rFonts w:hint="eastAsia"/>
        </w:rPr>
      </w:pPr>
      <w:r>
        <w:rPr>
          <w:rFonts w:hint="eastAsia"/>
        </w:rPr>
        <w:t>C、abcdefg</w:t>
      </w:r>
    </w:p>
    <w:p>
      <w:pPr>
        <w:pStyle w:val="2"/>
        <w:rPr>
          <w:rFonts w:hint="eastAsia"/>
        </w:rPr>
      </w:pPr>
    </w:p>
    <w:p>
      <w:pPr>
        <w:pStyle w:val="2"/>
        <w:rPr>
          <w:rFonts w:hint="eastAsia"/>
        </w:rPr>
      </w:pPr>
      <w:r>
        <w:rPr>
          <w:rFonts w:hint="eastAsia"/>
        </w:rPr>
        <w:t>D、gfedcba</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P1804] 深度为4 的二叉树至多有个(   )结点。</w:t>
      </w:r>
    </w:p>
    <w:p>
      <w:pPr>
        <w:pStyle w:val="2"/>
        <w:rPr>
          <w:rFonts w:hint="eastAsia"/>
        </w:rPr>
      </w:pPr>
    </w:p>
    <w:p>
      <w:pPr>
        <w:pStyle w:val="2"/>
        <w:rPr>
          <w:rFonts w:hint="eastAsia"/>
        </w:rPr>
      </w:pPr>
      <w:r>
        <w:rPr>
          <w:rFonts w:hint="eastAsia"/>
        </w:rPr>
        <w:t>A、12</w:t>
      </w:r>
    </w:p>
    <w:p>
      <w:pPr>
        <w:pStyle w:val="2"/>
        <w:rPr>
          <w:rFonts w:hint="eastAsia"/>
        </w:rPr>
      </w:pPr>
    </w:p>
    <w:p>
      <w:pPr>
        <w:pStyle w:val="2"/>
        <w:rPr>
          <w:rFonts w:hint="eastAsia"/>
        </w:rPr>
      </w:pPr>
      <w:r>
        <w:rPr>
          <w:rFonts w:hint="eastAsia"/>
        </w:rPr>
        <w:t>B、13</w:t>
      </w:r>
    </w:p>
    <w:p>
      <w:pPr>
        <w:pStyle w:val="2"/>
        <w:rPr>
          <w:rFonts w:hint="eastAsia"/>
        </w:rPr>
      </w:pPr>
    </w:p>
    <w:p>
      <w:pPr>
        <w:pStyle w:val="2"/>
        <w:rPr>
          <w:rFonts w:hint="eastAsia"/>
        </w:rPr>
      </w:pPr>
      <w:r>
        <w:rPr>
          <w:rFonts w:hint="eastAsia"/>
        </w:rPr>
        <w:t>C、14</w:t>
      </w:r>
    </w:p>
    <w:p>
      <w:pPr>
        <w:pStyle w:val="2"/>
        <w:rPr>
          <w:rFonts w:hint="eastAsia"/>
        </w:rPr>
      </w:pPr>
    </w:p>
    <w:p>
      <w:pPr>
        <w:pStyle w:val="2"/>
        <w:rPr>
          <w:rFonts w:hint="eastAsia"/>
        </w:rPr>
      </w:pPr>
      <w:r>
        <w:rPr>
          <w:rFonts w:hint="eastAsia"/>
        </w:rPr>
        <w:t>D、15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P1805] 具有6个顶点的无向图至少要有(     )条边才能确保是一个连通图。 </w:t>
      </w:r>
    </w:p>
    <w:p>
      <w:pPr>
        <w:pStyle w:val="2"/>
        <w:rPr>
          <w:rFonts w:hint="eastAsia"/>
        </w:rPr>
      </w:pPr>
    </w:p>
    <w:p>
      <w:pPr>
        <w:pStyle w:val="2"/>
        <w:rPr>
          <w:rFonts w:hint="eastAsia"/>
        </w:rPr>
      </w:pPr>
      <w:r>
        <w:rPr>
          <w:rFonts w:hint="eastAsia"/>
        </w:rPr>
        <w:t>A、4</w:t>
      </w:r>
    </w:p>
    <w:p>
      <w:pPr>
        <w:pStyle w:val="2"/>
        <w:rPr>
          <w:rFonts w:hint="eastAsia"/>
        </w:rPr>
      </w:pPr>
    </w:p>
    <w:p>
      <w:pPr>
        <w:pStyle w:val="2"/>
        <w:rPr>
          <w:rFonts w:hint="eastAsia"/>
        </w:rPr>
      </w:pPr>
      <w:r>
        <w:rPr>
          <w:rFonts w:hint="eastAsia"/>
        </w:rPr>
        <w:t>B、5</w:t>
      </w:r>
    </w:p>
    <w:p>
      <w:pPr>
        <w:pStyle w:val="2"/>
        <w:rPr>
          <w:rFonts w:hint="eastAsia"/>
        </w:rPr>
      </w:pPr>
    </w:p>
    <w:p>
      <w:pPr>
        <w:pStyle w:val="2"/>
        <w:rPr>
          <w:rFonts w:hint="eastAsia"/>
        </w:rPr>
      </w:pPr>
      <w:r>
        <w:rPr>
          <w:rFonts w:hint="eastAsia"/>
        </w:rPr>
        <w:t>C、6</w:t>
      </w:r>
    </w:p>
    <w:p>
      <w:pPr>
        <w:pStyle w:val="2"/>
        <w:rPr>
          <w:rFonts w:hint="eastAsia"/>
        </w:rPr>
      </w:pPr>
    </w:p>
    <w:p>
      <w:pPr>
        <w:pStyle w:val="2"/>
        <w:rPr>
          <w:rFonts w:hint="eastAsia"/>
        </w:rPr>
      </w:pPr>
      <w:r>
        <w:rPr>
          <w:rFonts w:hint="eastAsia"/>
        </w:rPr>
        <w:t>D、7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P1806] 已知一个顺序存储的线性表,设每个结点需占m个存储单元,若第一个结点的地址为da1,则第i个结点的地址为(    )。</w:t>
      </w:r>
    </w:p>
    <w:p>
      <w:pPr>
        <w:pStyle w:val="2"/>
        <w:rPr>
          <w:rFonts w:hint="eastAsia"/>
        </w:rPr>
      </w:pPr>
    </w:p>
    <w:p>
      <w:pPr>
        <w:pStyle w:val="2"/>
        <w:rPr>
          <w:rFonts w:hint="eastAsia"/>
        </w:rPr>
      </w:pPr>
      <w:r>
        <w:rPr>
          <w:rFonts w:hint="eastAsia"/>
        </w:rPr>
        <w:t>A、da1+(i-1)*m</w:t>
      </w:r>
    </w:p>
    <w:p>
      <w:pPr>
        <w:pStyle w:val="2"/>
        <w:rPr>
          <w:rFonts w:hint="eastAsia"/>
        </w:rPr>
      </w:pPr>
    </w:p>
    <w:p>
      <w:pPr>
        <w:pStyle w:val="2"/>
        <w:rPr>
          <w:rFonts w:hint="eastAsia"/>
        </w:rPr>
      </w:pPr>
      <w:r>
        <w:rPr>
          <w:rFonts w:hint="eastAsia"/>
        </w:rPr>
        <w:t>B、da1+i*m</w:t>
      </w:r>
    </w:p>
    <w:p>
      <w:pPr>
        <w:pStyle w:val="2"/>
        <w:rPr>
          <w:rFonts w:hint="eastAsia"/>
        </w:rPr>
      </w:pPr>
    </w:p>
    <w:p>
      <w:pPr>
        <w:pStyle w:val="2"/>
        <w:rPr>
          <w:rFonts w:hint="eastAsia"/>
        </w:rPr>
      </w:pPr>
      <w:r>
        <w:rPr>
          <w:rFonts w:hint="eastAsia"/>
        </w:rPr>
        <w:t>C、da1-i*m</w:t>
      </w:r>
    </w:p>
    <w:p>
      <w:pPr>
        <w:pStyle w:val="2"/>
        <w:rPr>
          <w:rFonts w:hint="eastAsia"/>
        </w:rPr>
      </w:pPr>
    </w:p>
    <w:p>
      <w:pPr>
        <w:pStyle w:val="2"/>
        <w:rPr>
          <w:rFonts w:hint="eastAsia"/>
        </w:rPr>
      </w:pPr>
      <w:r>
        <w:rPr>
          <w:rFonts w:hint="eastAsia"/>
        </w:rPr>
        <w:t>D、da1+(i+1)*m</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P1807] 在n个结点的顺序表中,算法的时间复杂度是O(1)的操作是（  ） 。</w:t>
      </w:r>
    </w:p>
    <w:p>
      <w:pPr>
        <w:pStyle w:val="2"/>
        <w:rPr>
          <w:rFonts w:hint="eastAsia"/>
        </w:rPr>
      </w:pPr>
    </w:p>
    <w:p>
      <w:pPr>
        <w:pStyle w:val="2"/>
        <w:rPr>
          <w:rFonts w:hint="eastAsia"/>
        </w:rPr>
      </w:pPr>
      <w:r>
        <w:rPr>
          <w:rFonts w:hint="eastAsia"/>
        </w:rPr>
        <w:t>A、访问第i个结点(1&lt;=i&lt;=n)和求第i个结点的直接前趋(2&lt;=i&lt;=n)</w:t>
      </w:r>
    </w:p>
    <w:p>
      <w:pPr>
        <w:pStyle w:val="2"/>
        <w:rPr>
          <w:rFonts w:hint="eastAsia"/>
        </w:rPr>
      </w:pPr>
    </w:p>
    <w:p>
      <w:pPr>
        <w:pStyle w:val="2"/>
        <w:rPr>
          <w:rFonts w:hint="eastAsia"/>
        </w:rPr>
      </w:pPr>
      <w:r>
        <w:rPr>
          <w:rFonts w:hint="eastAsia"/>
        </w:rPr>
        <w:t>B、在第i个结点后插入一个新的结点(1&lt;=i&lt;=n)</w:t>
      </w:r>
    </w:p>
    <w:p>
      <w:pPr>
        <w:pStyle w:val="2"/>
        <w:rPr>
          <w:rFonts w:hint="eastAsia"/>
        </w:rPr>
      </w:pPr>
    </w:p>
    <w:p>
      <w:pPr>
        <w:pStyle w:val="2"/>
        <w:rPr>
          <w:rFonts w:hint="eastAsia"/>
        </w:rPr>
      </w:pPr>
      <w:r>
        <w:rPr>
          <w:rFonts w:hint="eastAsia"/>
        </w:rPr>
        <w:t>C、删除第i个结点(1&lt;=i&lt;=n)</w:t>
      </w:r>
    </w:p>
    <w:p>
      <w:pPr>
        <w:pStyle w:val="2"/>
        <w:rPr>
          <w:rFonts w:hint="eastAsia"/>
        </w:rPr>
      </w:pPr>
    </w:p>
    <w:p>
      <w:pPr>
        <w:pStyle w:val="2"/>
        <w:rPr>
          <w:rFonts w:hint="eastAsia"/>
        </w:rPr>
      </w:pPr>
      <w:r>
        <w:rPr>
          <w:rFonts w:hint="eastAsia"/>
        </w:rPr>
        <w:t>D、将n个结点从小到大排序.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P1808] 直接插入排序算法的时间复杂度为（   ）</w:t>
      </w:r>
    </w:p>
    <w:p>
      <w:pPr>
        <w:pStyle w:val="2"/>
        <w:rPr>
          <w:rFonts w:hint="eastAsia"/>
        </w:rPr>
      </w:pPr>
    </w:p>
    <w:p>
      <w:pPr>
        <w:pStyle w:val="2"/>
        <w:rPr>
          <w:rFonts w:hint="eastAsia"/>
        </w:rPr>
      </w:pPr>
      <w:r>
        <w:rPr>
          <w:rFonts w:hint="eastAsia"/>
        </w:rPr>
        <w:t>A、O（N） </w:t>
      </w:r>
    </w:p>
    <w:p>
      <w:pPr>
        <w:pStyle w:val="2"/>
        <w:rPr>
          <w:rFonts w:hint="eastAsia"/>
        </w:rPr>
      </w:pPr>
    </w:p>
    <w:p>
      <w:pPr>
        <w:pStyle w:val="2"/>
        <w:rPr>
          <w:rFonts w:hint="eastAsia"/>
        </w:rPr>
      </w:pPr>
      <w:r>
        <w:rPr>
          <w:rFonts w:hint="eastAsia"/>
        </w:rPr>
        <w:t>B、O（1） </w:t>
      </w:r>
    </w:p>
    <w:p>
      <w:pPr>
        <w:pStyle w:val="2"/>
        <w:rPr>
          <w:rFonts w:hint="eastAsia"/>
        </w:rPr>
      </w:pPr>
    </w:p>
    <w:p>
      <w:pPr>
        <w:pStyle w:val="2"/>
        <w:rPr>
          <w:rFonts w:hint="eastAsia"/>
        </w:rPr>
      </w:pPr>
      <w:r>
        <w:rPr>
          <w:rFonts w:hint="eastAsia"/>
        </w:rPr>
        <w:t>C、O(N2)</w:t>
      </w:r>
    </w:p>
    <w:p>
      <w:pPr>
        <w:pStyle w:val="2"/>
        <w:rPr>
          <w:rFonts w:hint="eastAsia"/>
        </w:rPr>
      </w:pPr>
    </w:p>
    <w:p>
      <w:pPr>
        <w:pStyle w:val="2"/>
        <w:rPr>
          <w:rFonts w:hint="eastAsia"/>
        </w:rPr>
      </w:pPr>
      <w:r>
        <w:rPr>
          <w:rFonts w:hint="eastAsia"/>
        </w:rPr>
        <w:t>D、O(LOGN)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P1809] 下列排序方法中，从平均时间而言最佳的是（   ）</w:t>
      </w:r>
    </w:p>
    <w:p>
      <w:pPr>
        <w:pStyle w:val="2"/>
        <w:rPr>
          <w:rFonts w:hint="eastAsia"/>
        </w:rPr>
      </w:pPr>
    </w:p>
    <w:p>
      <w:pPr>
        <w:pStyle w:val="2"/>
        <w:rPr>
          <w:rFonts w:hint="eastAsia"/>
        </w:rPr>
      </w:pPr>
      <w:r>
        <w:rPr>
          <w:rFonts w:hint="eastAsia"/>
        </w:rPr>
        <w:t>A、快速 </w:t>
      </w:r>
    </w:p>
    <w:p>
      <w:pPr>
        <w:pStyle w:val="2"/>
        <w:rPr>
          <w:rFonts w:hint="eastAsia"/>
        </w:rPr>
      </w:pPr>
    </w:p>
    <w:p>
      <w:pPr>
        <w:pStyle w:val="2"/>
        <w:rPr>
          <w:rFonts w:hint="eastAsia"/>
        </w:rPr>
      </w:pPr>
      <w:r>
        <w:rPr>
          <w:rFonts w:hint="eastAsia"/>
        </w:rPr>
        <w:t>B、希尔 </w:t>
      </w:r>
    </w:p>
    <w:p>
      <w:pPr>
        <w:pStyle w:val="2"/>
        <w:rPr>
          <w:rFonts w:hint="eastAsia"/>
        </w:rPr>
      </w:pPr>
    </w:p>
    <w:p>
      <w:pPr>
        <w:pStyle w:val="2"/>
        <w:rPr>
          <w:rFonts w:hint="eastAsia"/>
        </w:rPr>
      </w:pPr>
      <w:r>
        <w:rPr>
          <w:rFonts w:hint="eastAsia"/>
        </w:rPr>
        <w:t>C、基数 </w:t>
      </w:r>
    </w:p>
    <w:p>
      <w:pPr>
        <w:pStyle w:val="2"/>
        <w:rPr>
          <w:rFonts w:hint="eastAsia"/>
        </w:rPr>
      </w:pPr>
    </w:p>
    <w:p>
      <w:pPr>
        <w:pStyle w:val="2"/>
        <w:rPr>
          <w:rFonts w:hint="eastAsia"/>
        </w:rPr>
      </w:pPr>
      <w:r>
        <w:rPr>
          <w:rFonts w:hint="eastAsia"/>
        </w:rPr>
        <w:t>D、归并</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P1810] 下列是稳定的排序方法的（   ） 。</w:t>
      </w:r>
    </w:p>
    <w:p>
      <w:pPr>
        <w:pStyle w:val="2"/>
        <w:rPr>
          <w:rFonts w:hint="eastAsia"/>
        </w:rPr>
      </w:pPr>
    </w:p>
    <w:p>
      <w:pPr>
        <w:pStyle w:val="2"/>
        <w:rPr>
          <w:rFonts w:hint="eastAsia"/>
        </w:rPr>
      </w:pPr>
      <w:r>
        <w:rPr>
          <w:rFonts w:hint="eastAsia"/>
        </w:rPr>
        <w:t>A、快速 </w:t>
      </w:r>
    </w:p>
    <w:p>
      <w:pPr>
        <w:pStyle w:val="2"/>
        <w:rPr>
          <w:rFonts w:hint="eastAsia"/>
        </w:rPr>
      </w:pPr>
    </w:p>
    <w:p>
      <w:pPr>
        <w:pStyle w:val="2"/>
        <w:rPr>
          <w:rFonts w:hint="eastAsia"/>
        </w:rPr>
      </w:pPr>
      <w:r>
        <w:rPr>
          <w:rFonts w:hint="eastAsia"/>
        </w:rPr>
        <w:t>B、希尔 </w:t>
      </w:r>
    </w:p>
    <w:p>
      <w:pPr>
        <w:pStyle w:val="2"/>
        <w:rPr>
          <w:rFonts w:hint="eastAsia"/>
        </w:rPr>
      </w:pPr>
    </w:p>
    <w:p>
      <w:pPr>
        <w:pStyle w:val="2"/>
        <w:rPr>
          <w:rFonts w:hint="eastAsia"/>
        </w:rPr>
      </w:pPr>
      <w:r>
        <w:rPr>
          <w:rFonts w:hint="eastAsia"/>
        </w:rPr>
        <w:t>C、堆 </w:t>
      </w:r>
    </w:p>
    <w:p>
      <w:pPr>
        <w:pStyle w:val="2"/>
        <w:rPr>
          <w:rFonts w:hint="eastAsia"/>
        </w:rPr>
      </w:pPr>
    </w:p>
    <w:p>
      <w:pPr>
        <w:pStyle w:val="2"/>
        <w:rPr>
          <w:rFonts w:hint="eastAsia"/>
        </w:rPr>
      </w:pPr>
      <w:r>
        <w:rPr>
          <w:rFonts w:hint="eastAsia"/>
        </w:rPr>
        <w:t>D、基数</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P1811] 所需辅助空间为O（N）的排序方法为（   ）。</w:t>
      </w:r>
    </w:p>
    <w:p>
      <w:pPr>
        <w:pStyle w:val="2"/>
        <w:rPr>
          <w:rFonts w:hint="eastAsia"/>
        </w:rPr>
      </w:pPr>
    </w:p>
    <w:p>
      <w:pPr>
        <w:pStyle w:val="2"/>
        <w:rPr>
          <w:rFonts w:hint="eastAsia"/>
        </w:rPr>
      </w:pPr>
      <w:r>
        <w:rPr>
          <w:rFonts w:hint="eastAsia"/>
        </w:rPr>
        <w:t>A、快速 </w:t>
      </w:r>
    </w:p>
    <w:p>
      <w:pPr>
        <w:pStyle w:val="2"/>
        <w:rPr>
          <w:rFonts w:hint="eastAsia"/>
        </w:rPr>
      </w:pPr>
    </w:p>
    <w:p>
      <w:pPr>
        <w:pStyle w:val="2"/>
        <w:rPr>
          <w:rFonts w:hint="eastAsia"/>
        </w:rPr>
      </w:pPr>
      <w:r>
        <w:rPr>
          <w:rFonts w:hint="eastAsia"/>
        </w:rPr>
        <w:t>B、希尔 </w:t>
      </w:r>
    </w:p>
    <w:p>
      <w:pPr>
        <w:pStyle w:val="2"/>
        <w:rPr>
          <w:rFonts w:hint="eastAsia"/>
        </w:rPr>
      </w:pPr>
    </w:p>
    <w:p>
      <w:pPr>
        <w:pStyle w:val="2"/>
        <w:rPr>
          <w:rFonts w:hint="eastAsia"/>
        </w:rPr>
      </w:pPr>
      <w:r>
        <w:rPr>
          <w:rFonts w:hint="eastAsia"/>
        </w:rPr>
        <w:t>C、基数 </w:t>
      </w:r>
    </w:p>
    <w:p>
      <w:pPr>
        <w:pStyle w:val="2"/>
        <w:rPr>
          <w:rFonts w:hint="eastAsia"/>
        </w:rPr>
      </w:pPr>
    </w:p>
    <w:p>
      <w:pPr>
        <w:pStyle w:val="2"/>
        <w:rPr>
          <w:rFonts w:hint="eastAsia"/>
        </w:rPr>
      </w:pPr>
      <w:r>
        <w:rPr>
          <w:rFonts w:hint="eastAsia"/>
        </w:rPr>
        <w:t>D、归并</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P1812] 表达式通常用（  ）表示 。</w:t>
      </w:r>
    </w:p>
    <w:p>
      <w:pPr>
        <w:pStyle w:val="2"/>
        <w:rPr>
          <w:rFonts w:hint="eastAsia"/>
        </w:rPr>
      </w:pPr>
    </w:p>
    <w:p>
      <w:pPr>
        <w:pStyle w:val="2"/>
        <w:rPr>
          <w:rFonts w:hint="eastAsia"/>
        </w:rPr>
      </w:pPr>
      <w:r>
        <w:rPr>
          <w:rFonts w:hint="eastAsia"/>
        </w:rPr>
        <w:t>A、二叉树的先序 </w:t>
      </w:r>
    </w:p>
    <w:p>
      <w:pPr>
        <w:pStyle w:val="2"/>
        <w:rPr>
          <w:rFonts w:hint="eastAsia"/>
        </w:rPr>
      </w:pPr>
    </w:p>
    <w:p>
      <w:pPr>
        <w:pStyle w:val="2"/>
        <w:rPr>
          <w:rFonts w:hint="eastAsia"/>
        </w:rPr>
      </w:pPr>
      <w:r>
        <w:rPr>
          <w:rFonts w:hint="eastAsia"/>
        </w:rPr>
        <w:t>B、二叉树的中序 </w:t>
      </w:r>
    </w:p>
    <w:p>
      <w:pPr>
        <w:pStyle w:val="2"/>
        <w:rPr>
          <w:rFonts w:hint="eastAsia"/>
        </w:rPr>
      </w:pPr>
    </w:p>
    <w:p>
      <w:pPr>
        <w:pStyle w:val="2"/>
        <w:rPr>
          <w:rFonts w:hint="eastAsia"/>
        </w:rPr>
      </w:pPr>
      <w:r>
        <w:rPr>
          <w:rFonts w:hint="eastAsia"/>
        </w:rPr>
        <w:t>C、二叉树的后序 </w:t>
      </w:r>
    </w:p>
    <w:p>
      <w:pPr>
        <w:pStyle w:val="2"/>
        <w:rPr>
          <w:rFonts w:hint="eastAsia"/>
        </w:rPr>
      </w:pPr>
    </w:p>
    <w:p>
      <w:pPr>
        <w:pStyle w:val="2"/>
        <w:rPr>
          <w:rFonts w:hint="eastAsia"/>
        </w:rPr>
      </w:pPr>
      <w:r>
        <w:rPr>
          <w:rFonts w:hint="eastAsia"/>
        </w:rPr>
        <w:t>D、二叉树的层次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P1813] 构造哈希函数的方法不包括（   ） 。</w:t>
      </w:r>
    </w:p>
    <w:p>
      <w:pPr>
        <w:pStyle w:val="2"/>
        <w:rPr>
          <w:rFonts w:hint="eastAsia"/>
        </w:rPr>
      </w:pPr>
    </w:p>
    <w:p>
      <w:pPr>
        <w:pStyle w:val="2"/>
        <w:rPr>
          <w:rFonts w:hint="eastAsia"/>
        </w:rPr>
      </w:pPr>
      <w:r>
        <w:rPr>
          <w:rFonts w:hint="eastAsia"/>
        </w:rPr>
        <w:t>A、直接定址 </w:t>
      </w:r>
    </w:p>
    <w:p>
      <w:pPr>
        <w:pStyle w:val="2"/>
        <w:rPr>
          <w:rFonts w:hint="eastAsia"/>
        </w:rPr>
      </w:pPr>
    </w:p>
    <w:p>
      <w:pPr>
        <w:pStyle w:val="2"/>
        <w:rPr>
          <w:rFonts w:hint="eastAsia"/>
        </w:rPr>
      </w:pPr>
      <w:r>
        <w:rPr>
          <w:rFonts w:hint="eastAsia"/>
        </w:rPr>
        <w:t>B、数字分析 </w:t>
      </w:r>
    </w:p>
    <w:p>
      <w:pPr>
        <w:pStyle w:val="2"/>
        <w:rPr>
          <w:rFonts w:hint="eastAsia"/>
        </w:rPr>
      </w:pPr>
    </w:p>
    <w:p>
      <w:pPr>
        <w:pStyle w:val="2"/>
        <w:rPr>
          <w:rFonts w:hint="eastAsia"/>
        </w:rPr>
      </w:pPr>
      <w:r>
        <w:rPr>
          <w:rFonts w:hint="eastAsia"/>
        </w:rPr>
        <w:t>C、折叠法 </w:t>
      </w:r>
    </w:p>
    <w:p>
      <w:pPr>
        <w:pStyle w:val="2"/>
        <w:rPr>
          <w:rFonts w:hint="eastAsia"/>
        </w:rPr>
      </w:pPr>
    </w:p>
    <w:p>
      <w:pPr>
        <w:pStyle w:val="2"/>
        <w:rPr>
          <w:rFonts w:hint="eastAsia"/>
        </w:rPr>
      </w:pPr>
      <w:r>
        <w:rPr>
          <w:rFonts w:hint="eastAsia"/>
        </w:rPr>
        <w:t>D、二分查找</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P1814] 哈希表中常用的处理冲突的方法不包括（    ）。</w:t>
      </w:r>
    </w:p>
    <w:p>
      <w:pPr>
        <w:pStyle w:val="2"/>
        <w:rPr>
          <w:rFonts w:hint="eastAsia"/>
        </w:rPr>
      </w:pPr>
    </w:p>
    <w:p>
      <w:pPr>
        <w:pStyle w:val="2"/>
        <w:rPr>
          <w:rFonts w:hint="eastAsia"/>
        </w:rPr>
      </w:pPr>
      <w:r>
        <w:rPr>
          <w:rFonts w:hint="eastAsia"/>
        </w:rPr>
        <w:t>A、开放定址 </w:t>
      </w:r>
    </w:p>
    <w:p>
      <w:pPr>
        <w:pStyle w:val="2"/>
        <w:rPr>
          <w:rFonts w:hint="eastAsia"/>
        </w:rPr>
      </w:pPr>
    </w:p>
    <w:p>
      <w:pPr>
        <w:pStyle w:val="2"/>
        <w:rPr>
          <w:rFonts w:hint="eastAsia"/>
        </w:rPr>
      </w:pPr>
      <w:r>
        <w:rPr>
          <w:rFonts w:hint="eastAsia"/>
        </w:rPr>
        <w:t>B、再哈希 </w:t>
      </w:r>
    </w:p>
    <w:p>
      <w:pPr>
        <w:pStyle w:val="2"/>
        <w:rPr>
          <w:rFonts w:hint="eastAsia"/>
        </w:rPr>
      </w:pPr>
    </w:p>
    <w:p>
      <w:pPr>
        <w:pStyle w:val="2"/>
        <w:rPr>
          <w:rFonts w:hint="eastAsia"/>
        </w:rPr>
      </w:pPr>
      <w:r>
        <w:rPr>
          <w:rFonts w:hint="eastAsia"/>
        </w:rPr>
        <w:t>C、链地址 </w:t>
      </w:r>
    </w:p>
    <w:p>
      <w:pPr>
        <w:pStyle w:val="2"/>
        <w:rPr>
          <w:rFonts w:hint="eastAsia"/>
        </w:rPr>
      </w:pPr>
    </w:p>
    <w:p>
      <w:pPr>
        <w:pStyle w:val="2"/>
        <w:rPr>
          <w:rFonts w:hint="eastAsia"/>
        </w:rPr>
      </w:pPr>
      <w:r>
        <w:rPr>
          <w:rFonts w:hint="eastAsia"/>
        </w:rPr>
        <w:t>D、折叠</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P1815] 二叉排序树的特点不包括（    ） 。</w:t>
      </w:r>
    </w:p>
    <w:p>
      <w:pPr>
        <w:pStyle w:val="2"/>
        <w:rPr>
          <w:rFonts w:hint="eastAsia"/>
        </w:rPr>
      </w:pPr>
    </w:p>
    <w:p>
      <w:pPr>
        <w:pStyle w:val="2"/>
        <w:rPr>
          <w:rFonts w:hint="eastAsia"/>
        </w:rPr>
      </w:pPr>
      <w:r>
        <w:rPr>
          <w:rFonts w:hint="eastAsia"/>
        </w:rPr>
        <w:t>A、右子树大于根的值 </w:t>
      </w:r>
    </w:p>
    <w:p>
      <w:pPr>
        <w:pStyle w:val="2"/>
        <w:rPr>
          <w:rFonts w:hint="eastAsia"/>
        </w:rPr>
      </w:pPr>
    </w:p>
    <w:p>
      <w:pPr>
        <w:pStyle w:val="2"/>
        <w:rPr>
          <w:rFonts w:hint="eastAsia"/>
        </w:rPr>
      </w:pPr>
      <w:r>
        <w:rPr>
          <w:rFonts w:hint="eastAsia"/>
        </w:rPr>
        <w:t>B、左子树小于根的值 </w:t>
      </w:r>
    </w:p>
    <w:p>
      <w:pPr>
        <w:pStyle w:val="2"/>
        <w:rPr>
          <w:rFonts w:hint="eastAsia"/>
        </w:rPr>
      </w:pPr>
    </w:p>
    <w:p>
      <w:pPr>
        <w:pStyle w:val="2"/>
        <w:rPr>
          <w:rFonts w:hint="eastAsia"/>
        </w:rPr>
      </w:pPr>
      <w:r>
        <w:rPr>
          <w:rFonts w:hint="eastAsia"/>
        </w:rPr>
        <w:t>C、左右子树为二叉排序树 </w:t>
      </w:r>
    </w:p>
    <w:p>
      <w:pPr>
        <w:pStyle w:val="2"/>
        <w:rPr>
          <w:rFonts w:hint="eastAsia"/>
        </w:rPr>
      </w:pPr>
    </w:p>
    <w:p>
      <w:pPr>
        <w:pStyle w:val="2"/>
        <w:rPr>
          <w:rFonts w:hint="eastAsia"/>
        </w:rPr>
      </w:pPr>
      <w:r>
        <w:rPr>
          <w:rFonts w:hint="eastAsia"/>
        </w:rPr>
        <w:t>D、左子树大于右子树的值</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P1816] 三个结点可以构成多少种二叉树（   ） 。</w:t>
      </w:r>
    </w:p>
    <w:p>
      <w:pPr>
        <w:pStyle w:val="2"/>
        <w:rPr>
          <w:rFonts w:hint="eastAsia"/>
        </w:rPr>
      </w:pPr>
    </w:p>
    <w:p>
      <w:pPr>
        <w:pStyle w:val="2"/>
        <w:rPr>
          <w:rFonts w:hint="eastAsia"/>
        </w:rPr>
      </w:pPr>
      <w:r>
        <w:rPr>
          <w:rFonts w:hint="eastAsia"/>
        </w:rPr>
        <w:t>A、5</w:t>
      </w:r>
    </w:p>
    <w:p>
      <w:pPr>
        <w:pStyle w:val="2"/>
        <w:rPr>
          <w:rFonts w:hint="eastAsia"/>
        </w:rPr>
      </w:pPr>
    </w:p>
    <w:p>
      <w:pPr>
        <w:pStyle w:val="2"/>
        <w:rPr>
          <w:rFonts w:hint="eastAsia"/>
        </w:rPr>
      </w:pPr>
      <w:r>
        <w:rPr>
          <w:rFonts w:hint="eastAsia"/>
        </w:rPr>
        <w:t>B、6</w:t>
      </w:r>
    </w:p>
    <w:p>
      <w:pPr>
        <w:pStyle w:val="2"/>
        <w:rPr>
          <w:rFonts w:hint="eastAsia"/>
        </w:rPr>
      </w:pPr>
    </w:p>
    <w:p>
      <w:pPr>
        <w:pStyle w:val="2"/>
        <w:rPr>
          <w:rFonts w:hint="eastAsia"/>
        </w:rPr>
      </w:pPr>
      <w:r>
        <w:rPr>
          <w:rFonts w:hint="eastAsia"/>
        </w:rPr>
        <w:t>C、7</w:t>
      </w:r>
    </w:p>
    <w:p>
      <w:pPr>
        <w:pStyle w:val="2"/>
        <w:rPr>
          <w:rFonts w:hint="eastAsia"/>
        </w:rPr>
      </w:pPr>
    </w:p>
    <w:p>
      <w:pPr>
        <w:pStyle w:val="2"/>
        <w:rPr>
          <w:rFonts w:hint="eastAsia"/>
        </w:rPr>
      </w:pPr>
      <w:r>
        <w:rPr>
          <w:rFonts w:hint="eastAsia"/>
        </w:rPr>
        <w:t>D、4</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P1817] 假设一个栈的进栈顺序为a,b,c,d,则不可能的出栈顺序为（   ）</w:t>
      </w:r>
    </w:p>
    <w:p>
      <w:pPr>
        <w:pStyle w:val="2"/>
        <w:rPr>
          <w:rFonts w:hint="eastAsia"/>
        </w:rPr>
      </w:pPr>
    </w:p>
    <w:p>
      <w:pPr>
        <w:pStyle w:val="2"/>
        <w:rPr>
          <w:rFonts w:hint="eastAsia"/>
        </w:rPr>
      </w:pPr>
      <w:r>
        <w:rPr>
          <w:rFonts w:hint="eastAsia"/>
        </w:rPr>
        <w:t>A、a,b,c,d</w:t>
      </w:r>
    </w:p>
    <w:p>
      <w:pPr>
        <w:pStyle w:val="2"/>
        <w:rPr>
          <w:rFonts w:hint="eastAsia"/>
        </w:rPr>
      </w:pPr>
    </w:p>
    <w:p>
      <w:pPr>
        <w:pStyle w:val="2"/>
        <w:rPr>
          <w:rFonts w:hint="eastAsia"/>
        </w:rPr>
      </w:pPr>
      <w:r>
        <w:rPr>
          <w:rFonts w:hint="eastAsia"/>
        </w:rPr>
        <w:t>B、a,d,b,c</w:t>
      </w:r>
    </w:p>
    <w:p>
      <w:pPr>
        <w:pStyle w:val="2"/>
        <w:rPr>
          <w:rFonts w:hint="eastAsia"/>
        </w:rPr>
      </w:pPr>
    </w:p>
    <w:p>
      <w:pPr>
        <w:pStyle w:val="2"/>
        <w:rPr>
          <w:rFonts w:hint="eastAsia"/>
        </w:rPr>
      </w:pPr>
      <w:r>
        <w:rPr>
          <w:rFonts w:hint="eastAsia"/>
        </w:rPr>
        <w:t>C、d,c,b,a</w:t>
      </w:r>
    </w:p>
    <w:p>
      <w:pPr>
        <w:pStyle w:val="2"/>
        <w:rPr>
          <w:rFonts w:hint="eastAsia"/>
        </w:rPr>
      </w:pPr>
    </w:p>
    <w:p>
      <w:pPr>
        <w:pStyle w:val="2"/>
        <w:rPr>
          <w:rFonts w:hint="eastAsia"/>
        </w:rPr>
      </w:pPr>
      <w:r>
        <w:rPr>
          <w:rFonts w:hint="eastAsia"/>
        </w:rPr>
        <w:t>D、c,b,a,d</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P1818] 用邻接表表示图进行深度优先遍历时,通常采用(     )来实现算法。</w:t>
      </w:r>
    </w:p>
    <w:p>
      <w:pPr>
        <w:pStyle w:val="2"/>
        <w:rPr>
          <w:rFonts w:hint="eastAsia"/>
        </w:rPr>
      </w:pPr>
    </w:p>
    <w:p>
      <w:pPr>
        <w:pStyle w:val="2"/>
        <w:rPr>
          <w:rFonts w:hint="eastAsia"/>
        </w:rPr>
      </w:pPr>
      <w:r>
        <w:rPr>
          <w:rFonts w:hint="eastAsia"/>
        </w:rPr>
        <w:t>A、栈 </w:t>
      </w:r>
    </w:p>
    <w:p>
      <w:pPr>
        <w:pStyle w:val="2"/>
        <w:rPr>
          <w:rFonts w:hint="eastAsia"/>
        </w:rPr>
      </w:pPr>
    </w:p>
    <w:p>
      <w:pPr>
        <w:pStyle w:val="2"/>
        <w:rPr>
          <w:rFonts w:hint="eastAsia"/>
        </w:rPr>
      </w:pPr>
      <w:r>
        <w:rPr>
          <w:rFonts w:hint="eastAsia"/>
        </w:rPr>
        <w:t>B、队列 </w:t>
      </w:r>
    </w:p>
    <w:p>
      <w:pPr>
        <w:pStyle w:val="2"/>
        <w:rPr>
          <w:rFonts w:hint="eastAsia"/>
        </w:rPr>
      </w:pPr>
    </w:p>
    <w:p>
      <w:pPr>
        <w:pStyle w:val="2"/>
        <w:rPr>
          <w:rFonts w:hint="eastAsia"/>
        </w:rPr>
      </w:pPr>
      <w:r>
        <w:rPr>
          <w:rFonts w:hint="eastAsia"/>
        </w:rPr>
        <w:t>C、树 </w:t>
      </w:r>
    </w:p>
    <w:p>
      <w:pPr>
        <w:pStyle w:val="2"/>
        <w:rPr>
          <w:rFonts w:hint="eastAsia"/>
        </w:rPr>
      </w:pPr>
    </w:p>
    <w:p>
      <w:pPr>
        <w:pStyle w:val="2"/>
        <w:rPr>
          <w:rFonts w:hint="eastAsia"/>
        </w:rPr>
      </w:pPr>
      <w:r>
        <w:rPr>
          <w:rFonts w:hint="eastAsia"/>
        </w:rPr>
        <w:t>D、图</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P1819] 已知L是带头结点的单链表，p指向表中某结点，则要删除p结点的后继结点应执行操作(  )。 </w:t>
      </w:r>
    </w:p>
    <w:p>
      <w:pPr>
        <w:pStyle w:val="2"/>
        <w:rPr>
          <w:rFonts w:hint="eastAsia"/>
        </w:rPr>
      </w:pPr>
    </w:p>
    <w:p>
      <w:pPr>
        <w:pStyle w:val="2"/>
        <w:rPr>
          <w:rFonts w:hint="eastAsia"/>
        </w:rPr>
      </w:pPr>
      <w:r>
        <w:rPr>
          <w:rFonts w:hint="eastAsia"/>
        </w:rPr>
        <w:t>A、p-&gt;next = p-&gt;next-&gt;next;</w:t>
      </w:r>
    </w:p>
    <w:p>
      <w:pPr>
        <w:pStyle w:val="2"/>
        <w:rPr>
          <w:rFonts w:hint="eastAsia"/>
        </w:rPr>
      </w:pPr>
    </w:p>
    <w:p>
      <w:pPr>
        <w:pStyle w:val="2"/>
        <w:rPr>
          <w:rFonts w:hint="eastAsia"/>
        </w:rPr>
      </w:pPr>
      <w:r>
        <w:rPr>
          <w:rFonts w:hint="eastAsia"/>
        </w:rPr>
        <w:t>B、p-&gt;next-&gt;next = p-&gt;next</w:t>
      </w:r>
    </w:p>
    <w:p>
      <w:pPr>
        <w:pStyle w:val="2"/>
        <w:rPr>
          <w:rFonts w:hint="eastAsia"/>
        </w:rPr>
      </w:pPr>
    </w:p>
    <w:p>
      <w:pPr>
        <w:pStyle w:val="2"/>
        <w:rPr>
          <w:rFonts w:hint="eastAsia"/>
        </w:rPr>
      </w:pPr>
      <w:r>
        <w:rPr>
          <w:rFonts w:hint="eastAsia"/>
        </w:rPr>
        <w:t>C、p-&gt;next = s; s-&gt;next = p-&gt;next;</w:t>
      </w:r>
    </w:p>
    <w:p>
      <w:pPr>
        <w:pStyle w:val="2"/>
        <w:rPr>
          <w:rFonts w:hint="eastAsia"/>
        </w:rPr>
      </w:pPr>
    </w:p>
    <w:p>
      <w:pPr>
        <w:pStyle w:val="2"/>
        <w:rPr>
          <w:rFonts w:hint="eastAsia"/>
        </w:rPr>
      </w:pPr>
      <w:r>
        <w:rPr>
          <w:rFonts w:hint="eastAsia"/>
        </w:rPr>
        <w:t>D、s-&gt;next = p-&gt;next; p-&gt;next = s;</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P1820] 求关键路径的时间复杂度为（  ）。</w:t>
      </w:r>
    </w:p>
    <w:p>
      <w:pPr>
        <w:pStyle w:val="2"/>
        <w:rPr>
          <w:rFonts w:hint="eastAsia"/>
        </w:rPr>
      </w:pPr>
    </w:p>
    <w:p>
      <w:pPr>
        <w:pStyle w:val="2"/>
        <w:rPr>
          <w:rFonts w:hint="eastAsia"/>
        </w:rPr>
      </w:pPr>
      <w:r>
        <w:rPr>
          <w:rFonts w:hint="eastAsia"/>
        </w:rPr>
        <w:t>A、O(N+E） </w:t>
      </w:r>
    </w:p>
    <w:p>
      <w:pPr>
        <w:pStyle w:val="2"/>
        <w:rPr>
          <w:rFonts w:hint="eastAsia"/>
        </w:rPr>
      </w:pPr>
    </w:p>
    <w:p>
      <w:pPr>
        <w:pStyle w:val="2"/>
        <w:rPr>
          <w:rFonts w:hint="eastAsia"/>
        </w:rPr>
      </w:pPr>
      <w:r>
        <w:rPr>
          <w:rFonts w:hint="eastAsia"/>
        </w:rPr>
        <w:t>B、O(N+1)</w:t>
      </w:r>
    </w:p>
    <w:p>
      <w:pPr>
        <w:pStyle w:val="2"/>
        <w:rPr>
          <w:rFonts w:hint="eastAsia"/>
        </w:rPr>
      </w:pPr>
    </w:p>
    <w:p>
      <w:pPr>
        <w:pStyle w:val="2"/>
        <w:rPr>
          <w:rFonts w:hint="eastAsia"/>
        </w:rPr>
      </w:pPr>
      <w:r>
        <w:rPr>
          <w:rFonts w:hint="eastAsia"/>
        </w:rPr>
        <w:t>C、O(1+E)</w:t>
      </w:r>
    </w:p>
    <w:p>
      <w:pPr>
        <w:pStyle w:val="2"/>
        <w:rPr>
          <w:rFonts w:hint="eastAsia"/>
        </w:rPr>
      </w:pPr>
    </w:p>
    <w:p>
      <w:pPr>
        <w:pStyle w:val="2"/>
        <w:rPr>
          <w:rFonts w:hint="eastAsia"/>
        </w:rPr>
      </w:pPr>
      <w:r>
        <w:rPr>
          <w:rFonts w:hint="eastAsia"/>
        </w:rPr>
        <w:t>D、O(N2+1)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P1821] 从具有n个结点的单链表中查找值等于x的结点时，在查找成功的情况下，平均需比较(   )个结点。</w:t>
      </w:r>
    </w:p>
    <w:p>
      <w:pPr>
        <w:pStyle w:val="2"/>
        <w:rPr>
          <w:rFonts w:hint="eastAsia"/>
        </w:rPr>
      </w:pPr>
    </w:p>
    <w:p>
      <w:pPr>
        <w:pStyle w:val="2"/>
        <w:rPr>
          <w:rFonts w:hint="eastAsia"/>
        </w:rPr>
      </w:pPr>
      <w:r>
        <w:rPr>
          <w:rFonts w:hint="eastAsia"/>
        </w:rPr>
        <w:t>A、n</w:t>
      </w:r>
    </w:p>
    <w:p>
      <w:pPr>
        <w:pStyle w:val="2"/>
        <w:rPr>
          <w:rFonts w:hint="eastAsia"/>
        </w:rPr>
      </w:pPr>
    </w:p>
    <w:p>
      <w:pPr>
        <w:pStyle w:val="2"/>
        <w:rPr>
          <w:rFonts w:hint="eastAsia"/>
        </w:rPr>
      </w:pPr>
      <w:r>
        <w:rPr>
          <w:rFonts w:hint="eastAsia"/>
        </w:rPr>
        <w:t>B、n/2</w:t>
      </w:r>
    </w:p>
    <w:p>
      <w:pPr>
        <w:pStyle w:val="2"/>
        <w:rPr>
          <w:rFonts w:hint="eastAsia"/>
        </w:rPr>
      </w:pPr>
    </w:p>
    <w:p>
      <w:pPr>
        <w:pStyle w:val="2"/>
        <w:rPr>
          <w:rFonts w:hint="eastAsia"/>
        </w:rPr>
      </w:pPr>
      <w:r>
        <w:rPr>
          <w:rFonts w:hint="eastAsia"/>
        </w:rPr>
        <w:t>C、(n-1)/2</w:t>
      </w:r>
    </w:p>
    <w:p>
      <w:pPr>
        <w:pStyle w:val="2"/>
        <w:rPr>
          <w:rFonts w:hint="eastAsia"/>
        </w:rPr>
      </w:pPr>
    </w:p>
    <w:p>
      <w:pPr>
        <w:pStyle w:val="2"/>
        <w:rPr>
          <w:rFonts w:hint="eastAsia"/>
        </w:rPr>
      </w:pPr>
      <w:r>
        <w:rPr>
          <w:rFonts w:hint="eastAsia"/>
        </w:rPr>
        <w:t>D、(n+1)/2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P1822] 以下不属于数据结构的是（  ） 。</w:t>
      </w:r>
    </w:p>
    <w:p>
      <w:pPr>
        <w:pStyle w:val="2"/>
        <w:rPr>
          <w:rFonts w:hint="eastAsia"/>
        </w:rPr>
      </w:pPr>
    </w:p>
    <w:p>
      <w:pPr>
        <w:pStyle w:val="2"/>
        <w:rPr>
          <w:rFonts w:hint="eastAsia"/>
        </w:rPr>
      </w:pPr>
      <w:r>
        <w:rPr>
          <w:rFonts w:hint="eastAsia"/>
        </w:rPr>
        <w:t>A、集合 </w:t>
      </w:r>
    </w:p>
    <w:p>
      <w:pPr>
        <w:pStyle w:val="2"/>
        <w:rPr>
          <w:rFonts w:hint="eastAsia"/>
        </w:rPr>
      </w:pPr>
    </w:p>
    <w:p>
      <w:pPr>
        <w:pStyle w:val="2"/>
        <w:rPr>
          <w:rFonts w:hint="eastAsia"/>
        </w:rPr>
      </w:pPr>
      <w:r>
        <w:rPr>
          <w:rFonts w:hint="eastAsia"/>
        </w:rPr>
        <w:t>B、线性结构 </w:t>
      </w:r>
    </w:p>
    <w:p>
      <w:pPr>
        <w:pStyle w:val="2"/>
        <w:rPr>
          <w:rFonts w:hint="eastAsia"/>
        </w:rPr>
      </w:pPr>
    </w:p>
    <w:p>
      <w:pPr>
        <w:pStyle w:val="2"/>
        <w:rPr>
          <w:rFonts w:hint="eastAsia"/>
        </w:rPr>
      </w:pPr>
      <w:r>
        <w:rPr>
          <w:rFonts w:hint="eastAsia"/>
        </w:rPr>
        <w:t>C、树形结构 </w:t>
      </w:r>
    </w:p>
    <w:p>
      <w:pPr>
        <w:pStyle w:val="2"/>
        <w:rPr>
          <w:rFonts w:hint="eastAsia"/>
        </w:rPr>
      </w:pPr>
    </w:p>
    <w:p>
      <w:pPr>
        <w:pStyle w:val="2"/>
        <w:rPr>
          <w:rFonts w:hint="eastAsia"/>
        </w:rPr>
      </w:pPr>
      <w:r>
        <w:rPr>
          <w:rFonts w:hint="eastAsia"/>
        </w:rPr>
        <w:t>D、环形结构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P1823] 以下不属于算法的特性的是（   ） 。</w:t>
      </w:r>
    </w:p>
    <w:p>
      <w:pPr>
        <w:pStyle w:val="2"/>
        <w:rPr>
          <w:rFonts w:hint="eastAsia"/>
        </w:rPr>
      </w:pPr>
    </w:p>
    <w:p>
      <w:pPr>
        <w:pStyle w:val="2"/>
        <w:rPr>
          <w:rFonts w:hint="eastAsia"/>
        </w:rPr>
      </w:pPr>
      <w:r>
        <w:rPr>
          <w:rFonts w:hint="eastAsia"/>
        </w:rPr>
        <w:t>A、确定性 </w:t>
      </w:r>
    </w:p>
    <w:p>
      <w:pPr>
        <w:pStyle w:val="2"/>
        <w:rPr>
          <w:rFonts w:hint="eastAsia"/>
        </w:rPr>
      </w:pPr>
    </w:p>
    <w:p>
      <w:pPr>
        <w:pStyle w:val="2"/>
        <w:rPr>
          <w:rFonts w:hint="eastAsia"/>
        </w:rPr>
      </w:pPr>
      <w:r>
        <w:rPr>
          <w:rFonts w:hint="eastAsia"/>
        </w:rPr>
        <w:t>B、有穷性 </w:t>
      </w:r>
    </w:p>
    <w:p>
      <w:pPr>
        <w:pStyle w:val="2"/>
        <w:rPr>
          <w:rFonts w:hint="eastAsia"/>
        </w:rPr>
      </w:pPr>
    </w:p>
    <w:p>
      <w:pPr>
        <w:pStyle w:val="2"/>
        <w:rPr>
          <w:rFonts w:hint="eastAsia"/>
        </w:rPr>
      </w:pPr>
      <w:r>
        <w:rPr>
          <w:rFonts w:hint="eastAsia"/>
        </w:rPr>
        <w:t>C、输入 </w:t>
      </w:r>
    </w:p>
    <w:p>
      <w:pPr>
        <w:pStyle w:val="2"/>
        <w:rPr>
          <w:rFonts w:hint="eastAsia"/>
        </w:rPr>
      </w:pPr>
    </w:p>
    <w:p>
      <w:pPr>
        <w:pStyle w:val="2"/>
        <w:rPr>
          <w:rFonts w:hint="eastAsia"/>
        </w:rPr>
      </w:pPr>
      <w:r>
        <w:rPr>
          <w:rFonts w:hint="eastAsia"/>
        </w:rPr>
        <w:t>D、判断</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P1824] 线性表中插入元素的平均效率为（    ） </w:t>
      </w:r>
    </w:p>
    <w:p>
      <w:pPr>
        <w:pStyle w:val="2"/>
        <w:rPr>
          <w:rFonts w:hint="eastAsia"/>
        </w:rPr>
      </w:pPr>
    </w:p>
    <w:p>
      <w:pPr>
        <w:pStyle w:val="2"/>
        <w:rPr>
          <w:rFonts w:hint="eastAsia"/>
        </w:rPr>
      </w:pPr>
      <w:r>
        <w:rPr>
          <w:rFonts w:hint="eastAsia"/>
        </w:rPr>
        <w:t>A、1/（n+1） </w:t>
      </w:r>
    </w:p>
    <w:p>
      <w:pPr>
        <w:pStyle w:val="2"/>
        <w:rPr>
          <w:rFonts w:hint="eastAsia"/>
        </w:rPr>
      </w:pPr>
    </w:p>
    <w:p>
      <w:pPr>
        <w:pStyle w:val="2"/>
        <w:rPr>
          <w:rFonts w:hint="eastAsia"/>
        </w:rPr>
      </w:pPr>
      <w:r>
        <w:rPr>
          <w:rFonts w:hint="eastAsia"/>
        </w:rPr>
        <w:t>B、1/n</w:t>
      </w:r>
    </w:p>
    <w:p>
      <w:pPr>
        <w:pStyle w:val="2"/>
        <w:rPr>
          <w:rFonts w:hint="eastAsia"/>
        </w:rPr>
      </w:pPr>
    </w:p>
    <w:p>
      <w:pPr>
        <w:pStyle w:val="2"/>
        <w:rPr>
          <w:rFonts w:hint="eastAsia"/>
        </w:rPr>
      </w:pPr>
      <w:r>
        <w:rPr>
          <w:rFonts w:hint="eastAsia"/>
        </w:rPr>
        <w:t>C、O(1)</w:t>
      </w:r>
    </w:p>
    <w:p>
      <w:pPr>
        <w:pStyle w:val="2"/>
        <w:rPr>
          <w:rFonts w:hint="eastAsia"/>
        </w:rPr>
      </w:pPr>
    </w:p>
    <w:p>
      <w:pPr>
        <w:pStyle w:val="2"/>
        <w:rPr>
          <w:rFonts w:hint="eastAsia"/>
        </w:rPr>
      </w:pPr>
      <w:r>
        <w:rPr>
          <w:rFonts w:hint="eastAsia"/>
        </w:rPr>
        <w:t>D、O(n)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P1825] 空栈的判断条件是（  ）</w:t>
      </w:r>
    </w:p>
    <w:p>
      <w:pPr>
        <w:pStyle w:val="2"/>
        <w:rPr>
          <w:rFonts w:hint="eastAsia"/>
        </w:rPr>
      </w:pPr>
    </w:p>
    <w:p>
      <w:pPr>
        <w:pStyle w:val="2"/>
        <w:rPr>
          <w:rFonts w:hint="eastAsia"/>
        </w:rPr>
      </w:pPr>
      <w:r>
        <w:rPr>
          <w:rFonts w:hint="eastAsia"/>
        </w:rPr>
        <w:t>A、top = n</w:t>
      </w:r>
    </w:p>
    <w:p>
      <w:pPr>
        <w:pStyle w:val="2"/>
        <w:rPr>
          <w:rFonts w:hint="eastAsia"/>
        </w:rPr>
      </w:pPr>
    </w:p>
    <w:p>
      <w:pPr>
        <w:pStyle w:val="2"/>
        <w:rPr>
          <w:rFonts w:hint="eastAsia"/>
        </w:rPr>
      </w:pPr>
      <w:r>
        <w:rPr>
          <w:rFonts w:hint="eastAsia"/>
        </w:rPr>
        <w:t>B、top = 0</w:t>
      </w:r>
    </w:p>
    <w:p>
      <w:pPr>
        <w:pStyle w:val="2"/>
        <w:rPr>
          <w:rFonts w:hint="eastAsia"/>
        </w:rPr>
      </w:pPr>
    </w:p>
    <w:p>
      <w:pPr>
        <w:pStyle w:val="2"/>
        <w:rPr>
          <w:rFonts w:hint="eastAsia"/>
        </w:rPr>
      </w:pPr>
      <w:r>
        <w:rPr>
          <w:rFonts w:hint="eastAsia"/>
        </w:rPr>
        <w:t>C、bottom = n</w:t>
      </w:r>
    </w:p>
    <w:p>
      <w:pPr>
        <w:pStyle w:val="2"/>
        <w:rPr>
          <w:rFonts w:hint="eastAsia"/>
        </w:rPr>
      </w:pPr>
    </w:p>
    <w:p>
      <w:pPr>
        <w:pStyle w:val="2"/>
        <w:rPr>
          <w:rFonts w:hint="eastAsia"/>
        </w:rPr>
      </w:pPr>
      <w:r>
        <w:rPr>
          <w:rFonts w:hint="eastAsia"/>
        </w:rPr>
        <w:t>D、bottom = 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P1832] 将一个 10*10 对称矩阵 M 的上三角部分的元素 mij(1≤i≤j≤10)，按列优先存入 C 语言的一位数组 N 中， 元素 m7,2在 N 中的下标是（ ）</w:t>
      </w:r>
    </w:p>
    <w:p>
      <w:pPr>
        <w:pStyle w:val="2"/>
        <w:rPr>
          <w:rFonts w:hint="eastAsia"/>
        </w:rPr>
      </w:pPr>
    </w:p>
    <w:p>
      <w:pPr>
        <w:pStyle w:val="2"/>
        <w:rPr>
          <w:rFonts w:hint="eastAsia"/>
        </w:rPr>
      </w:pPr>
      <w:r>
        <w:rPr>
          <w:rFonts w:hint="eastAsia"/>
        </w:rPr>
        <w:t>A、15</w:t>
      </w:r>
    </w:p>
    <w:p>
      <w:pPr>
        <w:pStyle w:val="2"/>
        <w:rPr>
          <w:rFonts w:hint="eastAsia"/>
        </w:rPr>
      </w:pPr>
    </w:p>
    <w:p>
      <w:pPr>
        <w:pStyle w:val="2"/>
        <w:rPr>
          <w:rFonts w:hint="eastAsia"/>
        </w:rPr>
      </w:pPr>
      <w:r>
        <w:rPr>
          <w:rFonts w:hint="eastAsia"/>
        </w:rPr>
        <w:t>B、16</w:t>
      </w:r>
    </w:p>
    <w:p>
      <w:pPr>
        <w:pStyle w:val="2"/>
        <w:rPr>
          <w:rFonts w:hint="eastAsia"/>
        </w:rPr>
      </w:pPr>
    </w:p>
    <w:p>
      <w:pPr>
        <w:pStyle w:val="2"/>
        <w:rPr>
          <w:rFonts w:hint="eastAsia"/>
        </w:rPr>
      </w:pPr>
      <w:r>
        <w:rPr>
          <w:rFonts w:hint="eastAsia"/>
        </w:rPr>
        <w:t>C、22</w:t>
      </w:r>
    </w:p>
    <w:p>
      <w:pPr>
        <w:pStyle w:val="2"/>
        <w:rPr>
          <w:rFonts w:hint="eastAsia"/>
        </w:rPr>
      </w:pPr>
    </w:p>
    <w:p>
      <w:pPr>
        <w:pStyle w:val="2"/>
        <w:rPr>
          <w:rFonts w:hint="eastAsia"/>
        </w:rPr>
      </w:pPr>
      <w:r>
        <w:rPr>
          <w:rFonts w:hint="eastAsia"/>
        </w:rPr>
        <w:t>D、23 </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[数据结构 P1835] 已知森林 F 及与之对应的二叉树 T，若 F 的先根遍历序列是 a,b,c,d,e,f，后根遍历序列是 b,a,d,f,e,c 则 T 的后遍历序列是：（ ）</w:t>
      </w:r>
    </w:p>
    <w:p>
      <w:pPr>
        <w:pStyle w:val="2"/>
        <w:rPr>
          <w:rFonts w:hint="eastAsia"/>
        </w:rPr>
      </w:pPr>
    </w:p>
    <w:p>
      <w:pPr>
        <w:pStyle w:val="2"/>
        <w:rPr>
          <w:rFonts w:hint="eastAsia"/>
        </w:rPr>
      </w:pPr>
      <w:r>
        <w:rPr>
          <w:rFonts w:hint="eastAsia"/>
        </w:rPr>
        <w:t>A、b,a,d,f,e,c</w:t>
      </w:r>
    </w:p>
    <w:p>
      <w:pPr>
        <w:pStyle w:val="2"/>
        <w:rPr>
          <w:rFonts w:hint="eastAsia"/>
        </w:rPr>
      </w:pPr>
    </w:p>
    <w:p>
      <w:pPr>
        <w:pStyle w:val="2"/>
        <w:rPr>
          <w:rFonts w:hint="eastAsia"/>
        </w:rPr>
      </w:pPr>
      <w:r>
        <w:rPr>
          <w:rFonts w:hint="eastAsia"/>
        </w:rPr>
        <w:t>B、b,d,f,e,c,a</w:t>
      </w:r>
    </w:p>
    <w:p>
      <w:pPr>
        <w:pStyle w:val="2"/>
        <w:rPr>
          <w:rFonts w:hint="eastAsia"/>
        </w:rPr>
      </w:pPr>
    </w:p>
    <w:p>
      <w:pPr>
        <w:pStyle w:val="2"/>
        <w:rPr>
          <w:rFonts w:hint="eastAsia"/>
        </w:rPr>
      </w:pPr>
      <w:r>
        <w:rPr>
          <w:rFonts w:hint="eastAsia"/>
        </w:rPr>
        <w:t>C、b,f,e,d,c,a</w:t>
      </w:r>
    </w:p>
    <w:p>
      <w:pPr>
        <w:pStyle w:val="2"/>
        <w:rPr>
          <w:rFonts w:hint="eastAsia"/>
        </w:rPr>
      </w:pPr>
    </w:p>
    <w:p>
      <w:pPr>
        <w:pStyle w:val="2"/>
        <w:rPr>
          <w:rFonts w:hint="eastAsia"/>
        </w:rPr>
      </w:pPr>
      <w:r>
        <w:rPr>
          <w:rFonts w:hint="eastAsia"/>
        </w:rPr>
        <w:t>D、f,e,d,c,b,a</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[数据结构 P1837] 修改递归方式实现的图的深度优先搜索（DFS）算法，将输出（访问）定点信息的语句移到退出递归前（即执行输出语句后立刻退出递归）。采用修改后的算法遍历有向无环图 G，若输出结果中包含 G 中的全部顶点， 则输出的顶点序列是 G 的：（ ）</w:t>
      </w:r>
    </w:p>
    <w:p>
      <w:pPr>
        <w:pStyle w:val="2"/>
        <w:rPr>
          <w:rFonts w:hint="eastAsia"/>
        </w:rPr>
      </w:pPr>
    </w:p>
    <w:p>
      <w:pPr>
        <w:pStyle w:val="2"/>
        <w:rPr>
          <w:rFonts w:hint="eastAsia"/>
        </w:rPr>
      </w:pPr>
      <w:r>
        <w:rPr>
          <w:rFonts w:hint="eastAsia"/>
        </w:rPr>
        <w:t>A、拓扑有序序列</w:t>
      </w:r>
    </w:p>
    <w:p>
      <w:pPr>
        <w:pStyle w:val="2"/>
        <w:rPr>
          <w:rFonts w:hint="eastAsia"/>
        </w:rPr>
      </w:pPr>
    </w:p>
    <w:p>
      <w:pPr>
        <w:pStyle w:val="2"/>
        <w:rPr>
          <w:rFonts w:hint="eastAsia"/>
        </w:rPr>
      </w:pPr>
      <w:r>
        <w:rPr>
          <w:rFonts w:hint="eastAsia"/>
        </w:rPr>
        <w:t>B、逆拓扑有序序列</w:t>
      </w:r>
    </w:p>
    <w:p>
      <w:pPr>
        <w:pStyle w:val="2"/>
        <w:rPr>
          <w:rFonts w:hint="eastAsia"/>
        </w:rPr>
      </w:pPr>
    </w:p>
    <w:p>
      <w:pPr>
        <w:pStyle w:val="2"/>
        <w:rPr>
          <w:rFonts w:hint="eastAsia"/>
        </w:rPr>
      </w:pPr>
      <w:r>
        <w:rPr>
          <w:rFonts w:hint="eastAsia"/>
        </w:rPr>
        <w:t>C、广度优先搜索序列</w:t>
      </w:r>
    </w:p>
    <w:p>
      <w:pPr>
        <w:pStyle w:val="2"/>
        <w:rPr>
          <w:rFonts w:hint="eastAsia"/>
        </w:rPr>
      </w:pPr>
    </w:p>
    <w:p>
      <w:pPr>
        <w:pStyle w:val="2"/>
        <w:rPr>
          <w:rFonts w:hint="eastAsia"/>
        </w:rPr>
      </w:pPr>
      <w:r>
        <w:rPr>
          <w:rFonts w:hint="eastAsia"/>
        </w:rPr>
        <w:t>D、深度优先搜索序列</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[数据结构 P1839] 若使 AOE 网估算工程进度则下列叙述中正确的是：（ ）</w:t>
      </w:r>
    </w:p>
    <w:p>
      <w:pPr>
        <w:pStyle w:val="2"/>
        <w:rPr>
          <w:rFonts w:hint="eastAsia"/>
        </w:rPr>
      </w:pPr>
    </w:p>
    <w:p>
      <w:pPr>
        <w:pStyle w:val="2"/>
        <w:rPr>
          <w:rFonts w:hint="eastAsia"/>
        </w:rPr>
      </w:pPr>
      <w:r>
        <w:rPr>
          <w:rFonts w:hint="eastAsia"/>
        </w:rPr>
        <w:t>A、关键路径是从原点到汇点边数最多的一条路径</w:t>
      </w:r>
    </w:p>
    <w:p>
      <w:pPr>
        <w:pStyle w:val="2"/>
        <w:rPr>
          <w:rFonts w:hint="eastAsia"/>
        </w:rPr>
      </w:pPr>
    </w:p>
    <w:p>
      <w:pPr>
        <w:pStyle w:val="2"/>
        <w:rPr>
          <w:rFonts w:hint="eastAsia"/>
        </w:rPr>
      </w:pPr>
      <w:r>
        <w:rPr>
          <w:rFonts w:hint="eastAsia"/>
        </w:rPr>
        <w:t>B、关键路径是从原点到汇点路径长度最长的路径</w:t>
      </w:r>
    </w:p>
    <w:p>
      <w:pPr>
        <w:pStyle w:val="2"/>
        <w:rPr>
          <w:rFonts w:hint="eastAsia"/>
        </w:rPr>
      </w:pPr>
    </w:p>
    <w:p>
      <w:pPr>
        <w:pStyle w:val="2"/>
        <w:rPr>
          <w:rFonts w:hint="eastAsia"/>
        </w:rPr>
      </w:pPr>
      <w:r>
        <w:rPr>
          <w:rFonts w:hint="eastAsia"/>
        </w:rPr>
        <w:t>C、增加任一关键活动的时间不会延长工程的工期</w:t>
      </w:r>
    </w:p>
    <w:p>
      <w:pPr>
        <w:pStyle w:val="2"/>
        <w:rPr>
          <w:rFonts w:hint="eastAsia"/>
        </w:rPr>
      </w:pPr>
    </w:p>
    <w:p>
      <w:pPr>
        <w:pStyle w:val="2"/>
        <w:rPr>
          <w:rFonts w:hint="eastAsia"/>
        </w:rPr>
      </w:pPr>
      <w:r>
        <w:rPr>
          <w:rFonts w:hint="eastAsia"/>
        </w:rPr>
        <w:t>D、缩短任一关键活动的时间将会缩短工程的工期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P1840] 下列关于大根堆（至少含 2 个元素）的叙述中正确的是：（ ）</w:t>
      </w:r>
    </w:p>
    <w:p>
      <w:pPr>
        <w:pStyle w:val="2"/>
        <w:rPr>
          <w:rFonts w:hint="eastAsia"/>
        </w:rPr>
      </w:pPr>
    </w:p>
    <w:p>
      <w:pPr>
        <w:pStyle w:val="2"/>
        <w:rPr>
          <w:rFonts w:hint="eastAsia"/>
        </w:rPr>
      </w:pPr>
      <w:r>
        <w:rPr>
          <w:rFonts w:hint="eastAsia"/>
        </w:rPr>
        <w:t>I．可以将堆看成一颗完全二叉树； II、可采用顺序存储方式保存堆；</w:t>
      </w:r>
    </w:p>
    <w:p>
      <w:pPr>
        <w:pStyle w:val="2"/>
        <w:rPr>
          <w:rFonts w:hint="eastAsia"/>
        </w:rPr>
      </w:pPr>
    </w:p>
    <w:p>
      <w:pPr>
        <w:pStyle w:val="2"/>
        <w:rPr>
          <w:rFonts w:hint="eastAsia"/>
        </w:rPr>
      </w:pPr>
      <w:r>
        <w:rPr>
          <w:rFonts w:hint="eastAsia"/>
        </w:rPr>
        <w:t>III、可以将堆看成一棵二叉排序树； IV、堆中的次大值一定在根的下一层。</w:t>
      </w:r>
    </w:p>
    <w:p>
      <w:pPr>
        <w:pStyle w:val="2"/>
        <w:rPr>
          <w:rFonts w:hint="eastAsia"/>
        </w:rPr>
      </w:pPr>
    </w:p>
    <w:p>
      <w:pPr>
        <w:pStyle w:val="2"/>
        <w:rPr>
          <w:rFonts w:hint="eastAsia"/>
        </w:rPr>
      </w:pPr>
      <w:r>
        <w:rPr>
          <w:rFonts w:hint="eastAsia"/>
        </w:rPr>
        <w:t>A、I II III</w:t>
      </w:r>
    </w:p>
    <w:p>
      <w:pPr>
        <w:pStyle w:val="2"/>
        <w:rPr>
          <w:rFonts w:hint="eastAsia"/>
        </w:rPr>
      </w:pPr>
    </w:p>
    <w:p>
      <w:pPr>
        <w:pStyle w:val="2"/>
        <w:rPr>
          <w:rFonts w:hint="eastAsia"/>
        </w:rPr>
      </w:pPr>
      <w:r>
        <w:rPr>
          <w:rFonts w:hint="eastAsia"/>
        </w:rPr>
        <w:t>B、II III IV</w:t>
      </w:r>
    </w:p>
    <w:p>
      <w:pPr>
        <w:pStyle w:val="2"/>
        <w:rPr>
          <w:rFonts w:hint="eastAsia"/>
        </w:rPr>
      </w:pPr>
    </w:p>
    <w:p>
      <w:pPr>
        <w:pStyle w:val="2"/>
        <w:rPr>
          <w:rFonts w:hint="eastAsia"/>
        </w:rPr>
      </w:pPr>
      <w:r>
        <w:rPr>
          <w:rFonts w:hint="eastAsia"/>
        </w:rPr>
        <w:t>C、I II IV</w:t>
      </w:r>
    </w:p>
    <w:p>
      <w:pPr>
        <w:pStyle w:val="2"/>
        <w:rPr>
          <w:rFonts w:hint="eastAsia"/>
        </w:rPr>
      </w:pPr>
    </w:p>
    <w:p>
      <w:pPr>
        <w:pStyle w:val="2"/>
        <w:rPr>
          <w:rFonts w:hint="eastAsia"/>
        </w:rPr>
      </w:pPr>
      <w:r>
        <w:rPr>
          <w:rFonts w:hint="eastAsia"/>
        </w:rPr>
        <w:t>D、I II III IV</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P1841]依次将关键字 5，6，9，13，8，2，12，15 插入初始为空的 4 阶 B 树后，根节点中包含的关键字是：（ ）</w:t>
      </w:r>
    </w:p>
    <w:p>
      <w:pPr>
        <w:pStyle w:val="2"/>
        <w:rPr>
          <w:rFonts w:hint="eastAsia"/>
        </w:rPr>
      </w:pPr>
    </w:p>
    <w:p>
      <w:pPr>
        <w:pStyle w:val="2"/>
        <w:rPr>
          <w:rFonts w:hint="eastAsia"/>
        </w:rPr>
      </w:pPr>
      <w:r>
        <w:rPr>
          <w:rFonts w:hint="eastAsia"/>
        </w:rPr>
        <w:t>A、8</w:t>
      </w:r>
    </w:p>
    <w:p>
      <w:pPr>
        <w:pStyle w:val="2"/>
        <w:rPr>
          <w:rFonts w:hint="eastAsia"/>
        </w:rPr>
      </w:pPr>
    </w:p>
    <w:p>
      <w:pPr>
        <w:pStyle w:val="2"/>
        <w:rPr>
          <w:rFonts w:hint="eastAsia"/>
        </w:rPr>
      </w:pPr>
      <w:r>
        <w:rPr>
          <w:rFonts w:hint="eastAsia"/>
        </w:rPr>
        <w:t>B、6，9</w:t>
      </w:r>
    </w:p>
    <w:p>
      <w:pPr>
        <w:pStyle w:val="2"/>
        <w:rPr>
          <w:rFonts w:hint="eastAsia"/>
        </w:rPr>
      </w:pPr>
    </w:p>
    <w:p>
      <w:pPr>
        <w:pStyle w:val="2"/>
        <w:rPr>
          <w:rFonts w:hint="eastAsia"/>
        </w:rPr>
      </w:pPr>
      <w:r>
        <w:rPr>
          <w:rFonts w:hint="eastAsia"/>
        </w:rPr>
        <w:t>C、8，13</w:t>
      </w:r>
    </w:p>
    <w:p>
      <w:pPr>
        <w:pStyle w:val="2"/>
        <w:rPr>
          <w:rFonts w:hint="eastAsia"/>
        </w:rPr>
      </w:pPr>
    </w:p>
    <w:p>
      <w:pPr>
        <w:pStyle w:val="2"/>
        <w:rPr>
          <w:rFonts w:hint="eastAsia"/>
        </w:rPr>
      </w:pPr>
      <w:r>
        <w:rPr>
          <w:rFonts w:hint="eastAsia"/>
        </w:rPr>
        <w:t>D、9，12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P1842] 对大部分元素已有序的数组进行排序时，直接插入排序比简单选择排序效率更高，其原因是：（ ）</w:t>
      </w:r>
    </w:p>
    <w:p>
      <w:pPr>
        <w:pStyle w:val="2"/>
        <w:rPr>
          <w:rFonts w:hint="eastAsia"/>
        </w:rPr>
      </w:pPr>
    </w:p>
    <w:p>
      <w:pPr>
        <w:pStyle w:val="2"/>
        <w:rPr>
          <w:rFonts w:hint="eastAsia"/>
        </w:rPr>
      </w:pPr>
      <w:r>
        <w:rPr>
          <w:rFonts w:hint="eastAsia"/>
        </w:rPr>
        <w:t>I、直接插入排序过程中元素之间的比较次数更少</w:t>
      </w:r>
    </w:p>
    <w:p>
      <w:pPr>
        <w:pStyle w:val="2"/>
        <w:rPr>
          <w:rFonts w:hint="eastAsia"/>
        </w:rPr>
      </w:pPr>
    </w:p>
    <w:p>
      <w:pPr>
        <w:pStyle w:val="2"/>
        <w:rPr>
          <w:rFonts w:hint="eastAsia"/>
        </w:rPr>
      </w:pPr>
      <w:r>
        <w:rPr>
          <w:rFonts w:hint="eastAsia"/>
        </w:rPr>
        <w:t>II、直接插入排序过程中所需要的辅助空间更少</w:t>
      </w:r>
    </w:p>
    <w:p>
      <w:pPr>
        <w:pStyle w:val="2"/>
        <w:rPr>
          <w:rFonts w:hint="eastAsia"/>
        </w:rPr>
      </w:pPr>
    </w:p>
    <w:p>
      <w:pPr>
        <w:pStyle w:val="2"/>
        <w:rPr>
          <w:rFonts w:hint="eastAsia"/>
        </w:rPr>
      </w:pPr>
      <w:r>
        <w:rPr>
          <w:rFonts w:hint="eastAsia"/>
        </w:rPr>
        <w:t>III、直接插入排序过程中元素的移动次数更少</w:t>
      </w:r>
    </w:p>
    <w:p>
      <w:pPr>
        <w:pStyle w:val="2"/>
        <w:rPr>
          <w:rFonts w:hint="eastAsia"/>
        </w:rPr>
      </w:pPr>
    </w:p>
    <w:p>
      <w:pPr>
        <w:pStyle w:val="2"/>
        <w:rPr>
          <w:rFonts w:hint="eastAsia"/>
        </w:rPr>
      </w:pPr>
      <w:r>
        <w:rPr>
          <w:rFonts w:hint="eastAsia"/>
        </w:rPr>
        <w:t>A、I</w:t>
      </w:r>
    </w:p>
    <w:p>
      <w:pPr>
        <w:pStyle w:val="2"/>
        <w:rPr>
          <w:rFonts w:hint="eastAsia"/>
        </w:rPr>
      </w:pPr>
    </w:p>
    <w:p>
      <w:pPr>
        <w:pStyle w:val="2"/>
        <w:rPr>
          <w:rFonts w:hint="eastAsia"/>
        </w:rPr>
      </w:pPr>
      <w:r>
        <w:rPr>
          <w:rFonts w:hint="eastAsia"/>
        </w:rPr>
        <w:t>B、III</w:t>
      </w:r>
    </w:p>
    <w:p>
      <w:pPr>
        <w:pStyle w:val="2"/>
        <w:rPr>
          <w:rFonts w:hint="eastAsia"/>
        </w:rPr>
      </w:pPr>
    </w:p>
    <w:p>
      <w:pPr>
        <w:pStyle w:val="2"/>
        <w:rPr>
          <w:rFonts w:hint="eastAsia"/>
        </w:rPr>
      </w:pPr>
      <w:r>
        <w:rPr>
          <w:rFonts w:hint="eastAsia"/>
        </w:rPr>
        <w:t>C、I,II</w:t>
      </w:r>
    </w:p>
    <w:p>
      <w:pPr>
        <w:pStyle w:val="2"/>
        <w:rPr>
          <w:rFonts w:hint="eastAsia"/>
        </w:rPr>
      </w:pPr>
    </w:p>
    <w:p>
      <w:pPr>
        <w:pStyle w:val="2"/>
        <w:rPr>
          <w:rFonts w:hint="eastAsia"/>
        </w:rPr>
      </w:pPr>
      <w:r>
        <w:rPr>
          <w:rFonts w:hint="eastAsia"/>
        </w:rPr>
        <w:t>D、I,II,III</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P1565] 下列给出的部件中其位数（宽度）一定与机器字长相同的是：（ ）</w:t>
      </w:r>
    </w:p>
    <w:p>
      <w:pPr>
        <w:pStyle w:val="2"/>
        <w:rPr>
          <w:rFonts w:hint="eastAsia"/>
        </w:rPr>
      </w:pPr>
      <w:r>
        <w:rPr>
          <w:rFonts w:hint="eastAsia"/>
        </w:rPr>
        <w:t>I、ALU</w:t>
      </w:r>
    </w:p>
    <w:p>
      <w:pPr>
        <w:pStyle w:val="2"/>
        <w:rPr>
          <w:rFonts w:hint="eastAsia"/>
        </w:rPr>
      </w:pPr>
    </w:p>
    <w:p>
      <w:pPr>
        <w:pStyle w:val="2"/>
        <w:rPr>
          <w:rFonts w:hint="eastAsia"/>
        </w:rPr>
      </w:pPr>
      <w:r>
        <w:rPr>
          <w:rFonts w:hint="eastAsia"/>
        </w:rPr>
        <w:t>II、指令寄存器</w:t>
      </w:r>
    </w:p>
    <w:p>
      <w:pPr>
        <w:pStyle w:val="2"/>
        <w:rPr>
          <w:rFonts w:hint="eastAsia"/>
        </w:rPr>
      </w:pPr>
    </w:p>
    <w:p>
      <w:pPr>
        <w:pStyle w:val="2"/>
        <w:rPr>
          <w:rFonts w:hint="eastAsia"/>
        </w:rPr>
      </w:pPr>
      <w:r>
        <w:rPr>
          <w:rFonts w:hint="eastAsia"/>
        </w:rPr>
        <w:t>III、通用寄存器</w:t>
      </w:r>
    </w:p>
    <w:p>
      <w:pPr>
        <w:pStyle w:val="2"/>
        <w:rPr>
          <w:rFonts w:hint="eastAsia"/>
        </w:rPr>
      </w:pPr>
    </w:p>
    <w:p>
      <w:pPr>
        <w:pStyle w:val="2"/>
        <w:rPr>
          <w:rFonts w:hint="eastAsia"/>
        </w:rPr>
      </w:pPr>
      <w:r>
        <w:rPr>
          <w:rFonts w:hint="eastAsia"/>
        </w:rPr>
        <w:t>IV、浮点寄存器</w:t>
      </w:r>
    </w:p>
    <w:p>
      <w:pPr>
        <w:pStyle w:val="2"/>
        <w:rPr>
          <w:rFonts w:hint="eastAsia"/>
        </w:rPr>
      </w:pPr>
    </w:p>
    <w:p>
      <w:pPr>
        <w:pStyle w:val="2"/>
        <w:rPr>
          <w:rFonts w:hint="eastAsia"/>
        </w:rPr>
      </w:pPr>
      <w:r>
        <w:rPr>
          <w:rFonts w:hint="eastAsia"/>
        </w:rPr>
        <w:t>A、I,II</w:t>
      </w:r>
    </w:p>
    <w:p>
      <w:pPr>
        <w:pStyle w:val="2"/>
        <w:rPr>
          <w:rFonts w:hint="eastAsia"/>
        </w:rPr>
      </w:pPr>
    </w:p>
    <w:p>
      <w:pPr>
        <w:pStyle w:val="2"/>
        <w:rPr>
          <w:rFonts w:hint="eastAsia"/>
        </w:rPr>
      </w:pPr>
      <w:r>
        <w:rPr>
          <w:rFonts w:hint="eastAsia"/>
        </w:rPr>
        <w:t>B、I,III</w:t>
      </w:r>
    </w:p>
    <w:p>
      <w:pPr>
        <w:pStyle w:val="2"/>
        <w:rPr>
          <w:rFonts w:hint="eastAsia"/>
        </w:rPr>
      </w:pPr>
    </w:p>
    <w:p>
      <w:pPr>
        <w:pStyle w:val="2"/>
        <w:rPr>
          <w:rFonts w:hint="eastAsia"/>
        </w:rPr>
      </w:pPr>
      <w:r>
        <w:rPr>
          <w:rFonts w:hint="eastAsia"/>
        </w:rPr>
        <w:t>C、II,III</w:t>
      </w:r>
    </w:p>
    <w:p>
      <w:pPr>
        <w:pStyle w:val="2"/>
        <w:rPr>
          <w:rFonts w:hint="eastAsia"/>
        </w:rPr>
      </w:pPr>
    </w:p>
    <w:p>
      <w:pPr>
        <w:pStyle w:val="2"/>
        <w:rPr>
          <w:rFonts w:hint="eastAsia"/>
        </w:rPr>
      </w:pPr>
      <w:r>
        <w:rPr>
          <w:rFonts w:hint="eastAsia"/>
        </w:rPr>
        <w:t>D、II,III,IV</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[计算机组成原理 P1568] 下列关于 TLB 和 Cache 的叙述中错误的是：（ ）</w:t>
      </w:r>
    </w:p>
    <w:p>
      <w:pPr>
        <w:pStyle w:val="2"/>
        <w:rPr>
          <w:rFonts w:hint="eastAsia"/>
        </w:rPr>
      </w:pPr>
    </w:p>
    <w:p>
      <w:pPr>
        <w:pStyle w:val="2"/>
        <w:rPr>
          <w:rFonts w:hint="eastAsia"/>
        </w:rPr>
      </w:pPr>
      <w:r>
        <w:rPr>
          <w:rFonts w:hint="eastAsia"/>
        </w:rPr>
        <w:t>A、命中率与程序局部性有关</w:t>
      </w:r>
    </w:p>
    <w:p>
      <w:pPr>
        <w:pStyle w:val="2"/>
        <w:rPr>
          <w:rFonts w:hint="eastAsia"/>
        </w:rPr>
      </w:pPr>
    </w:p>
    <w:p>
      <w:pPr>
        <w:pStyle w:val="2"/>
        <w:rPr>
          <w:rFonts w:hint="eastAsia"/>
        </w:rPr>
      </w:pPr>
      <w:r>
        <w:rPr>
          <w:rFonts w:hint="eastAsia"/>
        </w:rPr>
        <w:t>B、缺失后都需要去访问主存</w:t>
      </w:r>
    </w:p>
    <w:p>
      <w:pPr>
        <w:pStyle w:val="2"/>
        <w:rPr>
          <w:rFonts w:hint="eastAsia"/>
        </w:rPr>
      </w:pPr>
    </w:p>
    <w:p>
      <w:pPr>
        <w:pStyle w:val="2"/>
        <w:rPr>
          <w:rFonts w:hint="eastAsia"/>
        </w:rPr>
      </w:pPr>
      <w:r>
        <w:rPr>
          <w:rFonts w:hint="eastAsia"/>
        </w:rPr>
        <w:t>C、缺失处理都可以由硬件实现</w:t>
      </w:r>
    </w:p>
    <w:p>
      <w:pPr>
        <w:pStyle w:val="2"/>
        <w:rPr>
          <w:rFonts w:hint="eastAsia"/>
        </w:rPr>
      </w:pPr>
    </w:p>
    <w:p>
      <w:pPr>
        <w:pStyle w:val="2"/>
        <w:rPr>
          <w:rFonts w:hint="eastAsia"/>
        </w:rPr>
      </w:pPr>
      <w:r>
        <w:rPr>
          <w:rFonts w:hint="eastAsia"/>
        </w:rPr>
        <w:t>D、都由 DRAM 存储器组成</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P1569] 某计算机采用 16 位定长指令字格式，操作码位数和寻址方式位数固定，指令系统有 48 条指令，支持 直接、间接、立即、相对 4 种寻址方式，单地址指令中直接寻址方式可寻址范围是：（ ）</w:t>
      </w:r>
    </w:p>
    <w:p>
      <w:pPr>
        <w:pStyle w:val="2"/>
        <w:rPr>
          <w:rFonts w:hint="eastAsia"/>
        </w:rPr>
      </w:pPr>
    </w:p>
    <w:p>
      <w:pPr>
        <w:pStyle w:val="2"/>
        <w:rPr>
          <w:rFonts w:hint="eastAsia"/>
        </w:rPr>
      </w:pPr>
      <w:r>
        <w:rPr>
          <w:rFonts w:hint="eastAsia"/>
        </w:rPr>
        <w:t>A、0~225；</w:t>
      </w:r>
    </w:p>
    <w:p>
      <w:pPr>
        <w:pStyle w:val="2"/>
        <w:rPr>
          <w:rFonts w:hint="eastAsia"/>
        </w:rPr>
      </w:pPr>
    </w:p>
    <w:p>
      <w:pPr>
        <w:pStyle w:val="2"/>
        <w:rPr>
          <w:rFonts w:hint="eastAsia"/>
        </w:rPr>
      </w:pPr>
      <w:r>
        <w:rPr>
          <w:rFonts w:hint="eastAsia"/>
        </w:rPr>
        <w:t>B、0~1023；</w:t>
      </w:r>
    </w:p>
    <w:p>
      <w:pPr>
        <w:pStyle w:val="2"/>
        <w:rPr>
          <w:rFonts w:hint="eastAsia"/>
        </w:rPr>
      </w:pPr>
    </w:p>
    <w:p>
      <w:pPr>
        <w:pStyle w:val="2"/>
        <w:rPr>
          <w:rFonts w:hint="eastAsia"/>
        </w:rPr>
      </w:pPr>
      <w:r>
        <w:rPr>
          <w:rFonts w:hint="eastAsia"/>
        </w:rPr>
        <w:t>C、-128~127；</w:t>
      </w:r>
    </w:p>
    <w:p>
      <w:pPr>
        <w:pStyle w:val="2"/>
        <w:rPr>
          <w:rFonts w:hint="eastAsia"/>
        </w:rPr>
      </w:pPr>
    </w:p>
    <w:p>
      <w:pPr>
        <w:pStyle w:val="2"/>
        <w:rPr>
          <w:rFonts w:hint="eastAsia"/>
        </w:rPr>
      </w:pPr>
      <w:r>
        <w:rPr>
          <w:rFonts w:hint="eastAsia"/>
        </w:rPr>
        <w:t>D、-512~511；</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[数据结构 P1844] 已知初始为空的队列Q 的一端仅能进行入队操作，另外一端既能进行入队操作又能进行出队操作。若 Q 的入队序列是1,2, 3, 4, 5 , 则不能得到的出队序列是( )。</w:t>
      </w:r>
    </w:p>
    <w:p>
      <w:pPr>
        <w:pStyle w:val="2"/>
        <w:rPr>
          <w:rFonts w:hint="eastAsia"/>
        </w:rPr>
      </w:pPr>
    </w:p>
    <w:p>
      <w:pPr>
        <w:pStyle w:val="2"/>
        <w:rPr>
          <w:rFonts w:hint="eastAsia"/>
        </w:rPr>
      </w:pPr>
      <w:r>
        <w:rPr>
          <w:rFonts w:hint="eastAsia"/>
        </w:rPr>
        <w:t>A、5,4,3, 1,2   B、5,3, 1,2,4   C、4, 2, 1,3,5   D、4, 1,3, 2, 5</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[数据结构 P1847] 若某二叉树有 5 个叶结点，其权值分别为 10、12、16、21、30，则其最小的带权路径长度（WPL）是：</w:t>
      </w:r>
    </w:p>
    <w:p>
      <w:pPr>
        <w:pStyle w:val="2"/>
        <w:rPr>
          <w:rFonts w:hint="eastAsia"/>
        </w:rPr>
      </w:pPr>
    </w:p>
    <w:p>
      <w:pPr>
        <w:pStyle w:val="2"/>
        <w:rPr>
          <w:rFonts w:hint="eastAsia"/>
        </w:rPr>
      </w:pPr>
      <w:r>
        <w:rPr>
          <w:rFonts w:hint="eastAsia"/>
        </w:rPr>
        <w:t>A、89</w:t>
      </w:r>
    </w:p>
    <w:p>
      <w:pPr>
        <w:pStyle w:val="2"/>
        <w:rPr>
          <w:rFonts w:hint="eastAsia"/>
        </w:rPr>
      </w:pPr>
    </w:p>
    <w:p>
      <w:pPr>
        <w:pStyle w:val="2"/>
        <w:rPr>
          <w:rFonts w:hint="eastAsia"/>
        </w:rPr>
      </w:pPr>
      <w:r>
        <w:rPr>
          <w:rFonts w:hint="eastAsia"/>
        </w:rPr>
        <w:t>B、200</w:t>
      </w:r>
    </w:p>
    <w:p>
      <w:pPr>
        <w:pStyle w:val="2"/>
        <w:rPr>
          <w:rFonts w:hint="eastAsia"/>
        </w:rPr>
      </w:pPr>
    </w:p>
    <w:p>
      <w:pPr>
        <w:pStyle w:val="2"/>
        <w:rPr>
          <w:rFonts w:hint="eastAsia"/>
        </w:rPr>
      </w:pPr>
      <w:r>
        <w:rPr>
          <w:rFonts w:hint="eastAsia"/>
        </w:rPr>
        <w:t>C、208</w:t>
      </w:r>
    </w:p>
    <w:p>
      <w:pPr>
        <w:pStyle w:val="2"/>
        <w:rPr>
          <w:rFonts w:hint="eastAsia"/>
        </w:rPr>
      </w:pPr>
    </w:p>
    <w:p>
      <w:pPr>
        <w:pStyle w:val="2"/>
        <w:rPr>
          <w:rFonts w:hint="eastAsia"/>
        </w:rPr>
      </w:pPr>
      <w:r>
        <w:rPr>
          <w:rFonts w:hint="eastAsia"/>
        </w:rPr>
        <w:t>D、289</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P1848] 给定平衡二叉树如下图所示，插入关键字23后，根中的关键字是（ ）。</w:t>
      </w:r>
    </w:p>
    <w:p>
      <w:pPr>
        <w:pStyle w:val="2"/>
        <w:rPr>
          <w:rFonts w:hint="eastAsia"/>
        </w:rPr>
      </w:pPr>
      <w:r>
        <w:rPr>
          <w:rFonts w:hint="eastAsia"/>
        </w:rPr>
        <w:t>A、16 </w:t>
      </w:r>
    </w:p>
    <w:p>
      <w:pPr>
        <w:pStyle w:val="2"/>
        <w:rPr>
          <w:rFonts w:hint="eastAsia"/>
        </w:rPr>
      </w:pPr>
    </w:p>
    <w:p>
      <w:pPr>
        <w:pStyle w:val="2"/>
        <w:rPr>
          <w:rFonts w:hint="eastAsia"/>
        </w:rPr>
      </w:pPr>
      <w:r>
        <w:rPr>
          <w:rFonts w:hint="eastAsia"/>
        </w:rPr>
        <w:t>B、20</w:t>
      </w:r>
    </w:p>
    <w:p>
      <w:pPr>
        <w:pStyle w:val="2"/>
        <w:rPr>
          <w:rFonts w:hint="eastAsia"/>
        </w:rPr>
      </w:pPr>
    </w:p>
    <w:p>
      <w:pPr>
        <w:pStyle w:val="2"/>
        <w:rPr>
          <w:rFonts w:hint="eastAsia"/>
        </w:rPr>
      </w:pPr>
      <w:r>
        <w:rPr>
          <w:rFonts w:hint="eastAsia"/>
        </w:rPr>
        <w:t>C、23</w:t>
      </w:r>
    </w:p>
    <w:p>
      <w:pPr>
        <w:pStyle w:val="2"/>
        <w:rPr>
          <w:rFonts w:hint="eastAsia"/>
        </w:rPr>
      </w:pPr>
    </w:p>
    <w:p>
      <w:pPr>
        <w:pStyle w:val="2"/>
        <w:rPr>
          <w:rFonts w:hint="eastAsia"/>
        </w:rPr>
      </w:pPr>
      <w:r>
        <w:rPr>
          <w:rFonts w:hint="eastAsia"/>
        </w:rPr>
        <w:t>D、25</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P1849] 给定如下有向图，该图的拓扑有序序列的个数是（ ）。</w:t>
      </w:r>
    </w:p>
    <w:p>
      <w:pPr>
        <w:pStyle w:val="2"/>
        <w:rPr>
          <w:rFonts w:hint="eastAsia"/>
        </w:rPr>
      </w:pPr>
    </w:p>
    <w:p>
      <w:pPr>
        <w:pStyle w:val="2"/>
        <w:rPr>
          <w:rFonts w:hint="eastAsia"/>
        </w:rPr>
      </w:pPr>
    </w:p>
    <w:p>
      <w:pPr>
        <w:pStyle w:val="2"/>
        <w:rPr>
          <w:rFonts w:hint="eastAsia"/>
        </w:rPr>
      </w:pPr>
      <w:r>
        <w:rPr>
          <w:rFonts w:hint="eastAsia"/>
        </w:rPr>
        <w:t>A、1</w:t>
      </w:r>
    </w:p>
    <w:p>
      <w:pPr>
        <w:pStyle w:val="2"/>
        <w:rPr>
          <w:rFonts w:hint="eastAsia"/>
        </w:rPr>
      </w:pPr>
    </w:p>
    <w:p>
      <w:pPr>
        <w:pStyle w:val="2"/>
        <w:rPr>
          <w:rFonts w:hint="eastAsia"/>
        </w:rPr>
      </w:pPr>
      <w:r>
        <w:rPr>
          <w:rFonts w:hint="eastAsia"/>
        </w:rPr>
        <w:t>B、2</w:t>
      </w:r>
    </w:p>
    <w:p>
      <w:pPr>
        <w:pStyle w:val="2"/>
        <w:rPr>
          <w:rFonts w:hint="eastAsia"/>
        </w:rPr>
      </w:pPr>
    </w:p>
    <w:p>
      <w:pPr>
        <w:pStyle w:val="2"/>
        <w:rPr>
          <w:rFonts w:hint="eastAsia"/>
        </w:rPr>
      </w:pPr>
      <w:r>
        <w:rPr>
          <w:rFonts w:hint="eastAsia"/>
        </w:rPr>
        <w:t>C、3</w:t>
      </w:r>
    </w:p>
    <w:p>
      <w:pPr>
        <w:pStyle w:val="2"/>
        <w:rPr>
          <w:rFonts w:hint="eastAsia"/>
        </w:rPr>
      </w:pPr>
    </w:p>
    <w:p>
      <w:pPr>
        <w:pStyle w:val="2"/>
        <w:rPr>
          <w:rFonts w:hint="eastAsia"/>
        </w:rPr>
      </w:pPr>
      <w:r>
        <w:rPr>
          <w:rFonts w:hint="eastAsia"/>
        </w:rPr>
        <w:t>D、4</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[数据结构 P1855] 给定有限符号集 S, in 和 out 均为 S 中所有元素的任意排列。 对千初始为空的栈 ST, 下列叙述中， 正确的是（ ）。</w:t>
      </w:r>
    </w:p>
    <w:p>
      <w:pPr>
        <w:pStyle w:val="2"/>
        <w:rPr>
          <w:rFonts w:hint="eastAsia"/>
        </w:rPr>
      </w:pPr>
    </w:p>
    <w:p>
      <w:pPr>
        <w:pStyle w:val="2"/>
        <w:rPr>
          <w:rFonts w:hint="eastAsia"/>
        </w:rPr>
      </w:pPr>
      <w:r>
        <w:rPr>
          <w:rFonts w:hint="eastAsia"/>
        </w:rPr>
        <w:t>A、若in是 ST 的入栈序列， 则不能判断 out 是否为其可能的出栈序列</w:t>
      </w:r>
    </w:p>
    <w:p>
      <w:pPr>
        <w:pStyle w:val="2"/>
        <w:rPr>
          <w:rFonts w:hint="eastAsia"/>
        </w:rPr>
      </w:pPr>
    </w:p>
    <w:p>
      <w:pPr>
        <w:pStyle w:val="2"/>
        <w:rPr>
          <w:rFonts w:hint="eastAsia"/>
        </w:rPr>
      </w:pPr>
      <w:r>
        <w:rPr>
          <w:rFonts w:hint="eastAsia"/>
        </w:rPr>
        <w:t>B、若 out 是 ST 的出栈序列， 则不能判断 in 是否为其可能的入栈序列</w:t>
      </w:r>
    </w:p>
    <w:p>
      <w:pPr>
        <w:pStyle w:val="2"/>
        <w:rPr>
          <w:rFonts w:hint="eastAsia"/>
        </w:rPr>
      </w:pPr>
    </w:p>
    <w:p>
      <w:pPr>
        <w:pStyle w:val="2"/>
        <w:rPr>
          <w:rFonts w:hint="eastAsia"/>
        </w:rPr>
      </w:pPr>
      <w:r>
        <w:rPr>
          <w:rFonts w:hint="eastAsia"/>
        </w:rPr>
        <w:t>C、若in是 ST 的入栈序列， out 是对应in的出栈序列， 则in与 out 一定不同</w:t>
      </w:r>
    </w:p>
    <w:p>
      <w:pPr>
        <w:pStyle w:val="2"/>
        <w:rPr>
          <w:rFonts w:hint="eastAsia"/>
        </w:rPr>
      </w:pPr>
    </w:p>
    <w:p>
      <w:pPr>
        <w:pStyle w:val="2"/>
        <w:rPr>
          <w:rFonts w:hint="eastAsia"/>
        </w:rPr>
      </w:pPr>
      <w:r>
        <w:rPr>
          <w:rFonts w:hint="eastAsia"/>
        </w:rPr>
        <w:t>D、若 in 是 ST 的入栈序列， out 是对应in的出栈序列， 则in与 out 可能互为倒序D。通过模拟出入栈操作， 可以判断...</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P1860] 下图是一个有 10 个活动的 AOE 网， 时间余量最大的活动是( )。</w:t>
      </w:r>
    </w:p>
    <w:p>
      <w:pPr>
        <w:pStyle w:val="2"/>
        <w:rPr>
          <w:rFonts w:hint="eastAsia"/>
        </w:rPr>
      </w:pPr>
      <w:r>
        <w:rPr>
          <w:rFonts w:hint="eastAsia"/>
        </w:rPr>
        <w:t>下图是一个有 10 个活动的 AOE 网， 时间余量最大的活动是(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P1861] 在下图所示的 5 阶 B 树 T 中， 删除关键字 260 之后需要进行必要的调整， 得到新的 B</w:t>
      </w:r>
    </w:p>
    <w:p>
      <w:pPr>
        <w:pStyle w:val="2"/>
        <w:rPr>
          <w:rFonts w:hint="eastAsia"/>
        </w:rPr>
      </w:pPr>
      <w:r>
        <w:rPr>
          <w:rFonts w:hint="eastAsia"/>
        </w:rPr>
        <w:t>在下图所示的 5 阶 B 树 T 中， 删除关键字 260 之后需要进行必要的调整， 得到新的 B 树 T1。 下列选项中， 不可能是 T1 根结点中关键字序列的是（  ）。A、60，90，280B、60，90，350C、60，85，110，350D、60，90，110，350</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P1862] 下列因素中， 影响散列（哈希）方法平均查找长度的是（ ）。</w:t>
      </w:r>
    </w:p>
    <w:p>
      <w:pPr>
        <w:pStyle w:val="2"/>
        <w:rPr>
          <w:rFonts w:hint="eastAsia"/>
        </w:rPr>
      </w:pPr>
    </w:p>
    <w:p>
      <w:pPr>
        <w:pStyle w:val="2"/>
        <w:rPr>
          <w:rFonts w:hint="eastAsia"/>
        </w:rPr>
      </w:pPr>
      <w:r>
        <w:rPr>
          <w:rFonts w:hint="eastAsia"/>
        </w:rPr>
        <w:t>I. 装填因子</w:t>
      </w:r>
    </w:p>
    <w:p>
      <w:pPr>
        <w:pStyle w:val="2"/>
        <w:rPr>
          <w:rFonts w:hint="eastAsia"/>
        </w:rPr>
      </w:pPr>
    </w:p>
    <w:p>
      <w:pPr>
        <w:pStyle w:val="2"/>
        <w:rPr>
          <w:rFonts w:hint="eastAsia"/>
        </w:rPr>
      </w:pPr>
      <w:r>
        <w:rPr>
          <w:rFonts w:hint="eastAsia"/>
        </w:rPr>
        <w:t>II. 散列函数</w:t>
      </w:r>
    </w:p>
    <w:p>
      <w:pPr>
        <w:pStyle w:val="2"/>
        <w:rPr>
          <w:rFonts w:hint="eastAsia"/>
        </w:rPr>
      </w:pPr>
    </w:p>
    <w:p>
      <w:pPr>
        <w:pStyle w:val="2"/>
        <w:rPr>
          <w:rFonts w:hint="eastAsia"/>
        </w:rPr>
      </w:pPr>
      <w:r>
        <w:rPr>
          <w:rFonts w:hint="eastAsia"/>
        </w:rPr>
        <w:t>III. 冲突解决策略</w:t>
      </w:r>
    </w:p>
    <w:p>
      <w:pPr>
        <w:pStyle w:val="2"/>
        <w:rPr>
          <w:rFonts w:hint="eastAsia"/>
        </w:rPr>
      </w:pPr>
    </w:p>
    <w:p>
      <w:pPr>
        <w:pStyle w:val="2"/>
        <w:rPr>
          <w:rFonts w:hint="eastAsia"/>
        </w:rPr>
      </w:pPr>
      <w:r>
        <w:rPr>
          <w:rFonts w:hint="eastAsia"/>
        </w:rPr>
        <w:t>A、仅 I、 II</w:t>
      </w:r>
    </w:p>
    <w:p>
      <w:pPr>
        <w:pStyle w:val="2"/>
        <w:rPr>
          <w:rFonts w:hint="eastAsia"/>
        </w:rPr>
      </w:pPr>
    </w:p>
    <w:p>
      <w:pPr>
        <w:pStyle w:val="2"/>
        <w:rPr>
          <w:rFonts w:hint="eastAsia"/>
        </w:rPr>
      </w:pPr>
      <w:r>
        <w:rPr>
          <w:rFonts w:hint="eastAsia"/>
        </w:rPr>
        <w:t>B、仅 I、 III</w:t>
      </w:r>
    </w:p>
    <w:p>
      <w:pPr>
        <w:pStyle w:val="2"/>
        <w:rPr>
          <w:rFonts w:hint="eastAsia"/>
        </w:rPr>
      </w:pPr>
    </w:p>
    <w:p>
      <w:pPr>
        <w:pStyle w:val="2"/>
        <w:rPr>
          <w:rFonts w:hint="eastAsia"/>
        </w:rPr>
      </w:pPr>
      <w:r>
        <w:rPr>
          <w:rFonts w:hint="eastAsia"/>
        </w:rPr>
        <w:t>C、仅 II、 III</w:t>
      </w:r>
    </w:p>
    <w:p>
      <w:pPr>
        <w:pStyle w:val="2"/>
        <w:rPr>
          <w:rFonts w:hint="eastAsia"/>
        </w:rPr>
      </w:pPr>
    </w:p>
    <w:p>
      <w:pPr>
        <w:pStyle w:val="2"/>
        <w:rPr>
          <w:rFonts w:hint="eastAsia"/>
        </w:rPr>
      </w:pPr>
      <w:r>
        <w:rPr>
          <w:rFonts w:hint="eastAsia"/>
        </w:rPr>
        <w:t>D、I、 II、 III</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P1863] 使用二路归并排序对含 n 个元素的数组 M 进行排序时，二路归并操作的功能是（ ）。</w:t>
      </w:r>
    </w:p>
    <w:p>
      <w:pPr>
        <w:pStyle w:val="2"/>
        <w:rPr>
          <w:rFonts w:hint="eastAsia"/>
        </w:rPr>
      </w:pPr>
    </w:p>
    <w:p>
      <w:pPr>
        <w:pStyle w:val="2"/>
        <w:rPr>
          <w:rFonts w:hint="eastAsia"/>
        </w:rPr>
      </w:pPr>
      <w:r>
        <w:rPr>
          <w:rFonts w:hint="eastAsia"/>
        </w:rPr>
        <w:t>A、将两个有序表合并为一个新的有序表</w:t>
      </w:r>
    </w:p>
    <w:p>
      <w:pPr>
        <w:pStyle w:val="2"/>
        <w:rPr>
          <w:rFonts w:hint="eastAsia"/>
        </w:rPr>
      </w:pPr>
    </w:p>
    <w:p>
      <w:pPr>
        <w:pStyle w:val="2"/>
        <w:rPr>
          <w:rFonts w:hint="eastAsia"/>
        </w:rPr>
      </w:pPr>
      <w:r>
        <w:rPr>
          <w:rFonts w:hint="eastAsia"/>
        </w:rPr>
        <w:t>B、将M划分为两部分， 两部分的元素个数大致相等</w:t>
      </w:r>
    </w:p>
    <w:p>
      <w:pPr>
        <w:pStyle w:val="2"/>
        <w:rPr>
          <w:rFonts w:hint="eastAsia"/>
        </w:rPr>
      </w:pPr>
    </w:p>
    <w:p>
      <w:pPr>
        <w:pStyle w:val="2"/>
        <w:rPr>
          <w:rFonts w:hint="eastAsia"/>
        </w:rPr>
      </w:pPr>
      <w:r>
        <w:rPr>
          <w:rFonts w:hint="eastAsia"/>
        </w:rPr>
        <w:t>C、将 M 划分为n个部分，每个部分中仅含有一个元素</w:t>
      </w:r>
    </w:p>
    <w:p>
      <w:pPr>
        <w:pStyle w:val="2"/>
        <w:rPr>
          <w:rFonts w:hint="eastAsia"/>
        </w:rPr>
      </w:pPr>
    </w:p>
    <w:p>
      <w:pPr>
        <w:pStyle w:val="2"/>
        <w:rPr>
          <w:rFonts w:hint="eastAsia"/>
        </w:rPr>
      </w:pPr>
      <w:r>
        <w:rPr>
          <w:rFonts w:hint="eastAsia"/>
        </w:rPr>
        <w:t>D、将M划分为两部分，一部分元素的值均小千另一部分元素的值</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P1869] 已知一棵二叉树的树形如图，若其后序遍历为 f,d,b,e,c,a，则其先序列为（ ）。</w:t>
      </w:r>
    </w:p>
    <w:p>
      <w:pPr>
        <w:pStyle w:val="2"/>
        <w:rPr>
          <w:rFonts w:hint="eastAsia"/>
        </w:rPr>
      </w:pPr>
      <w:r>
        <w:rPr>
          <w:rFonts w:hint="eastAsia"/>
        </w:rPr>
        <w:t>A、aedfbc</w:t>
      </w:r>
    </w:p>
    <w:p>
      <w:pPr>
        <w:pStyle w:val="2"/>
        <w:rPr>
          <w:rFonts w:hint="eastAsia"/>
        </w:rPr>
      </w:pPr>
    </w:p>
    <w:p>
      <w:pPr>
        <w:pStyle w:val="2"/>
        <w:rPr>
          <w:rFonts w:hint="eastAsia"/>
        </w:rPr>
      </w:pPr>
      <w:r>
        <w:rPr>
          <w:rFonts w:hint="eastAsia"/>
        </w:rPr>
        <w:t>B、acebdf</w:t>
      </w:r>
    </w:p>
    <w:p>
      <w:pPr>
        <w:pStyle w:val="2"/>
        <w:rPr>
          <w:rFonts w:hint="eastAsia"/>
        </w:rPr>
      </w:pPr>
    </w:p>
    <w:p>
      <w:pPr>
        <w:pStyle w:val="2"/>
        <w:rPr>
          <w:rFonts w:hint="eastAsia"/>
        </w:rPr>
      </w:pPr>
      <w:r>
        <w:rPr>
          <w:rFonts w:hint="eastAsia"/>
        </w:rPr>
        <w:t>C、cabefd</w:t>
      </w:r>
    </w:p>
    <w:p>
      <w:pPr>
        <w:pStyle w:val="2"/>
        <w:rPr>
          <w:rFonts w:hint="eastAsia"/>
        </w:rPr>
      </w:pPr>
    </w:p>
    <w:p>
      <w:pPr>
        <w:pStyle w:val="2"/>
        <w:rPr>
          <w:rFonts w:hint="eastAsia"/>
        </w:rPr>
      </w:pPr>
      <w:r>
        <w:rPr>
          <w:rFonts w:hint="eastAsia"/>
        </w:rPr>
        <w:t>D、dfebac</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[数据结构 P1876] 在数据结构中， 从逻辑上可以把数据结构分成（  ）。</w:t>
      </w:r>
    </w:p>
    <w:p>
      <w:pPr>
        <w:pStyle w:val="2"/>
        <w:rPr>
          <w:rFonts w:hint="eastAsia"/>
        </w:rPr>
      </w:pPr>
    </w:p>
    <w:p>
      <w:pPr>
        <w:pStyle w:val="2"/>
        <w:rPr>
          <w:rFonts w:hint="eastAsia"/>
        </w:rPr>
      </w:pPr>
      <w:r>
        <w:rPr>
          <w:rFonts w:hint="eastAsia"/>
        </w:rPr>
        <w:t>A、动态结构和静态结构</w:t>
      </w:r>
    </w:p>
    <w:p>
      <w:pPr>
        <w:pStyle w:val="2"/>
        <w:rPr>
          <w:rFonts w:hint="eastAsia"/>
        </w:rPr>
      </w:pPr>
    </w:p>
    <w:p>
      <w:pPr>
        <w:pStyle w:val="2"/>
        <w:rPr>
          <w:rFonts w:hint="eastAsia"/>
        </w:rPr>
      </w:pPr>
      <w:r>
        <w:rPr>
          <w:rFonts w:hint="eastAsia"/>
        </w:rPr>
        <w:t>B、紧凑结构和非紧凑结构</w:t>
      </w:r>
    </w:p>
    <w:p>
      <w:pPr>
        <w:pStyle w:val="2"/>
        <w:rPr>
          <w:rFonts w:hint="eastAsia"/>
        </w:rPr>
      </w:pPr>
    </w:p>
    <w:p>
      <w:pPr>
        <w:pStyle w:val="2"/>
        <w:rPr>
          <w:rFonts w:hint="eastAsia"/>
        </w:rPr>
      </w:pPr>
      <w:r>
        <w:rPr>
          <w:rFonts w:hint="eastAsia"/>
        </w:rPr>
        <w:t>C、线性结构和非线性结构</w:t>
      </w:r>
    </w:p>
    <w:p>
      <w:pPr>
        <w:pStyle w:val="2"/>
        <w:rPr>
          <w:rFonts w:hint="eastAsia"/>
        </w:rPr>
      </w:pPr>
    </w:p>
    <w:p>
      <w:pPr>
        <w:pStyle w:val="2"/>
        <w:rPr>
          <w:rFonts w:hint="eastAsia"/>
        </w:rPr>
      </w:pPr>
      <w:r>
        <w:rPr>
          <w:rFonts w:hint="eastAsia"/>
        </w:rPr>
        <w:t>D、内部结构和外部结构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P1877] 通常要求同一逻辑结构中的所有数据元素具有相同的特性， 这意味着(  )。</w:t>
      </w:r>
    </w:p>
    <w:p>
      <w:pPr>
        <w:pStyle w:val="2"/>
        <w:rPr>
          <w:rFonts w:hint="eastAsia"/>
        </w:rPr>
      </w:pPr>
    </w:p>
    <w:p>
      <w:pPr>
        <w:pStyle w:val="2"/>
        <w:rPr>
          <w:rFonts w:hint="eastAsia"/>
        </w:rPr>
      </w:pPr>
      <w:r>
        <w:rPr>
          <w:rFonts w:hint="eastAsia"/>
        </w:rPr>
        <w:t>A、数据具有同一特点</w:t>
      </w:r>
    </w:p>
    <w:p>
      <w:pPr>
        <w:pStyle w:val="2"/>
        <w:rPr>
          <w:rFonts w:hint="eastAsia"/>
        </w:rPr>
      </w:pPr>
    </w:p>
    <w:p>
      <w:pPr>
        <w:pStyle w:val="2"/>
        <w:rPr>
          <w:rFonts w:hint="eastAsia"/>
        </w:rPr>
      </w:pPr>
      <w:r>
        <w:rPr>
          <w:rFonts w:hint="eastAsia"/>
        </w:rPr>
        <w:t>B、不仅数据元素所包含的数据项的个数要相同， 而且对应数据项的类型要一致</w:t>
      </w:r>
    </w:p>
    <w:p>
      <w:pPr>
        <w:pStyle w:val="2"/>
        <w:rPr>
          <w:rFonts w:hint="eastAsia"/>
        </w:rPr>
      </w:pPr>
    </w:p>
    <w:p>
      <w:pPr>
        <w:pStyle w:val="2"/>
        <w:rPr>
          <w:rFonts w:hint="eastAsia"/>
        </w:rPr>
      </w:pPr>
      <w:r>
        <w:rPr>
          <w:rFonts w:hint="eastAsia"/>
        </w:rPr>
        <w:t>C、每个数据元素都一样</w:t>
      </w:r>
    </w:p>
    <w:p>
      <w:pPr>
        <w:pStyle w:val="2"/>
        <w:rPr>
          <w:rFonts w:hint="eastAsia"/>
        </w:rPr>
      </w:pPr>
    </w:p>
    <w:p>
      <w:pPr>
        <w:pStyle w:val="2"/>
        <w:rPr>
          <w:rFonts w:hint="eastAsia"/>
        </w:rPr>
      </w:pPr>
      <w:r>
        <w:rPr>
          <w:rFonts w:hint="eastAsia"/>
        </w:rPr>
        <w:t>D、数据元素所包含的数据项的个数要相等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P1878] 以下说法正确的是(  )。</w:t>
      </w:r>
    </w:p>
    <w:p>
      <w:pPr>
        <w:pStyle w:val="2"/>
        <w:rPr>
          <w:rFonts w:hint="eastAsia"/>
        </w:rPr>
      </w:pPr>
    </w:p>
    <w:p>
      <w:pPr>
        <w:pStyle w:val="2"/>
        <w:rPr>
          <w:rFonts w:hint="eastAsia"/>
        </w:rPr>
      </w:pPr>
      <w:r>
        <w:rPr>
          <w:rFonts w:hint="eastAsia"/>
        </w:rPr>
        <w:t>A、数据元素是数据的最小单位</w:t>
      </w:r>
    </w:p>
    <w:p>
      <w:pPr>
        <w:pStyle w:val="2"/>
        <w:rPr>
          <w:rFonts w:hint="eastAsia"/>
        </w:rPr>
      </w:pPr>
    </w:p>
    <w:p>
      <w:pPr>
        <w:pStyle w:val="2"/>
        <w:rPr>
          <w:rFonts w:hint="eastAsia"/>
        </w:rPr>
      </w:pPr>
      <w:r>
        <w:rPr>
          <w:rFonts w:hint="eastAsia"/>
        </w:rPr>
        <w:t>B、数据项是数据的基本单位</w:t>
      </w:r>
    </w:p>
    <w:p>
      <w:pPr>
        <w:pStyle w:val="2"/>
        <w:rPr>
          <w:rFonts w:hint="eastAsia"/>
        </w:rPr>
      </w:pPr>
    </w:p>
    <w:p>
      <w:pPr>
        <w:pStyle w:val="2"/>
        <w:rPr>
          <w:rFonts w:hint="eastAsia"/>
        </w:rPr>
      </w:pPr>
      <w:r>
        <w:rPr>
          <w:rFonts w:hint="eastAsia"/>
        </w:rPr>
        <w:t>C、数据结构是带有结构的各数据项的集合</w:t>
      </w:r>
    </w:p>
    <w:p>
      <w:pPr>
        <w:pStyle w:val="2"/>
        <w:rPr>
          <w:rFonts w:hint="eastAsia"/>
        </w:rPr>
      </w:pPr>
    </w:p>
    <w:p>
      <w:pPr>
        <w:pStyle w:val="2"/>
        <w:rPr>
          <w:rFonts w:hint="eastAsia"/>
        </w:rPr>
      </w:pPr>
      <w:r>
        <w:rPr>
          <w:rFonts w:hint="eastAsia"/>
        </w:rPr>
        <w:t>D、一些表面上很不相同的数据可以有相同的逻辑结构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P1880] 顺序表中第一个元素的存储地址是100, 每个元素的长度为2，则第5个元素的地址是（  ）。</w:t>
      </w:r>
    </w:p>
    <w:p>
      <w:pPr>
        <w:pStyle w:val="2"/>
        <w:rPr>
          <w:rFonts w:hint="eastAsia"/>
        </w:rPr>
      </w:pPr>
      <w:r>
        <w:rPr>
          <w:rFonts w:hint="eastAsia"/>
        </w:rPr>
        <w:t>A、110   B、108</w:t>
      </w:r>
    </w:p>
    <w:p>
      <w:pPr>
        <w:pStyle w:val="2"/>
        <w:rPr>
          <w:rFonts w:hint="eastAsia"/>
        </w:rPr>
      </w:pPr>
    </w:p>
    <w:p>
      <w:pPr>
        <w:pStyle w:val="2"/>
        <w:rPr>
          <w:rFonts w:hint="eastAsia"/>
        </w:rPr>
      </w:pPr>
      <w:r>
        <w:rPr>
          <w:rFonts w:hint="eastAsia"/>
        </w:rPr>
        <w:t>C、100  D、120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P1881] 在含n个结点的顺序表中，算法的时间复杂度是0(1)的操作是(  )。</w:t>
      </w:r>
    </w:p>
    <w:p>
      <w:pPr>
        <w:pStyle w:val="2"/>
        <w:rPr>
          <w:rFonts w:hint="eastAsia"/>
        </w:rPr>
      </w:pPr>
    </w:p>
    <w:p>
      <w:pPr>
        <w:pStyle w:val="2"/>
        <w:rPr>
          <w:rFonts w:hint="eastAsia"/>
        </w:rPr>
      </w:pPr>
      <w:r>
        <w:rPr>
          <w:rFonts w:hint="eastAsia"/>
        </w:rPr>
        <w:t>A、访问第 i 个结点(1 ≤ i ≤ n) 和求第i个结点的直接前驱(2 ≤ i ≤ n)</w:t>
      </w:r>
    </w:p>
    <w:p>
      <w:pPr>
        <w:pStyle w:val="2"/>
        <w:rPr>
          <w:rFonts w:hint="eastAsia"/>
        </w:rPr>
      </w:pPr>
    </w:p>
    <w:p>
      <w:pPr>
        <w:pStyle w:val="2"/>
        <w:rPr>
          <w:rFonts w:hint="eastAsia"/>
        </w:rPr>
      </w:pPr>
      <w:r>
        <w:rPr>
          <w:rFonts w:hint="eastAsia"/>
        </w:rPr>
        <w:t>B、在第 i 个结点后插入一个新结点(1 ≤ i ≤ n)</w:t>
      </w:r>
    </w:p>
    <w:p>
      <w:pPr>
        <w:pStyle w:val="2"/>
        <w:rPr>
          <w:rFonts w:hint="eastAsia"/>
        </w:rPr>
      </w:pPr>
    </w:p>
    <w:p>
      <w:pPr>
        <w:pStyle w:val="2"/>
        <w:rPr>
          <w:rFonts w:hint="eastAsia"/>
        </w:rPr>
      </w:pPr>
      <w:r>
        <w:rPr>
          <w:rFonts w:hint="eastAsia"/>
        </w:rPr>
        <w:t>C、删除第 1 个结点(1 ≤ i ≤ n)</w:t>
      </w:r>
    </w:p>
    <w:p>
      <w:pPr>
        <w:pStyle w:val="2"/>
        <w:rPr>
          <w:rFonts w:hint="eastAsia"/>
        </w:rPr>
      </w:pPr>
    </w:p>
    <w:p>
      <w:pPr>
        <w:pStyle w:val="2"/>
        <w:rPr>
          <w:rFonts w:hint="eastAsia"/>
        </w:rPr>
      </w:pPr>
      <w:r>
        <w:rPr>
          <w:rFonts w:hint="eastAsia"/>
        </w:rPr>
        <w:t>D、将n个结点从小到大排序</w:t>
      </w:r>
    </w:p>
    <w:p>
      <w:pPr>
        <w:pStyle w:val="2"/>
        <w:rPr>
          <w:rFonts w:hint="eastAsia"/>
        </w:rPr>
      </w:pPr>
    </w:p>
    <w:p>
      <w:pPr>
        <w:pStyle w:val="2"/>
        <w:rPr>
          <w:rFonts w:hint="eastAsia"/>
        </w:rPr>
      </w:pPr>
      <w:r>
        <w:rPr>
          <w:rFonts w:hint="eastAsia"/>
        </w:rPr>
        <w:t>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P1882] 将两个各有n个元素的有序表归并成一个有序表， 其最少的比较次数是（  ）。</w:t>
      </w:r>
    </w:p>
    <w:p>
      <w:pPr>
        <w:pStyle w:val="2"/>
        <w:rPr>
          <w:rFonts w:hint="eastAsia"/>
        </w:rPr>
      </w:pPr>
    </w:p>
    <w:p>
      <w:pPr>
        <w:pStyle w:val="2"/>
        <w:rPr>
          <w:rFonts w:hint="eastAsia"/>
        </w:rPr>
      </w:pPr>
      <w:r>
        <w:rPr>
          <w:rFonts w:hint="eastAsia"/>
        </w:rPr>
        <w:t>A、n</w:t>
      </w:r>
    </w:p>
    <w:p>
      <w:pPr>
        <w:pStyle w:val="2"/>
        <w:rPr>
          <w:rFonts w:hint="eastAsia"/>
        </w:rPr>
      </w:pPr>
    </w:p>
    <w:p>
      <w:pPr>
        <w:pStyle w:val="2"/>
        <w:rPr>
          <w:rFonts w:hint="eastAsia"/>
        </w:rPr>
      </w:pPr>
      <w:r>
        <w:rPr>
          <w:rFonts w:hint="eastAsia"/>
        </w:rPr>
        <w:t>B、2n - 1</w:t>
      </w:r>
    </w:p>
    <w:p>
      <w:pPr>
        <w:pStyle w:val="2"/>
        <w:rPr>
          <w:rFonts w:hint="eastAsia"/>
        </w:rPr>
      </w:pPr>
    </w:p>
    <w:p>
      <w:pPr>
        <w:pStyle w:val="2"/>
        <w:rPr>
          <w:rFonts w:hint="eastAsia"/>
        </w:rPr>
      </w:pPr>
      <w:r>
        <w:rPr>
          <w:rFonts w:hint="eastAsia"/>
        </w:rPr>
        <w:t>C、2n</w:t>
      </w:r>
    </w:p>
    <w:p>
      <w:pPr>
        <w:pStyle w:val="2"/>
        <w:rPr>
          <w:rFonts w:hint="eastAsia"/>
        </w:rPr>
      </w:pPr>
    </w:p>
    <w:p>
      <w:pPr>
        <w:pStyle w:val="2"/>
        <w:rPr>
          <w:rFonts w:hint="eastAsia"/>
        </w:rPr>
      </w:pPr>
      <w:r>
        <w:rPr>
          <w:rFonts w:hint="eastAsia"/>
        </w:rPr>
        <w:t>D、n-1</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P1883]若已知一个栈的入栈序列是1，2 ，3，…， n，其输出序列为p1， p2，p3，…， pn，若p1=n ，则pi 为（ ） 。</w:t>
      </w:r>
    </w:p>
    <w:p>
      <w:pPr>
        <w:pStyle w:val="2"/>
        <w:rPr>
          <w:rFonts w:hint="eastAsia"/>
        </w:rPr>
      </w:pPr>
    </w:p>
    <w:p>
      <w:pPr>
        <w:pStyle w:val="2"/>
        <w:rPr>
          <w:rFonts w:hint="eastAsia"/>
        </w:rPr>
      </w:pPr>
      <w:r>
        <w:rPr>
          <w:rFonts w:hint="eastAsia"/>
        </w:rPr>
        <w:t>A、 i   B、 n-i   C、n-i+1   D、不确定</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P1884]数组Ｑ[ｎ]用来表示一个循环队列，ｆ为当前队列头元素的前一位置，ｒ为队尾元素的位置，假定队列中元素的个数小于ｎ，计算队列中元素个数的公式为（ ） 。</w:t>
      </w:r>
    </w:p>
    <w:p>
      <w:pPr>
        <w:pStyle w:val="2"/>
        <w:rPr>
          <w:rFonts w:hint="eastAsia"/>
        </w:rPr>
      </w:pPr>
    </w:p>
    <w:p>
      <w:pPr>
        <w:pStyle w:val="2"/>
        <w:rPr>
          <w:rFonts w:hint="eastAsia"/>
        </w:rPr>
      </w:pPr>
      <w:r>
        <w:rPr>
          <w:rFonts w:hint="eastAsia"/>
        </w:rPr>
        <w:t>A、r - f </w:t>
      </w:r>
    </w:p>
    <w:p>
      <w:pPr>
        <w:pStyle w:val="2"/>
        <w:rPr>
          <w:rFonts w:hint="eastAsia"/>
        </w:rPr>
      </w:pPr>
    </w:p>
    <w:p>
      <w:pPr>
        <w:pStyle w:val="2"/>
        <w:rPr>
          <w:rFonts w:hint="eastAsia"/>
        </w:rPr>
      </w:pPr>
      <w:r>
        <w:rPr>
          <w:rFonts w:hint="eastAsia"/>
        </w:rPr>
        <w:t>B、( n + f - r ) % n </w:t>
      </w:r>
    </w:p>
    <w:p>
      <w:pPr>
        <w:pStyle w:val="2"/>
        <w:rPr>
          <w:rFonts w:hint="eastAsia"/>
        </w:rPr>
      </w:pPr>
    </w:p>
    <w:p>
      <w:pPr>
        <w:pStyle w:val="2"/>
        <w:rPr>
          <w:rFonts w:hint="eastAsia"/>
        </w:rPr>
      </w:pPr>
      <w:r>
        <w:rPr>
          <w:rFonts w:hint="eastAsia"/>
        </w:rPr>
        <w:t>C、n + r - f </w:t>
      </w:r>
    </w:p>
    <w:p>
      <w:pPr>
        <w:pStyle w:val="2"/>
        <w:rPr>
          <w:rFonts w:hint="eastAsia"/>
        </w:rPr>
      </w:pPr>
    </w:p>
    <w:p>
      <w:pPr>
        <w:pStyle w:val="2"/>
        <w:rPr>
          <w:rFonts w:hint="eastAsia"/>
        </w:rPr>
      </w:pPr>
      <w:r>
        <w:rPr>
          <w:rFonts w:hint="eastAsia"/>
        </w:rPr>
        <w:t>D、( n + r - f ) % n</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P1885]链式栈结点为： (data,link) ，top 指向栈顶，若想摘除栈顶结点，并将删除结点的值保存到 x 中,则应执行操作（  ） 。</w:t>
      </w:r>
    </w:p>
    <w:p>
      <w:pPr>
        <w:pStyle w:val="2"/>
        <w:rPr>
          <w:rFonts w:hint="eastAsia"/>
        </w:rPr>
      </w:pPr>
    </w:p>
    <w:p>
      <w:pPr>
        <w:pStyle w:val="2"/>
        <w:rPr>
          <w:rFonts w:hint="eastAsia"/>
        </w:rPr>
      </w:pPr>
      <w:r>
        <w:rPr>
          <w:rFonts w:hint="eastAsia"/>
        </w:rPr>
        <w:t>A．x=top-&gt;data;top=top-&gt;link ；</w:t>
      </w:r>
    </w:p>
    <w:p>
      <w:pPr>
        <w:pStyle w:val="2"/>
        <w:rPr>
          <w:rFonts w:hint="eastAsia"/>
        </w:rPr>
      </w:pPr>
    </w:p>
    <w:p>
      <w:pPr>
        <w:pStyle w:val="2"/>
        <w:rPr>
          <w:rFonts w:hint="eastAsia"/>
        </w:rPr>
      </w:pPr>
      <w:r>
        <w:rPr>
          <w:rFonts w:hint="eastAsia"/>
        </w:rPr>
        <w:t>B．top=top-&gt;link;x=top-&gt;link ；</w:t>
      </w:r>
    </w:p>
    <w:p>
      <w:pPr>
        <w:pStyle w:val="2"/>
        <w:rPr>
          <w:rFonts w:hint="eastAsia"/>
        </w:rPr>
      </w:pPr>
    </w:p>
    <w:p>
      <w:pPr>
        <w:pStyle w:val="2"/>
        <w:rPr>
          <w:rFonts w:hint="eastAsia"/>
        </w:rPr>
      </w:pPr>
      <w:r>
        <w:rPr>
          <w:rFonts w:hint="eastAsia"/>
        </w:rPr>
        <w:t>C．x=top;top=top-&gt;link ；</w:t>
      </w:r>
    </w:p>
    <w:p>
      <w:pPr>
        <w:pStyle w:val="2"/>
        <w:rPr>
          <w:rFonts w:hint="eastAsia"/>
        </w:rPr>
      </w:pPr>
    </w:p>
    <w:p>
      <w:pPr>
        <w:pStyle w:val="2"/>
        <w:rPr>
          <w:rFonts w:hint="eastAsia"/>
        </w:rPr>
      </w:pPr>
      <w:r>
        <w:rPr>
          <w:rFonts w:hint="eastAsia"/>
        </w:rPr>
        <w:t>D．x=top-&gt;link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P1886] 循环队列存储在数组A[0…m] 中，则入队时的操作为（  ）。</w:t>
      </w:r>
    </w:p>
    <w:p>
      <w:pPr>
        <w:pStyle w:val="2"/>
        <w:rPr>
          <w:rFonts w:hint="eastAsia"/>
        </w:rPr>
      </w:pPr>
    </w:p>
    <w:p>
      <w:pPr>
        <w:pStyle w:val="2"/>
        <w:rPr>
          <w:rFonts w:hint="eastAsia"/>
        </w:rPr>
      </w:pPr>
      <w:r>
        <w:rPr>
          <w:rFonts w:hint="eastAsia"/>
        </w:rPr>
        <w:t>A、rear=rear+1       </w:t>
      </w:r>
    </w:p>
    <w:p>
      <w:pPr>
        <w:pStyle w:val="2"/>
        <w:rPr>
          <w:rFonts w:hint="eastAsia"/>
        </w:rPr>
      </w:pPr>
    </w:p>
    <w:p>
      <w:pPr>
        <w:pStyle w:val="2"/>
        <w:rPr>
          <w:rFonts w:hint="eastAsia"/>
        </w:rPr>
      </w:pPr>
      <w:r>
        <w:rPr>
          <w:rFonts w:hint="eastAsia"/>
        </w:rPr>
        <w:t>B、rear=(rear+1)%(m-1)</w:t>
      </w:r>
    </w:p>
    <w:p>
      <w:pPr>
        <w:pStyle w:val="2"/>
        <w:rPr>
          <w:rFonts w:hint="eastAsia"/>
        </w:rPr>
      </w:pPr>
    </w:p>
    <w:p>
      <w:pPr>
        <w:pStyle w:val="2"/>
        <w:rPr>
          <w:rFonts w:hint="eastAsia"/>
        </w:rPr>
      </w:pPr>
      <w:r>
        <w:rPr>
          <w:rFonts w:hint="eastAsia"/>
        </w:rPr>
        <w:t>C、rear=(rear+1)%m </w:t>
      </w:r>
    </w:p>
    <w:p>
      <w:pPr>
        <w:pStyle w:val="2"/>
        <w:rPr>
          <w:rFonts w:hint="eastAsia"/>
        </w:rPr>
      </w:pPr>
    </w:p>
    <w:p>
      <w:pPr>
        <w:pStyle w:val="2"/>
        <w:rPr>
          <w:rFonts w:hint="eastAsia"/>
        </w:rPr>
      </w:pPr>
      <w:r>
        <w:rPr>
          <w:rFonts w:hint="eastAsia"/>
        </w:rPr>
        <w:t>D、rear=(rear+1)%(m+1)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P1887] 一棵完全二叉树上有1001 个结点，其中叶子结点的个数是（  ） 。</w:t>
      </w:r>
    </w:p>
    <w:p>
      <w:pPr>
        <w:pStyle w:val="2"/>
        <w:rPr>
          <w:rFonts w:hint="eastAsia"/>
        </w:rPr>
      </w:pPr>
    </w:p>
    <w:p>
      <w:pPr>
        <w:pStyle w:val="2"/>
        <w:rPr>
          <w:rFonts w:hint="eastAsia"/>
        </w:rPr>
      </w:pPr>
      <w:r>
        <w:rPr>
          <w:rFonts w:hint="eastAsia"/>
        </w:rPr>
        <w:t>A、250</w:t>
      </w:r>
    </w:p>
    <w:p>
      <w:pPr>
        <w:pStyle w:val="2"/>
        <w:rPr>
          <w:rFonts w:hint="eastAsia"/>
        </w:rPr>
      </w:pPr>
    </w:p>
    <w:p>
      <w:pPr>
        <w:pStyle w:val="2"/>
        <w:rPr>
          <w:rFonts w:hint="eastAsia"/>
        </w:rPr>
      </w:pPr>
      <w:r>
        <w:rPr>
          <w:rFonts w:hint="eastAsia"/>
        </w:rPr>
        <w:t>B、500</w:t>
      </w:r>
    </w:p>
    <w:p>
      <w:pPr>
        <w:pStyle w:val="2"/>
        <w:rPr>
          <w:rFonts w:hint="eastAsia"/>
        </w:rPr>
      </w:pPr>
    </w:p>
    <w:p>
      <w:pPr>
        <w:pStyle w:val="2"/>
        <w:rPr>
          <w:rFonts w:hint="eastAsia"/>
        </w:rPr>
      </w:pPr>
      <w:r>
        <w:rPr>
          <w:rFonts w:hint="eastAsia"/>
        </w:rPr>
        <w:t>C、254</w:t>
      </w:r>
    </w:p>
    <w:p>
      <w:pPr>
        <w:pStyle w:val="2"/>
        <w:rPr>
          <w:rFonts w:hint="eastAsia"/>
        </w:rPr>
      </w:pPr>
    </w:p>
    <w:p>
      <w:pPr>
        <w:pStyle w:val="2"/>
        <w:rPr>
          <w:rFonts w:hint="eastAsia"/>
        </w:rPr>
      </w:pPr>
      <w:r>
        <w:rPr>
          <w:rFonts w:hint="eastAsia"/>
        </w:rPr>
        <w:t>D、501</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P1888] 一个具有1025 个结点的二叉树的高h 为（  ）。 。</w:t>
      </w:r>
    </w:p>
    <w:p>
      <w:pPr>
        <w:pStyle w:val="2"/>
        <w:rPr>
          <w:rFonts w:hint="eastAsia"/>
        </w:rPr>
      </w:pPr>
    </w:p>
    <w:p>
      <w:pPr>
        <w:pStyle w:val="2"/>
        <w:rPr>
          <w:rFonts w:hint="eastAsia"/>
        </w:rPr>
      </w:pPr>
      <w:r>
        <w:rPr>
          <w:rFonts w:hint="eastAsia"/>
        </w:rPr>
        <w:t>A、11</w:t>
      </w:r>
    </w:p>
    <w:p>
      <w:pPr>
        <w:pStyle w:val="2"/>
        <w:rPr>
          <w:rFonts w:hint="eastAsia"/>
        </w:rPr>
      </w:pPr>
    </w:p>
    <w:p>
      <w:pPr>
        <w:pStyle w:val="2"/>
        <w:rPr>
          <w:rFonts w:hint="eastAsia"/>
        </w:rPr>
      </w:pPr>
      <w:r>
        <w:rPr>
          <w:rFonts w:hint="eastAsia"/>
        </w:rPr>
        <w:t>B、10</w:t>
      </w:r>
    </w:p>
    <w:p>
      <w:pPr>
        <w:pStyle w:val="2"/>
        <w:rPr>
          <w:rFonts w:hint="eastAsia"/>
        </w:rPr>
      </w:pPr>
    </w:p>
    <w:p>
      <w:pPr>
        <w:pStyle w:val="2"/>
        <w:rPr>
          <w:rFonts w:hint="eastAsia"/>
        </w:rPr>
      </w:pPr>
      <w:r>
        <w:rPr>
          <w:rFonts w:hint="eastAsia"/>
        </w:rPr>
        <w:t>C、11 至1025 之间</w:t>
      </w:r>
    </w:p>
    <w:p>
      <w:pPr>
        <w:pStyle w:val="2"/>
        <w:rPr>
          <w:rFonts w:hint="eastAsia"/>
        </w:rPr>
      </w:pPr>
    </w:p>
    <w:p>
      <w:pPr>
        <w:pStyle w:val="2"/>
        <w:rPr>
          <w:rFonts w:hint="eastAsia"/>
        </w:rPr>
      </w:pPr>
      <w:r>
        <w:rPr>
          <w:rFonts w:hint="eastAsia"/>
        </w:rPr>
        <w:t>D、10 至1024 之间</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P1889] 利用二叉链表存储树，则根结点的右指针是（ ） 。</w:t>
      </w:r>
    </w:p>
    <w:p>
      <w:pPr>
        <w:pStyle w:val="2"/>
        <w:rPr>
          <w:rFonts w:hint="eastAsia"/>
        </w:rPr>
      </w:pPr>
    </w:p>
    <w:p>
      <w:pPr>
        <w:pStyle w:val="2"/>
        <w:rPr>
          <w:rFonts w:hint="eastAsia"/>
        </w:rPr>
      </w:pPr>
      <w:r>
        <w:rPr>
          <w:rFonts w:hint="eastAsia"/>
        </w:rPr>
        <w:t>A、指向最左孩子 </w:t>
      </w:r>
    </w:p>
    <w:p>
      <w:pPr>
        <w:pStyle w:val="2"/>
        <w:rPr>
          <w:rFonts w:hint="eastAsia"/>
        </w:rPr>
      </w:pPr>
    </w:p>
    <w:p>
      <w:pPr>
        <w:pStyle w:val="2"/>
        <w:rPr>
          <w:rFonts w:hint="eastAsia"/>
        </w:rPr>
      </w:pPr>
      <w:r>
        <w:rPr>
          <w:rFonts w:hint="eastAsia"/>
        </w:rPr>
        <w:t>B 、指向最右孩子 </w:t>
      </w:r>
    </w:p>
    <w:p>
      <w:pPr>
        <w:pStyle w:val="2"/>
        <w:rPr>
          <w:rFonts w:hint="eastAsia"/>
        </w:rPr>
      </w:pPr>
    </w:p>
    <w:p>
      <w:pPr>
        <w:pStyle w:val="2"/>
        <w:rPr>
          <w:rFonts w:hint="eastAsia"/>
        </w:rPr>
      </w:pPr>
      <w:r>
        <w:rPr>
          <w:rFonts w:hint="eastAsia"/>
        </w:rPr>
        <w:t>C 、空 </w:t>
      </w:r>
    </w:p>
    <w:p>
      <w:pPr>
        <w:pStyle w:val="2"/>
        <w:rPr>
          <w:rFonts w:hint="eastAsia"/>
        </w:rPr>
      </w:pPr>
    </w:p>
    <w:p>
      <w:pPr>
        <w:pStyle w:val="2"/>
        <w:rPr>
          <w:rFonts w:hint="eastAsia"/>
        </w:rPr>
      </w:pPr>
      <w:r>
        <w:rPr>
          <w:rFonts w:hint="eastAsia"/>
        </w:rPr>
        <w:t>D、非空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 xml:space="preserve">[数据结构 P1890] </w:t>
      </w:r>
      <w:r>
        <w:rPr>
          <w:rFonts w:hint="eastAsia"/>
          <w:lang w:val="en-US" w:eastAsia="zh-CN"/>
        </w:rPr>
        <w:t>对</w:t>
      </w:r>
      <w:r>
        <w:rPr>
          <w:rFonts w:hint="eastAsia"/>
        </w:rPr>
        <w:t>二叉树的结点从1 开始进行连续编号，要求每个结点的编号大于其左、右孩子的编号，同一结点的左右孩子中，其左孩子的编号小于其右孩子的编号，可采用（  ）遍历实现编号。</w:t>
      </w:r>
    </w:p>
    <w:p>
      <w:pPr>
        <w:pStyle w:val="2"/>
        <w:rPr>
          <w:rFonts w:hint="eastAsia"/>
        </w:rPr>
      </w:pPr>
    </w:p>
    <w:p>
      <w:pPr>
        <w:pStyle w:val="2"/>
        <w:rPr>
          <w:rFonts w:hint="eastAsia"/>
        </w:rPr>
      </w:pPr>
      <w:r>
        <w:rPr>
          <w:rFonts w:hint="eastAsia"/>
        </w:rPr>
        <w:t>A、先序   B、中序   C、后序   D、从根开始按层次遍历</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P1891] 在一棵度为4 的树T中，若有20 个度为4 的结点，10 个度为3 的结点，1 个度为2 的结点，10个度为1 的结点， 则树T的叶结点个数是（  ）</w:t>
      </w:r>
    </w:p>
    <w:p>
      <w:pPr>
        <w:pStyle w:val="2"/>
        <w:rPr>
          <w:rFonts w:hint="eastAsia"/>
        </w:rPr>
      </w:pPr>
    </w:p>
    <w:p>
      <w:pPr>
        <w:pStyle w:val="2"/>
        <w:rPr>
          <w:rFonts w:hint="eastAsia"/>
        </w:rPr>
      </w:pPr>
      <w:r>
        <w:rPr>
          <w:rFonts w:hint="eastAsia"/>
        </w:rPr>
        <w:t>A、41   B、82</w:t>
      </w:r>
    </w:p>
    <w:p>
      <w:pPr>
        <w:pStyle w:val="2"/>
        <w:rPr>
          <w:rFonts w:hint="eastAsia"/>
        </w:rPr>
      </w:pPr>
    </w:p>
    <w:p>
      <w:pPr>
        <w:pStyle w:val="2"/>
        <w:rPr>
          <w:rFonts w:hint="eastAsia"/>
        </w:rPr>
      </w:pPr>
      <w:r>
        <w:rPr>
          <w:rFonts w:hint="eastAsia"/>
        </w:rPr>
        <w:t>C、113 D、 122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P1892] 一棵非空的二叉树的先序遍历序列与后序遍历序列正好相反，则该二叉树一定满足（  ） 。</w:t>
      </w:r>
    </w:p>
    <w:p>
      <w:pPr>
        <w:pStyle w:val="2"/>
        <w:rPr>
          <w:rFonts w:hint="eastAsia"/>
        </w:rPr>
      </w:pPr>
      <w:r>
        <w:rPr>
          <w:rFonts w:hint="eastAsia"/>
        </w:rPr>
        <w:t>A、所有的结点均无左孩子 B 、所有的结点均无右孩子</w:t>
      </w:r>
    </w:p>
    <w:p>
      <w:pPr>
        <w:pStyle w:val="2"/>
        <w:rPr>
          <w:rFonts w:hint="eastAsia"/>
        </w:rPr>
      </w:pPr>
    </w:p>
    <w:p>
      <w:pPr>
        <w:pStyle w:val="2"/>
        <w:rPr>
          <w:rFonts w:hint="eastAsia"/>
        </w:rPr>
      </w:pPr>
      <w:r>
        <w:rPr>
          <w:rFonts w:hint="eastAsia"/>
        </w:rPr>
        <w:t>C、只有一个叶子结点       D 、是任意一棵二叉树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P1893] 设哈夫曼树中有199 个结点，则该哈夫曼树中有（  ）个叶子结点。</w:t>
      </w:r>
    </w:p>
    <w:p>
      <w:pPr>
        <w:pStyle w:val="2"/>
        <w:rPr>
          <w:rFonts w:hint="eastAsia"/>
        </w:rPr>
      </w:pPr>
    </w:p>
    <w:p>
      <w:pPr>
        <w:pStyle w:val="2"/>
        <w:rPr>
          <w:rFonts w:hint="eastAsia"/>
        </w:rPr>
      </w:pPr>
      <w:r>
        <w:rPr>
          <w:rFonts w:hint="eastAsia"/>
        </w:rPr>
        <w:t>A、 99   B、100</w:t>
      </w:r>
    </w:p>
    <w:p>
      <w:pPr>
        <w:pStyle w:val="2"/>
        <w:rPr>
          <w:rFonts w:hint="eastAsia"/>
        </w:rPr>
      </w:pPr>
    </w:p>
    <w:p>
      <w:pPr>
        <w:pStyle w:val="2"/>
        <w:rPr>
          <w:rFonts w:hint="eastAsia"/>
        </w:rPr>
      </w:pPr>
      <w:r>
        <w:rPr>
          <w:rFonts w:hint="eastAsia"/>
        </w:rPr>
        <w:t>C、101   D、102</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P1894] 若X 是二叉中序线索树中一个有左孩子的结点，且X不为根，则X的前驱为（  ） 。</w:t>
      </w:r>
    </w:p>
    <w:p>
      <w:pPr>
        <w:pStyle w:val="2"/>
        <w:rPr>
          <w:rFonts w:hint="eastAsia"/>
        </w:rPr>
      </w:pPr>
    </w:p>
    <w:p>
      <w:pPr>
        <w:pStyle w:val="2"/>
        <w:rPr>
          <w:rFonts w:hint="eastAsia"/>
        </w:rPr>
      </w:pPr>
      <w:r>
        <w:rPr>
          <w:rFonts w:hint="eastAsia"/>
        </w:rPr>
        <w:t>A、X 的双亲    </w:t>
      </w:r>
    </w:p>
    <w:p>
      <w:pPr>
        <w:pStyle w:val="2"/>
        <w:rPr>
          <w:rFonts w:hint="eastAsia"/>
        </w:rPr>
      </w:pPr>
    </w:p>
    <w:p>
      <w:pPr>
        <w:pStyle w:val="2"/>
        <w:rPr>
          <w:rFonts w:hint="eastAsia"/>
        </w:rPr>
      </w:pPr>
      <w:r>
        <w:rPr>
          <w:rFonts w:hint="eastAsia"/>
        </w:rPr>
        <w:t>B、X 的右子树中最左的结点</w:t>
      </w:r>
    </w:p>
    <w:p>
      <w:pPr>
        <w:pStyle w:val="2"/>
        <w:rPr>
          <w:rFonts w:hint="eastAsia"/>
        </w:rPr>
      </w:pPr>
    </w:p>
    <w:p>
      <w:pPr>
        <w:pStyle w:val="2"/>
        <w:rPr>
          <w:rFonts w:hint="eastAsia"/>
        </w:rPr>
      </w:pPr>
      <w:r>
        <w:rPr>
          <w:rFonts w:hint="eastAsia"/>
        </w:rPr>
        <w:t>C、X 的左子树中最右结点</w:t>
      </w:r>
    </w:p>
    <w:p>
      <w:pPr>
        <w:pStyle w:val="2"/>
        <w:rPr>
          <w:rFonts w:hint="eastAsia"/>
        </w:rPr>
      </w:pPr>
    </w:p>
    <w:p>
      <w:pPr>
        <w:pStyle w:val="2"/>
        <w:rPr>
          <w:rFonts w:hint="eastAsia"/>
        </w:rPr>
      </w:pPr>
      <w:r>
        <w:rPr>
          <w:rFonts w:hint="eastAsia"/>
        </w:rPr>
        <w:t>D 、X 的左子树中最右叶结点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P1895] 引入二叉线索树的目的是（ ） 。</w:t>
      </w:r>
    </w:p>
    <w:p>
      <w:pPr>
        <w:pStyle w:val="2"/>
        <w:rPr>
          <w:rFonts w:hint="eastAsia"/>
        </w:rPr>
      </w:pPr>
    </w:p>
    <w:p>
      <w:pPr>
        <w:pStyle w:val="2"/>
        <w:rPr>
          <w:rFonts w:hint="eastAsia"/>
        </w:rPr>
      </w:pPr>
      <w:r>
        <w:rPr>
          <w:rFonts w:hint="eastAsia"/>
        </w:rPr>
        <w:t>A、加快查找结点的前驱或后继的速度 </w:t>
      </w:r>
    </w:p>
    <w:p>
      <w:pPr>
        <w:pStyle w:val="2"/>
        <w:rPr>
          <w:rFonts w:hint="eastAsia"/>
        </w:rPr>
      </w:pPr>
    </w:p>
    <w:p>
      <w:pPr>
        <w:pStyle w:val="2"/>
        <w:rPr>
          <w:rFonts w:hint="eastAsia"/>
        </w:rPr>
      </w:pPr>
      <w:r>
        <w:rPr>
          <w:rFonts w:hint="eastAsia"/>
        </w:rPr>
        <w:t>B、为了能在二叉树中方便的进行插入与删除</w:t>
      </w:r>
    </w:p>
    <w:p>
      <w:pPr>
        <w:pStyle w:val="2"/>
        <w:rPr>
          <w:rFonts w:hint="eastAsia"/>
        </w:rPr>
      </w:pPr>
    </w:p>
    <w:p>
      <w:pPr>
        <w:pStyle w:val="2"/>
        <w:rPr>
          <w:rFonts w:hint="eastAsia"/>
        </w:rPr>
      </w:pPr>
      <w:r>
        <w:rPr>
          <w:rFonts w:hint="eastAsia"/>
        </w:rPr>
        <w:t>C、为了能方便的找到双亲 </w:t>
      </w:r>
    </w:p>
    <w:p>
      <w:pPr>
        <w:pStyle w:val="2"/>
        <w:rPr>
          <w:rFonts w:hint="eastAsia"/>
        </w:rPr>
      </w:pPr>
    </w:p>
    <w:p>
      <w:pPr>
        <w:pStyle w:val="2"/>
        <w:rPr>
          <w:rFonts w:hint="eastAsia"/>
        </w:rPr>
      </w:pPr>
      <w:r>
        <w:rPr>
          <w:rFonts w:hint="eastAsia"/>
        </w:rPr>
        <w:t>D、使二叉树的遍历结果唯一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P1896] 设F 是一个森林， B 是由F 变换得的二叉树。若F 中有n 个非终端结点，则B 中右指针域为空的结点有（ ）个。</w:t>
      </w:r>
    </w:p>
    <w:p>
      <w:pPr>
        <w:pStyle w:val="2"/>
        <w:rPr>
          <w:rFonts w:hint="eastAsia"/>
        </w:rPr>
      </w:pPr>
    </w:p>
    <w:p>
      <w:pPr>
        <w:pStyle w:val="2"/>
        <w:rPr>
          <w:rFonts w:hint="eastAsia"/>
        </w:rPr>
      </w:pPr>
      <w:r>
        <w:rPr>
          <w:rFonts w:hint="eastAsia"/>
        </w:rPr>
        <w:t>A、n- 1    B、n    C、n + 1    D、n + 2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P1899] 图的广度优先遍历类似于二叉树的（ ） 。</w:t>
      </w:r>
    </w:p>
    <w:p>
      <w:pPr>
        <w:pStyle w:val="2"/>
        <w:rPr>
          <w:rFonts w:hint="eastAsia"/>
        </w:rPr>
      </w:pPr>
    </w:p>
    <w:p>
      <w:pPr>
        <w:pStyle w:val="2"/>
        <w:rPr>
          <w:rFonts w:hint="eastAsia"/>
        </w:rPr>
      </w:pPr>
      <w:r>
        <w:rPr>
          <w:rFonts w:hint="eastAsia"/>
        </w:rPr>
        <w:t>A、先序遍历    B、中序遍历    C、后序遍历    D、层次遍历</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P1900] 图的 BFS 生成树的树高比 DFS 生成树的树高（ ） 。</w:t>
      </w:r>
    </w:p>
    <w:p>
      <w:pPr>
        <w:pStyle w:val="2"/>
        <w:rPr>
          <w:rFonts w:hint="eastAsia"/>
        </w:rPr>
      </w:pPr>
    </w:p>
    <w:p>
      <w:pPr>
        <w:pStyle w:val="2"/>
        <w:rPr>
          <w:rFonts w:hint="eastAsia"/>
        </w:rPr>
      </w:pPr>
      <w:r>
        <w:rPr>
          <w:rFonts w:hint="eastAsia"/>
        </w:rPr>
        <w:t>A、小</w:t>
      </w:r>
    </w:p>
    <w:p>
      <w:pPr>
        <w:pStyle w:val="2"/>
        <w:rPr>
          <w:rFonts w:hint="eastAsia"/>
        </w:rPr>
      </w:pPr>
    </w:p>
    <w:p>
      <w:pPr>
        <w:pStyle w:val="2"/>
        <w:rPr>
          <w:rFonts w:hint="eastAsia"/>
        </w:rPr>
      </w:pPr>
      <w:r>
        <w:rPr>
          <w:rFonts w:hint="eastAsia"/>
        </w:rPr>
        <w:t>B、相等</w:t>
      </w:r>
    </w:p>
    <w:p>
      <w:pPr>
        <w:pStyle w:val="2"/>
        <w:rPr>
          <w:rFonts w:hint="eastAsia"/>
        </w:rPr>
      </w:pPr>
    </w:p>
    <w:p>
      <w:pPr>
        <w:pStyle w:val="2"/>
        <w:rPr>
          <w:rFonts w:hint="eastAsia"/>
        </w:rPr>
      </w:pPr>
      <w:r>
        <w:rPr>
          <w:rFonts w:hint="eastAsia"/>
        </w:rPr>
        <w:t>C、小或相等</w:t>
      </w:r>
    </w:p>
    <w:p>
      <w:pPr>
        <w:pStyle w:val="2"/>
        <w:rPr>
          <w:rFonts w:hint="eastAsia"/>
        </w:rPr>
      </w:pPr>
    </w:p>
    <w:p>
      <w:pPr>
        <w:pStyle w:val="2"/>
        <w:rPr>
          <w:rFonts w:hint="eastAsia"/>
        </w:rPr>
      </w:pPr>
      <w:r>
        <w:rPr>
          <w:rFonts w:hint="eastAsia"/>
        </w:rPr>
        <w:t>D、大或相等</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P1901] 已知图的邻接矩阵如图所示， 则从顶点v0 出发按深度优先遍历的结果是（  ）。</w:t>
      </w:r>
    </w:p>
    <w:p>
      <w:pPr>
        <w:pStyle w:val="2"/>
        <w:rPr>
          <w:rFonts w:hint="eastAsia"/>
        </w:rPr>
      </w:pPr>
    </w:p>
    <w:p>
      <w:pPr>
        <w:pStyle w:val="2"/>
        <w:rPr>
          <w:rFonts w:hint="eastAsia"/>
        </w:rPr>
      </w:pPr>
    </w:p>
    <w:p>
      <w:pPr>
        <w:pStyle w:val="2"/>
        <w:rPr>
          <w:rFonts w:hint="eastAsia"/>
        </w:rPr>
      </w:pPr>
      <w:r>
        <w:rPr>
          <w:rFonts w:hint="eastAsia"/>
        </w:rPr>
        <w:t>A、0 2 4 3 1 5 6</w:t>
      </w:r>
    </w:p>
    <w:p>
      <w:pPr>
        <w:pStyle w:val="2"/>
        <w:rPr>
          <w:rFonts w:hint="eastAsia"/>
        </w:rPr>
      </w:pPr>
    </w:p>
    <w:p>
      <w:pPr>
        <w:pStyle w:val="2"/>
        <w:rPr>
          <w:rFonts w:hint="eastAsia"/>
        </w:rPr>
      </w:pPr>
      <w:r>
        <w:rPr>
          <w:rFonts w:hint="eastAsia"/>
        </w:rPr>
        <w:t>B、0 1 3 6 5 4 2</w:t>
      </w:r>
    </w:p>
    <w:p>
      <w:pPr>
        <w:pStyle w:val="2"/>
        <w:rPr>
          <w:rFonts w:hint="eastAsia"/>
        </w:rPr>
      </w:pPr>
    </w:p>
    <w:p>
      <w:pPr>
        <w:pStyle w:val="2"/>
        <w:rPr>
          <w:rFonts w:hint="eastAsia"/>
        </w:rPr>
      </w:pPr>
      <w:r>
        <w:rPr>
          <w:rFonts w:hint="eastAsia"/>
        </w:rPr>
        <w:t>C、0 1 3 4 2 5 6</w:t>
      </w:r>
    </w:p>
    <w:p>
      <w:pPr>
        <w:pStyle w:val="2"/>
        <w:rPr>
          <w:rFonts w:hint="eastAsia"/>
        </w:rPr>
      </w:pPr>
    </w:p>
    <w:p>
      <w:pPr>
        <w:pStyle w:val="2"/>
        <w:rPr>
          <w:rFonts w:hint="eastAsia"/>
        </w:rPr>
      </w:pPr>
      <w:r>
        <w:rPr>
          <w:rFonts w:hint="eastAsia"/>
        </w:rPr>
        <w:t>D、0 3 6 1 5 4 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P1903] 下面（  ）方法可以判断出一个有向图是否有环。</w:t>
      </w:r>
    </w:p>
    <w:p>
      <w:pPr>
        <w:pStyle w:val="2"/>
        <w:rPr>
          <w:rFonts w:hint="eastAsia"/>
        </w:rPr>
      </w:pPr>
    </w:p>
    <w:p>
      <w:pPr>
        <w:pStyle w:val="2"/>
        <w:rPr>
          <w:rFonts w:hint="eastAsia"/>
        </w:rPr>
      </w:pPr>
      <w:r>
        <w:rPr>
          <w:rFonts w:hint="eastAsia"/>
        </w:rPr>
        <w:t>A、求最小生成树    B、拓扑排序    C、求最短路径    D、求关键路径</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P1906] 对n 个元素的表做顺序查找时， 若查找每个元素的概率相同， 则平均查找长度为（  ）。</w:t>
      </w:r>
    </w:p>
    <w:p>
      <w:pPr>
        <w:pStyle w:val="2"/>
        <w:rPr>
          <w:rFonts w:hint="eastAsia"/>
        </w:rPr>
      </w:pPr>
    </w:p>
    <w:p>
      <w:pPr>
        <w:pStyle w:val="2"/>
        <w:rPr>
          <w:rFonts w:hint="eastAsia"/>
        </w:rPr>
      </w:pPr>
      <w:r>
        <w:rPr>
          <w:rFonts w:hint="eastAsia"/>
        </w:rPr>
        <w:t>A、(n-1)/2     B、n/2     C、(n+1)/2     D、n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P1907] 适用于折半查找的表的存储方式及元素排列要求为（  ） 。</w:t>
      </w:r>
    </w:p>
    <w:p>
      <w:pPr>
        <w:pStyle w:val="2"/>
        <w:rPr>
          <w:rFonts w:hint="eastAsia"/>
        </w:rPr>
      </w:pPr>
    </w:p>
    <w:p>
      <w:pPr>
        <w:pStyle w:val="2"/>
        <w:rPr>
          <w:rFonts w:hint="eastAsia"/>
        </w:rPr>
      </w:pPr>
      <w:r>
        <w:rPr>
          <w:rFonts w:hint="eastAsia"/>
        </w:rPr>
        <w:t>A、链接方式存储，元素无序    B、链接方式存储，元素有序</w:t>
      </w:r>
    </w:p>
    <w:p>
      <w:pPr>
        <w:pStyle w:val="2"/>
        <w:rPr>
          <w:rFonts w:hint="eastAsia"/>
        </w:rPr>
      </w:pPr>
    </w:p>
    <w:p>
      <w:pPr>
        <w:pStyle w:val="2"/>
        <w:rPr>
          <w:rFonts w:hint="eastAsia"/>
        </w:rPr>
      </w:pPr>
      <w:r>
        <w:rPr>
          <w:rFonts w:hint="eastAsia"/>
        </w:rPr>
        <w:t>C、顺序方式存储，元素无序    D、顺序方式存储，元素有序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P1908] 如果要求一个线性表既能较快的查找，又能适应动态变化的要求，最好采用(  )查找法。</w:t>
      </w:r>
    </w:p>
    <w:p>
      <w:pPr>
        <w:pStyle w:val="2"/>
        <w:rPr>
          <w:rFonts w:hint="eastAsia"/>
        </w:rPr>
      </w:pPr>
    </w:p>
    <w:p>
      <w:pPr>
        <w:pStyle w:val="2"/>
        <w:rPr>
          <w:rFonts w:hint="eastAsia"/>
        </w:rPr>
      </w:pPr>
      <w:r>
        <w:rPr>
          <w:rFonts w:hint="eastAsia"/>
        </w:rPr>
        <w:t>A、顺序查找    B、折半查找</w:t>
      </w:r>
    </w:p>
    <w:p>
      <w:pPr>
        <w:pStyle w:val="2"/>
        <w:rPr>
          <w:rFonts w:hint="eastAsia"/>
        </w:rPr>
      </w:pPr>
    </w:p>
    <w:p>
      <w:pPr>
        <w:pStyle w:val="2"/>
        <w:rPr>
          <w:rFonts w:hint="eastAsia"/>
        </w:rPr>
      </w:pPr>
      <w:r>
        <w:rPr>
          <w:rFonts w:hint="eastAsia"/>
        </w:rPr>
        <w:t>C、分块查找    D、哈希查找</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P1909]折半查找有序表（ 4 ，6，10，12，20 ，30 ，50 ，70 ，88 ，100 ），若查找表中元素58，则它将依次与表中（  ）比较大小，查找结果是失败。</w:t>
      </w:r>
    </w:p>
    <w:p>
      <w:pPr>
        <w:pStyle w:val="2"/>
        <w:rPr>
          <w:rFonts w:hint="eastAsia"/>
        </w:rPr>
      </w:pPr>
    </w:p>
    <w:p>
      <w:pPr>
        <w:pStyle w:val="2"/>
        <w:rPr>
          <w:rFonts w:hint="eastAsia"/>
        </w:rPr>
      </w:pPr>
      <w:r>
        <w:rPr>
          <w:rFonts w:hint="eastAsia"/>
        </w:rPr>
        <w:t>A、20 ， 70， 30， 50 </w:t>
      </w:r>
    </w:p>
    <w:p>
      <w:pPr>
        <w:pStyle w:val="2"/>
        <w:rPr>
          <w:rFonts w:hint="eastAsia"/>
        </w:rPr>
      </w:pPr>
    </w:p>
    <w:p>
      <w:pPr>
        <w:pStyle w:val="2"/>
        <w:rPr>
          <w:rFonts w:hint="eastAsia"/>
        </w:rPr>
      </w:pPr>
      <w:r>
        <w:rPr>
          <w:rFonts w:hint="eastAsia"/>
        </w:rPr>
        <w:t>B、30， 88， 70 ， 50</w:t>
      </w:r>
    </w:p>
    <w:p>
      <w:pPr>
        <w:pStyle w:val="2"/>
        <w:rPr>
          <w:rFonts w:hint="eastAsia"/>
        </w:rPr>
      </w:pPr>
    </w:p>
    <w:p>
      <w:pPr>
        <w:pStyle w:val="2"/>
        <w:rPr>
          <w:rFonts w:hint="eastAsia"/>
        </w:rPr>
      </w:pPr>
      <w:r>
        <w:rPr>
          <w:rFonts w:hint="eastAsia"/>
        </w:rPr>
        <w:t>C、20 ， 50</w:t>
      </w:r>
    </w:p>
    <w:p>
      <w:pPr>
        <w:pStyle w:val="2"/>
        <w:rPr>
          <w:rFonts w:hint="eastAsia"/>
        </w:rPr>
      </w:pPr>
    </w:p>
    <w:p>
      <w:pPr>
        <w:pStyle w:val="2"/>
        <w:rPr>
          <w:rFonts w:hint="eastAsia"/>
        </w:rPr>
      </w:pPr>
      <w:r>
        <w:rPr>
          <w:rFonts w:hint="eastAsia"/>
        </w:rPr>
        <w:t>D、30 ， 88， 50</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P1910] 对22 个记录的有序表作折半查找，当查找失败时，至少需要比较（  ）次关键字。</w:t>
      </w:r>
    </w:p>
    <w:p>
      <w:pPr>
        <w:pStyle w:val="2"/>
        <w:rPr>
          <w:rFonts w:hint="eastAsia"/>
        </w:rPr>
      </w:pPr>
      <w:r>
        <w:rPr>
          <w:rFonts w:hint="eastAsia"/>
        </w:rPr>
        <w:t>A、3    B、4    C、5    D、6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P1911] 折半搜索与二叉排序树的时间性能（  ） 。</w:t>
      </w:r>
    </w:p>
    <w:p>
      <w:pPr>
        <w:pStyle w:val="2"/>
        <w:rPr>
          <w:rFonts w:hint="eastAsia"/>
        </w:rPr>
      </w:pPr>
    </w:p>
    <w:p>
      <w:pPr>
        <w:pStyle w:val="2"/>
        <w:rPr>
          <w:rFonts w:hint="eastAsia"/>
        </w:rPr>
      </w:pPr>
      <w:r>
        <w:rPr>
          <w:rFonts w:hint="eastAsia"/>
        </w:rPr>
        <w:t>A、相同     </w:t>
      </w:r>
    </w:p>
    <w:p>
      <w:pPr>
        <w:pStyle w:val="2"/>
        <w:rPr>
          <w:rFonts w:hint="eastAsia"/>
        </w:rPr>
      </w:pPr>
    </w:p>
    <w:p>
      <w:pPr>
        <w:pStyle w:val="2"/>
        <w:rPr>
          <w:rFonts w:hint="eastAsia"/>
        </w:rPr>
      </w:pPr>
      <w:r>
        <w:rPr>
          <w:rFonts w:hint="eastAsia"/>
        </w:rPr>
        <w:t>B、完全不同</w:t>
      </w:r>
    </w:p>
    <w:p>
      <w:pPr>
        <w:pStyle w:val="2"/>
        <w:rPr>
          <w:rFonts w:hint="eastAsia"/>
        </w:rPr>
      </w:pPr>
    </w:p>
    <w:p>
      <w:pPr>
        <w:pStyle w:val="2"/>
        <w:rPr>
          <w:rFonts w:hint="eastAsia"/>
        </w:rPr>
      </w:pPr>
      <w:r>
        <w:rPr>
          <w:rFonts w:hint="eastAsia"/>
        </w:rPr>
        <w:t>C、有时不相同</w:t>
      </w:r>
    </w:p>
    <w:p>
      <w:pPr>
        <w:pStyle w:val="2"/>
        <w:rPr>
          <w:rFonts w:hint="eastAsia"/>
        </w:rPr>
      </w:pPr>
    </w:p>
    <w:p>
      <w:pPr>
        <w:pStyle w:val="2"/>
        <w:rPr>
          <w:rFonts w:hint="eastAsia"/>
        </w:rPr>
      </w:pPr>
      <w:r>
        <w:rPr>
          <w:rFonts w:hint="eastAsia"/>
        </w:rPr>
        <w:t>D、数量级都是O(log 2n)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P1912] 分别以下列序列构造二叉排序树，与用其它三个序列所构造的结果不同的是（  ） 。</w:t>
      </w:r>
    </w:p>
    <w:p>
      <w:pPr>
        <w:pStyle w:val="2"/>
        <w:rPr>
          <w:rFonts w:hint="eastAsia"/>
        </w:rPr>
      </w:pPr>
    </w:p>
    <w:p>
      <w:pPr>
        <w:pStyle w:val="2"/>
        <w:rPr>
          <w:rFonts w:hint="eastAsia"/>
        </w:rPr>
      </w:pPr>
      <w:r>
        <w:rPr>
          <w:rFonts w:hint="eastAsia"/>
        </w:rPr>
        <w:t>A、(100 ， 80， 90 ， 60， 120 ， 110 ， 130)</w:t>
      </w:r>
    </w:p>
    <w:p>
      <w:pPr>
        <w:pStyle w:val="2"/>
        <w:rPr>
          <w:rFonts w:hint="eastAsia"/>
        </w:rPr>
      </w:pPr>
    </w:p>
    <w:p>
      <w:pPr>
        <w:pStyle w:val="2"/>
        <w:rPr>
          <w:rFonts w:hint="eastAsia"/>
        </w:rPr>
      </w:pPr>
      <w:r>
        <w:rPr>
          <w:rFonts w:hint="eastAsia"/>
        </w:rPr>
        <w:t>B、(100 ， 120 ， 110 ， 130 ， 80， 60 ， 90)</w:t>
      </w:r>
    </w:p>
    <w:p>
      <w:pPr>
        <w:pStyle w:val="2"/>
        <w:rPr>
          <w:rFonts w:hint="eastAsia"/>
        </w:rPr>
      </w:pPr>
    </w:p>
    <w:p>
      <w:pPr>
        <w:pStyle w:val="2"/>
        <w:rPr>
          <w:rFonts w:hint="eastAsia"/>
        </w:rPr>
      </w:pPr>
      <w:r>
        <w:rPr>
          <w:rFonts w:hint="eastAsia"/>
        </w:rPr>
        <w:t>C、(100 ， 60， 80 ， 90， 120 ， 110 ， 130)</w:t>
      </w:r>
    </w:p>
    <w:p>
      <w:pPr>
        <w:pStyle w:val="2"/>
        <w:rPr>
          <w:rFonts w:hint="eastAsia"/>
        </w:rPr>
      </w:pPr>
    </w:p>
    <w:p>
      <w:pPr>
        <w:pStyle w:val="2"/>
        <w:rPr>
          <w:rFonts w:hint="eastAsia"/>
        </w:rPr>
      </w:pPr>
      <w:r>
        <w:rPr>
          <w:rFonts w:hint="eastAsia"/>
        </w:rPr>
        <w:t>D、(100 ， 80 ， 60， 90 ， 120 ， 130 ， 110)</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P1913] 在平衡二叉树中插入一个结点后造成了不平衡，设最低的不平衡结点为A ，并已知A 的左孩子的平衡因子为0 右孩子的平衡因子为1，则应作（  ）型调整以使其平衡。</w:t>
      </w:r>
    </w:p>
    <w:p>
      <w:pPr>
        <w:pStyle w:val="2"/>
        <w:rPr>
          <w:rFonts w:hint="eastAsia"/>
        </w:rPr>
      </w:pPr>
    </w:p>
    <w:p>
      <w:pPr>
        <w:pStyle w:val="2"/>
        <w:rPr>
          <w:rFonts w:hint="eastAsia"/>
        </w:rPr>
      </w:pPr>
      <w:r>
        <w:rPr>
          <w:rFonts w:hint="eastAsia"/>
        </w:rPr>
        <w:t>A、LL    B、LR    C、RL    D、RR</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P1914] 下列关于m阶B-树的说法错误的是（  ） 。</w:t>
      </w:r>
    </w:p>
    <w:p>
      <w:pPr>
        <w:pStyle w:val="2"/>
        <w:rPr>
          <w:rFonts w:hint="eastAsia"/>
        </w:rPr>
      </w:pPr>
    </w:p>
    <w:p>
      <w:pPr>
        <w:pStyle w:val="2"/>
        <w:rPr>
          <w:rFonts w:hint="eastAsia"/>
        </w:rPr>
      </w:pPr>
      <w:r>
        <w:rPr>
          <w:rFonts w:hint="eastAsia"/>
        </w:rPr>
        <w:t>A、根结点至多有m 棵子树</w:t>
      </w:r>
    </w:p>
    <w:p>
      <w:pPr>
        <w:pStyle w:val="2"/>
        <w:rPr>
          <w:rFonts w:hint="eastAsia"/>
        </w:rPr>
      </w:pPr>
    </w:p>
    <w:p>
      <w:pPr>
        <w:pStyle w:val="2"/>
        <w:rPr>
          <w:rFonts w:hint="eastAsia"/>
        </w:rPr>
      </w:pPr>
      <w:r>
        <w:rPr>
          <w:rFonts w:hint="eastAsia"/>
        </w:rPr>
        <w:t>B、所有叶子都在同一层次上</w:t>
      </w:r>
    </w:p>
    <w:p>
      <w:pPr>
        <w:pStyle w:val="2"/>
        <w:rPr>
          <w:rFonts w:hint="eastAsia"/>
        </w:rPr>
      </w:pPr>
    </w:p>
    <w:p>
      <w:pPr>
        <w:pStyle w:val="2"/>
        <w:rPr>
          <w:rFonts w:hint="eastAsia"/>
        </w:rPr>
      </w:pPr>
      <w:r>
        <w:rPr>
          <w:rFonts w:hint="eastAsia"/>
        </w:rPr>
        <w:t>C、非叶结点至少有m/2 (m 为偶数)或m/2+1 （ m 为奇数）棵子树</w:t>
      </w:r>
    </w:p>
    <w:p>
      <w:pPr>
        <w:pStyle w:val="2"/>
        <w:rPr>
          <w:rFonts w:hint="eastAsia"/>
        </w:rPr>
      </w:pPr>
    </w:p>
    <w:p>
      <w:pPr>
        <w:pStyle w:val="2"/>
        <w:rPr>
          <w:rFonts w:hint="eastAsia"/>
        </w:rPr>
      </w:pPr>
      <w:r>
        <w:rPr>
          <w:rFonts w:hint="eastAsia"/>
        </w:rPr>
        <w:t>D、根结点中的数据（关键码）是有序的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P1915] 下面关于B- 和B+ 树的叙述中，不正确的是（  ） 。</w:t>
      </w:r>
    </w:p>
    <w:p>
      <w:pPr>
        <w:pStyle w:val="2"/>
        <w:rPr>
          <w:rFonts w:hint="eastAsia"/>
        </w:rPr>
      </w:pPr>
    </w:p>
    <w:p>
      <w:pPr>
        <w:pStyle w:val="2"/>
        <w:rPr>
          <w:rFonts w:hint="eastAsia"/>
        </w:rPr>
      </w:pPr>
      <w:r>
        <w:rPr>
          <w:rFonts w:hint="eastAsia"/>
        </w:rPr>
        <w:t>A、B- 树和B+ 树都是平衡的多叉树</w:t>
      </w:r>
    </w:p>
    <w:p>
      <w:pPr>
        <w:pStyle w:val="2"/>
        <w:rPr>
          <w:rFonts w:hint="eastAsia"/>
        </w:rPr>
      </w:pPr>
    </w:p>
    <w:p>
      <w:pPr>
        <w:pStyle w:val="2"/>
        <w:rPr>
          <w:rFonts w:hint="eastAsia"/>
        </w:rPr>
      </w:pPr>
      <w:r>
        <w:rPr>
          <w:rFonts w:hint="eastAsia"/>
        </w:rPr>
        <w:t>B、B- 树和B+ 树都可用于文件的索引结构</w:t>
      </w:r>
    </w:p>
    <w:p>
      <w:pPr>
        <w:pStyle w:val="2"/>
        <w:rPr>
          <w:rFonts w:hint="eastAsia"/>
        </w:rPr>
      </w:pPr>
    </w:p>
    <w:p>
      <w:pPr>
        <w:pStyle w:val="2"/>
        <w:rPr>
          <w:rFonts w:hint="eastAsia"/>
        </w:rPr>
      </w:pPr>
      <w:r>
        <w:rPr>
          <w:rFonts w:hint="eastAsia"/>
        </w:rPr>
        <w:t>C、B- 树和B+ 树都能有效地支持顺序检索</w:t>
      </w:r>
    </w:p>
    <w:p>
      <w:pPr>
        <w:pStyle w:val="2"/>
        <w:rPr>
          <w:rFonts w:hint="eastAsia"/>
        </w:rPr>
      </w:pPr>
    </w:p>
    <w:p>
      <w:pPr>
        <w:pStyle w:val="2"/>
        <w:rPr>
          <w:rFonts w:hint="eastAsia"/>
        </w:rPr>
      </w:pPr>
      <w:r>
        <w:rPr>
          <w:rFonts w:hint="eastAsia"/>
        </w:rPr>
        <w:t>D、B- 树和B+ 树都能有效地支持随机检索</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P1916] 下面关于哈希查找的说法，正确的是（  ） 。</w:t>
      </w:r>
    </w:p>
    <w:p>
      <w:pPr>
        <w:pStyle w:val="2"/>
        <w:rPr>
          <w:rFonts w:hint="eastAsia"/>
        </w:rPr>
      </w:pPr>
    </w:p>
    <w:p>
      <w:pPr>
        <w:pStyle w:val="2"/>
        <w:rPr>
          <w:rFonts w:hint="eastAsia"/>
        </w:rPr>
      </w:pPr>
      <w:r>
        <w:rPr>
          <w:rFonts w:hint="eastAsia"/>
        </w:rPr>
        <w:t>A、哈希函数构造的越复杂越好，因为这样随机性好，冲突小</w:t>
      </w:r>
    </w:p>
    <w:p>
      <w:pPr>
        <w:pStyle w:val="2"/>
        <w:rPr>
          <w:rFonts w:hint="eastAsia"/>
        </w:rPr>
      </w:pPr>
    </w:p>
    <w:p>
      <w:pPr>
        <w:pStyle w:val="2"/>
        <w:rPr>
          <w:rFonts w:hint="eastAsia"/>
        </w:rPr>
      </w:pPr>
      <w:r>
        <w:rPr>
          <w:rFonts w:hint="eastAsia"/>
        </w:rPr>
        <w:t>B、除留余数法是所有哈希函数中最好的</w:t>
      </w:r>
    </w:p>
    <w:p>
      <w:pPr>
        <w:pStyle w:val="2"/>
        <w:rPr>
          <w:rFonts w:hint="eastAsia"/>
        </w:rPr>
      </w:pPr>
    </w:p>
    <w:p>
      <w:pPr>
        <w:pStyle w:val="2"/>
        <w:rPr>
          <w:rFonts w:hint="eastAsia"/>
        </w:rPr>
      </w:pPr>
      <w:r>
        <w:rPr>
          <w:rFonts w:hint="eastAsia"/>
        </w:rPr>
        <w:t>C、不存在特别好与坏的哈希函数，要视情况而定</w:t>
      </w:r>
    </w:p>
    <w:p>
      <w:pPr>
        <w:pStyle w:val="2"/>
        <w:rPr>
          <w:rFonts w:hint="eastAsia"/>
        </w:rPr>
      </w:pPr>
    </w:p>
    <w:p>
      <w:pPr>
        <w:pStyle w:val="2"/>
        <w:rPr>
          <w:rFonts w:hint="eastAsia"/>
        </w:rPr>
      </w:pPr>
      <w:r>
        <w:rPr>
          <w:rFonts w:hint="eastAsia"/>
        </w:rPr>
        <w:t>D、哈希表的平均查找长度有时也和记录总数有关</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P1917] 下面关于哈希查找的说法，不正确的是（  ） 。</w:t>
      </w:r>
    </w:p>
    <w:p>
      <w:pPr>
        <w:pStyle w:val="2"/>
        <w:rPr>
          <w:rFonts w:hint="eastAsia"/>
        </w:rPr>
      </w:pPr>
    </w:p>
    <w:p>
      <w:pPr>
        <w:pStyle w:val="2"/>
        <w:rPr>
          <w:rFonts w:hint="eastAsia"/>
        </w:rPr>
      </w:pPr>
      <w:r>
        <w:rPr>
          <w:rFonts w:hint="eastAsia"/>
        </w:rPr>
        <w:t>A、采用链地址法处理冲突时，查找一个元素的时间是相同的</w:t>
      </w:r>
    </w:p>
    <w:p>
      <w:pPr>
        <w:pStyle w:val="2"/>
        <w:rPr>
          <w:rFonts w:hint="eastAsia"/>
        </w:rPr>
      </w:pPr>
    </w:p>
    <w:p>
      <w:pPr>
        <w:pStyle w:val="2"/>
        <w:rPr>
          <w:rFonts w:hint="eastAsia"/>
        </w:rPr>
      </w:pPr>
      <w:r>
        <w:rPr>
          <w:rFonts w:hint="eastAsia"/>
        </w:rPr>
        <w:t>B、采用链地址法处理冲突时，若插入规定总是在链首，则插入任一个元素的时间是相同的</w:t>
      </w:r>
    </w:p>
    <w:p>
      <w:pPr>
        <w:pStyle w:val="2"/>
        <w:rPr>
          <w:rFonts w:hint="eastAsia"/>
        </w:rPr>
      </w:pPr>
    </w:p>
    <w:p>
      <w:pPr>
        <w:pStyle w:val="2"/>
        <w:rPr>
          <w:rFonts w:hint="eastAsia"/>
        </w:rPr>
      </w:pPr>
      <w:r>
        <w:rPr>
          <w:rFonts w:hint="eastAsia"/>
        </w:rPr>
        <w:t>C、用链地址法处理冲突，不会引起二次聚集现象</w:t>
      </w:r>
    </w:p>
    <w:p>
      <w:pPr>
        <w:pStyle w:val="2"/>
        <w:rPr>
          <w:rFonts w:hint="eastAsia"/>
        </w:rPr>
      </w:pPr>
    </w:p>
    <w:p>
      <w:pPr>
        <w:pStyle w:val="2"/>
        <w:rPr>
          <w:rFonts w:hint="eastAsia"/>
        </w:rPr>
      </w:pPr>
      <w:r>
        <w:rPr>
          <w:rFonts w:hint="eastAsia"/>
        </w:rPr>
        <w:t>D、用链地址法处理冲突，适合表长不确定的情况</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P1918]设哈希表长为14，哈希函数是H(key)=key%11 ，表中已有数据的关键字为15，38，61， 84 共四个，现要将关键字为49 的元素加到表中，用二次探测法解决冲突，则放入的位置是（  ） 。</w:t>
      </w:r>
    </w:p>
    <w:p>
      <w:pPr>
        <w:pStyle w:val="2"/>
        <w:rPr>
          <w:rFonts w:hint="eastAsia"/>
        </w:rPr>
      </w:pPr>
    </w:p>
    <w:p>
      <w:pPr>
        <w:pStyle w:val="2"/>
        <w:rPr>
          <w:rFonts w:hint="eastAsia"/>
        </w:rPr>
      </w:pPr>
      <w:r>
        <w:rPr>
          <w:rFonts w:hint="eastAsia"/>
        </w:rPr>
        <w:t>A、3    B、5    C、8    D、9</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P1923] 从未排序序列中依次取出元素与已排序序列（初始时为空）中的元素进行比较，将其放入已排序序列的正确位置上的方法，这种排序方法称为（  ） 。</w:t>
      </w:r>
    </w:p>
    <w:p>
      <w:pPr>
        <w:pStyle w:val="2"/>
        <w:rPr>
          <w:rFonts w:hint="eastAsia"/>
        </w:rPr>
      </w:pPr>
    </w:p>
    <w:p>
      <w:pPr>
        <w:pStyle w:val="2"/>
        <w:rPr>
          <w:rFonts w:hint="eastAsia"/>
        </w:rPr>
      </w:pPr>
      <w:r>
        <w:rPr>
          <w:rFonts w:hint="eastAsia"/>
        </w:rPr>
        <w:t>A、归并排序    B、冒泡排序</w:t>
      </w:r>
    </w:p>
    <w:p>
      <w:pPr>
        <w:pStyle w:val="2"/>
        <w:rPr>
          <w:rFonts w:hint="eastAsia"/>
        </w:rPr>
      </w:pPr>
    </w:p>
    <w:p>
      <w:pPr>
        <w:pStyle w:val="2"/>
        <w:rPr>
          <w:rFonts w:hint="eastAsia"/>
        </w:rPr>
      </w:pPr>
      <w:r>
        <w:rPr>
          <w:rFonts w:hint="eastAsia"/>
        </w:rPr>
        <w:t>C、插入排序    D、选择排序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P1924] 从未排序序列中挑选元素，并将其依次放入已排序序列（初始时为空）末端的方法，称为（  ） 。</w:t>
      </w:r>
    </w:p>
    <w:p>
      <w:pPr>
        <w:pStyle w:val="2"/>
        <w:rPr>
          <w:rFonts w:hint="eastAsia"/>
        </w:rPr>
      </w:pPr>
    </w:p>
    <w:p>
      <w:pPr>
        <w:pStyle w:val="2"/>
        <w:rPr>
          <w:rFonts w:hint="eastAsia"/>
        </w:rPr>
      </w:pPr>
      <w:r>
        <w:rPr>
          <w:rFonts w:hint="eastAsia"/>
        </w:rPr>
        <w:t>A、归并排序    B、冒泡排序    C、插入排序     D、选择排序D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P1925] 对n 个不同的关键字由小到大进行冒泡排序，在下列（  ）情况下比较的次数最多。</w:t>
      </w:r>
    </w:p>
    <w:p>
      <w:pPr>
        <w:pStyle w:val="2"/>
        <w:rPr>
          <w:rFonts w:hint="eastAsia"/>
        </w:rPr>
      </w:pPr>
    </w:p>
    <w:p>
      <w:pPr>
        <w:pStyle w:val="2"/>
        <w:rPr>
          <w:rFonts w:hint="eastAsia"/>
        </w:rPr>
      </w:pPr>
      <w:r>
        <w:rPr>
          <w:rFonts w:hint="eastAsia"/>
        </w:rPr>
        <w:t>A、从小到大排列好的</w:t>
      </w:r>
    </w:p>
    <w:p>
      <w:pPr>
        <w:pStyle w:val="2"/>
        <w:rPr>
          <w:rFonts w:hint="eastAsia"/>
        </w:rPr>
      </w:pPr>
    </w:p>
    <w:p>
      <w:pPr>
        <w:pStyle w:val="2"/>
        <w:rPr>
          <w:rFonts w:hint="eastAsia"/>
        </w:rPr>
      </w:pPr>
      <w:r>
        <w:rPr>
          <w:rFonts w:hint="eastAsia"/>
        </w:rPr>
        <w:t>B、从大到小排列好的</w:t>
      </w:r>
    </w:p>
    <w:p>
      <w:pPr>
        <w:pStyle w:val="2"/>
        <w:rPr>
          <w:rFonts w:hint="eastAsia"/>
        </w:rPr>
      </w:pPr>
    </w:p>
    <w:p>
      <w:pPr>
        <w:pStyle w:val="2"/>
        <w:rPr>
          <w:rFonts w:hint="eastAsia"/>
        </w:rPr>
      </w:pPr>
      <w:r>
        <w:rPr>
          <w:rFonts w:hint="eastAsia"/>
        </w:rPr>
        <w:t>C、元素无序</w:t>
      </w:r>
    </w:p>
    <w:p>
      <w:pPr>
        <w:pStyle w:val="2"/>
        <w:rPr>
          <w:rFonts w:hint="eastAsia"/>
        </w:rPr>
      </w:pPr>
    </w:p>
    <w:p>
      <w:pPr>
        <w:pStyle w:val="2"/>
        <w:rPr>
          <w:rFonts w:hint="eastAsia"/>
        </w:rPr>
      </w:pPr>
      <w:r>
        <w:rPr>
          <w:rFonts w:hint="eastAsia"/>
        </w:rPr>
        <w:t>D、元素基本有序</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P1926] 对 n 个不同的排序码进行冒泡排序，在元素无序的情况下比较的次数最多为（  ） 。</w:t>
      </w:r>
    </w:p>
    <w:p>
      <w:pPr>
        <w:pStyle w:val="2"/>
        <w:rPr>
          <w:rFonts w:hint="eastAsia"/>
        </w:rPr>
      </w:pPr>
    </w:p>
    <w:p>
      <w:pPr>
        <w:pStyle w:val="2"/>
        <w:rPr>
          <w:rFonts w:hint="eastAsia"/>
        </w:rPr>
      </w:pPr>
      <w:r>
        <w:rPr>
          <w:rFonts w:hint="eastAsia"/>
        </w:rPr>
        <w:t>A、n+1    B、n    C、n-1    D、n(n-1)/2</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P1927] 对n 个关键字作快速排序，在最坏情况下，算法的时间复杂度是（  ） 。</w:t>
      </w:r>
    </w:p>
    <w:p>
      <w:pPr>
        <w:pStyle w:val="2"/>
        <w:rPr>
          <w:rFonts w:hint="eastAsia"/>
        </w:rPr>
      </w:pPr>
    </w:p>
    <w:p>
      <w:pPr>
        <w:pStyle w:val="2"/>
        <w:rPr>
          <w:rFonts w:hint="eastAsia"/>
        </w:rPr>
      </w:pPr>
      <w:r>
        <w:rPr>
          <w:rFonts w:hint="eastAsia"/>
        </w:rPr>
        <w:t>A/O(n)    B、O(n^2)    C、O(nlog 2n)    D、O(n^3)</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P1928] 堆是一种（  ）排序。</w:t>
      </w:r>
    </w:p>
    <w:p>
      <w:pPr>
        <w:pStyle w:val="2"/>
        <w:rPr>
          <w:rFonts w:hint="eastAsia"/>
        </w:rPr>
      </w:pPr>
    </w:p>
    <w:p>
      <w:pPr>
        <w:pStyle w:val="2"/>
        <w:rPr>
          <w:rFonts w:hint="eastAsia"/>
        </w:rPr>
      </w:pPr>
      <w:r>
        <w:rPr>
          <w:rFonts w:hint="eastAsia"/>
        </w:rPr>
        <w:t>A、插入    B、选择    C、交换    D、归并</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P1929] 堆的形状是一棵（  ） 。</w:t>
      </w:r>
    </w:p>
    <w:p>
      <w:pPr>
        <w:pStyle w:val="2"/>
        <w:rPr>
          <w:rFonts w:hint="eastAsia"/>
        </w:rPr>
      </w:pPr>
    </w:p>
    <w:p>
      <w:pPr>
        <w:pStyle w:val="2"/>
        <w:rPr>
          <w:rFonts w:hint="eastAsia"/>
        </w:rPr>
      </w:pPr>
      <w:r>
        <w:rPr>
          <w:rFonts w:hint="eastAsia"/>
        </w:rPr>
        <w:t>A、二叉排序树    B、满二叉树    C、完全二叉树    D、平衡二叉树</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P1930]若一组记录的排序码为（46，79，56 ，38，40，84），则利用堆排序的方法建立的初始堆为（  ） 。</w:t>
      </w:r>
    </w:p>
    <w:p>
      <w:pPr>
        <w:pStyle w:val="2"/>
        <w:rPr>
          <w:rFonts w:hint="eastAsia"/>
        </w:rPr>
      </w:pPr>
    </w:p>
    <w:p>
      <w:pPr>
        <w:pStyle w:val="2"/>
        <w:rPr>
          <w:rFonts w:hint="eastAsia"/>
        </w:rPr>
      </w:pPr>
      <w:r>
        <w:rPr>
          <w:rFonts w:hint="eastAsia"/>
        </w:rPr>
        <w:t>A、79，46，56，38，40，84</w:t>
      </w:r>
    </w:p>
    <w:p>
      <w:pPr>
        <w:pStyle w:val="2"/>
        <w:rPr>
          <w:rFonts w:hint="eastAsia"/>
        </w:rPr>
      </w:pPr>
    </w:p>
    <w:p>
      <w:pPr>
        <w:pStyle w:val="2"/>
        <w:rPr>
          <w:rFonts w:hint="eastAsia"/>
        </w:rPr>
      </w:pPr>
      <w:r>
        <w:rPr>
          <w:rFonts w:hint="eastAsia"/>
        </w:rPr>
        <w:t>B、84，79，56，38，40，46</w:t>
      </w:r>
    </w:p>
    <w:p>
      <w:pPr>
        <w:pStyle w:val="2"/>
        <w:rPr>
          <w:rFonts w:hint="eastAsia"/>
        </w:rPr>
      </w:pPr>
    </w:p>
    <w:p>
      <w:pPr>
        <w:pStyle w:val="2"/>
        <w:rPr>
          <w:rFonts w:hint="eastAsia"/>
        </w:rPr>
      </w:pPr>
      <w:r>
        <w:rPr>
          <w:rFonts w:hint="eastAsia"/>
        </w:rPr>
        <w:t>C、84，79，56，46，40，38</w:t>
      </w:r>
    </w:p>
    <w:p>
      <w:pPr>
        <w:pStyle w:val="2"/>
        <w:rPr>
          <w:rFonts w:hint="eastAsia"/>
        </w:rPr>
      </w:pPr>
    </w:p>
    <w:p>
      <w:pPr>
        <w:pStyle w:val="2"/>
        <w:rPr>
          <w:rFonts w:hint="eastAsia"/>
        </w:rPr>
      </w:pPr>
      <w:r>
        <w:rPr>
          <w:rFonts w:hint="eastAsia"/>
        </w:rPr>
        <w:t>D、84，56，79，40，46，38</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P1931] 下述几种排序方法中，要求内存最大的是（  ） 。</w:t>
      </w:r>
    </w:p>
    <w:p>
      <w:pPr>
        <w:pStyle w:val="2"/>
        <w:rPr>
          <w:rFonts w:hint="eastAsia"/>
        </w:rPr>
      </w:pPr>
    </w:p>
    <w:p>
      <w:pPr>
        <w:pStyle w:val="2"/>
        <w:rPr>
          <w:rFonts w:hint="eastAsia"/>
        </w:rPr>
      </w:pPr>
      <w:r>
        <w:rPr>
          <w:rFonts w:hint="eastAsia"/>
        </w:rPr>
        <w:t>A、希尔排序    B、快速排序    C、归并排序    D、堆排序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P1932] 下述几种排序方法中， （  ）是稳定的排序方法。</w:t>
      </w:r>
    </w:p>
    <w:p>
      <w:pPr>
        <w:pStyle w:val="2"/>
        <w:rPr>
          <w:rFonts w:hint="eastAsia"/>
        </w:rPr>
      </w:pPr>
    </w:p>
    <w:p>
      <w:pPr>
        <w:pStyle w:val="2"/>
        <w:rPr>
          <w:rFonts w:hint="eastAsia"/>
        </w:rPr>
      </w:pPr>
      <w:r>
        <w:rPr>
          <w:rFonts w:hint="eastAsia"/>
        </w:rPr>
        <w:t>A、希尔排序    B、快速排序    C、归并排序     D、堆排序</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P1933] 数据表中有10000 个元素，如果仅要求求出其中最大的10 个元素，则采用(  )算法最节省时间。</w:t>
      </w:r>
    </w:p>
    <w:p>
      <w:pPr>
        <w:pStyle w:val="2"/>
        <w:rPr>
          <w:rFonts w:hint="eastAsia"/>
        </w:rPr>
      </w:pPr>
    </w:p>
    <w:p>
      <w:pPr>
        <w:pStyle w:val="2"/>
        <w:rPr>
          <w:rFonts w:hint="eastAsia"/>
        </w:rPr>
      </w:pPr>
      <w:r>
        <w:rPr>
          <w:rFonts w:hint="eastAsia"/>
        </w:rPr>
        <w:t>A、冒泡排序    B、快速排序    C、简单选择排序    D、堆排序</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P1934] 下列排序算法中，（ ）不能保证每趟排序至少能将一个元素放到其最终的位置上。</w:t>
      </w:r>
    </w:p>
    <w:p>
      <w:pPr>
        <w:pStyle w:val="2"/>
        <w:rPr>
          <w:rFonts w:hint="eastAsia"/>
        </w:rPr>
      </w:pPr>
    </w:p>
    <w:p>
      <w:pPr>
        <w:pStyle w:val="2"/>
        <w:rPr>
          <w:rFonts w:hint="eastAsia"/>
        </w:rPr>
      </w:pPr>
      <w:r>
        <w:rPr>
          <w:rFonts w:hint="eastAsia"/>
        </w:rPr>
        <w:t>A、希尔排序    B、快速排序    C、冒泡排序    D、堆排序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P1935] 一个结点内，链式存储各结点地址（ ）。</w:t>
      </w:r>
    </w:p>
    <w:p>
      <w:pPr>
        <w:pStyle w:val="2"/>
        <w:rPr>
          <w:rFonts w:hint="eastAsia"/>
        </w:rPr>
      </w:pPr>
    </w:p>
    <w:p>
      <w:pPr>
        <w:pStyle w:val="2"/>
        <w:rPr>
          <w:rFonts w:hint="eastAsia"/>
        </w:rPr>
      </w:pPr>
      <w:r>
        <w:rPr>
          <w:rFonts w:hint="eastAsia"/>
        </w:rPr>
        <w:t>A、一定连续</w:t>
      </w:r>
    </w:p>
    <w:p>
      <w:pPr>
        <w:pStyle w:val="2"/>
        <w:rPr>
          <w:rFonts w:hint="eastAsia"/>
        </w:rPr>
      </w:pPr>
    </w:p>
    <w:p>
      <w:pPr>
        <w:pStyle w:val="2"/>
        <w:rPr>
          <w:rFonts w:hint="eastAsia"/>
        </w:rPr>
      </w:pPr>
      <w:r>
        <w:rPr>
          <w:rFonts w:hint="eastAsia"/>
        </w:rPr>
        <w:t>B、一定不连续</w:t>
      </w:r>
    </w:p>
    <w:p>
      <w:pPr>
        <w:pStyle w:val="2"/>
        <w:rPr>
          <w:rFonts w:hint="eastAsia"/>
        </w:rPr>
      </w:pPr>
    </w:p>
    <w:p>
      <w:pPr>
        <w:pStyle w:val="2"/>
        <w:rPr>
          <w:rFonts w:hint="eastAsia"/>
        </w:rPr>
      </w:pPr>
      <w:r>
        <w:rPr>
          <w:rFonts w:hint="eastAsia"/>
        </w:rPr>
        <w:t>C、不一定连续</w:t>
      </w:r>
    </w:p>
    <w:p>
      <w:pPr>
        <w:pStyle w:val="2"/>
        <w:rPr>
          <w:rFonts w:hint="eastAsia"/>
        </w:rPr>
      </w:pPr>
    </w:p>
    <w:p>
      <w:pPr>
        <w:pStyle w:val="2"/>
        <w:rPr>
          <w:rFonts w:hint="eastAsia"/>
        </w:rPr>
      </w:pPr>
      <w:r>
        <w:rPr>
          <w:rFonts w:hint="eastAsia"/>
        </w:rPr>
        <w:t>D、部分连续，部分不连续</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P1936] 以下与数据的存储结构无关的术语是（ ）。</w:t>
      </w:r>
    </w:p>
    <w:p>
      <w:pPr>
        <w:pStyle w:val="2"/>
        <w:rPr>
          <w:rFonts w:hint="eastAsia"/>
        </w:rPr>
      </w:pPr>
    </w:p>
    <w:p>
      <w:pPr>
        <w:pStyle w:val="2"/>
        <w:rPr>
          <w:rFonts w:hint="eastAsia"/>
        </w:rPr>
      </w:pPr>
      <w:r>
        <w:rPr>
          <w:rFonts w:hint="eastAsia"/>
        </w:rPr>
        <w:t>A、循环队列    B、链表    C、哈希表    D、栈D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P1937] 在存储数据时，通常不仅要存储各数据元素的值，而且要存储（ ）。</w:t>
      </w:r>
    </w:p>
    <w:p>
      <w:pPr>
        <w:pStyle w:val="2"/>
        <w:rPr>
          <w:rFonts w:hint="eastAsia"/>
        </w:rPr>
      </w:pPr>
    </w:p>
    <w:p>
      <w:pPr>
        <w:pStyle w:val="2"/>
        <w:rPr>
          <w:rFonts w:hint="eastAsia"/>
        </w:rPr>
      </w:pPr>
      <w:r>
        <w:rPr>
          <w:rFonts w:hint="eastAsia"/>
        </w:rPr>
        <w:t>A、数据的操作方法</w:t>
      </w:r>
    </w:p>
    <w:p>
      <w:pPr>
        <w:pStyle w:val="2"/>
        <w:rPr>
          <w:rFonts w:hint="eastAsia"/>
        </w:rPr>
      </w:pPr>
    </w:p>
    <w:p>
      <w:pPr>
        <w:pStyle w:val="2"/>
        <w:rPr>
          <w:rFonts w:hint="eastAsia"/>
        </w:rPr>
      </w:pPr>
      <w:r>
        <w:rPr>
          <w:rFonts w:hint="eastAsia"/>
        </w:rPr>
        <w:t>B、数据元素的类型</w:t>
      </w:r>
    </w:p>
    <w:p>
      <w:pPr>
        <w:pStyle w:val="2"/>
        <w:rPr>
          <w:rFonts w:hint="eastAsia"/>
        </w:rPr>
      </w:pPr>
    </w:p>
    <w:p>
      <w:pPr>
        <w:pStyle w:val="2"/>
        <w:rPr>
          <w:rFonts w:hint="eastAsia"/>
        </w:rPr>
      </w:pPr>
      <w:r>
        <w:rPr>
          <w:rFonts w:hint="eastAsia"/>
        </w:rPr>
        <w:t>C、数据元素之间的关系</w:t>
      </w:r>
    </w:p>
    <w:p>
      <w:pPr>
        <w:pStyle w:val="2"/>
        <w:rPr>
          <w:rFonts w:hint="eastAsia"/>
        </w:rPr>
      </w:pPr>
    </w:p>
    <w:p>
      <w:pPr>
        <w:pStyle w:val="2"/>
        <w:rPr>
          <w:rFonts w:hint="eastAsia"/>
        </w:rPr>
      </w:pPr>
      <w:r>
        <w:rPr>
          <w:rFonts w:hint="eastAsia"/>
        </w:rPr>
        <w:t>D、数据的存取方法</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P1938] 以下属于逻辑结构的是（ ）。</w:t>
      </w:r>
    </w:p>
    <w:p>
      <w:pPr>
        <w:pStyle w:val="2"/>
        <w:rPr>
          <w:rFonts w:hint="eastAsia"/>
        </w:rPr>
      </w:pPr>
    </w:p>
    <w:p>
      <w:pPr>
        <w:pStyle w:val="2"/>
        <w:rPr>
          <w:rFonts w:hint="eastAsia"/>
        </w:rPr>
      </w:pPr>
      <w:r>
        <w:rPr>
          <w:rFonts w:hint="eastAsia"/>
        </w:rPr>
        <w:t>A、顺序表    B、哈希表    C、有序表    D、单链表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P1939] 以下关于数据结构的说法中，正确的是（ ）</w:t>
      </w:r>
    </w:p>
    <w:p>
      <w:pPr>
        <w:pStyle w:val="2"/>
        <w:rPr>
          <w:rFonts w:hint="eastAsia"/>
        </w:rPr>
      </w:pPr>
    </w:p>
    <w:p>
      <w:pPr>
        <w:pStyle w:val="2"/>
        <w:rPr>
          <w:rFonts w:hint="eastAsia"/>
        </w:rPr>
      </w:pPr>
      <w:r>
        <w:rPr>
          <w:rFonts w:hint="eastAsia"/>
        </w:rPr>
        <w:t>A、数据的逻辑结构独立于其存储结构</w:t>
      </w:r>
    </w:p>
    <w:p>
      <w:pPr>
        <w:pStyle w:val="2"/>
        <w:rPr>
          <w:rFonts w:hint="eastAsia"/>
        </w:rPr>
      </w:pPr>
    </w:p>
    <w:p>
      <w:pPr>
        <w:pStyle w:val="2"/>
        <w:rPr>
          <w:rFonts w:hint="eastAsia"/>
        </w:rPr>
      </w:pPr>
      <w:r>
        <w:rPr>
          <w:rFonts w:hint="eastAsia"/>
        </w:rPr>
        <w:t>B、数据的存储结构独立于其逻辑结构</w:t>
      </w:r>
    </w:p>
    <w:p>
      <w:pPr>
        <w:pStyle w:val="2"/>
        <w:rPr>
          <w:rFonts w:hint="eastAsia"/>
        </w:rPr>
      </w:pPr>
    </w:p>
    <w:p>
      <w:pPr>
        <w:pStyle w:val="2"/>
        <w:rPr>
          <w:rFonts w:hint="eastAsia"/>
        </w:rPr>
      </w:pPr>
      <w:r>
        <w:rPr>
          <w:rFonts w:hint="eastAsia"/>
        </w:rPr>
        <w:t>C、数据的逻辑结构唯一决定了其存储结构</w:t>
      </w:r>
    </w:p>
    <w:p>
      <w:pPr>
        <w:pStyle w:val="2"/>
        <w:rPr>
          <w:rFonts w:hint="eastAsia"/>
        </w:rPr>
      </w:pPr>
    </w:p>
    <w:p>
      <w:pPr>
        <w:pStyle w:val="2"/>
        <w:rPr>
          <w:rFonts w:hint="eastAsia"/>
        </w:rPr>
      </w:pPr>
      <w:r>
        <w:rPr>
          <w:rFonts w:hint="eastAsia"/>
        </w:rPr>
        <w:t>D、数据结构仅由其逻辑结构和存储结构决定</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P1940] 数据元素之间的逻辑关系被称为（ ）。</w:t>
      </w:r>
    </w:p>
    <w:p>
      <w:pPr>
        <w:pStyle w:val="2"/>
        <w:rPr>
          <w:rFonts w:hint="eastAsia"/>
        </w:rPr>
      </w:pPr>
    </w:p>
    <w:p>
      <w:pPr>
        <w:pStyle w:val="2"/>
        <w:rPr>
          <w:rFonts w:hint="eastAsia"/>
        </w:rPr>
      </w:pPr>
      <w:r>
        <w:rPr>
          <w:rFonts w:hint="eastAsia"/>
        </w:rPr>
        <w:t>A、数据的存储结构</w:t>
      </w:r>
    </w:p>
    <w:p>
      <w:pPr>
        <w:pStyle w:val="2"/>
        <w:rPr>
          <w:rFonts w:hint="eastAsia"/>
        </w:rPr>
      </w:pPr>
    </w:p>
    <w:p>
      <w:pPr>
        <w:pStyle w:val="2"/>
        <w:rPr>
          <w:rFonts w:hint="eastAsia"/>
        </w:rPr>
      </w:pPr>
      <w:r>
        <w:rPr>
          <w:rFonts w:hint="eastAsia"/>
        </w:rPr>
        <w:t>B、数据的基本操作</w:t>
      </w:r>
    </w:p>
    <w:p>
      <w:pPr>
        <w:pStyle w:val="2"/>
        <w:rPr>
          <w:rFonts w:hint="eastAsia"/>
        </w:rPr>
      </w:pPr>
    </w:p>
    <w:p>
      <w:pPr>
        <w:pStyle w:val="2"/>
        <w:rPr>
          <w:rFonts w:hint="eastAsia"/>
        </w:rPr>
      </w:pPr>
      <w:r>
        <w:rPr>
          <w:rFonts w:hint="eastAsia"/>
        </w:rPr>
        <w:t>C、程序的算法</w:t>
      </w:r>
    </w:p>
    <w:p>
      <w:pPr>
        <w:pStyle w:val="2"/>
        <w:rPr>
          <w:rFonts w:hint="eastAsia"/>
        </w:rPr>
      </w:pPr>
    </w:p>
    <w:p>
      <w:pPr>
        <w:pStyle w:val="2"/>
        <w:rPr>
          <w:rFonts w:hint="eastAsia"/>
        </w:rPr>
      </w:pPr>
      <w:r>
        <w:rPr>
          <w:rFonts w:hint="eastAsia"/>
        </w:rPr>
        <w:t>D、数据的逻辑结构</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P1941] 当输入非法错误时，一个好的算法会进行适当处理，而不会产生难以理解的输出结果，这称为算法的（ ）。</w:t>
      </w:r>
    </w:p>
    <w:p>
      <w:pPr>
        <w:pStyle w:val="2"/>
        <w:rPr>
          <w:rFonts w:hint="eastAsia"/>
        </w:rPr>
      </w:pPr>
    </w:p>
    <w:p>
      <w:pPr>
        <w:pStyle w:val="2"/>
        <w:rPr>
          <w:rFonts w:hint="eastAsia"/>
        </w:rPr>
      </w:pPr>
      <w:r>
        <w:rPr>
          <w:rFonts w:hint="eastAsia"/>
        </w:rPr>
        <w:t>A、可读性    B、健壮性    C、正确性    D、有穷性</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P1942] 下面说法中，错误的是（ ）</w:t>
      </w:r>
    </w:p>
    <w:p>
      <w:pPr>
        <w:pStyle w:val="2"/>
        <w:rPr>
          <w:rFonts w:hint="eastAsia"/>
        </w:rPr>
      </w:pPr>
      <w:r>
        <w:rPr>
          <w:rFonts w:hint="eastAsia"/>
        </w:rPr>
        <w:t>A. 1    B. 1、2    C. 1、4    D. 3</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P1943] 下列函数中，渐进时间复杂度最小的是（ ）。</w:t>
      </w:r>
    </w:p>
    <w:p>
      <w:pPr>
        <w:pStyle w:val="2"/>
        <w:rPr>
          <w:rFonts w:hint="eastAsia"/>
        </w:rPr>
      </w:pPr>
    </w:p>
    <w:p>
      <w:pPr>
        <w:pStyle w:val="2"/>
        <w:rPr>
          <w:rFonts w:hint="eastAsia"/>
        </w:rPr>
      </w:pPr>
      <w:r>
        <w:rPr>
          <w:rFonts w:hint="eastAsia"/>
        </w:rPr>
        <w:t>A、T1(n) = logn + 5000n</w:t>
      </w:r>
    </w:p>
    <w:p>
      <w:pPr>
        <w:pStyle w:val="2"/>
        <w:rPr>
          <w:rFonts w:hint="eastAsia"/>
        </w:rPr>
      </w:pPr>
    </w:p>
    <w:p>
      <w:pPr>
        <w:pStyle w:val="2"/>
        <w:rPr>
          <w:rFonts w:hint="eastAsia"/>
        </w:rPr>
      </w:pPr>
      <w:r>
        <w:rPr>
          <w:rFonts w:hint="eastAsia"/>
        </w:rPr>
        <w:t>B、T2(n) = n^2 - 8000n</w:t>
      </w:r>
    </w:p>
    <w:p>
      <w:pPr>
        <w:pStyle w:val="2"/>
        <w:rPr>
          <w:rFonts w:hint="eastAsia"/>
        </w:rPr>
      </w:pPr>
    </w:p>
    <w:p>
      <w:pPr>
        <w:pStyle w:val="2"/>
        <w:rPr>
          <w:rFonts w:hint="eastAsia"/>
        </w:rPr>
      </w:pPr>
      <w:r>
        <w:rPr>
          <w:rFonts w:hint="eastAsia"/>
        </w:rPr>
        <w:t>C、T3(n) = n^3 + 5000n</w:t>
      </w:r>
    </w:p>
    <w:p>
      <w:pPr>
        <w:pStyle w:val="2"/>
        <w:rPr>
          <w:rFonts w:hint="eastAsia"/>
        </w:rPr>
      </w:pPr>
    </w:p>
    <w:p>
      <w:pPr>
        <w:pStyle w:val="2"/>
        <w:rPr>
          <w:rFonts w:hint="eastAsia"/>
        </w:rPr>
      </w:pPr>
      <w:r>
        <w:rPr>
          <w:rFonts w:hint="eastAsia"/>
        </w:rPr>
        <w:t>D、T4(n) = 2nlogn - 1000n </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P1944] 以下（ ）是一个线性表。</w:t>
      </w:r>
    </w:p>
    <w:p>
      <w:pPr>
        <w:pStyle w:val="2"/>
        <w:rPr>
          <w:rFonts w:hint="eastAsia"/>
        </w:rPr>
      </w:pPr>
    </w:p>
    <w:p>
      <w:pPr>
        <w:pStyle w:val="2"/>
        <w:rPr>
          <w:rFonts w:hint="eastAsia"/>
        </w:rPr>
      </w:pPr>
      <w:r>
        <w:rPr>
          <w:rFonts w:hint="eastAsia"/>
        </w:rPr>
        <w:t>A、由n个实数组成的集合</w:t>
      </w:r>
    </w:p>
    <w:p>
      <w:pPr>
        <w:pStyle w:val="2"/>
        <w:rPr>
          <w:rFonts w:hint="eastAsia"/>
        </w:rPr>
      </w:pPr>
    </w:p>
    <w:p>
      <w:pPr>
        <w:pStyle w:val="2"/>
        <w:rPr>
          <w:rFonts w:hint="eastAsia"/>
        </w:rPr>
      </w:pPr>
      <w:r>
        <w:rPr>
          <w:rFonts w:hint="eastAsia"/>
        </w:rPr>
        <w:t>B、由100个字符组成的序列</w:t>
      </w:r>
    </w:p>
    <w:p>
      <w:pPr>
        <w:pStyle w:val="2"/>
        <w:rPr>
          <w:rFonts w:hint="eastAsia"/>
        </w:rPr>
      </w:pPr>
    </w:p>
    <w:p>
      <w:pPr>
        <w:pStyle w:val="2"/>
        <w:rPr>
          <w:rFonts w:hint="eastAsia"/>
        </w:rPr>
      </w:pPr>
      <w:r>
        <w:rPr>
          <w:rFonts w:hint="eastAsia"/>
        </w:rPr>
        <w:t>C、所有整数组成的序列</w:t>
      </w:r>
    </w:p>
    <w:p>
      <w:pPr>
        <w:pStyle w:val="2"/>
        <w:rPr>
          <w:rFonts w:hint="eastAsia"/>
        </w:rPr>
      </w:pPr>
    </w:p>
    <w:p>
      <w:pPr>
        <w:pStyle w:val="2"/>
        <w:rPr>
          <w:rFonts w:hint="eastAsia"/>
        </w:rPr>
      </w:pPr>
      <w:r>
        <w:rPr>
          <w:rFonts w:hint="eastAsia"/>
        </w:rPr>
        <w:t>D、邻接表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P1945] 线性表中的元素必须是（ ）。</w:t>
      </w:r>
    </w:p>
    <w:p>
      <w:pPr>
        <w:pStyle w:val="2"/>
        <w:rPr>
          <w:rFonts w:hint="eastAsia"/>
        </w:rPr>
      </w:pPr>
    </w:p>
    <w:p>
      <w:pPr>
        <w:pStyle w:val="2"/>
        <w:rPr>
          <w:rFonts w:hint="eastAsia"/>
        </w:rPr>
      </w:pPr>
      <w:r>
        <w:rPr>
          <w:rFonts w:hint="eastAsia"/>
        </w:rPr>
        <w:t>A、整数类型</w:t>
      </w:r>
    </w:p>
    <w:p>
      <w:pPr>
        <w:pStyle w:val="2"/>
        <w:rPr>
          <w:rFonts w:hint="eastAsia"/>
        </w:rPr>
      </w:pPr>
    </w:p>
    <w:p>
      <w:pPr>
        <w:pStyle w:val="2"/>
        <w:rPr>
          <w:rFonts w:hint="eastAsia"/>
        </w:rPr>
      </w:pPr>
      <w:r>
        <w:rPr>
          <w:rFonts w:hint="eastAsia"/>
        </w:rPr>
        <w:t>B、字符类型</w:t>
      </w:r>
    </w:p>
    <w:p>
      <w:pPr>
        <w:pStyle w:val="2"/>
        <w:rPr>
          <w:rFonts w:hint="eastAsia"/>
        </w:rPr>
      </w:pPr>
    </w:p>
    <w:p>
      <w:pPr>
        <w:pStyle w:val="2"/>
        <w:rPr>
          <w:rFonts w:hint="eastAsia"/>
        </w:rPr>
      </w:pPr>
      <w:r>
        <w:rPr>
          <w:rFonts w:hint="eastAsia"/>
        </w:rPr>
        <w:t>C、相同类型</w:t>
      </w:r>
    </w:p>
    <w:p>
      <w:pPr>
        <w:pStyle w:val="2"/>
        <w:rPr>
          <w:rFonts w:hint="eastAsia"/>
        </w:rPr>
      </w:pPr>
    </w:p>
    <w:p>
      <w:pPr>
        <w:pStyle w:val="2"/>
        <w:rPr>
          <w:rFonts w:hint="eastAsia"/>
        </w:rPr>
      </w:pPr>
      <w:r>
        <w:rPr>
          <w:rFonts w:hint="eastAsia"/>
        </w:rPr>
        <w:t>D、结构类型</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P1946] 在线性表中，除开始元素外，每个元素（ ）。</w:t>
      </w:r>
    </w:p>
    <w:p>
      <w:pPr>
        <w:pStyle w:val="2"/>
        <w:rPr>
          <w:rFonts w:hint="eastAsia"/>
        </w:rPr>
      </w:pPr>
    </w:p>
    <w:p>
      <w:pPr>
        <w:pStyle w:val="2"/>
        <w:rPr>
          <w:rFonts w:hint="eastAsia"/>
        </w:rPr>
      </w:pPr>
      <w:r>
        <w:rPr>
          <w:rFonts w:hint="eastAsia"/>
        </w:rPr>
        <w:t>A、只有唯一的前驱元素</w:t>
      </w:r>
    </w:p>
    <w:p>
      <w:pPr>
        <w:pStyle w:val="2"/>
        <w:rPr>
          <w:rFonts w:hint="eastAsia"/>
        </w:rPr>
      </w:pPr>
    </w:p>
    <w:p>
      <w:pPr>
        <w:pStyle w:val="2"/>
        <w:rPr>
          <w:rFonts w:hint="eastAsia"/>
        </w:rPr>
      </w:pPr>
      <w:r>
        <w:rPr>
          <w:rFonts w:hint="eastAsia"/>
        </w:rPr>
        <w:t>B、只有唯一的后继元素</w:t>
      </w:r>
    </w:p>
    <w:p>
      <w:pPr>
        <w:pStyle w:val="2"/>
        <w:rPr>
          <w:rFonts w:hint="eastAsia"/>
        </w:rPr>
      </w:pPr>
    </w:p>
    <w:p>
      <w:pPr>
        <w:pStyle w:val="2"/>
        <w:rPr>
          <w:rFonts w:hint="eastAsia"/>
        </w:rPr>
      </w:pPr>
      <w:r>
        <w:rPr>
          <w:rFonts w:hint="eastAsia"/>
        </w:rPr>
        <w:t>C、有多个前驱元素</w:t>
      </w:r>
    </w:p>
    <w:p>
      <w:pPr>
        <w:pStyle w:val="2"/>
        <w:rPr>
          <w:rFonts w:hint="eastAsia"/>
        </w:rPr>
      </w:pPr>
    </w:p>
    <w:p>
      <w:pPr>
        <w:pStyle w:val="2"/>
        <w:rPr>
          <w:rFonts w:hint="eastAsia"/>
        </w:rPr>
      </w:pPr>
      <w:r>
        <w:rPr>
          <w:rFonts w:hint="eastAsia"/>
        </w:rPr>
        <w:t>D、有多个后继元素</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P1947] 线性表是一个（ ）。</w:t>
      </w:r>
    </w:p>
    <w:p>
      <w:pPr>
        <w:pStyle w:val="2"/>
        <w:rPr>
          <w:rFonts w:hint="eastAsia"/>
        </w:rPr>
      </w:pPr>
    </w:p>
    <w:p>
      <w:pPr>
        <w:pStyle w:val="2"/>
        <w:rPr>
          <w:rFonts w:hint="eastAsia"/>
        </w:rPr>
      </w:pPr>
      <w:r>
        <w:rPr>
          <w:rFonts w:hint="eastAsia"/>
        </w:rPr>
        <w:t>A、有限序列，可以为空</w:t>
      </w:r>
    </w:p>
    <w:p>
      <w:pPr>
        <w:pStyle w:val="2"/>
        <w:rPr>
          <w:rFonts w:hint="eastAsia"/>
        </w:rPr>
      </w:pPr>
    </w:p>
    <w:p>
      <w:pPr>
        <w:pStyle w:val="2"/>
        <w:rPr>
          <w:rFonts w:hint="eastAsia"/>
        </w:rPr>
      </w:pPr>
      <w:r>
        <w:rPr>
          <w:rFonts w:hint="eastAsia"/>
        </w:rPr>
        <w:t>B、有限序列，不能为空</w:t>
      </w:r>
    </w:p>
    <w:p>
      <w:pPr>
        <w:pStyle w:val="2"/>
        <w:rPr>
          <w:rFonts w:hint="eastAsia"/>
        </w:rPr>
      </w:pPr>
    </w:p>
    <w:p>
      <w:pPr>
        <w:pStyle w:val="2"/>
        <w:rPr>
          <w:rFonts w:hint="eastAsia"/>
        </w:rPr>
      </w:pPr>
      <w:r>
        <w:rPr>
          <w:rFonts w:hint="eastAsia"/>
        </w:rPr>
        <w:t>C、无限序列，可以为空</w:t>
      </w:r>
    </w:p>
    <w:p>
      <w:pPr>
        <w:pStyle w:val="2"/>
        <w:rPr>
          <w:rFonts w:hint="eastAsia"/>
        </w:rPr>
      </w:pPr>
    </w:p>
    <w:p>
      <w:pPr>
        <w:pStyle w:val="2"/>
        <w:rPr>
          <w:rFonts w:hint="eastAsia"/>
        </w:rPr>
      </w:pPr>
      <w:r>
        <w:rPr>
          <w:rFonts w:hint="eastAsia"/>
        </w:rPr>
        <w:t>D、无限序列，不能为空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P1948] 一个线性表最常用的操作是存取任一指定序号的元素并在最后进行插入删除操作，则利用（ ）存储方式可以节省时间。</w:t>
      </w:r>
    </w:p>
    <w:p>
      <w:pPr>
        <w:pStyle w:val="2"/>
        <w:rPr>
          <w:rFonts w:hint="eastAsia"/>
        </w:rPr>
      </w:pPr>
    </w:p>
    <w:p>
      <w:pPr>
        <w:pStyle w:val="2"/>
        <w:rPr>
          <w:rFonts w:hint="eastAsia"/>
        </w:rPr>
      </w:pPr>
      <w:r>
        <w:rPr>
          <w:rFonts w:hint="eastAsia"/>
        </w:rPr>
        <w:t>A、顺序表    B、双链表    C、带头结点的双循环链表    D、单循环链表</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[数据结构 P1950] 对于顺序表，访问第i个位置的元素和在第i个位置插入一个元素的时间复杂度为（ ）。</w:t>
      </w:r>
    </w:p>
    <w:p>
      <w:pPr>
        <w:pStyle w:val="2"/>
        <w:rPr>
          <w:rFonts w:hint="eastAsia"/>
        </w:rPr>
      </w:pPr>
      <w:r>
        <w:rPr>
          <w:rFonts w:hint="eastAsia"/>
        </w:rPr>
        <w:t>A、O(m)、O(n)</w:t>
      </w:r>
    </w:p>
    <w:p>
      <w:pPr>
        <w:pStyle w:val="2"/>
        <w:rPr>
          <w:rFonts w:hint="eastAsia"/>
        </w:rPr>
      </w:pPr>
    </w:p>
    <w:p>
      <w:pPr>
        <w:pStyle w:val="2"/>
        <w:rPr>
          <w:rFonts w:hint="eastAsia"/>
        </w:rPr>
      </w:pPr>
      <w:r>
        <w:rPr>
          <w:rFonts w:hint="eastAsia"/>
        </w:rPr>
        <w:t>B、O(n)、O(1)</w:t>
      </w:r>
    </w:p>
    <w:p>
      <w:pPr>
        <w:pStyle w:val="2"/>
        <w:rPr>
          <w:rFonts w:hint="eastAsia"/>
        </w:rPr>
      </w:pPr>
    </w:p>
    <w:p>
      <w:pPr>
        <w:pStyle w:val="2"/>
        <w:rPr>
          <w:rFonts w:hint="eastAsia"/>
        </w:rPr>
      </w:pPr>
      <w:r>
        <w:rPr>
          <w:rFonts w:hint="eastAsia"/>
        </w:rPr>
        <w:t>C、O(1)、O(n)</w:t>
      </w:r>
    </w:p>
    <w:p>
      <w:pPr>
        <w:pStyle w:val="2"/>
        <w:rPr>
          <w:rFonts w:hint="eastAsia"/>
        </w:rPr>
      </w:pPr>
    </w:p>
    <w:p>
      <w:pPr>
        <w:pStyle w:val="2"/>
        <w:rPr>
          <w:rFonts w:hint="eastAsia"/>
        </w:rPr>
      </w:pPr>
      <w:r>
        <w:rPr>
          <w:rFonts w:hint="eastAsia"/>
        </w:rPr>
        <w:t>D、O(1)、O(1)</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P1951] 一个顺序表所占用的的存储空间大小与（ ）无关。</w:t>
      </w:r>
    </w:p>
    <w:p>
      <w:pPr>
        <w:pStyle w:val="2"/>
        <w:rPr>
          <w:rFonts w:hint="eastAsia"/>
        </w:rPr>
      </w:pPr>
    </w:p>
    <w:p>
      <w:pPr>
        <w:pStyle w:val="2"/>
        <w:rPr>
          <w:rFonts w:hint="eastAsia"/>
        </w:rPr>
      </w:pPr>
      <w:r>
        <w:rPr>
          <w:rFonts w:hint="eastAsia"/>
        </w:rPr>
        <w:t>A、表的长度</w:t>
      </w:r>
    </w:p>
    <w:p>
      <w:pPr>
        <w:pStyle w:val="2"/>
        <w:rPr>
          <w:rFonts w:hint="eastAsia"/>
        </w:rPr>
      </w:pPr>
    </w:p>
    <w:p>
      <w:pPr>
        <w:pStyle w:val="2"/>
        <w:rPr>
          <w:rFonts w:hint="eastAsia"/>
        </w:rPr>
      </w:pPr>
      <w:r>
        <w:rPr>
          <w:rFonts w:hint="eastAsia"/>
        </w:rPr>
        <w:t>B、元素的存放顺序</w:t>
      </w:r>
    </w:p>
    <w:p>
      <w:pPr>
        <w:pStyle w:val="2"/>
        <w:rPr>
          <w:rFonts w:hint="eastAsia"/>
        </w:rPr>
      </w:pPr>
    </w:p>
    <w:p>
      <w:pPr>
        <w:pStyle w:val="2"/>
        <w:rPr>
          <w:rFonts w:hint="eastAsia"/>
        </w:rPr>
      </w:pPr>
      <w:r>
        <w:rPr>
          <w:rFonts w:hint="eastAsia"/>
        </w:rPr>
        <w:t>C、元素的类型</w:t>
      </w:r>
    </w:p>
    <w:p>
      <w:pPr>
        <w:pStyle w:val="2"/>
        <w:rPr>
          <w:rFonts w:hint="eastAsia"/>
        </w:rPr>
      </w:pPr>
    </w:p>
    <w:p>
      <w:pPr>
        <w:pStyle w:val="2"/>
        <w:rPr>
          <w:rFonts w:hint="eastAsia"/>
        </w:rPr>
      </w:pPr>
      <w:r>
        <w:rPr>
          <w:rFonts w:hint="eastAsia"/>
        </w:rPr>
        <w:t>D、元素中各字段的类型</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P1952] 下列（ ）是顺序存储结构的特点。</w:t>
      </w:r>
    </w:p>
    <w:p>
      <w:pPr>
        <w:pStyle w:val="2"/>
        <w:rPr>
          <w:rFonts w:hint="eastAsia"/>
        </w:rPr>
      </w:pPr>
    </w:p>
    <w:p>
      <w:pPr>
        <w:pStyle w:val="2"/>
        <w:rPr>
          <w:rFonts w:hint="eastAsia"/>
        </w:rPr>
      </w:pPr>
      <w:r>
        <w:rPr>
          <w:rFonts w:hint="eastAsia"/>
        </w:rPr>
        <w:t>A、存储密度大</w:t>
      </w:r>
    </w:p>
    <w:p>
      <w:pPr>
        <w:pStyle w:val="2"/>
        <w:rPr>
          <w:rFonts w:hint="eastAsia"/>
        </w:rPr>
      </w:pPr>
    </w:p>
    <w:p>
      <w:pPr>
        <w:pStyle w:val="2"/>
        <w:rPr>
          <w:rFonts w:hint="eastAsia"/>
        </w:rPr>
      </w:pPr>
      <w:r>
        <w:rPr>
          <w:rFonts w:hint="eastAsia"/>
        </w:rPr>
        <w:t>B、插入运算方便</w:t>
      </w:r>
    </w:p>
    <w:p>
      <w:pPr>
        <w:pStyle w:val="2"/>
        <w:rPr>
          <w:rFonts w:hint="eastAsia"/>
        </w:rPr>
      </w:pPr>
    </w:p>
    <w:p>
      <w:pPr>
        <w:pStyle w:val="2"/>
        <w:rPr>
          <w:rFonts w:hint="eastAsia"/>
        </w:rPr>
      </w:pPr>
      <w:r>
        <w:rPr>
          <w:rFonts w:hint="eastAsia"/>
        </w:rPr>
        <w:t>C、删除运算方便</w:t>
      </w:r>
    </w:p>
    <w:p>
      <w:pPr>
        <w:pStyle w:val="2"/>
        <w:rPr>
          <w:rFonts w:hint="eastAsia"/>
        </w:rPr>
      </w:pPr>
    </w:p>
    <w:p>
      <w:pPr>
        <w:pStyle w:val="2"/>
        <w:rPr>
          <w:rFonts w:hint="eastAsia"/>
        </w:rPr>
      </w:pPr>
      <w:r>
        <w:rPr>
          <w:rFonts w:hint="eastAsia"/>
        </w:rPr>
        <w:t>D、方便地运用各种逻辑结构的存储表示</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P1953] 顺序表的插入算法中，当n个空间已满时，可再申请增加分配m个空间，若申请失败，则说明系统没有（ ）可分</w:t>
      </w:r>
    </w:p>
    <w:p>
      <w:pPr>
        <w:pStyle w:val="2"/>
        <w:rPr>
          <w:rFonts w:hint="eastAsia"/>
        </w:rPr>
      </w:pPr>
    </w:p>
    <w:p>
      <w:pPr>
        <w:pStyle w:val="2"/>
        <w:rPr>
          <w:rFonts w:hint="eastAsia"/>
        </w:rPr>
      </w:pPr>
      <w:r>
        <w:rPr>
          <w:rFonts w:hint="eastAsia"/>
        </w:rPr>
        <w:t>A、m个    B、m个连续    C、n + m个    D、n + m个连续D </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P1954] 在n个结点的线性表的数组实现中，算法的时间复杂度是O(1)的操作是（ ）。</w:t>
      </w:r>
    </w:p>
    <w:p>
      <w:pPr>
        <w:pStyle w:val="2"/>
        <w:rPr>
          <w:rFonts w:hint="eastAsia"/>
        </w:rPr>
      </w:pPr>
    </w:p>
    <w:p>
      <w:pPr>
        <w:pStyle w:val="2"/>
        <w:rPr>
          <w:rFonts w:hint="eastAsia"/>
        </w:rPr>
      </w:pPr>
      <w:r>
        <w:rPr>
          <w:rFonts w:hint="eastAsia"/>
        </w:rPr>
        <w:t>A、访问第i 个结点（1 &lt;= i &lt;= n）和求第i 个结点（2 &lt;= i &lt;= n）的直接前驱。</w:t>
      </w:r>
    </w:p>
    <w:p>
      <w:pPr>
        <w:pStyle w:val="2"/>
        <w:rPr>
          <w:rFonts w:hint="eastAsia"/>
        </w:rPr>
      </w:pPr>
    </w:p>
    <w:p>
      <w:pPr>
        <w:pStyle w:val="2"/>
        <w:rPr>
          <w:rFonts w:hint="eastAsia"/>
        </w:rPr>
      </w:pPr>
      <w:r>
        <w:rPr>
          <w:rFonts w:hint="eastAsia"/>
        </w:rPr>
        <w:t>B、在第i 个结点（1 &lt;= i &lt;= n）后插入一个新结点。</w:t>
      </w:r>
    </w:p>
    <w:p>
      <w:pPr>
        <w:pStyle w:val="2"/>
        <w:rPr>
          <w:rFonts w:hint="eastAsia"/>
        </w:rPr>
      </w:pPr>
    </w:p>
    <w:p>
      <w:pPr>
        <w:pStyle w:val="2"/>
        <w:rPr>
          <w:rFonts w:hint="eastAsia"/>
        </w:rPr>
      </w:pPr>
      <w:r>
        <w:rPr>
          <w:rFonts w:hint="eastAsia"/>
        </w:rPr>
        <w:t>C、删除第i 个结点（1 &lt;= i &lt;= n）</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P1955] 在下列叙述中，（ ）是正确的。</w:t>
      </w:r>
    </w:p>
    <w:p>
      <w:pPr>
        <w:pStyle w:val="2"/>
        <w:rPr>
          <w:rFonts w:hint="eastAsia"/>
        </w:rPr>
      </w:pPr>
    </w:p>
    <w:p>
      <w:pPr>
        <w:pStyle w:val="2"/>
        <w:rPr>
          <w:rFonts w:hint="eastAsia"/>
        </w:rPr>
      </w:pPr>
      <w:r>
        <w:rPr>
          <w:rFonts w:hint="eastAsia"/>
        </w:rPr>
        <w:t>A、线性表的逻辑顺序与物理顺序总是一致的</w:t>
      </w:r>
    </w:p>
    <w:p>
      <w:pPr>
        <w:pStyle w:val="2"/>
        <w:rPr>
          <w:rFonts w:hint="eastAsia"/>
        </w:rPr>
      </w:pPr>
    </w:p>
    <w:p>
      <w:pPr>
        <w:pStyle w:val="2"/>
        <w:rPr>
          <w:rFonts w:hint="eastAsia"/>
        </w:rPr>
      </w:pPr>
      <w:r>
        <w:rPr>
          <w:rFonts w:hint="eastAsia"/>
        </w:rPr>
        <w:t>B、二叉树的顺序存储结构比链式存储结构节省存储空间</w:t>
      </w:r>
    </w:p>
    <w:p>
      <w:pPr>
        <w:pStyle w:val="2"/>
        <w:rPr>
          <w:rFonts w:hint="eastAsia"/>
        </w:rPr>
      </w:pPr>
    </w:p>
    <w:p>
      <w:pPr>
        <w:pStyle w:val="2"/>
        <w:rPr>
          <w:rFonts w:hint="eastAsia"/>
        </w:rPr>
      </w:pPr>
      <w:r>
        <w:rPr>
          <w:rFonts w:hint="eastAsia"/>
        </w:rPr>
        <w:t>C、二叉树的度小于等于2</w:t>
      </w:r>
    </w:p>
    <w:p>
      <w:pPr>
        <w:pStyle w:val="2"/>
        <w:rPr>
          <w:rFonts w:hint="eastAsia"/>
        </w:rPr>
      </w:pPr>
    </w:p>
    <w:p>
      <w:pPr>
        <w:pStyle w:val="2"/>
        <w:rPr>
          <w:rFonts w:hint="eastAsia"/>
        </w:rPr>
      </w:pPr>
      <w:r>
        <w:rPr>
          <w:rFonts w:hint="eastAsia"/>
        </w:rPr>
        <w:t>D、每种数据结构都具有两种基本运算（操作）：插入、删除元素（结点）</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P1956] 若线性表最常用的操作是存取第i 个元素及其前驱和后继元素的值，为节省时间应采用的存储方式是（ ）。</w:t>
      </w:r>
    </w:p>
    <w:p>
      <w:pPr>
        <w:pStyle w:val="2"/>
        <w:rPr>
          <w:rFonts w:hint="eastAsia"/>
        </w:rPr>
      </w:pPr>
    </w:p>
    <w:p>
      <w:pPr>
        <w:pStyle w:val="2"/>
        <w:rPr>
          <w:rFonts w:hint="eastAsia"/>
        </w:rPr>
      </w:pPr>
      <w:r>
        <w:rPr>
          <w:rFonts w:hint="eastAsia"/>
        </w:rPr>
        <w:t>A、单链表    B、双向链表    C、单循环链表    D、顺序表</w:t>
      </w:r>
    </w:p>
    <w:p>
      <w:pPr>
        <w:pStyle w:val="2"/>
        <w:rPr>
          <w:rFonts w:hint="eastAsia"/>
        </w:rPr>
      </w:pP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P1957] 若经常需要按序号查找线性表中的数据元素，采用（ ）比较合适。</w:t>
      </w:r>
    </w:p>
    <w:p>
      <w:pPr>
        <w:pStyle w:val="2"/>
        <w:rPr>
          <w:rFonts w:hint="eastAsia"/>
        </w:rPr>
      </w:pPr>
    </w:p>
    <w:p>
      <w:pPr>
        <w:pStyle w:val="2"/>
        <w:rPr>
          <w:rFonts w:hint="eastAsia"/>
        </w:rPr>
      </w:pPr>
      <w:r>
        <w:rPr>
          <w:rFonts w:hint="eastAsia"/>
        </w:rPr>
        <w:t>A、链式存储结构</w:t>
      </w:r>
    </w:p>
    <w:p>
      <w:pPr>
        <w:pStyle w:val="2"/>
        <w:rPr>
          <w:rFonts w:hint="eastAsia"/>
        </w:rPr>
      </w:pPr>
    </w:p>
    <w:p>
      <w:pPr>
        <w:pStyle w:val="2"/>
        <w:rPr>
          <w:rFonts w:hint="eastAsia"/>
        </w:rPr>
      </w:pPr>
      <w:r>
        <w:rPr>
          <w:rFonts w:hint="eastAsia"/>
        </w:rPr>
        <w:t>B、顺序存储结构</w:t>
      </w:r>
    </w:p>
    <w:p>
      <w:pPr>
        <w:pStyle w:val="2"/>
        <w:rPr>
          <w:rFonts w:hint="eastAsia"/>
        </w:rPr>
      </w:pPr>
    </w:p>
    <w:p>
      <w:pPr>
        <w:pStyle w:val="2"/>
        <w:rPr>
          <w:rFonts w:hint="eastAsia"/>
        </w:rPr>
      </w:pPr>
      <w:r>
        <w:rPr>
          <w:rFonts w:hint="eastAsia"/>
        </w:rPr>
        <w:t>C、静态链表</w:t>
      </w:r>
    </w:p>
    <w:p>
      <w:pPr>
        <w:pStyle w:val="2"/>
        <w:rPr>
          <w:rFonts w:hint="eastAsia"/>
        </w:rPr>
      </w:pPr>
    </w:p>
    <w:p>
      <w:pPr>
        <w:pStyle w:val="2"/>
        <w:rPr>
          <w:rFonts w:hint="eastAsia"/>
        </w:rPr>
      </w:pPr>
      <w:r>
        <w:rPr>
          <w:rFonts w:hint="eastAsia"/>
        </w:rPr>
        <w:t>D、链式存储结构或静态链表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P1958] 对于顺序存储的线性表，设其长度为n，在任何位置上插入或删除操作都是等概率的。删除一个元素时平均要移动表中的（ ）个元素。</w:t>
      </w:r>
    </w:p>
    <w:p>
      <w:pPr>
        <w:pStyle w:val="2"/>
        <w:rPr>
          <w:rFonts w:hint="eastAsia"/>
        </w:rPr>
      </w:pPr>
    </w:p>
    <w:p>
      <w:pPr>
        <w:pStyle w:val="2"/>
        <w:rPr>
          <w:rFonts w:hint="eastAsia"/>
        </w:rPr>
      </w:pPr>
      <w:r>
        <w:rPr>
          <w:rFonts w:hint="eastAsia"/>
        </w:rPr>
        <w:t>A、n/2    B、(n+1)/2    C、(n-1)/2    D、n</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P1959] 单链表中，增加一个头结点的目的是为了（ ）。</w:t>
      </w:r>
    </w:p>
    <w:p>
      <w:pPr>
        <w:pStyle w:val="2"/>
        <w:rPr>
          <w:rFonts w:hint="eastAsia"/>
        </w:rPr>
      </w:pPr>
    </w:p>
    <w:p>
      <w:pPr>
        <w:pStyle w:val="2"/>
        <w:rPr>
          <w:rFonts w:hint="eastAsia"/>
        </w:rPr>
      </w:pPr>
      <w:r>
        <w:rPr>
          <w:rFonts w:hint="eastAsia"/>
        </w:rPr>
        <w:t>A、使单链表至少有一个结点</w:t>
      </w:r>
    </w:p>
    <w:p>
      <w:pPr>
        <w:pStyle w:val="2"/>
        <w:rPr>
          <w:rFonts w:hint="eastAsia"/>
        </w:rPr>
      </w:pPr>
    </w:p>
    <w:p>
      <w:pPr>
        <w:pStyle w:val="2"/>
        <w:rPr>
          <w:rFonts w:hint="eastAsia"/>
        </w:rPr>
      </w:pPr>
      <w:r>
        <w:rPr>
          <w:rFonts w:hint="eastAsia"/>
        </w:rPr>
        <w:t>B、标识表结点中首结点的位置</w:t>
      </w:r>
    </w:p>
    <w:p>
      <w:pPr>
        <w:pStyle w:val="2"/>
        <w:rPr>
          <w:rFonts w:hint="eastAsia"/>
        </w:rPr>
      </w:pPr>
    </w:p>
    <w:p>
      <w:pPr>
        <w:pStyle w:val="2"/>
        <w:rPr>
          <w:rFonts w:hint="eastAsia"/>
        </w:rPr>
      </w:pPr>
      <w:r>
        <w:rPr>
          <w:rFonts w:hint="eastAsia"/>
        </w:rPr>
        <w:t>C、方便运算实现</w:t>
      </w:r>
    </w:p>
    <w:p>
      <w:pPr>
        <w:pStyle w:val="2"/>
        <w:rPr>
          <w:rFonts w:hint="eastAsia"/>
        </w:rPr>
      </w:pPr>
    </w:p>
    <w:p>
      <w:pPr>
        <w:pStyle w:val="2"/>
        <w:rPr>
          <w:rFonts w:hint="eastAsia"/>
        </w:rPr>
      </w:pPr>
      <w:r>
        <w:rPr>
          <w:rFonts w:hint="eastAsia"/>
        </w:rPr>
        <w:t>D、说明单链表是线性表的链式存储</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P1960] 带头结点的双循环链表L为空的条件是（ ）。</w:t>
      </w:r>
    </w:p>
    <w:p>
      <w:pPr>
        <w:pStyle w:val="2"/>
        <w:rPr>
          <w:rFonts w:hint="eastAsia"/>
        </w:rPr>
      </w:pPr>
    </w:p>
    <w:p>
      <w:pPr>
        <w:pStyle w:val="2"/>
        <w:rPr>
          <w:rFonts w:hint="eastAsia"/>
        </w:rPr>
      </w:pPr>
      <w:r>
        <w:rPr>
          <w:rFonts w:hint="eastAsia"/>
        </w:rPr>
        <w:t>A、L-&gt;prior == L &amp;&amp; L-&gt;next == NULL</w:t>
      </w:r>
    </w:p>
    <w:p>
      <w:pPr>
        <w:pStyle w:val="2"/>
        <w:rPr>
          <w:rFonts w:hint="eastAsia"/>
        </w:rPr>
      </w:pPr>
    </w:p>
    <w:p>
      <w:pPr>
        <w:pStyle w:val="2"/>
        <w:rPr>
          <w:rFonts w:hint="eastAsia"/>
        </w:rPr>
      </w:pPr>
      <w:r>
        <w:rPr>
          <w:rFonts w:hint="eastAsia"/>
        </w:rPr>
        <w:t>B、L-&gt;prior == NULL &amp;&amp; L-&gt;next == NULL</w:t>
      </w:r>
    </w:p>
    <w:p>
      <w:pPr>
        <w:pStyle w:val="2"/>
        <w:rPr>
          <w:rFonts w:hint="eastAsia"/>
        </w:rPr>
      </w:pPr>
    </w:p>
    <w:p>
      <w:pPr>
        <w:pStyle w:val="2"/>
        <w:rPr>
          <w:rFonts w:hint="eastAsia"/>
        </w:rPr>
      </w:pPr>
      <w:r>
        <w:rPr>
          <w:rFonts w:hint="eastAsia"/>
        </w:rPr>
        <w:t>C、L-&gt;prior == NULL &amp;&amp; L-&gt;next == L</w:t>
      </w:r>
    </w:p>
    <w:p>
      <w:pPr>
        <w:pStyle w:val="2"/>
        <w:rPr>
          <w:rFonts w:hint="eastAsia"/>
        </w:rPr>
      </w:pPr>
    </w:p>
    <w:p>
      <w:pPr>
        <w:pStyle w:val="2"/>
        <w:rPr>
          <w:rFonts w:hint="eastAsia"/>
        </w:rPr>
      </w:pPr>
      <w:r>
        <w:rPr>
          <w:rFonts w:hint="eastAsia"/>
        </w:rPr>
        <w:t>D、L-&gt;prior == L &amp;&amp; L-&gt;next == LD</w:t>
      </w:r>
    </w:p>
    <w:p>
      <w:pPr>
        <w:pStyle w:val="2"/>
        <w:rPr>
          <w:rFonts w:hint="eastAsia"/>
        </w:rPr>
      </w:pPr>
    </w:p>
    <w:p>
      <w:pPr>
        <w:pStyle w:val="2"/>
        <w:rPr>
          <w:rFonts w:hint="eastAsia"/>
        </w:rPr>
      </w:pPr>
      <w:r>
        <w:rPr>
          <w:rFonts w:hint="eastAsia"/>
        </w:rPr>
        <w:t> </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P1961] 在一个长度为n的带头结点的单链表h上，设有尾指针r，则执行（ ）操作与链表的表长度有关。</w:t>
      </w:r>
    </w:p>
    <w:p>
      <w:pPr>
        <w:pStyle w:val="2"/>
        <w:rPr>
          <w:rFonts w:hint="eastAsia"/>
        </w:rPr>
      </w:pPr>
    </w:p>
    <w:p>
      <w:pPr>
        <w:pStyle w:val="2"/>
        <w:rPr>
          <w:rFonts w:hint="eastAsia"/>
        </w:rPr>
      </w:pPr>
      <w:r>
        <w:rPr>
          <w:rFonts w:hint="eastAsia"/>
        </w:rPr>
        <w:t>A、删除单链表中的第一个元素</w:t>
      </w:r>
    </w:p>
    <w:p>
      <w:pPr>
        <w:pStyle w:val="2"/>
        <w:rPr>
          <w:rFonts w:hint="eastAsia"/>
        </w:rPr>
      </w:pPr>
    </w:p>
    <w:p>
      <w:pPr>
        <w:pStyle w:val="2"/>
        <w:rPr>
          <w:rFonts w:hint="eastAsia"/>
        </w:rPr>
      </w:pPr>
      <w:r>
        <w:rPr>
          <w:rFonts w:hint="eastAsia"/>
        </w:rPr>
        <w:t>B、删除单链表中的最后一个元素</w:t>
      </w:r>
    </w:p>
    <w:p>
      <w:pPr>
        <w:pStyle w:val="2"/>
        <w:rPr>
          <w:rFonts w:hint="eastAsia"/>
        </w:rPr>
      </w:pPr>
    </w:p>
    <w:p>
      <w:pPr>
        <w:pStyle w:val="2"/>
        <w:rPr>
          <w:rFonts w:hint="eastAsia"/>
        </w:rPr>
      </w:pPr>
      <w:r>
        <w:rPr>
          <w:rFonts w:hint="eastAsia"/>
        </w:rPr>
        <w:t>C、在单链表的第一个元素前插入一个新元素</w:t>
      </w:r>
    </w:p>
    <w:p>
      <w:pPr>
        <w:pStyle w:val="2"/>
        <w:rPr>
          <w:rFonts w:hint="eastAsia"/>
        </w:rPr>
      </w:pPr>
    </w:p>
    <w:p>
      <w:pPr>
        <w:pStyle w:val="2"/>
        <w:rPr>
          <w:rFonts w:hint="eastAsia"/>
        </w:rPr>
      </w:pPr>
      <w:r>
        <w:rPr>
          <w:rFonts w:hint="eastAsia"/>
        </w:rPr>
        <w:t>D、在单链表的最后一个元素后插入一个新元素</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P1962] 给定有n个元素的一维数组，建立一个有序单链表的最低时间复杂度是（ ）。</w:t>
      </w:r>
    </w:p>
    <w:p>
      <w:pPr>
        <w:pStyle w:val="2"/>
        <w:rPr>
          <w:rFonts w:hint="eastAsia"/>
        </w:rPr>
      </w:pPr>
    </w:p>
    <w:p>
      <w:pPr>
        <w:pStyle w:val="2"/>
        <w:rPr>
          <w:rFonts w:hint="eastAsia"/>
        </w:rPr>
      </w:pPr>
      <w:r>
        <w:rPr>
          <w:rFonts w:hint="eastAsia"/>
        </w:rPr>
        <w:t>A、O(1)    B、O(n)    C、O(n^2)    D、O(nlog2n)</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[数据结构 P1964] 需要分配较大空间，插入和删除不需要移动元素的线性表，其存储结构为（ ）。</w:t>
      </w:r>
    </w:p>
    <w:p>
      <w:pPr>
        <w:pStyle w:val="2"/>
        <w:rPr>
          <w:rFonts w:hint="eastAsia"/>
        </w:rPr>
      </w:pPr>
    </w:p>
    <w:p>
      <w:pPr>
        <w:pStyle w:val="2"/>
        <w:rPr>
          <w:rFonts w:hint="eastAsia"/>
        </w:rPr>
      </w:pPr>
      <w:r>
        <w:rPr>
          <w:rFonts w:hint="eastAsia"/>
        </w:rPr>
        <w:t>A、单链表    B、静态链表    C、顺序表    D、双链表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P1965] 对于一个线性表既要求能够进行较快速地插入和删除，又要求存储结构能反映数据之间的逻辑关系，则应该用（ ）。</w:t>
      </w:r>
    </w:p>
    <w:p>
      <w:pPr>
        <w:pStyle w:val="2"/>
        <w:rPr>
          <w:rFonts w:hint="eastAsia"/>
        </w:rPr>
      </w:pPr>
    </w:p>
    <w:p>
      <w:pPr>
        <w:pStyle w:val="2"/>
        <w:rPr>
          <w:rFonts w:hint="eastAsia"/>
        </w:rPr>
      </w:pPr>
      <w:r>
        <w:rPr>
          <w:rFonts w:hint="eastAsia"/>
        </w:rPr>
        <w:t>A、顺序存储方式</w:t>
      </w:r>
    </w:p>
    <w:p>
      <w:pPr>
        <w:pStyle w:val="2"/>
        <w:rPr>
          <w:rFonts w:hint="eastAsia"/>
        </w:rPr>
      </w:pPr>
    </w:p>
    <w:p>
      <w:pPr>
        <w:pStyle w:val="2"/>
        <w:rPr>
          <w:rFonts w:hint="eastAsia"/>
        </w:rPr>
      </w:pPr>
      <w:r>
        <w:rPr>
          <w:rFonts w:hint="eastAsia"/>
        </w:rPr>
        <w:t>B、链式存储方式</w:t>
      </w:r>
    </w:p>
    <w:p>
      <w:pPr>
        <w:pStyle w:val="2"/>
        <w:rPr>
          <w:rFonts w:hint="eastAsia"/>
        </w:rPr>
      </w:pPr>
    </w:p>
    <w:p>
      <w:pPr>
        <w:pStyle w:val="2"/>
        <w:rPr>
          <w:rFonts w:hint="eastAsia"/>
        </w:rPr>
      </w:pPr>
      <w:r>
        <w:rPr>
          <w:rFonts w:hint="eastAsia"/>
        </w:rPr>
        <w:t>C、散列存储方式</w:t>
      </w:r>
    </w:p>
    <w:p>
      <w:pPr>
        <w:pStyle w:val="2"/>
        <w:rPr>
          <w:rFonts w:hint="eastAsia"/>
        </w:rPr>
      </w:pPr>
    </w:p>
    <w:p>
      <w:pPr>
        <w:pStyle w:val="2"/>
        <w:rPr>
          <w:rFonts w:hint="eastAsia"/>
        </w:rPr>
      </w:pPr>
      <w:r>
        <w:rPr>
          <w:rFonts w:hint="eastAsia"/>
        </w:rPr>
        <w:t>D、以上均可以</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P1966] 静态链表指针表示的是（ ）。</w:t>
      </w:r>
    </w:p>
    <w:p>
      <w:pPr>
        <w:pStyle w:val="2"/>
        <w:rPr>
          <w:rFonts w:hint="eastAsia"/>
        </w:rPr>
      </w:pPr>
    </w:p>
    <w:p>
      <w:pPr>
        <w:pStyle w:val="2"/>
        <w:rPr>
          <w:rFonts w:hint="eastAsia"/>
        </w:rPr>
      </w:pPr>
      <w:r>
        <w:rPr>
          <w:rFonts w:hint="eastAsia"/>
        </w:rPr>
        <w:t>A、下一元素的地址</w:t>
      </w:r>
    </w:p>
    <w:p>
      <w:pPr>
        <w:pStyle w:val="2"/>
        <w:rPr>
          <w:rFonts w:hint="eastAsia"/>
        </w:rPr>
      </w:pPr>
    </w:p>
    <w:p>
      <w:pPr>
        <w:pStyle w:val="2"/>
        <w:rPr>
          <w:rFonts w:hint="eastAsia"/>
        </w:rPr>
      </w:pPr>
      <w:r>
        <w:rPr>
          <w:rFonts w:hint="eastAsia"/>
        </w:rPr>
        <w:t>B、内存储器地址</w:t>
      </w:r>
    </w:p>
    <w:p>
      <w:pPr>
        <w:pStyle w:val="2"/>
        <w:rPr>
          <w:rFonts w:hint="eastAsia"/>
        </w:rPr>
      </w:pPr>
    </w:p>
    <w:p>
      <w:pPr>
        <w:pStyle w:val="2"/>
        <w:rPr>
          <w:rFonts w:hint="eastAsia"/>
        </w:rPr>
      </w:pPr>
      <w:r>
        <w:rPr>
          <w:rFonts w:hint="eastAsia"/>
        </w:rPr>
        <w:t>C、下一元素在数组中的位置</w:t>
      </w:r>
    </w:p>
    <w:p>
      <w:pPr>
        <w:pStyle w:val="2"/>
        <w:rPr>
          <w:rFonts w:hint="eastAsia"/>
        </w:rPr>
      </w:pPr>
    </w:p>
    <w:p>
      <w:pPr>
        <w:pStyle w:val="2"/>
        <w:rPr>
          <w:rFonts w:hint="eastAsia"/>
        </w:rPr>
      </w:pPr>
      <w:r>
        <w:rPr>
          <w:rFonts w:hint="eastAsia"/>
        </w:rPr>
        <w:t>D、左链或右链指向的元素的地址</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P1967] 与单链表相比，双链表的优点之一是（ ）。</w:t>
      </w:r>
    </w:p>
    <w:p>
      <w:pPr>
        <w:pStyle w:val="2"/>
        <w:rPr>
          <w:rFonts w:hint="eastAsia"/>
        </w:rPr>
      </w:pPr>
    </w:p>
    <w:p>
      <w:pPr>
        <w:pStyle w:val="2"/>
        <w:rPr>
          <w:rFonts w:hint="eastAsia"/>
        </w:rPr>
      </w:pPr>
      <w:r>
        <w:rPr>
          <w:rFonts w:hint="eastAsia"/>
        </w:rPr>
        <w:t>A、插入、删除操作更方便</w:t>
      </w:r>
    </w:p>
    <w:p>
      <w:pPr>
        <w:pStyle w:val="2"/>
        <w:rPr>
          <w:rFonts w:hint="eastAsia"/>
        </w:rPr>
      </w:pPr>
    </w:p>
    <w:p>
      <w:pPr>
        <w:pStyle w:val="2"/>
        <w:rPr>
          <w:rFonts w:hint="eastAsia"/>
        </w:rPr>
      </w:pPr>
      <w:r>
        <w:rPr>
          <w:rFonts w:hint="eastAsia"/>
        </w:rPr>
        <w:t>B、可以进行随意访问</w:t>
      </w:r>
    </w:p>
    <w:p>
      <w:pPr>
        <w:pStyle w:val="2"/>
        <w:rPr>
          <w:rFonts w:hint="eastAsia"/>
        </w:rPr>
      </w:pPr>
    </w:p>
    <w:p>
      <w:pPr>
        <w:pStyle w:val="2"/>
        <w:rPr>
          <w:rFonts w:hint="eastAsia"/>
        </w:rPr>
      </w:pPr>
      <w:r>
        <w:rPr>
          <w:rFonts w:hint="eastAsia"/>
        </w:rPr>
        <w:t>C、可以省略表头指针或表尾指针</w:t>
      </w:r>
    </w:p>
    <w:p>
      <w:pPr>
        <w:pStyle w:val="2"/>
        <w:rPr>
          <w:rFonts w:hint="eastAsia"/>
        </w:rPr>
      </w:pPr>
    </w:p>
    <w:p>
      <w:pPr>
        <w:pStyle w:val="2"/>
        <w:rPr>
          <w:rFonts w:hint="eastAsia"/>
        </w:rPr>
      </w:pPr>
      <w:r>
        <w:rPr>
          <w:rFonts w:hint="eastAsia"/>
        </w:rPr>
        <w:t>D、访问前后相邻结点更灵活D</w:t>
      </w:r>
    </w:p>
    <w:p>
      <w:pPr>
        <w:pStyle w:val="2"/>
        <w:rPr>
          <w:rFonts w:hint="eastAsia"/>
        </w:rPr>
      </w:pPr>
    </w:p>
    <w:p>
      <w:pPr>
        <w:pStyle w:val="2"/>
        <w:rPr>
          <w:rFonts w:hint="eastAsia"/>
        </w:rPr>
      </w:pPr>
      <w:r>
        <w:rPr>
          <w:rFonts w:hint="eastAsia"/>
        </w:rPr>
        <w:t>双链表双向访问</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P1968] 设线性表中有2n个元素，（ ）在单链表是实现要比在顺序表上实现效率更高。</w:t>
      </w:r>
    </w:p>
    <w:p>
      <w:pPr>
        <w:pStyle w:val="2"/>
        <w:rPr>
          <w:rFonts w:hint="eastAsia"/>
        </w:rPr>
      </w:pPr>
    </w:p>
    <w:p>
      <w:pPr>
        <w:pStyle w:val="2"/>
        <w:rPr>
          <w:rFonts w:hint="eastAsia"/>
        </w:rPr>
      </w:pPr>
      <w:r>
        <w:rPr>
          <w:rFonts w:hint="eastAsia"/>
        </w:rPr>
        <w:t>A、删除所有值为x的元素</w:t>
      </w:r>
    </w:p>
    <w:p>
      <w:pPr>
        <w:pStyle w:val="2"/>
        <w:rPr>
          <w:rFonts w:hint="eastAsia"/>
        </w:rPr>
      </w:pPr>
    </w:p>
    <w:p>
      <w:pPr>
        <w:pStyle w:val="2"/>
        <w:rPr>
          <w:rFonts w:hint="eastAsia"/>
        </w:rPr>
      </w:pPr>
      <w:r>
        <w:rPr>
          <w:rFonts w:hint="eastAsia"/>
        </w:rPr>
        <w:t>B、在最后一个元素的后面插入一个新元素</w:t>
      </w:r>
    </w:p>
    <w:p>
      <w:pPr>
        <w:pStyle w:val="2"/>
        <w:rPr>
          <w:rFonts w:hint="eastAsia"/>
        </w:rPr>
      </w:pPr>
    </w:p>
    <w:p>
      <w:pPr>
        <w:pStyle w:val="2"/>
        <w:rPr>
          <w:rFonts w:hint="eastAsia"/>
        </w:rPr>
      </w:pPr>
      <w:r>
        <w:rPr>
          <w:rFonts w:hint="eastAsia"/>
        </w:rPr>
        <w:t>C、顺序输出前k个元素</w:t>
      </w:r>
    </w:p>
    <w:p>
      <w:pPr>
        <w:pStyle w:val="2"/>
        <w:rPr>
          <w:rFonts w:hint="eastAsia"/>
        </w:rPr>
      </w:pPr>
    </w:p>
    <w:p>
      <w:pPr>
        <w:pStyle w:val="2"/>
        <w:rPr>
          <w:rFonts w:hint="eastAsia"/>
        </w:rPr>
      </w:pPr>
      <w:r>
        <w:rPr>
          <w:rFonts w:hint="eastAsia"/>
        </w:rPr>
        <w:t>D、交换第i 个元素和第2n-i-1个元素的值（i = 0,1,……n-1） </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[数据结构 P1971] 和顺序栈相比，链栈有一个比较明显的优势是（ ）。</w:t>
      </w:r>
    </w:p>
    <w:p>
      <w:pPr>
        <w:pStyle w:val="2"/>
        <w:rPr>
          <w:rFonts w:hint="eastAsia"/>
        </w:rPr>
      </w:pPr>
    </w:p>
    <w:p>
      <w:pPr>
        <w:pStyle w:val="2"/>
        <w:rPr>
          <w:rFonts w:hint="eastAsia"/>
        </w:rPr>
      </w:pPr>
      <w:r>
        <w:rPr>
          <w:rFonts w:hint="eastAsia"/>
        </w:rPr>
        <w:t>A、通常不会出现栈满的情况</w:t>
      </w:r>
    </w:p>
    <w:p>
      <w:pPr>
        <w:pStyle w:val="2"/>
        <w:rPr>
          <w:rFonts w:hint="eastAsia"/>
        </w:rPr>
      </w:pPr>
    </w:p>
    <w:p>
      <w:pPr>
        <w:pStyle w:val="2"/>
        <w:rPr>
          <w:rFonts w:hint="eastAsia"/>
        </w:rPr>
      </w:pPr>
      <w:r>
        <w:rPr>
          <w:rFonts w:hint="eastAsia"/>
        </w:rPr>
        <w:t>B、通常不会出现栈空的情况</w:t>
      </w:r>
    </w:p>
    <w:p>
      <w:pPr>
        <w:pStyle w:val="2"/>
        <w:rPr>
          <w:rFonts w:hint="eastAsia"/>
        </w:rPr>
      </w:pPr>
    </w:p>
    <w:p>
      <w:pPr>
        <w:pStyle w:val="2"/>
        <w:rPr>
          <w:rFonts w:hint="eastAsia"/>
        </w:rPr>
      </w:pPr>
      <w:r>
        <w:rPr>
          <w:rFonts w:hint="eastAsia"/>
        </w:rPr>
        <w:t>C、插入操作更容易</w:t>
      </w:r>
    </w:p>
    <w:p>
      <w:pPr>
        <w:pStyle w:val="2"/>
        <w:rPr>
          <w:rFonts w:hint="eastAsia"/>
        </w:rPr>
      </w:pPr>
    </w:p>
    <w:p>
      <w:pPr>
        <w:pStyle w:val="2"/>
        <w:rPr>
          <w:rFonts w:hint="eastAsia"/>
        </w:rPr>
      </w:pPr>
      <w:r>
        <w:rPr>
          <w:rFonts w:hint="eastAsia"/>
        </w:rPr>
        <w:t>D、删除操作更容易</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P1972] 链栈执行Pop操作，并将出栈的元素存在x中，应该执行（ ）。</w:t>
      </w:r>
    </w:p>
    <w:p>
      <w:pPr>
        <w:pStyle w:val="2"/>
        <w:rPr>
          <w:rFonts w:hint="eastAsia"/>
        </w:rPr>
      </w:pPr>
    </w:p>
    <w:p>
      <w:pPr>
        <w:pStyle w:val="2"/>
        <w:rPr>
          <w:rFonts w:hint="eastAsia"/>
        </w:rPr>
      </w:pPr>
      <w:r>
        <w:rPr>
          <w:rFonts w:hint="eastAsia"/>
        </w:rPr>
        <w:t>A、x = top; top = top-&gt;next;</w:t>
      </w:r>
    </w:p>
    <w:p>
      <w:pPr>
        <w:pStyle w:val="2"/>
        <w:rPr>
          <w:rFonts w:hint="eastAsia"/>
        </w:rPr>
      </w:pPr>
    </w:p>
    <w:p>
      <w:pPr>
        <w:pStyle w:val="2"/>
        <w:rPr>
          <w:rFonts w:hint="eastAsia"/>
        </w:rPr>
      </w:pPr>
      <w:r>
        <w:rPr>
          <w:rFonts w:hint="eastAsia"/>
        </w:rPr>
        <w:t>B、x = top-&gt;data;</w:t>
      </w:r>
    </w:p>
    <w:p>
      <w:pPr>
        <w:pStyle w:val="2"/>
        <w:rPr>
          <w:rFonts w:hint="eastAsia"/>
        </w:rPr>
      </w:pPr>
    </w:p>
    <w:p>
      <w:pPr>
        <w:pStyle w:val="2"/>
        <w:rPr>
          <w:rFonts w:hint="eastAsia"/>
        </w:rPr>
      </w:pPr>
      <w:r>
        <w:rPr>
          <w:rFonts w:hint="eastAsia"/>
        </w:rPr>
        <w:t>C、top = top-&gt;data; x = top-&gt;data;</w:t>
      </w:r>
    </w:p>
    <w:p>
      <w:pPr>
        <w:pStyle w:val="2"/>
        <w:rPr>
          <w:rFonts w:hint="eastAsia"/>
        </w:rPr>
      </w:pPr>
    </w:p>
    <w:p>
      <w:pPr>
        <w:pStyle w:val="2"/>
        <w:rPr>
          <w:rFonts w:hint="eastAsia"/>
        </w:rPr>
      </w:pPr>
      <w:r>
        <w:rPr>
          <w:rFonts w:hint="eastAsia"/>
        </w:rPr>
        <w:t>D、x = top-&gt;data; top = top-&gt;next;</w:t>
      </w:r>
    </w:p>
    <w:p>
      <w:pPr>
        <w:pStyle w:val="2"/>
        <w:rPr>
          <w:rFonts w:hint="eastAsia"/>
        </w:rPr>
      </w:pPr>
    </w:p>
    <w:p>
      <w:pPr>
        <w:pStyle w:val="2"/>
        <w:rPr>
          <w:rFonts w:hint="eastAsia"/>
        </w:rPr>
      </w:pPr>
      <w:r>
        <w:rPr>
          <w:rFonts w:hint="eastAsia"/>
        </w:rPr>
        <w:t>栈顶结点的数据域...</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[数据结构 P1974] 元素a，b，c，d，e 依次进入初始为空的栈中，若元素进栈后可停留、可出栈，知道所有元素都出栈，则在所有可能的出现序列中，一元素d开头的序列个数是（ ）。</w:t>
      </w:r>
    </w:p>
    <w:p>
      <w:pPr>
        <w:pStyle w:val="2"/>
        <w:rPr>
          <w:rFonts w:hint="eastAsia"/>
        </w:rPr>
      </w:pPr>
    </w:p>
    <w:p>
      <w:pPr>
        <w:pStyle w:val="2"/>
        <w:rPr>
          <w:rFonts w:hint="eastAsia"/>
        </w:rPr>
      </w:pPr>
      <w:r>
        <w:rPr>
          <w:rFonts w:hint="eastAsia"/>
        </w:rPr>
        <w:t>A、3    B、4    C、5    D、6</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P1975] 栈是（ ）。</w:t>
      </w:r>
    </w:p>
    <w:p>
      <w:pPr>
        <w:pStyle w:val="2"/>
        <w:rPr>
          <w:rFonts w:hint="eastAsia"/>
        </w:rPr>
      </w:pPr>
      <w:r>
        <w:rPr>
          <w:rFonts w:hint="eastAsia"/>
        </w:rPr>
        <w:t>A、顺序存储的线性结构</w:t>
      </w:r>
    </w:p>
    <w:p>
      <w:pPr>
        <w:pStyle w:val="2"/>
        <w:rPr>
          <w:rFonts w:hint="eastAsia"/>
        </w:rPr>
      </w:pPr>
    </w:p>
    <w:p>
      <w:pPr>
        <w:pStyle w:val="2"/>
        <w:rPr>
          <w:rFonts w:hint="eastAsia"/>
        </w:rPr>
      </w:pPr>
      <w:r>
        <w:rPr>
          <w:rFonts w:hint="eastAsia"/>
        </w:rPr>
        <w:t>B、链式存储的非线性结构</w:t>
      </w:r>
    </w:p>
    <w:p>
      <w:pPr>
        <w:pStyle w:val="2"/>
        <w:rPr>
          <w:rFonts w:hint="eastAsia"/>
        </w:rPr>
      </w:pPr>
    </w:p>
    <w:p>
      <w:pPr>
        <w:pStyle w:val="2"/>
        <w:rPr>
          <w:rFonts w:hint="eastAsia"/>
        </w:rPr>
      </w:pPr>
      <w:r>
        <w:rPr>
          <w:rFonts w:hint="eastAsia"/>
        </w:rPr>
        <w:t>C、限制存取的线性结构</w:t>
      </w:r>
    </w:p>
    <w:p>
      <w:pPr>
        <w:pStyle w:val="2"/>
        <w:rPr>
          <w:rFonts w:hint="eastAsia"/>
        </w:rPr>
      </w:pPr>
    </w:p>
    <w:p>
      <w:pPr>
        <w:pStyle w:val="2"/>
        <w:rPr>
          <w:rFonts w:hint="eastAsia"/>
        </w:rPr>
      </w:pPr>
      <w:r>
        <w:rPr>
          <w:rFonts w:hint="eastAsia"/>
        </w:rPr>
        <w:t>D、限制存储点的非线性结构</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P1976] 若栈S1保存整数，栈S2保存运算符，函数F() 依次执行下述各步操作：</w:t>
      </w:r>
    </w:p>
    <w:p>
      <w:pPr>
        <w:pStyle w:val="2"/>
        <w:rPr>
          <w:rFonts w:hint="eastAsia"/>
        </w:rPr>
      </w:pPr>
      <w:r>
        <w:rPr>
          <w:rFonts w:hint="eastAsia"/>
        </w:rPr>
        <w:t>A、-15    B、15    C、-20    D、20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P1977] 3个不同的元素依次进栈，能得到（ ）种不同的出栈序列。</w:t>
      </w:r>
    </w:p>
    <w:p>
      <w:pPr>
        <w:pStyle w:val="2"/>
        <w:rPr>
          <w:rFonts w:hint="eastAsia"/>
        </w:rPr>
      </w:pPr>
    </w:p>
    <w:p>
      <w:pPr>
        <w:pStyle w:val="2"/>
        <w:rPr>
          <w:rFonts w:hint="eastAsia"/>
        </w:rPr>
      </w:pPr>
      <w:r>
        <w:rPr>
          <w:rFonts w:hint="eastAsia"/>
        </w:rPr>
        <w:t>A、4    B、5    C、6    D、7</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P1978] 栈和队列具有相同的（ ）。</w:t>
      </w:r>
    </w:p>
    <w:p>
      <w:pPr>
        <w:pStyle w:val="2"/>
        <w:rPr>
          <w:rFonts w:hint="eastAsia"/>
        </w:rPr>
      </w:pPr>
    </w:p>
    <w:p>
      <w:pPr>
        <w:pStyle w:val="2"/>
        <w:rPr>
          <w:rFonts w:hint="eastAsia"/>
        </w:rPr>
      </w:pPr>
      <w:r>
        <w:rPr>
          <w:rFonts w:hint="eastAsia"/>
        </w:rPr>
        <w:t> A、抽象数据类型    B、逻辑结构    C、存储结构    D、运算</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P1979] 设有一个顺序共享栈Share[0:n-1]，其中第一个栈顶指针top1 的初始值为-1，第二个栈顶指针的top2的初始值为n，则共享栈栈满的条件是（ ）。</w:t>
      </w:r>
    </w:p>
    <w:p>
      <w:pPr>
        <w:pStyle w:val="2"/>
        <w:rPr>
          <w:rFonts w:hint="eastAsia"/>
        </w:rPr>
      </w:pPr>
    </w:p>
    <w:p>
      <w:pPr>
        <w:pStyle w:val="2"/>
        <w:rPr>
          <w:rFonts w:hint="eastAsia"/>
        </w:rPr>
      </w:pPr>
      <w:r>
        <w:rPr>
          <w:rFonts w:hint="eastAsia"/>
        </w:rPr>
        <w:t>A、top2 - top1 == 1</w:t>
      </w:r>
    </w:p>
    <w:p>
      <w:pPr>
        <w:pStyle w:val="2"/>
        <w:rPr>
          <w:rFonts w:hint="eastAsia"/>
        </w:rPr>
      </w:pPr>
    </w:p>
    <w:p>
      <w:pPr>
        <w:pStyle w:val="2"/>
        <w:rPr>
          <w:rFonts w:hint="eastAsia"/>
        </w:rPr>
      </w:pPr>
      <w:r>
        <w:rPr>
          <w:rFonts w:hint="eastAsia"/>
        </w:rPr>
        <w:t>B、top1 - top2 == 1</w:t>
      </w:r>
    </w:p>
    <w:p>
      <w:pPr>
        <w:pStyle w:val="2"/>
        <w:rPr>
          <w:rFonts w:hint="eastAsia"/>
        </w:rPr>
      </w:pPr>
    </w:p>
    <w:p>
      <w:pPr>
        <w:pStyle w:val="2"/>
        <w:rPr>
          <w:rFonts w:hint="eastAsia"/>
        </w:rPr>
      </w:pPr>
      <w:r>
        <w:rPr>
          <w:rFonts w:hint="eastAsia"/>
        </w:rPr>
        <w:t>C、top1 === top2</w:t>
      </w:r>
    </w:p>
    <w:p>
      <w:pPr>
        <w:pStyle w:val="2"/>
        <w:rPr>
          <w:rFonts w:hint="eastAsia"/>
        </w:rPr>
      </w:pPr>
    </w:p>
    <w:p>
      <w:pPr>
        <w:pStyle w:val="2"/>
        <w:rPr>
          <w:rFonts w:hint="eastAsia"/>
        </w:rPr>
      </w:pPr>
      <w:r>
        <w:rPr>
          <w:rFonts w:hint="eastAsia"/>
        </w:rPr>
        <w:t>D、以上都不对</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P1980] 下列关于栈的叙述中，错误的是（ ）。</w:t>
      </w:r>
    </w:p>
    <w:p>
      <w:pPr>
        <w:pStyle w:val="2"/>
        <w:rPr>
          <w:rFonts w:hint="eastAsia"/>
        </w:rPr>
      </w:pPr>
    </w:p>
    <w:p>
      <w:pPr>
        <w:pStyle w:val="2"/>
        <w:rPr>
          <w:rFonts w:hint="eastAsia"/>
        </w:rPr>
      </w:pPr>
      <w:r>
        <w:rPr>
          <w:rFonts w:hint="eastAsia"/>
        </w:rPr>
        <w:t>（1）采用非递归方式重写递归程序时必须使用栈</w:t>
      </w:r>
    </w:p>
    <w:p>
      <w:pPr>
        <w:pStyle w:val="2"/>
        <w:rPr>
          <w:rFonts w:hint="eastAsia"/>
        </w:rPr>
      </w:pPr>
    </w:p>
    <w:p>
      <w:pPr>
        <w:pStyle w:val="2"/>
        <w:rPr>
          <w:rFonts w:hint="eastAsia"/>
        </w:rPr>
      </w:pPr>
      <w:r>
        <w:rPr>
          <w:rFonts w:hint="eastAsia"/>
        </w:rPr>
        <w:t>（2）函数调用时，系统要用栈保存必要信息</w:t>
      </w:r>
    </w:p>
    <w:p>
      <w:pPr>
        <w:pStyle w:val="2"/>
        <w:rPr>
          <w:rFonts w:hint="eastAsia"/>
        </w:rPr>
      </w:pPr>
    </w:p>
    <w:p>
      <w:pPr>
        <w:pStyle w:val="2"/>
        <w:rPr>
          <w:rFonts w:hint="eastAsia"/>
        </w:rPr>
      </w:pPr>
      <w:r>
        <w:rPr>
          <w:rFonts w:hint="eastAsia"/>
        </w:rPr>
        <w:t>（3）只要确定了入栈次序，即可确定出栈次序</w:t>
      </w:r>
    </w:p>
    <w:p>
      <w:pPr>
        <w:pStyle w:val="2"/>
        <w:rPr>
          <w:rFonts w:hint="eastAsia"/>
        </w:rPr>
      </w:pPr>
    </w:p>
    <w:p>
      <w:pPr>
        <w:pStyle w:val="2"/>
        <w:rPr>
          <w:rFonts w:hint="eastAsia"/>
        </w:rPr>
      </w:pPr>
      <w:r>
        <w:rPr>
          <w:rFonts w:hint="eastAsia"/>
        </w:rPr>
        <w:t>（4）栈是一种受限的线性表，允许在其两端进行操作</w:t>
      </w:r>
    </w:p>
    <w:p>
      <w:pPr>
        <w:pStyle w:val="2"/>
        <w:rPr>
          <w:rFonts w:hint="eastAsia"/>
        </w:rPr>
      </w:pPr>
    </w:p>
    <w:p>
      <w:pPr>
        <w:pStyle w:val="2"/>
        <w:rPr>
          <w:rFonts w:hint="eastAsia"/>
        </w:rPr>
      </w:pPr>
    </w:p>
    <w:p>
      <w:pPr>
        <w:pStyle w:val="2"/>
        <w:rPr>
          <w:rFonts w:hint="eastAsia"/>
        </w:rPr>
      </w:pPr>
      <w:r>
        <w:rPr>
          <w:rFonts w:hint="eastAsia"/>
        </w:rPr>
        <w:t>A、仅（1）</w:t>
      </w:r>
    </w:p>
    <w:p>
      <w:pPr>
        <w:pStyle w:val="2"/>
        <w:rPr>
          <w:rFonts w:hint="eastAsia"/>
        </w:rPr>
      </w:pPr>
    </w:p>
    <w:p>
      <w:pPr>
        <w:pStyle w:val="2"/>
        <w:rPr>
          <w:rFonts w:hint="eastAsia"/>
        </w:rPr>
      </w:pPr>
      <w:r>
        <w:rPr>
          <w:rFonts w:hint="eastAsia"/>
        </w:rPr>
        <w:t>B、仅（1）、（2）、（3）</w:t>
      </w:r>
    </w:p>
    <w:p>
      <w:pPr>
        <w:pStyle w:val="2"/>
        <w:rPr>
          <w:rFonts w:hint="eastAsia"/>
        </w:rPr>
      </w:pPr>
    </w:p>
    <w:p>
      <w:pPr>
        <w:pStyle w:val="2"/>
        <w:rPr>
          <w:rFonts w:hint="eastAsia"/>
        </w:rPr>
      </w:pPr>
      <w:r>
        <w:rPr>
          <w:rFonts w:hint="eastAsia"/>
        </w:rPr>
        <w:t>C、仅（1）、（3）、（4）</w:t>
      </w:r>
    </w:p>
    <w:p>
      <w:pPr>
        <w:pStyle w:val="2"/>
        <w:rPr>
          <w:rFonts w:hint="eastAsia"/>
        </w:rPr>
      </w:pPr>
    </w:p>
    <w:p>
      <w:pPr>
        <w:pStyle w:val="2"/>
        <w:rPr>
          <w:rFonts w:hint="eastAsia"/>
        </w:rPr>
      </w:pPr>
      <w:r>
        <w:rPr>
          <w:rFonts w:hint="eastAsia"/>
        </w:rPr>
        <w:t>D、仅（2）、（3）、（4）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P1981] （ ）不是栈的基本操作。</w:t>
      </w:r>
    </w:p>
    <w:p>
      <w:pPr>
        <w:pStyle w:val="2"/>
        <w:rPr>
          <w:rFonts w:hint="eastAsia"/>
        </w:rPr>
      </w:pPr>
    </w:p>
    <w:p>
      <w:pPr>
        <w:pStyle w:val="2"/>
        <w:rPr>
          <w:rFonts w:hint="eastAsia"/>
        </w:rPr>
      </w:pPr>
      <w:r>
        <w:rPr>
          <w:rFonts w:hint="eastAsia"/>
        </w:rPr>
        <w:t>A、删除栈顶元素</w:t>
      </w:r>
    </w:p>
    <w:p>
      <w:pPr>
        <w:pStyle w:val="2"/>
        <w:rPr>
          <w:rFonts w:hint="eastAsia"/>
        </w:rPr>
      </w:pPr>
    </w:p>
    <w:p>
      <w:pPr>
        <w:pStyle w:val="2"/>
        <w:rPr>
          <w:rFonts w:hint="eastAsia"/>
        </w:rPr>
      </w:pPr>
      <w:r>
        <w:rPr>
          <w:rFonts w:hint="eastAsia"/>
        </w:rPr>
        <w:t>B、删除栈底元素</w:t>
      </w:r>
    </w:p>
    <w:p>
      <w:pPr>
        <w:pStyle w:val="2"/>
        <w:rPr>
          <w:rFonts w:hint="eastAsia"/>
        </w:rPr>
      </w:pPr>
    </w:p>
    <w:p>
      <w:pPr>
        <w:pStyle w:val="2"/>
        <w:rPr>
          <w:rFonts w:hint="eastAsia"/>
        </w:rPr>
      </w:pPr>
      <w:r>
        <w:rPr>
          <w:rFonts w:hint="eastAsia"/>
        </w:rPr>
        <w:t>C、判断栈是否为空</w:t>
      </w:r>
    </w:p>
    <w:p>
      <w:pPr>
        <w:pStyle w:val="2"/>
        <w:rPr>
          <w:rFonts w:hint="eastAsia"/>
        </w:rPr>
      </w:pPr>
    </w:p>
    <w:p>
      <w:pPr>
        <w:pStyle w:val="2"/>
        <w:rPr>
          <w:rFonts w:hint="eastAsia"/>
        </w:rPr>
      </w:pPr>
      <w:r>
        <w:rPr>
          <w:rFonts w:hint="eastAsia"/>
        </w:rPr>
        <w:t>D、将栈置为空栈</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P1982] 若元素a，b，c，d，e，f 依次进栈，允许进栈、出栈操作交替进行，但不允许连续3次进行出栈操作，不可能得到的出栈序列是（ ）。</w:t>
      </w:r>
    </w:p>
    <w:p>
      <w:pPr>
        <w:pStyle w:val="2"/>
        <w:rPr>
          <w:rFonts w:hint="eastAsia"/>
        </w:rPr>
      </w:pPr>
    </w:p>
    <w:p>
      <w:pPr>
        <w:pStyle w:val="2"/>
        <w:rPr>
          <w:rFonts w:hint="eastAsia"/>
        </w:rPr>
      </w:pPr>
      <w:r>
        <w:rPr>
          <w:rFonts w:hint="eastAsia"/>
        </w:rPr>
        <w:t>A、dcebfa</w:t>
      </w:r>
    </w:p>
    <w:p>
      <w:pPr>
        <w:pStyle w:val="2"/>
        <w:rPr>
          <w:rFonts w:hint="eastAsia"/>
        </w:rPr>
      </w:pPr>
    </w:p>
    <w:p>
      <w:pPr>
        <w:pStyle w:val="2"/>
        <w:rPr>
          <w:rFonts w:hint="eastAsia"/>
        </w:rPr>
      </w:pPr>
      <w:r>
        <w:rPr>
          <w:rFonts w:hint="eastAsia"/>
        </w:rPr>
        <w:t>B、cbdaef</w:t>
      </w:r>
    </w:p>
    <w:p>
      <w:pPr>
        <w:pStyle w:val="2"/>
        <w:rPr>
          <w:rFonts w:hint="eastAsia"/>
        </w:rPr>
      </w:pPr>
    </w:p>
    <w:p>
      <w:pPr>
        <w:pStyle w:val="2"/>
        <w:rPr>
          <w:rFonts w:hint="eastAsia"/>
        </w:rPr>
      </w:pPr>
      <w:r>
        <w:rPr>
          <w:rFonts w:hint="eastAsia"/>
        </w:rPr>
        <w:t>C、bcaefd</w:t>
      </w:r>
    </w:p>
    <w:p>
      <w:pPr>
        <w:pStyle w:val="2"/>
        <w:rPr>
          <w:rFonts w:hint="eastAsia"/>
        </w:rPr>
      </w:pPr>
    </w:p>
    <w:p>
      <w:pPr>
        <w:pStyle w:val="2"/>
        <w:rPr>
          <w:rFonts w:hint="eastAsia"/>
        </w:rPr>
      </w:pPr>
      <w:r>
        <w:rPr>
          <w:rFonts w:hint="eastAsia"/>
        </w:rPr>
        <w:t>D、afedcbD</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P1983] 采用共享栈的好处是（ ）。</w:t>
      </w:r>
    </w:p>
    <w:p>
      <w:pPr>
        <w:pStyle w:val="2"/>
        <w:rPr>
          <w:rFonts w:hint="eastAsia"/>
        </w:rPr>
      </w:pPr>
    </w:p>
    <w:p>
      <w:pPr>
        <w:pStyle w:val="2"/>
        <w:rPr>
          <w:rFonts w:hint="eastAsia"/>
        </w:rPr>
      </w:pPr>
      <w:r>
        <w:rPr>
          <w:rFonts w:hint="eastAsia"/>
        </w:rPr>
        <w:t>A、减少存取时间，降低发生上溢的可能</w:t>
      </w:r>
    </w:p>
    <w:p>
      <w:pPr>
        <w:pStyle w:val="2"/>
        <w:rPr>
          <w:rFonts w:hint="eastAsia"/>
        </w:rPr>
      </w:pPr>
    </w:p>
    <w:p>
      <w:pPr>
        <w:pStyle w:val="2"/>
        <w:rPr>
          <w:rFonts w:hint="eastAsia"/>
        </w:rPr>
      </w:pPr>
      <w:r>
        <w:rPr>
          <w:rFonts w:hint="eastAsia"/>
        </w:rPr>
        <w:t>B、节省存储空间，降低发生上溢的可能</w:t>
      </w:r>
    </w:p>
    <w:p>
      <w:pPr>
        <w:pStyle w:val="2"/>
        <w:rPr>
          <w:rFonts w:hint="eastAsia"/>
        </w:rPr>
      </w:pPr>
    </w:p>
    <w:p>
      <w:pPr>
        <w:pStyle w:val="2"/>
        <w:rPr>
          <w:rFonts w:hint="eastAsia"/>
        </w:rPr>
      </w:pPr>
      <w:r>
        <w:rPr>
          <w:rFonts w:hint="eastAsia"/>
        </w:rPr>
        <w:t>C、减少存取时间，降低发生下溢的可能</w:t>
      </w:r>
    </w:p>
    <w:p>
      <w:pPr>
        <w:pStyle w:val="2"/>
        <w:rPr>
          <w:rFonts w:hint="eastAsia"/>
        </w:rPr>
      </w:pPr>
    </w:p>
    <w:p>
      <w:pPr>
        <w:pStyle w:val="2"/>
        <w:rPr>
          <w:rFonts w:hint="eastAsia"/>
        </w:rPr>
      </w:pPr>
      <w:r>
        <w:rPr>
          <w:rFonts w:hint="eastAsia"/>
        </w:rPr>
        <w:t>D、节省存储空间，降低发生下溢的可能</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P1984] 若一个栈的输入序列是P1，P2，……，Pn，输出序列是1，2，3……n，若P3=1，则P1的值（ ）</w:t>
      </w:r>
    </w:p>
    <w:p>
      <w:pPr>
        <w:pStyle w:val="2"/>
        <w:rPr>
          <w:rFonts w:hint="eastAsia"/>
        </w:rPr>
      </w:pPr>
    </w:p>
    <w:p>
      <w:pPr>
        <w:pStyle w:val="2"/>
        <w:rPr>
          <w:rFonts w:hint="eastAsia"/>
        </w:rPr>
      </w:pPr>
      <w:r>
        <w:rPr>
          <w:rFonts w:hint="eastAsia"/>
        </w:rPr>
        <w:t>A、可能是2    B、一定是2    C、不可能是2    D、不可能是3</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P1985] 用S表示进栈操作，用X表示出栈操作，若元素的进栈顺序是1234，为了得到1342的出栈顺序，相应的S和X的操作序列为（ ）。</w:t>
      </w:r>
    </w:p>
    <w:p>
      <w:pPr>
        <w:pStyle w:val="2"/>
        <w:rPr>
          <w:rFonts w:hint="eastAsia"/>
        </w:rPr>
      </w:pPr>
    </w:p>
    <w:p>
      <w:pPr>
        <w:pStyle w:val="2"/>
        <w:rPr>
          <w:rFonts w:hint="eastAsia"/>
        </w:rPr>
      </w:pPr>
      <w:r>
        <w:rPr>
          <w:rFonts w:hint="eastAsia"/>
        </w:rPr>
        <w:t>A、SXSXSSXX</w:t>
      </w:r>
    </w:p>
    <w:p>
      <w:pPr>
        <w:pStyle w:val="2"/>
        <w:rPr>
          <w:rFonts w:hint="eastAsia"/>
        </w:rPr>
      </w:pPr>
    </w:p>
    <w:p>
      <w:pPr>
        <w:pStyle w:val="2"/>
        <w:rPr>
          <w:rFonts w:hint="eastAsia"/>
        </w:rPr>
      </w:pPr>
      <w:r>
        <w:rPr>
          <w:rFonts w:hint="eastAsia"/>
        </w:rPr>
        <w:t>B、SSSXXSXX</w:t>
      </w:r>
    </w:p>
    <w:p>
      <w:pPr>
        <w:pStyle w:val="2"/>
        <w:rPr>
          <w:rFonts w:hint="eastAsia"/>
        </w:rPr>
      </w:pPr>
    </w:p>
    <w:p>
      <w:pPr>
        <w:pStyle w:val="2"/>
        <w:rPr>
          <w:rFonts w:hint="eastAsia"/>
        </w:rPr>
      </w:pPr>
      <w:r>
        <w:rPr>
          <w:rFonts w:hint="eastAsia"/>
        </w:rPr>
        <w:t>C、SXSSXXSX</w:t>
      </w:r>
    </w:p>
    <w:p>
      <w:pPr>
        <w:pStyle w:val="2"/>
        <w:rPr>
          <w:rFonts w:hint="eastAsia"/>
        </w:rPr>
      </w:pPr>
    </w:p>
    <w:p>
      <w:pPr>
        <w:pStyle w:val="2"/>
        <w:rPr>
          <w:rFonts w:hint="eastAsia"/>
        </w:rPr>
      </w:pPr>
      <w:r>
        <w:rPr>
          <w:rFonts w:hint="eastAsia"/>
        </w:rPr>
        <w:t>D、SXSSXSXXD</w:t>
      </w:r>
    </w:p>
    <w:p>
      <w:pPr>
        <w:pStyle w:val="2"/>
        <w:rPr>
          <w:rFonts w:hint="eastAsia"/>
        </w:rPr>
      </w:pP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P1986] 经过以下栈的操作后，变量x的值为（ ）。</w:t>
      </w:r>
    </w:p>
    <w:p>
      <w:pPr>
        <w:pStyle w:val="2"/>
        <w:rPr>
          <w:rFonts w:hint="eastAsia"/>
        </w:rPr>
      </w:pPr>
      <w:r>
        <w:rPr>
          <w:rFonts w:hint="eastAsia"/>
        </w:rPr>
        <w:t>A、a    B、b    C、nan    D、下溢</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P1987] 有六个元素6,5,4,3,2,1的顺序进栈，问下列哪一个不是合法的出战序列？（ ）</w:t>
      </w:r>
    </w:p>
    <w:p>
      <w:pPr>
        <w:pStyle w:val="2"/>
        <w:rPr>
          <w:rFonts w:hint="eastAsia"/>
        </w:rPr>
      </w:pPr>
    </w:p>
    <w:p>
      <w:pPr>
        <w:pStyle w:val="2"/>
        <w:rPr>
          <w:rFonts w:hint="eastAsia"/>
        </w:rPr>
      </w:pPr>
      <w:r>
        <w:rPr>
          <w:rFonts w:hint="eastAsia"/>
        </w:rPr>
        <w:t>A、5 4 3 6 1 2 </w:t>
      </w:r>
    </w:p>
    <w:p>
      <w:pPr>
        <w:pStyle w:val="2"/>
        <w:rPr>
          <w:rFonts w:hint="eastAsia"/>
        </w:rPr>
      </w:pPr>
    </w:p>
    <w:p>
      <w:pPr>
        <w:pStyle w:val="2"/>
        <w:rPr>
          <w:rFonts w:hint="eastAsia"/>
        </w:rPr>
      </w:pPr>
      <w:r>
        <w:rPr>
          <w:rFonts w:hint="eastAsia"/>
        </w:rPr>
        <w:t>B、4 5 3 1 2 6</w:t>
      </w:r>
    </w:p>
    <w:p>
      <w:pPr>
        <w:pStyle w:val="2"/>
        <w:rPr>
          <w:rFonts w:hint="eastAsia"/>
        </w:rPr>
      </w:pPr>
    </w:p>
    <w:p>
      <w:pPr>
        <w:pStyle w:val="2"/>
        <w:rPr>
          <w:rFonts w:hint="eastAsia"/>
        </w:rPr>
      </w:pPr>
      <w:r>
        <w:rPr>
          <w:rFonts w:hint="eastAsia"/>
        </w:rPr>
        <w:t>C、3 4 6 5 2 1</w:t>
      </w:r>
    </w:p>
    <w:p>
      <w:pPr>
        <w:pStyle w:val="2"/>
        <w:rPr>
          <w:rFonts w:hint="eastAsia"/>
        </w:rPr>
      </w:pPr>
    </w:p>
    <w:p>
      <w:pPr>
        <w:pStyle w:val="2"/>
        <w:rPr>
          <w:rFonts w:hint="eastAsia"/>
        </w:rPr>
      </w:pPr>
      <w:r>
        <w:rPr>
          <w:rFonts w:hint="eastAsia"/>
        </w:rPr>
        <w:t>D、2 3 4 1 5 6</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P1988] 若用数组A[0…5]来实现循环队列，且当前rear和front的值分别为1和5，当队列中删除一个元素，再加入两个元素后，rear和front的值分别为（ ）。</w:t>
      </w:r>
    </w:p>
    <w:p>
      <w:pPr>
        <w:pStyle w:val="2"/>
        <w:rPr>
          <w:rFonts w:hint="eastAsia"/>
        </w:rPr>
      </w:pPr>
    </w:p>
    <w:p>
      <w:pPr>
        <w:pStyle w:val="2"/>
        <w:rPr>
          <w:rFonts w:hint="eastAsia"/>
        </w:rPr>
      </w:pPr>
      <w:r>
        <w:rPr>
          <w:rFonts w:hint="eastAsia"/>
        </w:rPr>
        <w:t>A、3和4    B、3和0    C、5和0    D、5和1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P1989] 现有队列Q与栈S，初始时Q中的元素依次是1,2,3,4,5,6（在队头），S为空。若仅允许下列3种操作：</w:t>
      </w:r>
    </w:p>
    <w:p>
      <w:pPr>
        <w:pStyle w:val="2"/>
        <w:rPr>
          <w:rFonts w:hint="eastAsia"/>
        </w:rPr>
      </w:pPr>
    </w:p>
    <w:p>
      <w:pPr>
        <w:pStyle w:val="2"/>
        <w:rPr>
          <w:rFonts w:hint="eastAsia"/>
        </w:rPr>
      </w:pPr>
      <w:r>
        <w:rPr>
          <w:rFonts w:hint="eastAsia"/>
        </w:rPr>
        <w:t>（1）出队并输出出队元素</w:t>
      </w:r>
    </w:p>
    <w:p>
      <w:pPr>
        <w:pStyle w:val="2"/>
        <w:rPr>
          <w:rFonts w:hint="eastAsia"/>
        </w:rPr>
      </w:pPr>
    </w:p>
    <w:p>
      <w:pPr>
        <w:pStyle w:val="2"/>
        <w:rPr>
          <w:rFonts w:hint="eastAsia"/>
        </w:rPr>
      </w:pPr>
      <w:r>
        <w:rPr>
          <w:rFonts w:hint="eastAsia"/>
        </w:rPr>
        <w:t>（2）出队并将出队元素入栈</w:t>
      </w:r>
    </w:p>
    <w:p>
      <w:pPr>
        <w:pStyle w:val="2"/>
        <w:rPr>
          <w:rFonts w:hint="eastAsia"/>
        </w:rPr>
      </w:pPr>
    </w:p>
    <w:p>
      <w:pPr>
        <w:pStyle w:val="2"/>
        <w:rPr>
          <w:rFonts w:hint="eastAsia"/>
        </w:rPr>
      </w:pPr>
      <w:r>
        <w:rPr>
          <w:rFonts w:hint="eastAsia"/>
        </w:rPr>
        <w:t>（3）出栈并输出出栈元素</w:t>
      </w:r>
    </w:p>
    <w:p>
      <w:pPr>
        <w:pStyle w:val="2"/>
        <w:rPr>
          <w:rFonts w:hint="eastAsia"/>
        </w:rPr>
      </w:pPr>
    </w:p>
    <w:p>
      <w:pPr>
        <w:pStyle w:val="2"/>
        <w:rPr>
          <w:rFonts w:hint="eastAsia"/>
        </w:rPr>
      </w:pPr>
      <w:r>
        <w:rPr>
          <w:rFonts w:hint="eastAsia"/>
        </w:rPr>
        <w:t>则不可能得到的输出序列是（ ）。</w:t>
      </w:r>
    </w:p>
    <w:p>
      <w:pPr>
        <w:pStyle w:val="2"/>
        <w:rPr>
          <w:rFonts w:hint="eastAsia"/>
        </w:rPr>
      </w:pPr>
    </w:p>
    <w:p>
      <w:pPr>
        <w:pStyle w:val="2"/>
        <w:rPr>
          <w:rFonts w:hint="eastAsia"/>
        </w:rPr>
      </w:pPr>
      <w:r>
        <w:rPr>
          <w:rFonts w:hint="eastAsia"/>
        </w:rPr>
        <w:t>A、1，2，5，6，4，3</w:t>
      </w:r>
    </w:p>
    <w:p>
      <w:pPr>
        <w:pStyle w:val="2"/>
        <w:rPr>
          <w:rFonts w:hint="eastAsia"/>
        </w:rPr>
      </w:pPr>
    </w:p>
    <w:p>
      <w:pPr>
        <w:pStyle w:val="2"/>
        <w:rPr>
          <w:rFonts w:hint="eastAsia"/>
        </w:rPr>
      </w:pPr>
      <w:r>
        <w:rPr>
          <w:rFonts w:hint="eastAsia"/>
        </w:rPr>
        <w:t>B、2，3，4，5，6，1</w:t>
      </w:r>
    </w:p>
    <w:p>
      <w:pPr>
        <w:pStyle w:val="2"/>
        <w:rPr>
          <w:rFonts w:hint="eastAsia"/>
        </w:rPr>
      </w:pPr>
    </w:p>
    <w:p>
      <w:pPr>
        <w:pStyle w:val="2"/>
        <w:rPr>
          <w:rFonts w:hint="eastAsia"/>
        </w:rPr>
      </w:pPr>
      <w:r>
        <w:rPr>
          <w:rFonts w:hint="eastAsia"/>
        </w:rPr>
        <w:t>C、3，4，5，6，1，2</w:t>
      </w:r>
    </w:p>
    <w:p>
      <w:pPr>
        <w:pStyle w:val="2"/>
        <w:rPr>
          <w:rFonts w:hint="eastAsia"/>
        </w:rPr>
      </w:pPr>
    </w:p>
    <w:p>
      <w:pPr>
        <w:pStyle w:val="2"/>
        <w:rPr>
          <w:rFonts w:hint="eastAsia"/>
        </w:rPr>
      </w:pPr>
      <w:r>
        <w:rPr>
          <w:rFonts w:hint="eastAsia"/>
        </w:rPr>
        <w:t>D、6，5，4，3，2，1</w:t>
      </w:r>
    </w:p>
    <w:p>
      <w:pPr>
        <w:pStyle w:val="2"/>
        <w:rPr>
          <w:rFonts w:hint="eastAsia"/>
        </w:rPr>
      </w:pPr>
    </w:p>
    <w:p>
      <w:pPr>
        <w:pStyle w:val="2"/>
        <w:rPr>
          <w:rFonts w:hint="eastAsia"/>
        </w:rPr>
      </w:pPr>
      <w:r>
        <w:rPr>
          <w:rFonts w:hint="eastAsia"/>
        </w:rPr>
        <w:t>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P1990] 假设循环单链表表示的队列长度为n，队头固定在链表表尾，若只设头指针，则进队操作的时间复杂度为（ ）。</w:t>
      </w:r>
    </w:p>
    <w:p>
      <w:pPr>
        <w:pStyle w:val="2"/>
        <w:rPr>
          <w:rFonts w:hint="eastAsia"/>
        </w:rPr>
      </w:pPr>
      <w:r>
        <w:rPr>
          <w:rFonts w:hint="eastAsia"/>
        </w:rPr>
        <w:t>A、O(n)    B、O(1)    C、O(n*2)    D、O(nlog2n)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P1991] 最合适用作链队的链表是（ ）。</w:t>
      </w:r>
    </w:p>
    <w:p>
      <w:pPr>
        <w:pStyle w:val="2"/>
        <w:rPr>
          <w:rFonts w:hint="eastAsia"/>
        </w:rPr>
      </w:pPr>
    </w:p>
    <w:p>
      <w:pPr>
        <w:pStyle w:val="2"/>
        <w:rPr>
          <w:rFonts w:hint="eastAsia"/>
        </w:rPr>
      </w:pPr>
      <w:r>
        <w:rPr>
          <w:rFonts w:hint="eastAsia"/>
        </w:rPr>
        <w:t>A、带队首指针和队尾指针的循环单链表</w:t>
      </w:r>
    </w:p>
    <w:p>
      <w:pPr>
        <w:pStyle w:val="2"/>
        <w:rPr>
          <w:rFonts w:hint="eastAsia"/>
        </w:rPr>
      </w:pPr>
    </w:p>
    <w:p>
      <w:pPr>
        <w:pStyle w:val="2"/>
        <w:rPr>
          <w:rFonts w:hint="eastAsia"/>
        </w:rPr>
      </w:pPr>
      <w:r>
        <w:rPr>
          <w:rFonts w:hint="eastAsia"/>
        </w:rPr>
        <w:t>B、带队首指针和队尾指针的非循环单链表</w:t>
      </w:r>
    </w:p>
    <w:p>
      <w:pPr>
        <w:pStyle w:val="2"/>
        <w:rPr>
          <w:rFonts w:hint="eastAsia"/>
        </w:rPr>
      </w:pPr>
    </w:p>
    <w:p>
      <w:pPr>
        <w:pStyle w:val="2"/>
        <w:rPr>
          <w:rFonts w:hint="eastAsia"/>
        </w:rPr>
      </w:pPr>
      <w:r>
        <w:rPr>
          <w:rFonts w:hint="eastAsia"/>
        </w:rPr>
        <w:t>C、只带队首指针的非循环单链表</w:t>
      </w:r>
    </w:p>
    <w:p>
      <w:pPr>
        <w:pStyle w:val="2"/>
        <w:rPr>
          <w:rFonts w:hint="eastAsia"/>
        </w:rPr>
      </w:pPr>
    </w:p>
    <w:p>
      <w:pPr>
        <w:pStyle w:val="2"/>
        <w:rPr>
          <w:rFonts w:hint="eastAsia"/>
        </w:rPr>
      </w:pPr>
      <w:r>
        <w:rPr>
          <w:rFonts w:hint="eastAsia"/>
        </w:rPr>
        <w:t>D、只带队首指针的循环单链表</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P1992] 允许对队列进行的操作有（ ）。</w:t>
      </w:r>
    </w:p>
    <w:p>
      <w:pPr>
        <w:pStyle w:val="2"/>
        <w:rPr>
          <w:rFonts w:hint="eastAsia"/>
        </w:rPr>
      </w:pPr>
    </w:p>
    <w:p>
      <w:pPr>
        <w:pStyle w:val="2"/>
        <w:rPr>
          <w:rFonts w:hint="eastAsia"/>
        </w:rPr>
      </w:pPr>
      <w:r>
        <w:rPr>
          <w:rFonts w:hint="eastAsia"/>
        </w:rPr>
        <w:t>A、对队列中的元素排序</w:t>
      </w:r>
    </w:p>
    <w:p>
      <w:pPr>
        <w:pStyle w:val="2"/>
        <w:rPr>
          <w:rFonts w:hint="eastAsia"/>
        </w:rPr>
      </w:pPr>
    </w:p>
    <w:p>
      <w:pPr>
        <w:pStyle w:val="2"/>
        <w:rPr>
          <w:rFonts w:hint="eastAsia"/>
        </w:rPr>
      </w:pPr>
      <w:r>
        <w:rPr>
          <w:rFonts w:hint="eastAsia"/>
        </w:rPr>
        <w:t>B、取出最近进队的元素</w:t>
      </w:r>
    </w:p>
    <w:p>
      <w:pPr>
        <w:pStyle w:val="2"/>
        <w:rPr>
          <w:rFonts w:hint="eastAsia"/>
        </w:rPr>
      </w:pPr>
    </w:p>
    <w:p>
      <w:pPr>
        <w:pStyle w:val="2"/>
        <w:rPr>
          <w:rFonts w:hint="eastAsia"/>
        </w:rPr>
      </w:pPr>
      <w:r>
        <w:rPr>
          <w:rFonts w:hint="eastAsia"/>
        </w:rPr>
        <w:t>C、在队列元素之间插入元素</w:t>
      </w:r>
    </w:p>
    <w:p>
      <w:pPr>
        <w:pStyle w:val="2"/>
        <w:rPr>
          <w:rFonts w:hint="eastAsia"/>
        </w:rPr>
      </w:pPr>
    </w:p>
    <w:p>
      <w:pPr>
        <w:pStyle w:val="2"/>
        <w:rPr>
          <w:rFonts w:hint="eastAsia"/>
        </w:rPr>
      </w:pPr>
      <w:r>
        <w:rPr>
          <w:rFonts w:hint="eastAsia"/>
        </w:rPr>
        <w:t>D、删除队头元素</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P1993] 已知循环队列的存储空间为数组A[21]，front指向对头元素的前一个位置，rear指向队尾元素，假设当前front和rear的值分别为8和3，则该队列的长度为（ ）。A、5    B、6    C、16    D、17</w:t>
      </w:r>
    </w:p>
    <w:p>
      <w:pPr>
        <w:pStyle w:val="2"/>
        <w:rPr>
          <w:rFonts w:hint="eastAsia"/>
        </w:rPr>
      </w:pPr>
      <w:r>
        <w:rPr>
          <w:rFonts w:hint="eastAsia"/>
        </w:rPr>
        <w:t>答案:C 选项</w:t>
      </w:r>
    </w:p>
    <w:p>
      <w:pPr>
        <w:pStyle w:val="2"/>
        <w:rPr>
          <w:rFonts w:hint="eastAsia"/>
        </w:rPr>
      </w:pPr>
    </w:p>
    <w:p>
      <w:pPr>
        <w:pStyle w:val="2"/>
        <w:rPr>
          <w:rFonts w:hint="eastAsia"/>
          <w:lang w:eastAsia="zh-CN"/>
        </w:rPr>
      </w:pPr>
      <w:r>
        <w:rPr>
          <w:rFonts w:hint="eastAsia"/>
        </w:rPr>
        <w:t>[数据结构 P1994] 最不合适做链式队列的链表是（ ）</w:t>
      </w:r>
      <w:r>
        <w:rPr>
          <w:rFonts w:hint="eastAsia"/>
          <w:lang w:eastAsia="zh-CN"/>
        </w:rPr>
        <w:t>。</w:t>
      </w:r>
    </w:p>
    <w:p>
      <w:pPr>
        <w:pStyle w:val="2"/>
        <w:rPr>
          <w:rFonts w:hint="eastAsia"/>
          <w:lang w:eastAsia="zh-CN"/>
        </w:rPr>
      </w:pPr>
    </w:p>
    <w:p>
      <w:pPr>
        <w:pStyle w:val="2"/>
        <w:rPr>
          <w:rFonts w:hint="eastAsia"/>
        </w:rPr>
      </w:pPr>
      <w:r>
        <w:rPr>
          <w:rFonts w:hint="eastAsia"/>
        </w:rPr>
        <w:t>A、只带队首指针的非循环双链表</w:t>
      </w:r>
    </w:p>
    <w:p>
      <w:pPr>
        <w:pStyle w:val="2"/>
        <w:rPr>
          <w:rFonts w:hint="eastAsia"/>
        </w:rPr>
      </w:pPr>
    </w:p>
    <w:p>
      <w:pPr>
        <w:pStyle w:val="2"/>
        <w:rPr>
          <w:rFonts w:hint="eastAsia"/>
        </w:rPr>
      </w:pPr>
      <w:r>
        <w:rPr>
          <w:rFonts w:hint="eastAsia"/>
        </w:rPr>
        <w:t>B、只带队首指针的循环双链表</w:t>
      </w:r>
    </w:p>
    <w:p>
      <w:pPr>
        <w:pStyle w:val="2"/>
        <w:rPr>
          <w:rFonts w:hint="eastAsia"/>
        </w:rPr>
      </w:pPr>
    </w:p>
    <w:p>
      <w:pPr>
        <w:pStyle w:val="2"/>
        <w:rPr>
          <w:rFonts w:hint="eastAsia"/>
        </w:rPr>
      </w:pPr>
      <w:r>
        <w:rPr>
          <w:rFonts w:hint="eastAsia"/>
        </w:rPr>
        <w:t>C、只带队尾指针的循环双链表</w:t>
      </w:r>
    </w:p>
    <w:p>
      <w:pPr>
        <w:pStyle w:val="2"/>
        <w:rPr>
          <w:rFonts w:hint="eastAsia"/>
        </w:rPr>
      </w:pPr>
    </w:p>
    <w:p>
      <w:pPr>
        <w:pStyle w:val="2"/>
        <w:rPr>
          <w:rFonts w:hint="eastAsia"/>
        </w:rPr>
      </w:pPr>
      <w:r>
        <w:rPr>
          <w:rFonts w:hint="eastAsia"/>
        </w:rPr>
        <w:t>D、只带队尾指针的循环单链表</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[数据结构 P1996] 对于循环队列（ ）。</w:t>
      </w:r>
    </w:p>
    <w:p>
      <w:pPr>
        <w:pStyle w:val="2"/>
        <w:rPr>
          <w:rFonts w:hint="eastAsia"/>
        </w:rPr>
      </w:pPr>
    </w:p>
    <w:p>
      <w:pPr>
        <w:pStyle w:val="2"/>
        <w:rPr>
          <w:rFonts w:hint="eastAsia"/>
        </w:rPr>
      </w:pPr>
      <w:r>
        <w:rPr>
          <w:rFonts w:hint="eastAsia"/>
        </w:rPr>
        <w:t>A、无法判断队列为空</w:t>
      </w:r>
    </w:p>
    <w:p>
      <w:pPr>
        <w:pStyle w:val="2"/>
        <w:rPr>
          <w:rFonts w:hint="eastAsia"/>
        </w:rPr>
      </w:pPr>
    </w:p>
    <w:p>
      <w:pPr>
        <w:pStyle w:val="2"/>
        <w:rPr>
          <w:rFonts w:hint="eastAsia"/>
        </w:rPr>
      </w:pPr>
      <w:r>
        <w:rPr>
          <w:rFonts w:hint="eastAsia"/>
        </w:rPr>
        <w:t>B、无法判断队列是否为满</w:t>
      </w:r>
    </w:p>
    <w:p>
      <w:pPr>
        <w:pStyle w:val="2"/>
        <w:rPr>
          <w:rFonts w:hint="eastAsia"/>
        </w:rPr>
      </w:pPr>
    </w:p>
    <w:p>
      <w:pPr>
        <w:pStyle w:val="2"/>
        <w:rPr>
          <w:rFonts w:hint="eastAsia"/>
        </w:rPr>
      </w:pPr>
      <w:r>
        <w:rPr>
          <w:rFonts w:hint="eastAsia"/>
        </w:rPr>
        <w:t>C、队列不可能满</w:t>
      </w:r>
    </w:p>
    <w:p>
      <w:pPr>
        <w:pStyle w:val="2"/>
        <w:rPr>
          <w:rFonts w:hint="eastAsia"/>
        </w:rPr>
      </w:pPr>
    </w:p>
    <w:p>
      <w:pPr>
        <w:pStyle w:val="2"/>
        <w:rPr>
          <w:rFonts w:hint="eastAsia"/>
        </w:rPr>
      </w:pPr>
      <w:r>
        <w:rPr>
          <w:rFonts w:hint="eastAsia"/>
        </w:rPr>
        <w:t>D、以上说法都不对</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P1997] 已知输入序列为abcd，经过输出受限的双向队列后能得到的输出序列有（ ）。</w:t>
      </w:r>
    </w:p>
    <w:p>
      <w:pPr>
        <w:pStyle w:val="2"/>
        <w:rPr>
          <w:rFonts w:hint="eastAsia"/>
        </w:rPr>
      </w:pPr>
    </w:p>
    <w:p>
      <w:pPr>
        <w:pStyle w:val="2"/>
        <w:rPr>
          <w:rFonts w:hint="eastAsia"/>
        </w:rPr>
      </w:pPr>
      <w:r>
        <w:rPr>
          <w:rFonts w:hint="eastAsia"/>
        </w:rPr>
        <w:t>A、dacb</w:t>
      </w:r>
    </w:p>
    <w:p>
      <w:pPr>
        <w:pStyle w:val="2"/>
        <w:rPr>
          <w:rFonts w:hint="eastAsia"/>
        </w:rPr>
      </w:pPr>
    </w:p>
    <w:p>
      <w:pPr>
        <w:pStyle w:val="2"/>
        <w:rPr>
          <w:rFonts w:hint="eastAsia"/>
        </w:rPr>
      </w:pPr>
      <w:r>
        <w:rPr>
          <w:rFonts w:hint="eastAsia"/>
        </w:rPr>
        <w:t>B、cadb</w:t>
      </w:r>
    </w:p>
    <w:p>
      <w:pPr>
        <w:pStyle w:val="2"/>
        <w:rPr>
          <w:rFonts w:hint="eastAsia"/>
        </w:rPr>
      </w:pPr>
    </w:p>
    <w:p>
      <w:pPr>
        <w:pStyle w:val="2"/>
        <w:rPr>
          <w:rFonts w:hint="eastAsia"/>
        </w:rPr>
      </w:pPr>
      <w:r>
        <w:rPr>
          <w:rFonts w:hint="eastAsia"/>
        </w:rPr>
        <w:t>C、dbca</w:t>
      </w:r>
    </w:p>
    <w:p>
      <w:pPr>
        <w:pStyle w:val="2"/>
        <w:rPr>
          <w:rFonts w:hint="eastAsia"/>
        </w:rPr>
      </w:pPr>
    </w:p>
    <w:p>
      <w:pPr>
        <w:pStyle w:val="2"/>
        <w:rPr>
          <w:rFonts w:hint="eastAsia"/>
        </w:rPr>
      </w:pPr>
      <w:r>
        <w:rPr>
          <w:rFonts w:hint="eastAsia"/>
        </w:rPr>
        <w:t>D、以上答案都不对</w:t>
      </w:r>
    </w:p>
    <w:p>
      <w:pPr>
        <w:pStyle w:val="2"/>
        <w:rPr>
          <w:rFonts w:hint="eastAsia"/>
        </w:rPr>
      </w:pPr>
    </w:p>
    <w:p>
      <w:pPr>
        <w:pStyle w:val="2"/>
        <w:rPr>
          <w:rFonts w:hint="eastAsia"/>
        </w:rPr>
      </w:pPr>
      <w:r>
        <w:rPr>
          <w:rFonts w:hint="eastAsia"/>
        </w:rPr>
        <w:t>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[数据结构 P1998] 用单链链表表示的链式队列的队头在链表的（ ）位置。</w:t>
      </w:r>
    </w:p>
    <w:p>
      <w:pPr>
        <w:pStyle w:val="2"/>
        <w:rPr>
          <w:rFonts w:hint="eastAsia"/>
        </w:rPr>
      </w:pPr>
    </w:p>
    <w:p>
      <w:pPr>
        <w:pStyle w:val="2"/>
        <w:rPr>
          <w:rFonts w:hint="eastAsia"/>
        </w:rPr>
      </w:pPr>
      <w:r>
        <w:rPr>
          <w:rFonts w:hint="eastAsia"/>
        </w:rPr>
        <w:t>A、链头    B、链尾    C、链中    D、占位</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P1999] 下列更合适表示队列的链表结构是（ ）。</w:t>
      </w:r>
    </w:p>
    <w:p>
      <w:pPr>
        <w:pStyle w:val="2"/>
        <w:rPr>
          <w:rFonts w:hint="eastAsia"/>
        </w:rPr>
      </w:pPr>
    </w:p>
    <w:p>
      <w:pPr>
        <w:pStyle w:val="2"/>
        <w:rPr>
          <w:rFonts w:hint="eastAsia"/>
        </w:rPr>
      </w:pPr>
      <w:r>
        <w:rPr>
          <w:rFonts w:hint="eastAsia"/>
        </w:rPr>
        <w:t>A、单向链表</w:t>
      </w:r>
    </w:p>
    <w:p>
      <w:pPr>
        <w:pStyle w:val="2"/>
        <w:rPr>
          <w:rFonts w:hint="eastAsia"/>
        </w:rPr>
      </w:pPr>
    </w:p>
    <w:p>
      <w:pPr>
        <w:pStyle w:val="2"/>
        <w:rPr>
          <w:rFonts w:hint="eastAsia"/>
        </w:rPr>
      </w:pPr>
      <w:r>
        <w:rPr>
          <w:rFonts w:hint="eastAsia"/>
        </w:rPr>
        <w:t>B、单向循环链表</w:t>
      </w:r>
    </w:p>
    <w:p>
      <w:pPr>
        <w:pStyle w:val="2"/>
        <w:rPr>
          <w:rFonts w:hint="eastAsia"/>
        </w:rPr>
      </w:pPr>
    </w:p>
    <w:p>
      <w:pPr>
        <w:pStyle w:val="2"/>
        <w:rPr>
          <w:rFonts w:hint="eastAsia"/>
        </w:rPr>
      </w:pPr>
      <w:r>
        <w:rPr>
          <w:rFonts w:hint="eastAsia"/>
        </w:rPr>
        <w:t>C、双向链表</w:t>
      </w:r>
    </w:p>
    <w:p>
      <w:pPr>
        <w:pStyle w:val="2"/>
        <w:rPr>
          <w:rFonts w:hint="eastAsia"/>
        </w:rPr>
      </w:pPr>
    </w:p>
    <w:p>
      <w:pPr>
        <w:pStyle w:val="2"/>
        <w:rPr>
          <w:rFonts w:hint="eastAsia"/>
        </w:rPr>
      </w:pPr>
      <w:r>
        <w:rPr>
          <w:rFonts w:hint="eastAsia"/>
        </w:rPr>
        <w:t>D、双向循环链表D、双向循环链表</w:t>
      </w:r>
    </w:p>
    <w:p>
      <w:pPr>
        <w:pStyle w:val="2"/>
        <w:rPr>
          <w:rFonts w:hint="eastAsia"/>
        </w:rPr>
      </w:pP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[政治 P1362] 为了避免遭受净亏损，垄断组织所能接受的最低价格是（ ）</w:t>
      </w:r>
    </w:p>
    <w:p>
      <w:pPr>
        <w:pStyle w:val="2"/>
        <w:rPr>
          <w:rFonts w:hint="eastAsia"/>
        </w:rPr>
      </w:pPr>
      <w:r>
        <w:rPr>
          <w:rFonts w:hint="eastAsia"/>
        </w:rPr>
        <w:t>A、成本价格</w:t>
      </w:r>
    </w:p>
    <w:p>
      <w:pPr>
        <w:pStyle w:val="2"/>
        <w:rPr>
          <w:rFonts w:hint="eastAsia"/>
        </w:rPr>
      </w:pPr>
    </w:p>
    <w:p>
      <w:pPr>
        <w:pStyle w:val="2"/>
        <w:rPr>
          <w:rFonts w:hint="eastAsia"/>
        </w:rPr>
      </w:pPr>
      <w:r>
        <w:rPr>
          <w:rFonts w:hint="eastAsia"/>
        </w:rPr>
        <w:t>B、生产价格</w:t>
      </w:r>
    </w:p>
    <w:p>
      <w:pPr>
        <w:pStyle w:val="2"/>
        <w:rPr>
          <w:rFonts w:hint="eastAsia"/>
        </w:rPr>
      </w:pPr>
    </w:p>
    <w:p>
      <w:pPr>
        <w:pStyle w:val="2"/>
        <w:rPr>
          <w:rFonts w:hint="eastAsia"/>
        </w:rPr>
      </w:pPr>
      <w:r>
        <w:rPr>
          <w:rFonts w:hint="eastAsia"/>
        </w:rPr>
        <w:t>C、垄断低价</w:t>
      </w:r>
    </w:p>
    <w:p>
      <w:pPr>
        <w:pStyle w:val="2"/>
        <w:rPr>
          <w:rFonts w:hint="eastAsia"/>
        </w:rPr>
      </w:pPr>
    </w:p>
    <w:p>
      <w:pPr>
        <w:pStyle w:val="2"/>
        <w:rPr>
          <w:rFonts w:hint="eastAsia"/>
        </w:rPr>
      </w:pPr>
      <w:r>
        <w:rPr>
          <w:rFonts w:hint="eastAsia"/>
        </w:rPr>
        <w:t>D、垄断高价</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P1365] 导致中国落后于时代的原因是（ ）。</w:t>
      </w:r>
    </w:p>
    <w:p>
      <w:pPr>
        <w:pStyle w:val="2"/>
        <w:rPr>
          <w:rFonts w:hint="eastAsia"/>
        </w:rPr>
      </w:pPr>
      <w:r>
        <w:rPr>
          <w:rFonts w:hint="eastAsia"/>
        </w:rPr>
        <w:t>A、中国的封建统治者夜郎自大、闭关锁国</w:t>
      </w:r>
    </w:p>
    <w:p>
      <w:pPr>
        <w:pStyle w:val="2"/>
        <w:rPr>
          <w:rFonts w:hint="eastAsia"/>
        </w:rPr>
      </w:pPr>
    </w:p>
    <w:p>
      <w:pPr>
        <w:pStyle w:val="2"/>
        <w:rPr>
          <w:rFonts w:hint="eastAsia"/>
        </w:rPr>
      </w:pPr>
      <w:r>
        <w:rPr>
          <w:rFonts w:hint="eastAsia"/>
        </w:rPr>
        <w:t>B、资本-帝国主义国家对华进行资本输出</w:t>
      </w:r>
    </w:p>
    <w:p>
      <w:pPr>
        <w:pStyle w:val="2"/>
        <w:rPr>
          <w:rFonts w:hint="eastAsia"/>
        </w:rPr>
      </w:pPr>
    </w:p>
    <w:p>
      <w:pPr>
        <w:pStyle w:val="2"/>
        <w:rPr>
          <w:rFonts w:hint="eastAsia"/>
        </w:rPr>
      </w:pPr>
      <w:r>
        <w:rPr>
          <w:rFonts w:hint="eastAsia"/>
        </w:rPr>
        <w:t>C、中国社会阶级关系发生深刻变动</w:t>
      </w:r>
    </w:p>
    <w:p>
      <w:pPr>
        <w:pStyle w:val="2"/>
        <w:rPr>
          <w:rFonts w:hint="eastAsia"/>
        </w:rPr>
      </w:pPr>
    </w:p>
    <w:p>
      <w:pPr>
        <w:pStyle w:val="2"/>
        <w:rPr>
          <w:rFonts w:hint="eastAsia"/>
        </w:rPr>
      </w:pPr>
      <w:r>
        <w:rPr>
          <w:rFonts w:hint="eastAsia"/>
        </w:rPr>
        <w:t>D、中国被纳入资本主义世界体系</w:t>
      </w:r>
    </w:p>
    <w:p>
      <w:pPr>
        <w:pStyle w:val="2"/>
        <w:rPr>
          <w:rFonts w:hint="eastAsia"/>
        </w:rPr>
      </w:pPr>
      <w:r>
        <w:rPr>
          <w:rFonts w:hint="eastAsia"/>
        </w:rPr>
        <w:t>答案:A 选项</w:t>
      </w:r>
    </w:p>
    <w:p>
      <w:pPr>
        <w:pStyle w:val="2"/>
        <w:rPr>
          <w:rFonts w:hint="eastAsia"/>
        </w:rPr>
      </w:pPr>
    </w:p>
    <w:p>
      <w:pPr>
        <w:pStyle w:val="2"/>
        <w:rPr>
          <w:rFonts w:hint="eastAsia" w:eastAsia="宋体"/>
          <w:lang w:val="en-US" w:eastAsia="zh-CN"/>
        </w:rPr>
      </w:pPr>
      <w:r>
        <w:rPr>
          <w:rFonts w:hint="eastAsia"/>
        </w:rPr>
        <w:t>[政治 P1366] 大革命失败后，社会被白色恐怖笼罩着，于是中共中央1927年8月7日在汉口召开了八七会议。这次会议（</w:t>
      </w:r>
      <w:r>
        <w:rPr>
          <w:rFonts w:hint="eastAsia"/>
          <w:lang w:val="en-US" w:eastAsia="zh-CN"/>
        </w:rPr>
        <w:t xml:space="preserve"> ）。</w:t>
      </w:r>
    </w:p>
    <w:p>
      <w:pPr>
        <w:pStyle w:val="2"/>
        <w:rPr>
          <w:rFonts w:hint="eastAsia"/>
        </w:rPr>
      </w:pPr>
      <w:r>
        <w:rPr>
          <w:rFonts w:hint="eastAsia"/>
        </w:rPr>
        <w:t>A、批评了大革命后期的左倾倾向</w:t>
      </w:r>
    </w:p>
    <w:p>
      <w:pPr>
        <w:pStyle w:val="2"/>
        <w:rPr>
          <w:rFonts w:hint="eastAsia"/>
        </w:rPr>
      </w:pPr>
    </w:p>
    <w:p>
      <w:pPr>
        <w:pStyle w:val="2"/>
        <w:rPr>
          <w:rFonts w:hint="eastAsia"/>
        </w:rPr>
      </w:pPr>
      <w:r>
        <w:rPr>
          <w:rFonts w:hint="eastAsia"/>
        </w:rPr>
        <w:t>B、提出了党的工作重心由城市向乡村转移的必要性</w:t>
      </w:r>
    </w:p>
    <w:p>
      <w:pPr>
        <w:pStyle w:val="2"/>
        <w:rPr>
          <w:rFonts w:hint="eastAsia"/>
        </w:rPr>
      </w:pPr>
    </w:p>
    <w:p>
      <w:pPr>
        <w:pStyle w:val="2"/>
        <w:rPr>
          <w:rFonts w:hint="eastAsia"/>
        </w:rPr>
      </w:pPr>
      <w:r>
        <w:rPr>
          <w:rFonts w:hint="eastAsia"/>
        </w:rPr>
        <w:t>C.提出了组织湘鄂粤赣农民秋收起义</w:t>
      </w:r>
    </w:p>
    <w:p>
      <w:pPr>
        <w:pStyle w:val="2"/>
        <w:rPr>
          <w:rFonts w:hint="eastAsia"/>
        </w:rPr>
      </w:pPr>
    </w:p>
    <w:p>
      <w:pPr>
        <w:pStyle w:val="2"/>
        <w:rPr>
          <w:rFonts w:hint="eastAsia"/>
        </w:rPr>
      </w:pPr>
      <w:r>
        <w:rPr>
          <w:rFonts w:hint="eastAsia"/>
        </w:rPr>
        <w:t>D、确立了土地改革和武装起义方针D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P1367] 延安精神最主要体现了党的宗旨是（ ）。</w:t>
      </w:r>
    </w:p>
    <w:p>
      <w:pPr>
        <w:pStyle w:val="2"/>
        <w:rPr>
          <w:rFonts w:hint="eastAsia"/>
        </w:rPr>
      </w:pPr>
      <w:r>
        <w:rPr>
          <w:rFonts w:hint="eastAsia"/>
        </w:rPr>
        <w:t>A、全心全意为人民服务</w:t>
      </w:r>
    </w:p>
    <w:p>
      <w:pPr>
        <w:pStyle w:val="2"/>
        <w:rPr>
          <w:rFonts w:hint="eastAsia"/>
        </w:rPr>
      </w:pPr>
    </w:p>
    <w:p>
      <w:pPr>
        <w:pStyle w:val="2"/>
        <w:rPr>
          <w:rFonts w:hint="eastAsia"/>
        </w:rPr>
      </w:pPr>
      <w:r>
        <w:rPr>
          <w:rFonts w:hint="eastAsia"/>
        </w:rPr>
        <w:t>B、坚定正确的政治方向</w:t>
      </w:r>
    </w:p>
    <w:p>
      <w:pPr>
        <w:pStyle w:val="2"/>
        <w:rPr>
          <w:rFonts w:hint="eastAsia"/>
        </w:rPr>
      </w:pPr>
    </w:p>
    <w:p>
      <w:pPr>
        <w:pStyle w:val="2"/>
        <w:rPr>
          <w:rFonts w:hint="eastAsia"/>
        </w:rPr>
      </w:pPr>
      <w:r>
        <w:rPr>
          <w:rFonts w:hint="eastAsia"/>
        </w:rPr>
        <w:t>C、解放思想实事求是</w:t>
      </w:r>
    </w:p>
    <w:p>
      <w:pPr>
        <w:pStyle w:val="2"/>
        <w:rPr>
          <w:rFonts w:hint="eastAsia"/>
        </w:rPr>
      </w:pPr>
    </w:p>
    <w:p>
      <w:pPr>
        <w:pStyle w:val="2"/>
        <w:rPr>
          <w:rFonts w:hint="eastAsia"/>
        </w:rPr>
      </w:pPr>
      <w:r>
        <w:rPr>
          <w:rFonts w:hint="eastAsia"/>
        </w:rPr>
        <w:t>D、自力更生艰苦奋斗</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P1368] 中国社会步入社会主义社会的标志（ ）。</w:t>
      </w:r>
    </w:p>
    <w:p>
      <w:pPr>
        <w:pStyle w:val="2"/>
        <w:rPr>
          <w:rFonts w:hint="eastAsia"/>
        </w:rPr>
      </w:pPr>
      <w:r>
        <w:rPr>
          <w:rFonts w:hint="eastAsia"/>
        </w:rPr>
        <w:t>A、社会主义政治制度的确立</w:t>
      </w:r>
    </w:p>
    <w:p>
      <w:pPr>
        <w:pStyle w:val="2"/>
        <w:rPr>
          <w:rFonts w:hint="eastAsia"/>
        </w:rPr>
      </w:pPr>
    </w:p>
    <w:p>
      <w:pPr>
        <w:pStyle w:val="2"/>
        <w:rPr>
          <w:rFonts w:hint="eastAsia"/>
        </w:rPr>
      </w:pPr>
      <w:r>
        <w:rPr>
          <w:rFonts w:hint="eastAsia"/>
        </w:rPr>
        <w:t>B、社会主义经济制度的确立</w:t>
      </w:r>
    </w:p>
    <w:p>
      <w:pPr>
        <w:pStyle w:val="2"/>
        <w:rPr>
          <w:rFonts w:hint="eastAsia"/>
        </w:rPr>
      </w:pPr>
    </w:p>
    <w:p>
      <w:pPr>
        <w:pStyle w:val="2"/>
        <w:rPr>
          <w:rFonts w:hint="eastAsia"/>
        </w:rPr>
      </w:pPr>
      <w:r>
        <w:rPr>
          <w:rFonts w:hint="eastAsia"/>
        </w:rPr>
        <w:t>C、民主革命遗留任务的完成</w:t>
      </w:r>
    </w:p>
    <w:p>
      <w:pPr>
        <w:pStyle w:val="2"/>
        <w:rPr>
          <w:rFonts w:hint="eastAsia"/>
        </w:rPr>
      </w:pPr>
    </w:p>
    <w:p>
      <w:pPr>
        <w:pStyle w:val="2"/>
        <w:rPr>
          <w:rFonts w:hint="eastAsia"/>
        </w:rPr>
      </w:pPr>
      <w:r>
        <w:rPr>
          <w:rFonts w:hint="eastAsia"/>
        </w:rPr>
        <w:t>D、人民民主专政政权的建立</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[政治 P1370] 坚持全面依法治国首先要（ ）。</w:t>
      </w:r>
    </w:p>
    <w:p>
      <w:pPr>
        <w:pStyle w:val="2"/>
        <w:rPr>
          <w:rFonts w:hint="eastAsia"/>
        </w:rPr>
      </w:pPr>
      <w:r>
        <w:rPr>
          <w:rFonts w:hint="eastAsia"/>
        </w:rPr>
        <w:t>A、坚持依宪治国</w:t>
      </w:r>
    </w:p>
    <w:p>
      <w:pPr>
        <w:pStyle w:val="2"/>
        <w:rPr>
          <w:rFonts w:hint="eastAsia"/>
        </w:rPr>
      </w:pPr>
    </w:p>
    <w:p>
      <w:pPr>
        <w:pStyle w:val="2"/>
        <w:rPr>
          <w:rFonts w:hint="eastAsia"/>
        </w:rPr>
      </w:pPr>
      <w:r>
        <w:rPr>
          <w:rFonts w:hint="eastAsia"/>
        </w:rPr>
        <w:t>B、坚持依法行政</w:t>
      </w:r>
    </w:p>
    <w:p>
      <w:pPr>
        <w:pStyle w:val="2"/>
        <w:rPr>
          <w:rFonts w:hint="eastAsia"/>
        </w:rPr>
      </w:pPr>
    </w:p>
    <w:p>
      <w:pPr>
        <w:pStyle w:val="2"/>
        <w:rPr>
          <w:rFonts w:hint="eastAsia"/>
        </w:rPr>
      </w:pPr>
      <w:r>
        <w:rPr>
          <w:rFonts w:hint="eastAsia"/>
        </w:rPr>
        <w:t>C、坚持依法执政</w:t>
      </w:r>
    </w:p>
    <w:p>
      <w:pPr>
        <w:pStyle w:val="2"/>
        <w:rPr>
          <w:rFonts w:hint="eastAsia"/>
        </w:rPr>
      </w:pPr>
    </w:p>
    <w:p>
      <w:pPr>
        <w:pStyle w:val="2"/>
        <w:rPr>
          <w:rFonts w:hint="eastAsia"/>
        </w:rPr>
      </w:pPr>
      <w:r>
        <w:rPr>
          <w:rFonts w:hint="eastAsia"/>
        </w:rPr>
        <w:t>D、坚持公正司法</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P1371] 北京冬奥精神是（ ）。</w:t>
      </w:r>
    </w:p>
    <w:p>
      <w:pPr>
        <w:pStyle w:val="2"/>
        <w:rPr>
          <w:rFonts w:hint="eastAsia"/>
        </w:rPr>
      </w:pPr>
      <w:r>
        <w:rPr>
          <w:rFonts w:hint="eastAsia"/>
        </w:rPr>
        <w:t>A、更快、更高、更强</w:t>
      </w:r>
    </w:p>
    <w:p>
      <w:pPr>
        <w:pStyle w:val="2"/>
        <w:rPr>
          <w:rFonts w:hint="eastAsia"/>
        </w:rPr>
      </w:pPr>
    </w:p>
    <w:p>
      <w:pPr>
        <w:pStyle w:val="2"/>
        <w:rPr>
          <w:rFonts w:hint="eastAsia"/>
        </w:rPr>
      </w:pPr>
      <w:r>
        <w:rPr>
          <w:rFonts w:hint="eastAsia"/>
        </w:rPr>
        <w:t>B、胸怀大局、自信开放、迎难而上、追求卓越、共创未来</w:t>
      </w:r>
    </w:p>
    <w:p>
      <w:pPr>
        <w:pStyle w:val="2"/>
        <w:rPr>
          <w:rFonts w:hint="eastAsia"/>
        </w:rPr>
      </w:pPr>
    </w:p>
    <w:p>
      <w:pPr>
        <w:pStyle w:val="2"/>
        <w:rPr>
          <w:rFonts w:hint="eastAsia"/>
        </w:rPr>
      </w:pPr>
      <w:r>
        <w:rPr>
          <w:rFonts w:hint="eastAsia"/>
        </w:rPr>
        <w:t>C、勇气、决心、激励、平等</w:t>
      </w:r>
    </w:p>
    <w:p>
      <w:pPr>
        <w:pStyle w:val="2"/>
        <w:rPr>
          <w:rFonts w:hint="eastAsia"/>
        </w:rPr>
      </w:pPr>
    </w:p>
    <w:p>
      <w:pPr>
        <w:pStyle w:val="2"/>
        <w:rPr>
          <w:rFonts w:hint="eastAsia"/>
        </w:rPr>
      </w:pPr>
      <w:r>
        <w:rPr>
          <w:rFonts w:hint="eastAsia"/>
        </w:rPr>
        <w:t>D、一起向未来</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P1570] 某计算机字长32位，其存储容量为4MB，若按半字编址，它的寻址范围是(  )</w:t>
      </w:r>
    </w:p>
    <w:p>
      <w:pPr>
        <w:pStyle w:val="2"/>
        <w:rPr>
          <w:rFonts w:hint="eastAsia"/>
        </w:rPr>
      </w:pPr>
    </w:p>
    <w:p>
      <w:pPr>
        <w:pStyle w:val="2"/>
        <w:rPr>
          <w:rFonts w:hint="eastAsia"/>
        </w:rPr>
      </w:pPr>
      <w:r>
        <w:rPr>
          <w:rFonts w:hint="eastAsia"/>
        </w:rPr>
        <w:t>A、4MB      B、2MB     C、2M      D、1M</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P1601] 下列运算符中优先级最高的是（ ）</w:t>
      </w:r>
    </w:p>
    <w:p>
      <w:pPr>
        <w:pStyle w:val="2"/>
        <w:rPr>
          <w:rFonts w:hint="eastAsia"/>
        </w:rPr>
      </w:pPr>
    </w:p>
    <w:p>
      <w:pPr>
        <w:pStyle w:val="2"/>
        <w:rPr>
          <w:rFonts w:hint="eastAsia"/>
        </w:rPr>
      </w:pPr>
      <w:r>
        <w:rPr>
          <w:rFonts w:hint="eastAsia"/>
        </w:rPr>
        <w:t>A. &lt;</w:t>
      </w:r>
    </w:p>
    <w:p>
      <w:pPr>
        <w:pStyle w:val="2"/>
        <w:rPr>
          <w:rFonts w:hint="eastAsia"/>
        </w:rPr>
      </w:pPr>
    </w:p>
    <w:p>
      <w:pPr>
        <w:pStyle w:val="2"/>
        <w:rPr>
          <w:rFonts w:hint="eastAsia"/>
        </w:rPr>
      </w:pPr>
      <w:r>
        <w:rPr>
          <w:rFonts w:hint="eastAsia"/>
        </w:rPr>
        <w:t>B. +</w:t>
      </w:r>
    </w:p>
    <w:p>
      <w:pPr>
        <w:pStyle w:val="2"/>
        <w:rPr>
          <w:rFonts w:hint="eastAsia"/>
        </w:rPr>
      </w:pPr>
    </w:p>
    <w:p>
      <w:pPr>
        <w:pStyle w:val="2"/>
        <w:rPr>
          <w:rFonts w:hint="eastAsia"/>
        </w:rPr>
      </w:pPr>
      <w:r>
        <w:rPr>
          <w:rFonts w:hint="eastAsia"/>
        </w:rPr>
        <w:t>C. &amp;&amp;</w:t>
      </w:r>
    </w:p>
    <w:p>
      <w:pPr>
        <w:pStyle w:val="2"/>
        <w:rPr>
          <w:rFonts w:hint="eastAsia"/>
        </w:rPr>
      </w:pPr>
    </w:p>
    <w:p>
      <w:pPr>
        <w:pStyle w:val="2"/>
        <w:rPr>
          <w:rFonts w:hint="eastAsia"/>
        </w:rPr>
      </w:pPr>
      <w:r>
        <w:rPr>
          <w:rFonts w:hint="eastAsia"/>
        </w:rPr>
        <w:t>D. !=</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[C语言 P1602] 已知x=43，ch='A’,y=0；则表达式( x&gt;=y &amp;&amp; ch&lt;’B’ &amp;&amp; !y )的值是（</w:t>
      </w:r>
    </w:p>
    <w:p>
      <w:pPr>
        <w:pStyle w:val="2"/>
        <w:rPr>
          <w:rFonts w:hint="eastAsia"/>
        </w:rPr>
      </w:pPr>
    </w:p>
    <w:p>
      <w:pPr>
        <w:pStyle w:val="2"/>
        <w:rPr>
          <w:rFonts w:hint="eastAsia"/>
        </w:rPr>
      </w:pPr>
      <w:r>
        <w:rPr>
          <w:rFonts w:hint="eastAsia"/>
        </w:rPr>
        <w:t>A. 0</w:t>
      </w:r>
    </w:p>
    <w:p>
      <w:pPr>
        <w:pStyle w:val="2"/>
        <w:rPr>
          <w:rFonts w:hint="eastAsia"/>
        </w:rPr>
      </w:pPr>
    </w:p>
    <w:p>
      <w:pPr>
        <w:pStyle w:val="2"/>
        <w:rPr>
          <w:rFonts w:hint="eastAsia"/>
        </w:rPr>
      </w:pPr>
      <w:r>
        <w:rPr>
          <w:rFonts w:hint="eastAsia"/>
        </w:rPr>
        <w:t>B. 语法错</w:t>
      </w:r>
    </w:p>
    <w:p>
      <w:pPr>
        <w:pStyle w:val="2"/>
        <w:rPr>
          <w:rFonts w:hint="eastAsia"/>
        </w:rPr>
      </w:pPr>
    </w:p>
    <w:p>
      <w:pPr>
        <w:pStyle w:val="2"/>
        <w:rPr>
          <w:rFonts w:hint="eastAsia"/>
        </w:rPr>
      </w:pPr>
      <w:r>
        <w:rPr>
          <w:rFonts w:hint="eastAsia"/>
        </w:rPr>
        <w:t>C. 1</w:t>
      </w:r>
    </w:p>
    <w:p>
      <w:pPr>
        <w:pStyle w:val="2"/>
        <w:rPr>
          <w:rFonts w:hint="eastAsia"/>
        </w:rPr>
      </w:pPr>
    </w:p>
    <w:p>
      <w:pPr>
        <w:pStyle w:val="2"/>
        <w:rPr>
          <w:rFonts w:hint="eastAsia"/>
        </w:rPr>
      </w:pPr>
      <w:r>
        <w:rPr>
          <w:rFonts w:hint="eastAsia"/>
        </w:rPr>
        <w:t>D. 假</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[C语言 P1606] 下面代码的输出结果是?</w:t>
      </w:r>
    </w:p>
    <w:p>
      <w:pPr>
        <w:pStyle w:val="2"/>
        <w:rPr>
          <w:rFonts w:hint="eastAsia"/>
        </w:rPr>
      </w:pPr>
      <w:r>
        <w:rPr>
          <w:rFonts w:hint="eastAsia"/>
        </w:rPr>
        <w:t>下面代码的输出结果是?</w:t>
      </w:r>
    </w:p>
    <w:p>
      <w:pPr>
        <w:pStyle w:val="2"/>
        <w:rPr>
          <w:rFonts w:hint="eastAsia"/>
        </w:rPr>
      </w:pPr>
    </w:p>
    <w:p>
      <w:pPr>
        <w:pStyle w:val="2"/>
        <w:rPr>
          <w:rFonts w:hint="eastAsia"/>
        </w:rPr>
      </w:pPr>
      <w:r>
        <w:rPr>
          <w:rFonts w:hint="eastAsia"/>
        </w:rPr>
        <w:t> </w:t>
      </w:r>
    </w:p>
    <w:p>
      <w:pPr>
        <w:pStyle w:val="2"/>
        <w:rPr>
          <w:rFonts w:hint="eastAsia"/>
        </w:rPr>
      </w:pPr>
    </w:p>
    <w:p>
      <w:pPr>
        <w:pStyle w:val="2"/>
        <w:rPr>
          <w:rFonts w:hint="eastAsia"/>
        </w:rPr>
      </w:pPr>
      <w:r>
        <w:rPr>
          <w:rFonts w:hint="eastAsia"/>
        </w:rPr>
        <w:t>#include &lt;stdio.h&gt;</w:t>
      </w:r>
    </w:p>
    <w:p>
      <w:pPr>
        <w:pStyle w:val="2"/>
        <w:rPr>
          <w:rFonts w:hint="eastAsia"/>
        </w:rPr>
      </w:pPr>
    </w:p>
    <w:p>
      <w:pPr>
        <w:pStyle w:val="2"/>
        <w:rPr>
          <w:rFonts w:hint="eastAsia"/>
        </w:rPr>
      </w:pPr>
      <w:r>
        <w:rPr>
          <w:rFonts w:hint="eastAsia"/>
        </w:rPr>
        <w:t>int main() {</w:t>
      </w:r>
    </w:p>
    <w:p>
      <w:pPr>
        <w:pStyle w:val="2"/>
        <w:rPr>
          <w:rFonts w:hint="eastAsia"/>
        </w:rPr>
      </w:pPr>
    </w:p>
    <w:p>
      <w:pPr>
        <w:pStyle w:val="2"/>
        <w:rPr>
          <w:rFonts w:hint="eastAsia"/>
        </w:rPr>
      </w:pPr>
      <w:r>
        <w:rPr>
          <w:rFonts w:hint="eastAsia"/>
        </w:rPr>
        <w:t>    int z, x = 5, y = -10, a = 4, b = 2;</w:t>
      </w:r>
    </w:p>
    <w:p>
      <w:pPr>
        <w:pStyle w:val="2"/>
        <w:rPr>
          <w:rFonts w:hint="eastAsia"/>
        </w:rPr>
      </w:pPr>
    </w:p>
    <w:p>
      <w:pPr>
        <w:pStyle w:val="2"/>
        <w:rPr>
          <w:rFonts w:hint="eastAsia"/>
        </w:rPr>
      </w:pPr>
      <w:r>
        <w:rPr>
          <w:rFonts w:hint="eastAsia"/>
        </w:rPr>
        <w:t>    z = x++ - --y * b / a;</w:t>
      </w:r>
    </w:p>
    <w:p>
      <w:pPr>
        <w:pStyle w:val="2"/>
        <w:rPr>
          <w:rFonts w:hint="eastAsia"/>
        </w:rPr>
      </w:pPr>
    </w:p>
    <w:p>
      <w:pPr>
        <w:pStyle w:val="2"/>
        <w:rPr>
          <w:rFonts w:hint="eastAsia"/>
        </w:rPr>
      </w:pPr>
      <w:r>
        <w:rPr>
          <w:rFonts w:hint="eastAsia"/>
        </w:rPr>
        <w:t>    printf("%d\n", z);</w:t>
      </w:r>
    </w:p>
    <w:p>
      <w:pPr>
        <w:pStyle w:val="2"/>
        <w:rPr>
          <w:rFonts w:hint="eastAsia"/>
        </w:rPr>
      </w:pPr>
    </w:p>
    <w:p>
      <w:pPr>
        <w:pStyle w:val="2"/>
        <w:rPr>
          <w:rFonts w:hint="eastAsia"/>
        </w:rPr>
      </w:pPr>
      <w:r>
        <w:rPr>
          <w:rFonts w:hint="eastAsia"/>
        </w:rPr>
        <w:t>    return 0;</w:t>
      </w:r>
    </w:p>
    <w:p>
      <w:pPr>
        <w:pStyle w:val="2"/>
        <w:rPr>
          <w:rFonts w:hint="eastAsia"/>
        </w:rPr>
      </w:pPr>
    </w:p>
    <w:p>
      <w:pPr>
        <w:pStyle w:val="2"/>
        <w:rPr>
          <w:rFonts w:hint="eastAsia"/>
        </w:rPr>
      </w:pPr>
      <w:r>
        <w:rPr>
          <w:rFonts w:hint="eastAsia"/>
        </w:rPr>
        <w:t>}</w:t>
      </w:r>
    </w:p>
    <w:p>
      <w:pPr>
        <w:pStyle w:val="2"/>
        <w:rPr>
          <w:rFonts w:hint="eastAsia"/>
        </w:rPr>
      </w:pPr>
    </w:p>
    <w:p>
      <w:pPr>
        <w:pStyle w:val="2"/>
        <w:rPr>
          <w:rFonts w:hint="eastAsia"/>
        </w:rPr>
      </w:pPr>
      <w:r>
        <w:rPr>
          <w:rFonts w:hint="eastAsia"/>
        </w:rPr>
        <w:t> </w:t>
      </w:r>
    </w:p>
    <w:p>
      <w:pPr>
        <w:pStyle w:val="2"/>
        <w:rPr>
          <w:rFonts w:hint="eastAsia"/>
        </w:rPr>
      </w:pPr>
    </w:p>
    <w:p>
      <w:pPr>
        <w:pStyle w:val="2"/>
        <w:rPr>
          <w:rFonts w:hint="eastAsia"/>
        </w:rPr>
      </w:pPr>
      <w:r>
        <w:rPr>
          <w:rFonts w:hint="eastAsia"/>
        </w:rPr>
        <w:t>A. 5</w:t>
      </w:r>
    </w:p>
    <w:p>
      <w:pPr>
        <w:pStyle w:val="2"/>
        <w:rPr>
          <w:rFonts w:hint="eastAsia"/>
        </w:rPr>
      </w:pPr>
    </w:p>
    <w:p>
      <w:pPr>
        <w:pStyle w:val="2"/>
        <w:rPr>
          <w:rFonts w:hint="eastAsia"/>
        </w:rPr>
      </w:pPr>
      <w:r>
        <w:rPr>
          <w:rFonts w:hint="eastAsia"/>
        </w:rPr>
        <w:t>B. 6</w:t>
      </w:r>
    </w:p>
    <w:p>
      <w:pPr>
        <w:pStyle w:val="2"/>
        <w:rPr>
          <w:rFonts w:hint="eastAsia"/>
        </w:rPr>
      </w:pPr>
    </w:p>
    <w:p>
      <w:pPr>
        <w:pStyle w:val="2"/>
        <w:rPr>
          <w:rFonts w:hint="eastAsia"/>
        </w:rPr>
      </w:pPr>
      <w:r>
        <w:rPr>
          <w:rFonts w:hint="eastAsia"/>
        </w:rPr>
        <w:t>C. 10</w:t>
      </w:r>
    </w:p>
    <w:p>
      <w:pPr>
        <w:pStyle w:val="2"/>
        <w:rPr>
          <w:rFonts w:hint="eastAsia"/>
        </w:rPr>
      </w:pPr>
    </w:p>
    <w:p>
      <w:pPr>
        <w:pStyle w:val="2"/>
        <w:rPr>
          <w:rFonts w:hint="eastAsia"/>
        </w:rPr>
      </w:pPr>
      <w:r>
        <w:rPr>
          <w:rFonts w:hint="eastAsia"/>
        </w:rPr>
        <w:t>D. 11</w:t>
      </w:r>
    </w:p>
    <w:p>
      <w:pPr>
        <w:pStyle w:val="2"/>
        <w:rPr>
          <w:rFonts w:hint="eastAsia"/>
        </w:rPr>
      </w:pPr>
    </w:p>
    <w:p>
      <w:pPr>
        <w:pStyle w:val="2"/>
        <w:rPr>
          <w:rFonts w:hint="eastAsia"/>
        </w:rPr>
      </w:pPr>
      <w:r>
        <w:rPr>
          <w:rFonts w:hint="eastAsia"/>
        </w:rPr>
        <w:t>E. 12</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P1609] 已知int i=1, j=2;，则表达式i+++j的值为（ ）</w:t>
      </w:r>
    </w:p>
    <w:p>
      <w:pPr>
        <w:pStyle w:val="2"/>
        <w:rPr>
          <w:rFonts w:hint="eastAsia"/>
        </w:rPr>
      </w:pPr>
    </w:p>
    <w:p>
      <w:pPr>
        <w:pStyle w:val="2"/>
        <w:rPr>
          <w:rFonts w:hint="eastAsia"/>
        </w:rPr>
      </w:pPr>
      <w:r>
        <w:rPr>
          <w:rFonts w:hint="eastAsia"/>
        </w:rPr>
        <w:t>A. 1</w:t>
      </w:r>
    </w:p>
    <w:p>
      <w:pPr>
        <w:pStyle w:val="2"/>
        <w:rPr>
          <w:rFonts w:hint="eastAsia"/>
        </w:rPr>
      </w:pPr>
    </w:p>
    <w:p>
      <w:pPr>
        <w:pStyle w:val="2"/>
        <w:rPr>
          <w:rFonts w:hint="eastAsia"/>
        </w:rPr>
      </w:pPr>
      <w:r>
        <w:rPr>
          <w:rFonts w:hint="eastAsia"/>
        </w:rPr>
        <w:t>B. 2</w:t>
      </w:r>
    </w:p>
    <w:p>
      <w:pPr>
        <w:pStyle w:val="2"/>
        <w:rPr>
          <w:rFonts w:hint="eastAsia"/>
        </w:rPr>
      </w:pPr>
    </w:p>
    <w:p>
      <w:pPr>
        <w:pStyle w:val="2"/>
        <w:rPr>
          <w:rFonts w:hint="eastAsia"/>
        </w:rPr>
      </w:pPr>
      <w:r>
        <w:rPr>
          <w:rFonts w:hint="eastAsia"/>
        </w:rPr>
        <w:t>C. 3</w:t>
      </w:r>
    </w:p>
    <w:p>
      <w:pPr>
        <w:pStyle w:val="2"/>
        <w:rPr>
          <w:rFonts w:hint="eastAsia"/>
        </w:rPr>
      </w:pPr>
    </w:p>
    <w:p>
      <w:pPr>
        <w:pStyle w:val="2"/>
        <w:rPr>
          <w:rFonts w:hint="eastAsia"/>
        </w:rPr>
      </w:pPr>
      <w:r>
        <w:rPr>
          <w:rFonts w:hint="eastAsia"/>
        </w:rPr>
        <w:t>D. 4</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[C语言 P1615] 在C语言中，定义数组时，其数组下标的数据类型允许是______。</w:t>
      </w:r>
    </w:p>
    <w:p>
      <w:pPr>
        <w:pStyle w:val="2"/>
        <w:rPr>
          <w:rFonts w:hint="eastAsia"/>
        </w:rPr>
      </w:pPr>
      <w:r>
        <w:rPr>
          <w:rFonts w:hint="eastAsia"/>
        </w:rPr>
        <w:t>A) 整型常量     B) 实型表达式</w:t>
      </w:r>
      <w:r>
        <w:rPr>
          <w:rFonts w:hint="eastAsia"/>
          <w:lang w:val="en-US" w:eastAsia="zh-CN"/>
        </w:rPr>
        <w:t xml:space="preserve">   </w:t>
      </w:r>
      <w:r>
        <w:rPr>
          <w:rFonts w:hint="eastAsia"/>
        </w:rPr>
        <w:t>C) 整型变量     D) 任何类型的表达式</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P2002] 若一个栈以向量V[1..n]存储，初始栈顶指针top设为n+1，则元素x进栈的正确操作是(    )</w:t>
      </w:r>
    </w:p>
    <w:p>
      <w:pPr>
        <w:pStyle w:val="2"/>
        <w:rPr>
          <w:rFonts w:hint="eastAsia"/>
        </w:rPr>
      </w:pPr>
      <w:r>
        <w:rPr>
          <w:rFonts w:hint="eastAsia"/>
        </w:rPr>
        <w:t>A．top++; V[top]=x; B．V[top]=x; top++;C．top--; V[top]=x; D．V[top]=x; top--;</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[数据结构 P2003] 程序运行时使用栈来保存调用过程的信息，自栈底到栈顶保存的信息依次对应的是（ ）。</w:t>
      </w:r>
    </w:p>
    <w:p>
      <w:pPr>
        <w:pStyle w:val="2"/>
        <w:rPr>
          <w:rFonts w:hint="eastAsia"/>
        </w:rPr>
      </w:pPr>
      <w:r>
        <w:rPr>
          <w:rFonts w:hint="eastAsia"/>
        </w:rPr>
        <w:t>A. main()→S(1)→S(0)B. S(0)→S(1)→main()C. main()→S(0)→S(1)D. S(1)→S(0)→main()</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[数据结构 P2004] 下列选项给出的是从根分别到达两个叶结点路径上的权值序列，能属于同一棵哈夫曼树的是（ ）。</w:t>
      </w:r>
    </w:p>
    <w:p>
      <w:pPr>
        <w:pStyle w:val="2"/>
        <w:numPr>
          <w:ilvl w:val="0"/>
          <w:numId w:val="22"/>
        </w:numPr>
        <w:rPr>
          <w:rFonts w:hint="eastAsia"/>
        </w:rPr>
      </w:pPr>
      <w:r>
        <w:rPr>
          <w:rFonts w:hint="eastAsia"/>
        </w:rPr>
        <w:t>24, 10, 5 和 24, 10, 7</w:t>
      </w:r>
      <w:r>
        <w:rPr>
          <w:rFonts w:hint="eastAsia"/>
          <w:lang w:val="en-US" w:eastAsia="zh-CN"/>
        </w:rPr>
        <w:t xml:space="preserve">     </w:t>
      </w:r>
      <w:r>
        <w:rPr>
          <w:rFonts w:hint="eastAsia"/>
        </w:rPr>
        <w:t>B. 24, 10, 5 和 24, 12, 7</w:t>
      </w:r>
    </w:p>
    <w:p>
      <w:pPr>
        <w:pStyle w:val="2"/>
        <w:numPr>
          <w:ilvl w:val="0"/>
          <w:numId w:val="0"/>
        </w:numPr>
        <w:rPr>
          <w:rFonts w:hint="eastAsia"/>
        </w:rPr>
      </w:pPr>
      <w:r>
        <w:rPr>
          <w:rFonts w:hint="eastAsia"/>
        </w:rPr>
        <w:t>C. 24, 10, 10 和 24, 14, 11</w:t>
      </w:r>
      <w:r>
        <w:rPr>
          <w:rFonts w:hint="eastAsia"/>
          <w:lang w:val="en-US" w:eastAsia="zh-CN"/>
        </w:rPr>
        <w:t xml:space="preserve">    </w:t>
      </w:r>
      <w:r>
        <w:rPr>
          <w:rFonts w:hint="eastAsia"/>
        </w:rPr>
        <w:t>D. 24, 10, 5 和 24, 14, 6</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[数据结构 P2005] 现有一棵无重复关键字的平衡二叉树（AVL树），对其进行中序遍历可得到一个降序序列。下列关于该平衡二叉树的叙述中，正确的是（ ）。</w:t>
      </w:r>
    </w:p>
    <w:p>
      <w:pPr>
        <w:pStyle w:val="2"/>
        <w:numPr>
          <w:ilvl w:val="0"/>
          <w:numId w:val="23"/>
        </w:numPr>
        <w:rPr>
          <w:rFonts w:hint="eastAsia"/>
        </w:rPr>
      </w:pPr>
      <w:r>
        <w:rPr>
          <w:rFonts w:hint="eastAsia"/>
        </w:rPr>
        <w:t>根结点的度一定为2</w:t>
      </w:r>
      <w:r>
        <w:rPr>
          <w:rFonts w:hint="eastAsia"/>
          <w:lang w:val="en-US" w:eastAsia="zh-CN"/>
        </w:rPr>
        <w:t xml:space="preserve">    </w:t>
      </w:r>
      <w:r>
        <w:rPr>
          <w:rFonts w:hint="eastAsia"/>
        </w:rPr>
        <w:t>B. 树中最小元素一定是叶结点</w:t>
      </w:r>
    </w:p>
    <w:p>
      <w:pPr>
        <w:pStyle w:val="2"/>
        <w:numPr>
          <w:ilvl w:val="0"/>
          <w:numId w:val="0"/>
        </w:numPr>
        <w:rPr>
          <w:rFonts w:hint="eastAsia"/>
        </w:rPr>
      </w:pPr>
      <w:r>
        <w:rPr>
          <w:rFonts w:hint="eastAsia"/>
        </w:rPr>
        <w:t>C. 最后插入的元素一定是叶结点</w:t>
      </w:r>
      <w:r>
        <w:rPr>
          <w:rFonts w:hint="eastAsia"/>
          <w:lang w:val="en-US" w:eastAsia="zh-CN"/>
        </w:rPr>
        <w:t xml:space="preserve">   </w:t>
      </w:r>
      <w:r>
        <w:rPr>
          <w:rFonts w:hint="eastAsia"/>
        </w:rPr>
        <w:t>D. 树中最大元素一定是无左子树</w:t>
      </w:r>
    </w:p>
    <w:p>
      <w:pPr>
        <w:pStyle w:val="2"/>
        <w:rPr>
          <w:rFonts w:hint="eastAsia"/>
        </w:rPr>
      </w:pPr>
      <w:r>
        <w:rPr>
          <w:rFonts w:hint="eastAsia"/>
        </w:rPr>
        <w:t>答案:D 选项</w:t>
      </w:r>
    </w:p>
    <w:p>
      <w:pPr>
        <w:pStyle w:val="2"/>
        <w:rPr>
          <w:rFonts w:hint="eastAsia"/>
        </w:rPr>
      </w:pPr>
    </w:p>
    <w:p>
      <w:pPr>
        <w:pStyle w:val="2"/>
        <w:rPr>
          <w:rFonts w:hint="eastAsia"/>
        </w:rPr>
      </w:pPr>
    </w:p>
    <w:p>
      <w:pPr>
        <w:pStyle w:val="2"/>
        <w:rPr>
          <w:rFonts w:hint="eastAsia"/>
        </w:rPr>
      </w:pPr>
      <w:r>
        <w:rPr>
          <w:rFonts w:hint="eastAsia"/>
        </w:rPr>
        <w:t>[计算机组成原理 P1571] 冯•诺依曼计算机中指令和数据均以二进制形式存放在存储器中，CPU 区分它们的依据是（  ）  </w:t>
      </w:r>
    </w:p>
    <w:p>
      <w:pPr>
        <w:pStyle w:val="2"/>
        <w:numPr>
          <w:ilvl w:val="0"/>
          <w:numId w:val="24"/>
        </w:numPr>
        <w:rPr>
          <w:rFonts w:hint="eastAsia"/>
        </w:rPr>
      </w:pPr>
      <w:r>
        <w:rPr>
          <w:rFonts w:hint="eastAsia"/>
        </w:rPr>
        <w:t>指令操作码的译码结果     B．指令和数据的寻址方式</w:t>
      </w:r>
    </w:p>
    <w:p>
      <w:pPr>
        <w:pStyle w:val="2"/>
        <w:numPr>
          <w:ilvl w:val="0"/>
          <w:numId w:val="0"/>
        </w:numPr>
        <w:rPr>
          <w:rFonts w:hint="eastAsia"/>
        </w:rPr>
      </w:pPr>
      <w:r>
        <w:rPr>
          <w:rFonts w:hint="eastAsia"/>
        </w:rPr>
        <w:t>C．指令周期的不同阶段        D．指令和数据所在的存储单元</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[计算机网络 P1705] 数据链路层采用后退N 帧（GBN）协议，发送方已经发送了编号为0~7的帧。当计时器超时时，若发送方只收到0、2、3号帧的确认，则发送方需要重发的帧数是（  ）A．2      B．3      C．4      D．5 </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P1581] 某存储器总线宽度为 64 位，总线时钟频率为 1GHZ，在总线上传输一个数据或地址需要一个的时钟周期，不支持突发传送方式，若通过该总线连接 CPU 和主存，主存每次准备一个 64 位数据需要 6ns，主存块大小为 32B，则读取一个主存块需要的时间为（ ）。</w:t>
      </w:r>
    </w:p>
    <w:p>
      <w:pPr>
        <w:pStyle w:val="2"/>
        <w:rPr>
          <w:rFonts w:hint="eastAsia"/>
        </w:rPr>
      </w:pPr>
      <w:r>
        <w:rPr>
          <w:rFonts w:hint="eastAsia"/>
        </w:rPr>
        <w:t>A. 8ns</w:t>
      </w:r>
      <w:r>
        <w:rPr>
          <w:rFonts w:hint="eastAsia"/>
          <w:lang w:val="en-US" w:eastAsia="zh-CN"/>
        </w:rPr>
        <w:t xml:space="preserve">   </w:t>
      </w:r>
      <w:r>
        <w:rPr>
          <w:rFonts w:hint="eastAsia"/>
        </w:rPr>
        <w:t>B. 11ns</w:t>
      </w:r>
      <w:r>
        <w:rPr>
          <w:rFonts w:hint="eastAsia"/>
          <w:lang w:val="en-US" w:eastAsia="zh-CN"/>
        </w:rPr>
        <w:t xml:space="preserve">  </w:t>
      </w:r>
      <w:r>
        <w:rPr>
          <w:rFonts w:hint="eastAsia"/>
        </w:rPr>
        <w:t>C. 26ns</w:t>
      </w:r>
      <w:r>
        <w:rPr>
          <w:rFonts w:hint="eastAsia"/>
          <w:lang w:val="en-US" w:eastAsia="zh-CN"/>
        </w:rPr>
        <w:t xml:space="preserve">  </w:t>
      </w:r>
      <w:r>
        <w:rPr>
          <w:rFonts w:hint="eastAsia"/>
        </w:rPr>
        <w:t>D. 32ns</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P1582] 下列关于硬件和异常/中断关系的叙述中，错误的是（ ）。</w:t>
      </w:r>
    </w:p>
    <w:p>
      <w:pPr>
        <w:pStyle w:val="2"/>
        <w:rPr>
          <w:rFonts w:hint="eastAsia"/>
        </w:rPr>
      </w:pPr>
      <w:r>
        <w:rPr>
          <w:rFonts w:hint="eastAsia"/>
        </w:rPr>
        <w:t>A. CPU 在执行一条指令过程中检测异常事件B. CPU 在执行完一条指令时检测中断请求信号C. 开中断中 CPU 检测到中断请求后就进行中断响应D. 外部设备通过中断控制器向 CPU 发中断结束信号</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[计算机组成原理 P1583] 下列关于 I/O 控制方式的叙述中，错误的是（ ）。</w:t>
      </w:r>
    </w:p>
    <w:p>
      <w:pPr>
        <w:pStyle w:val="2"/>
        <w:numPr>
          <w:ilvl w:val="0"/>
          <w:numId w:val="25"/>
        </w:numPr>
        <w:rPr>
          <w:rFonts w:hint="eastAsia"/>
        </w:rPr>
      </w:pPr>
      <w:r>
        <w:rPr>
          <w:rFonts w:hint="eastAsia"/>
        </w:rPr>
        <w:t>查询方式下，通过 CPU 执行查询程序进行 I/O 操作</w:t>
      </w:r>
    </w:p>
    <w:p>
      <w:pPr>
        <w:pStyle w:val="2"/>
        <w:numPr>
          <w:ilvl w:val="0"/>
          <w:numId w:val="25"/>
        </w:numPr>
        <w:ind w:left="0" w:leftChars="0" w:firstLine="0" w:firstLineChars="0"/>
        <w:rPr>
          <w:rFonts w:hint="eastAsia"/>
        </w:rPr>
      </w:pPr>
      <w:r>
        <w:rPr>
          <w:rFonts w:hint="eastAsia"/>
        </w:rPr>
        <w:t>中断方式下，通过 CPU 执行中断服务程序进行 I/O 操作</w:t>
      </w:r>
    </w:p>
    <w:p>
      <w:pPr>
        <w:pStyle w:val="2"/>
        <w:numPr>
          <w:ilvl w:val="0"/>
          <w:numId w:val="25"/>
        </w:numPr>
        <w:ind w:left="0" w:leftChars="0" w:firstLine="0" w:firstLineChars="0"/>
        <w:rPr>
          <w:rFonts w:hint="eastAsia"/>
        </w:rPr>
      </w:pPr>
      <w:r>
        <w:rPr>
          <w:rFonts w:hint="eastAsia"/>
        </w:rPr>
        <w:t>DMA 方式下，通过 CPU 执行 DMA 传送程序进行 I/O 操作</w:t>
      </w:r>
    </w:p>
    <w:p>
      <w:pPr>
        <w:pStyle w:val="2"/>
        <w:numPr>
          <w:ilvl w:val="0"/>
          <w:numId w:val="0"/>
        </w:numPr>
        <w:ind w:leftChars="0"/>
        <w:rPr>
          <w:rFonts w:hint="eastAsia"/>
        </w:rPr>
      </w:pPr>
      <w:r>
        <w:rPr>
          <w:rFonts w:hint="eastAsia"/>
        </w:rPr>
        <w:t>D. 对于 SSD、网络适配器等高速设备，采用 DMA 方式输入/输出</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P1761] 在操作系统内核中，中断向量表适合采用的数据结构是（ ）。</w:t>
      </w:r>
    </w:p>
    <w:p>
      <w:pPr>
        <w:pStyle w:val="2"/>
        <w:rPr>
          <w:rFonts w:hint="eastAsia"/>
        </w:rPr>
      </w:pPr>
      <w:r>
        <w:rPr>
          <w:rFonts w:hint="eastAsia"/>
        </w:rPr>
        <w:t>A. 数组B. 队列C. 单向链表D. 双向链表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P1762] 某系统采用页式存储管理，用位图管理空闲页框。若页大小为4 KB，物理内存大小为16 GB，则位图所占空间的大小是（ ）。</w:t>
      </w:r>
    </w:p>
    <w:p>
      <w:pPr>
        <w:pStyle w:val="2"/>
        <w:rPr>
          <w:rFonts w:hint="eastAsia"/>
        </w:rPr>
      </w:pPr>
      <w:r>
        <w:rPr>
          <w:rFonts w:hint="eastAsia"/>
        </w:rPr>
        <w:t>A. 128 BB. 128 KBC. 512 KBD. 4 MB</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P1763] 下列操作完成时，导致CPU从内核态转为用户态的是（ ）。</w:t>
      </w:r>
    </w:p>
    <w:p>
      <w:pPr>
        <w:pStyle w:val="2"/>
        <w:rPr>
          <w:rFonts w:hint="eastAsia"/>
        </w:rPr>
      </w:pPr>
      <w:r>
        <w:rPr>
          <w:rFonts w:hint="eastAsia"/>
        </w:rPr>
        <w:t>A. 阻塞过程B. 执行 CPU 调度C. 唤醒进程D. 执行系统调用</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P1764] 下列出当前线程引起的事件或执行的操作中，可能导致该线程由执行态变为就绪态的是（ ）。</w:t>
      </w:r>
    </w:p>
    <w:p>
      <w:pPr>
        <w:pStyle w:val="2"/>
        <w:rPr>
          <w:rFonts w:hint="eastAsia"/>
        </w:rPr>
      </w:pPr>
      <w:r>
        <w:rPr>
          <w:rFonts w:hint="eastAsia"/>
        </w:rPr>
        <w:t>A. 键盘输入</w:t>
      </w:r>
      <w:r>
        <w:rPr>
          <w:rFonts w:hint="eastAsia"/>
          <w:lang w:val="en-US" w:eastAsia="zh-CN"/>
        </w:rPr>
        <w:t xml:space="preserve"> </w:t>
      </w:r>
      <w:r>
        <w:rPr>
          <w:rFonts w:hint="eastAsia"/>
        </w:rPr>
        <w:t>B. 缺页异常</w:t>
      </w:r>
      <w:r>
        <w:rPr>
          <w:rFonts w:hint="eastAsia"/>
          <w:lang w:val="en-US" w:eastAsia="zh-CN"/>
        </w:rPr>
        <w:t xml:space="preserve"> </w:t>
      </w:r>
      <w:r>
        <w:rPr>
          <w:rFonts w:hint="eastAsia"/>
        </w:rPr>
        <w:t>C. 主动出让CPU</w:t>
      </w:r>
      <w:r>
        <w:rPr>
          <w:rFonts w:hint="eastAsia"/>
          <w:lang w:val="en-US" w:eastAsia="zh-CN"/>
        </w:rPr>
        <w:t xml:space="preserve"> </w:t>
      </w:r>
      <w:r>
        <w:rPr>
          <w:rFonts w:hint="eastAsia"/>
        </w:rPr>
        <w:t>D. 执行信号量的wait()操作</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[操作系统 P1765] 对于采用虚拟内存管理方式的系统，下列关于进程虚拟地址空间的叙述中，错误的是（ ）。</w:t>
      </w:r>
    </w:p>
    <w:p>
      <w:pPr>
        <w:pStyle w:val="2"/>
        <w:numPr>
          <w:ilvl w:val="0"/>
          <w:numId w:val="26"/>
        </w:numPr>
        <w:rPr>
          <w:rFonts w:hint="eastAsia"/>
        </w:rPr>
      </w:pPr>
      <w:r>
        <w:rPr>
          <w:rFonts w:hint="eastAsia"/>
        </w:rPr>
        <w:t>每个进程都有自己独立的虚拟地址空间</w:t>
      </w:r>
      <w:r>
        <w:rPr>
          <w:rFonts w:hint="eastAsia"/>
          <w:lang w:val="en-US" w:eastAsia="zh-CN"/>
        </w:rPr>
        <w:t xml:space="preserve">  </w:t>
      </w:r>
      <w:r>
        <w:rPr>
          <w:rFonts w:hint="eastAsia"/>
        </w:rPr>
        <w:t>B. C语言中malloc( )函数返回的是虚拟地址</w:t>
      </w:r>
    </w:p>
    <w:p>
      <w:pPr>
        <w:pStyle w:val="2"/>
        <w:numPr>
          <w:ilvl w:val="0"/>
          <w:numId w:val="0"/>
        </w:numPr>
        <w:rPr>
          <w:rFonts w:hint="eastAsia"/>
        </w:rPr>
      </w:pPr>
      <w:r>
        <w:rPr>
          <w:rFonts w:hint="eastAsia"/>
        </w:rPr>
        <w:t>C. 进程对数据段和代码段可以有不同的访问权限</w:t>
      </w:r>
      <w:r>
        <w:rPr>
          <w:rFonts w:hint="eastAsia"/>
          <w:lang w:val="en-US" w:eastAsia="zh-CN"/>
        </w:rPr>
        <w:t xml:space="preserve">  </w:t>
      </w:r>
      <w:r>
        <w:rPr>
          <w:rFonts w:hint="eastAsia"/>
        </w:rPr>
        <w:t>D. 虚拟地址的大小由主存和硬盘的大小决定</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P1766]进程P1、P2和P3进入就绪队列的的时刻，优先值（越大优先权越高）以及CPU的执行时间如下表所示。系统采用基于优先权的抢占式CPU调度算法，从0ms时刻开始进行调度，则P1、P2和P3的平均周转时间为（ ）。</w:t>
      </w:r>
    </w:p>
    <w:p>
      <w:pPr>
        <w:pStyle w:val="2"/>
        <w:rPr>
          <w:rFonts w:hint="eastAsia"/>
        </w:rPr>
      </w:pPr>
      <w:r>
        <w:rPr>
          <w:rFonts w:hint="eastAsia"/>
        </w:rPr>
        <w:t>A. 60 ms</w:t>
      </w:r>
      <w:r>
        <w:rPr>
          <w:rFonts w:hint="eastAsia"/>
          <w:lang w:val="en-US" w:eastAsia="zh-CN"/>
        </w:rPr>
        <w:t xml:space="preserve"> </w:t>
      </w:r>
      <w:r>
        <w:rPr>
          <w:rFonts w:hint="eastAsia"/>
        </w:rPr>
        <w:t>B. 61 ms</w:t>
      </w:r>
      <w:r>
        <w:rPr>
          <w:rFonts w:hint="eastAsia"/>
          <w:lang w:val="en-US" w:eastAsia="zh-CN"/>
        </w:rPr>
        <w:t xml:space="preserve"> </w:t>
      </w:r>
      <w:r>
        <w:rPr>
          <w:rFonts w:hint="eastAsia"/>
        </w:rPr>
        <w:t>C. 70 ms</w:t>
      </w:r>
      <w:r>
        <w:rPr>
          <w:rFonts w:hint="eastAsia"/>
          <w:lang w:val="en-US" w:eastAsia="zh-CN"/>
        </w:rPr>
        <w:t xml:space="preserve"> </w:t>
      </w:r>
      <w:r>
        <w:rPr>
          <w:rFonts w:hint="eastAsia"/>
        </w:rPr>
        <w:t>D. 71 ms</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r>
        <w:rPr>
          <w:rFonts w:hint="eastAsia"/>
        </w:rPr>
        <w:t>[操作系统 P1768] 若文件F仅被进程P打开并访问，则当进程P关闭F时，下列操作中，文件系统需要完成的是（ ）。</w:t>
      </w:r>
    </w:p>
    <w:p>
      <w:pPr>
        <w:pStyle w:val="2"/>
        <w:rPr>
          <w:rFonts w:hint="eastAsia"/>
        </w:rPr>
      </w:pPr>
      <w:r>
        <w:rPr>
          <w:rFonts w:hint="eastAsia"/>
        </w:rPr>
        <w:t>A. 删除目录中文件F的目录项B. 释放F的索引节点所占的内存空间C. 释放F的索引节点所占的外存空间D. 将文件磁盘索引节点中的链接计数减1</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[计算机组成原理 P1586] 32位补码所能表示的整数范围是（ ）。</w:t>
      </w:r>
    </w:p>
    <w:p>
      <w:pPr>
        <w:pStyle w:val="2"/>
        <w:rPr>
          <w:rFonts w:hint="eastAsia"/>
        </w:rPr>
      </w:pPr>
      <w:r>
        <w:rPr>
          <w:rFonts w:hint="eastAsia"/>
        </w:rPr>
        <w:t>A. −2^32∼2^31−1</w:t>
      </w:r>
      <w:r>
        <w:rPr>
          <w:rFonts w:hint="eastAsia"/>
          <w:lang w:val="en-US" w:eastAsia="zh-CN"/>
        </w:rPr>
        <w:t xml:space="preserve"> </w:t>
      </w:r>
      <w:r>
        <w:rPr>
          <w:rFonts w:hint="eastAsia"/>
        </w:rPr>
        <w:t>B. −2^31∼2^31−1</w:t>
      </w:r>
      <w:r>
        <w:rPr>
          <w:rFonts w:hint="eastAsia"/>
          <w:lang w:val="en-US" w:eastAsia="zh-CN"/>
        </w:rPr>
        <w:t xml:space="preserve"> </w:t>
      </w:r>
      <w:r>
        <w:rPr>
          <w:rFonts w:hint="eastAsia"/>
        </w:rPr>
        <w:t>C. −2^32∼2^32−1</w:t>
      </w:r>
      <w:r>
        <w:rPr>
          <w:rFonts w:hint="eastAsia"/>
          <w:lang w:val="en-US" w:eastAsia="zh-CN"/>
        </w:rPr>
        <w:t xml:space="preserve"> </w:t>
      </w:r>
      <w:r>
        <w:rPr>
          <w:rFonts w:hint="eastAsia"/>
        </w:rPr>
        <w:t>D. −2^31∼2^32−1</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[计算机组成原理 P1587] -0.4375的IEEE754单精度浮点数表示为（ ）。</w:t>
      </w:r>
    </w:p>
    <w:p>
      <w:pPr>
        <w:pStyle w:val="2"/>
        <w:rPr>
          <w:rFonts w:hint="eastAsia"/>
        </w:rPr>
      </w:pPr>
      <w:r>
        <w:rPr>
          <w:rFonts w:hint="eastAsia"/>
        </w:rPr>
        <w:t>A. BEE0 0000H</w:t>
      </w:r>
      <w:r>
        <w:rPr>
          <w:rFonts w:hint="eastAsia"/>
          <w:lang w:val="en-US" w:eastAsia="zh-CN"/>
        </w:rPr>
        <w:t xml:space="preserve"> </w:t>
      </w:r>
      <w:r>
        <w:rPr>
          <w:rFonts w:hint="eastAsia"/>
        </w:rPr>
        <w:t>B. BF60 0000H</w:t>
      </w:r>
      <w:r>
        <w:rPr>
          <w:rFonts w:hint="eastAsia"/>
          <w:lang w:val="en-US" w:eastAsia="zh-CN"/>
        </w:rPr>
        <w:t xml:space="preserve"> </w:t>
      </w:r>
      <w:r>
        <w:rPr>
          <w:rFonts w:hint="eastAsia"/>
        </w:rPr>
        <w:t>C. BF70 0000H</w:t>
      </w:r>
      <w:r>
        <w:rPr>
          <w:rFonts w:hint="eastAsia"/>
          <w:lang w:val="en-US" w:eastAsia="zh-CN"/>
        </w:rPr>
        <w:t xml:space="preserve"> </w:t>
      </w:r>
      <w:r>
        <w:rPr>
          <w:rFonts w:hint="eastAsia"/>
        </w:rPr>
        <w:t>D. C0E0 0000H</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P1588] 某计算机主存地址为24位，采用分页虚拟存储管理方式，虚拟地址空间大小为4GB，页大小为4KB，按字节编址。某进程的页表部分内容如下表所示。当CPU访问虚拟地址00082840H，虚-实地址转换的结果是（ ）。</w:t>
      </w:r>
    </w:p>
    <w:p>
      <w:pPr>
        <w:pStyle w:val="2"/>
        <w:numPr>
          <w:ilvl w:val="0"/>
          <w:numId w:val="27"/>
        </w:numPr>
        <w:rPr>
          <w:rFonts w:hint="eastAsia"/>
          <w:lang w:val="en-US" w:eastAsia="zh-CN"/>
        </w:rPr>
      </w:pPr>
      <w:r>
        <w:rPr>
          <w:rFonts w:hint="eastAsia"/>
        </w:rPr>
        <w:t>得到主存地址02 4840H</w:t>
      </w:r>
      <w:r>
        <w:rPr>
          <w:rFonts w:hint="eastAsia"/>
          <w:lang w:val="en-US" w:eastAsia="zh-CN"/>
        </w:rPr>
        <w:t xml:space="preserve"> </w:t>
      </w:r>
      <w:r>
        <w:rPr>
          <w:rFonts w:hint="eastAsia"/>
        </w:rPr>
        <w:t>B. 得到主存地址18 0840H</w:t>
      </w:r>
      <w:r>
        <w:rPr>
          <w:rFonts w:hint="eastAsia"/>
          <w:lang w:val="en-US" w:eastAsia="zh-CN"/>
        </w:rPr>
        <w:t xml:space="preserve"> </w:t>
      </w:r>
    </w:p>
    <w:p>
      <w:pPr>
        <w:pStyle w:val="2"/>
        <w:numPr>
          <w:ilvl w:val="0"/>
          <w:numId w:val="0"/>
        </w:numPr>
        <w:rPr>
          <w:rFonts w:hint="eastAsia"/>
        </w:rPr>
      </w:pPr>
      <w:r>
        <w:rPr>
          <w:rFonts w:hint="eastAsia"/>
        </w:rPr>
        <w:t>C. 得到主存地址01 8840H</w:t>
      </w:r>
      <w:r>
        <w:rPr>
          <w:rFonts w:hint="eastAsia"/>
          <w:lang w:val="en-US" w:eastAsia="zh-CN"/>
        </w:rPr>
        <w:t xml:space="preserve"> </w:t>
      </w:r>
      <w:r>
        <w:rPr>
          <w:rFonts w:hint="eastAsia"/>
        </w:rPr>
        <w:t>D. 检测到缺页异常</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[计算机组成原理 P1589] 某计算机主存地址为32位，按字节编址，某Cache的数据区容量为32KB，主存块大小为64B，采用8路组相联映射方式，该Cache中比较器的个数和位数分别为（ ）。A. 8，20B. 8，23C. 64，20D. 64，23</w:t>
      </w:r>
    </w:p>
    <w:p>
      <w:pPr>
        <w:pStyle w:val="2"/>
        <w:rPr>
          <w:rFonts w:hint="eastAsia"/>
        </w:rPr>
      </w:pPr>
      <w:r>
        <w:rPr>
          <w:rFonts w:hint="eastAsia"/>
        </w:rPr>
        <w:t>答案:A 选项</w:t>
      </w:r>
    </w:p>
    <w:p>
      <w:pPr>
        <w:pStyle w:val="2"/>
        <w:rPr>
          <w:rFonts w:hint="eastAsia"/>
        </w:rPr>
      </w:pPr>
    </w:p>
    <w:p>
      <w:pPr>
        <w:pStyle w:val="2"/>
        <w:rPr>
          <w:rFonts w:hint="eastAsia"/>
        </w:rPr>
      </w:pPr>
    </w:p>
    <w:p>
      <w:pPr>
        <w:pStyle w:val="2"/>
        <w:rPr>
          <w:rFonts w:hint="eastAsia"/>
        </w:rPr>
      </w:pPr>
      <w:r>
        <w:rPr>
          <w:rFonts w:hint="eastAsia"/>
        </w:rPr>
        <w:t>[计算机组成原理 P1593] 将高级语言源程序转换为可执行目标文件的主要过程是（ ）。</w:t>
      </w:r>
    </w:p>
    <w:p>
      <w:pPr>
        <w:pStyle w:val="2"/>
        <w:numPr>
          <w:ilvl w:val="0"/>
          <w:numId w:val="28"/>
        </w:numPr>
        <w:rPr>
          <w:rFonts w:hint="eastAsia"/>
        </w:rPr>
      </w:pPr>
      <w:r>
        <w:rPr>
          <w:rFonts w:hint="eastAsia"/>
        </w:rPr>
        <w:t>预处理→编译→汇编→链接</w:t>
      </w:r>
      <w:r>
        <w:rPr>
          <w:rFonts w:hint="eastAsia"/>
          <w:lang w:val="en-US" w:eastAsia="zh-CN"/>
        </w:rPr>
        <w:t xml:space="preserve"> </w:t>
      </w:r>
      <w:r>
        <w:rPr>
          <w:rFonts w:hint="eastAsia"/>
        </w:rPr>
        <w:t>B. 预处理→汇编→编译→链接</w:t>
      </w:r>
    </w:p>
    <w:p>
      <w:pPr>
        <w:pStyle w:val="2"/>
        <w:numPr>
          <w:ilvl w:val="0"/>
          <w:numId w:val="0"/>
        </w:numPr>
        <w:rPr>
          <w:rFonts w:hint="eastAsia"/>
        </w:rPr>
      </w:pPr>
      <w:r>
        <w:rPr>
          <w:rFonts w:hint="eastAsia"/>
        </w:rPr>
        <w:t>C. 预处理→编译→链接→汇编</w:t>
      </w:r>
      <w:r>
        <w:rPr>
          <w:rFonts w:hint="eastAsia"/>
          <w:lang w:val="en-US" w:eastAsia="zh-CN"/>
        </w:rPr>
        <w:t xml:space="preserve"> </w:t>
      </w:r>
      <w:r>
        <w:rPr>
          <w:rFonts w:hint="eastAsia"/>
        </w:rPr>
        <w:t>D. 预处理→汇编→链接→编译</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P1594] 下列关于中断I/O方式的叙述中，不正确的是（ ）。</w:t>
      </w:r>
    </w:p>
    <w:p>
      <w:pPr>
        <w:pStyle w:val="2"/>
        <w:rPr>
          <w:rFonts w:hint="eastAsia"/>
        </w:rPr>
      </w:pPr>
      <w:r>
        <w:rPr>
          <w:rFonts w:hint="eastAsia"/>
        </w:rPr>
        <w:t>A. 适用于键盘、针式打印机等字符型设备B. 外设和主机之间的数据传送通过软件完成C. 外设准备数据的时间应小于中断处理时间D. 外设为某进程准备数据时CPU可运行其他进程</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[操作系统 P1772] 下列关于多道程序系统的叙述中，不正确的是（ ）。</w:t>
      </w:r>
    </w:p>
    <w:p>
      <w:pPr>
        <w:pStyle w:val="2"/>
        <w:rPr>
          <w:rFonts w:hint="eastAsia"/>
        </w:rPr>
      </w:pPr>
      <w:r>
        <w:rPr>
          <w:rFonts w:hint="eastAsia"/>
        </w:rPr>
        <w:t>A. 支持进程的并发执行B. 不必支持虚拟存储管理C. 需要实现对共享资源的管理D. 进程数越多CPU利用率越高</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P1773] 下列选项中，需要在操作系统进行初始化过程中创建的是（ ）。</w:t>
      </w:r>
    </w:p>
    <w:p>
      <w:pPr>
        <w:pStyle w:val="2"/>
        <w:rPr>
          <w:rFonts w:hint="eastAsia"/>
        </w:rPr>
      </w:pPr>
      <w:r>
        <w:rPr>
          <w:rFonts w:hint="eastAsia"/>
        </w:rPr>
        <w:t>A. 中断向量表B. 文件系统的根目录C. 硬盘分区表D. 文件系统的索引节点表</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P1775] 系统中有三个进程P0、P1、P2及三类资源A、B、C。若某时刻系统分配资源的情况如下表所示，则此时系统中存在的安全序列的个数为（ ）。</w:t>
      </w:r>
    </w:p>
    <w:p>
      <w:pPr>
        <w:pStyle w:val="2"/>
        <w:rPr>
          <w:rFonts w:hint="eastAsia"/>
        </w:rPr>
      </w:pPr>
      <w:r>
        <w:rPr>
          <w:rFonts w:hint="eastAsia"/>
        </w:rPr>
        <w:t>A. 1      B. 2      C. 3      D. 4</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[操作系统 P1776] 下列关于CPU模式的叙述中，正确的是（ ）。</w:t>
      </w:r>
    </w:p>
    <w:p>
      <w:pPr>
        <w:pStyle w:val="2"/>
        <w:numPr>
          <w:ilvl w:val="0"/>
          <w:numId w:val="29"/>
        </w:numPr>
        <w:rPr>
          <w:rFonts w:hint="eastAsia"/>
        </w:rPr>
      </w:pPr>
      <w:r>
        <w:rPr>
          <w:rFonts w:hint="eastAsia"/>
        </w:rPr>
        <w:t>CPU处于用户态时只能执行特权指令</w:t>
      </w:r>
      <w:r>
        <w:rPr>
          <w:rFonts w:hint="eastAsia"/>
          <w:lang w:val="en-US" w:eastAsia="zh-CN"/>
        </w:rPr>
        <w:t xml:space="preserve"> </w:t>
      </w:r>
      <w:r>
        <w:rPr>
          <w:rFonts w:hint="eastAsia"/>
        </w:rPr>
        <w:t>B. CPU处于内核态时只能执行特权指令</w:t>
      </w:r>
    </w:p>
    <w:p>
      <w:pPr>
        <w:pStyle w:val="2"/>
        <w:numPr>
          <w:ilvl w:val="0"/>
          <w:numId w:val="0"/>
        </w:numPr>
        <w:rPr>
          <w:rFonts w:hint="eastAsia"/>
        </w:rPr>
      </w:pPr>
      <w:r>
        <w:rPr>
          <w:rFonts w:hint="eastAsia"/>
        </w:rPr>
        <w:t>C. CPU处于用户态时只能执行非特权指令</w:t>
      </w:r>
      <w:r>
        <w:rPr>
          <w:rFonts w:hint="eastAsia"/>
          <w:lang w:val="en-US" w:eastAsia="zh-CN"/>
        </w:rPr>
        <w:t xml:space="preserve"> </w:t>
      </w:r>
      <w:r>
        <w:rPr>
          <w:rFonts w:hint="eastAsia"/>
        </w:rPr>
        <w:t>D. CPU处于内核态时只能执行非特权指令</w:t>
      </w:r>
    </w:p>
    <w:p>
      <w:pPr>
        <w:pStyle w:val="2"/>
        <w:rPr>
          <w:rFonts w:hint="eastAsia"/>
        </w:rPr>
      </w:pPr>
      <w:r>
        <w:rPr>
          <w:rFonts w:hint="eastAsia"/>
        </w:rPr>
        <w:t>答案:C 选项</w:t>
      </w:r>
    </w:p>
    <w:p>
      <w:pPr>
        <w:pStyle w:val="2"/>
        <w:rPr>
          <w:rFonts w:hint="eastAsia"/>
        </w:rPr>
      </w:pPr>
    </w:p>
    <w:p>
      <w:pPr>
        <w:pStyle w:val="2"/>
        <w:rPr>
          <w:rFonts w:hint="eastAsia"/>
        </w:rPr>
      </w:pPr>
    </w:p>
    <w:p>
      <w:pPr>
        <w:pStyle w:val="2"/>
        <w:rPr>
          <w:rFonts w:hint="eastAsia"/>
        </w:rPr>
      </w:pPr>
      <w:r>
        <w:rPr>
          <w:rFonts w:hint="eastAsia"/>
        </w:rPr>
        <w:t>[操作系统 P1778] 某进程访问的页b不在内存中，导致产生缺页异常，该缺页异常处理过程中不一定包含的操作是（ ）。</w:t>
      </w:r>
    </w:p>
    <w:p>
      <w:pPr>
        <w:pStyle w:val="2"/>
        <w:rPr>
          <w:rFonts w:hint="eastAsia"/>
        </w:rPr>
      </w:pPr>
      <w:r>
        <w:rPr>
          <w:rFonts w:hint="eastAsia"/>
        </w:rPr>
        <w:t>A. 淘汰内存中的页B. 建立页号与页框号的对应关系C. 将页b从外存读入内存D. 修改页表中页b对应的存在位</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[操作系统 P1779] 下列选项中，不会影响系统缺页率的是（ ）。</w:t>
      </w:r>
    </w:p>
    <w:p>
      <w:pPr>
        <w:pStyle w:val="2"/>
        <w:rPr>
          <w:rFonts w:hint="eastAsia"/>
        </w:rPr>
      </w:pPr>
      <w:r>
        <w:rPr>
          <w:rFonts w:hint="eastAsia"/>
        </w:rPr>
        <w:t>A. 页面置换算法B. 工作集的大小C. 进程的数量D. 页缓冲队列的长度</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[操作系统 P1781] 下列关于驱动程序的叙述中，不正确的是（ ）。</w:t>
      </w:r>
    </w:p>
    <w:p>
      <w:pPr>
        <w:pStyle w:val="2"/>
        <w:rPr>
          <w:rFonts w:hint="eastAsia"/>
        </w:rPr>
      </w:pPr>
      <w:r>
        <w:rPr>
          <w:rFonts w:hint="eastAsia"/>
        </w:rPr>
        <w:t>A. 驱动程序与I/O控制方式无关B. 初始化设备是由驱动程序控制完成的C. 进程在执行驱动程序时可能进入阻塞态D. 读/写设备的操作是由驱动程序控制完成的</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[计算机网络 P1721] 在ISO/OSI参考模型中， 实现两个相邻结点间流量控制功能的是（ ）。</w:t>
      </w:r>
    </w:p>
    <w:p>
      <w:pPr>
        <w:pStyle w:val="2"/>
        <w:rPr>
          <w:rFonts w:hint="eastAsia"/>
        </w:rPr>
      </w:pPr>
      <w:r>
        <w:rPr>
          <w:rFonts w:hint="eastAsia"/>
        </w:rPr>
        <w:t>A. 物理层</w:t>
      </w:r>
    </w:p>
    <w:p>
      <w:pPr>
        <w:pStyle w:val="2"/>
        <w:rPr>
          <w:rFonts w:hint="eastAsia"/>
        </w:rPr>
      </w:pPr>
    </w:p>
    <w:p>
      <w:pPr>
        <w:pStyle w:val="2"/>
        <w:rPr>
          <w:rFonts w:hint="eastAsia"/>
        </w:rPr>
      </w:pPr>
      <w:r>
        <w:rPr>
          <w:rFonts w:hint="eastAsia"/>
        </w:rPr>
        <w:t>B. 数据链路层</w:t>
      </w:r>
    </w:p>
    <w:p>
      <w:pPr>
        <w:pStyle w:val="2"/>
        <w:rPr>
          <w:rFonts w:hint="eastAsia"/>
        </w:rPr>
      </w:pPr>
    </w:p>
    <w:p>
      <w:pPr>
        <w:pStyle w:val="2"/>
        <w:rPr>
          <w:rFonts w:hint="eastAsia"/>
        </w:rPr>
      </w:pPr>
      <w:r>
        <w:rPr>
          <w:rFonts w:hint="eastAsia"/>
        </w:rPr>
        <w:t>C. 网络层</w:t>
      </w:r>
    </w:p>
    <w:p>
      <w:pPr>
        <w:pStyle w:val="2"/>
        <w:rPr>
          <w:rFonts w:hint="eastAsia"/>
        </w:rPr>
      </w:pPr>
    </w:p>
    <w:p>
      <w:pPr>
        <w:pStyle w:val="2"/>
        <w:rPr>
          <w:rFonts w:hint="eastAsia"/>
        </w:rPr>
      </w:pPr>
      <w:r>
        <w:rPr>
          <w:rFonts w:hint="eastAsia"/>
        </w:rPr>
        <w:t>D. 传输层</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P1722] 在一条带宽为200kHz的无噪声信道上，若采用4个幅值的ASK调制， 则该信道的最大数据传输速率是（ ）。</w:t>
      </w:r>
    </w:p>
    <w:p>
      <w:pPr>
        <w:pStyle w:val="2"/>
        <w:rPr>
          <w:rFonts w:hint="eastAsia"/>
        </w:rPr>
      </w:pPr>
    </w:p>
    <w:p>
      <w:pPr>
        <w:pStyle w:val="2"/>
        <w:rPr>
          <w:rFonts w:hint="eastAsia"/>
        </w:rPr>
      </w:pPr>
      <w:r>
        <w:rPr>
          <w:rFonts w:hint="eastAsia"/>
        </w:rPr>
        <w:t>A. 200 kbps</w:t>
      </w:r>
    </w:p>
    <w:p>
      <w:pPr>
        <w:pStyle w:val="2"/>
        <w:rPr>
          <w:rFonts w:hint="eastAsia"/>
        </w:rPr>
      </w:pPr>
    </w:p>
    <w:p>
      <w:pPr>
        <w:pStyle w:val="2"/>
        <w:rPr>
          <w:rFonts w:hint="eastAsia"/>
        </w:rPr>
      </w:pPr>
      <w:r>
        <w:rPr>
          <w:rFonts w:hint="eastAsia"/>
        </w:rPr>
        <w:t>B. 400 kbps</w:t>
      </w:r>
    </w:p>
    <w:p>
      <w:pPr>
        <w:pStyle w:val="2"/>
        <w:rPr>
          <w:rFonts w:hint="eastAsia"/>
        </w:rPr>
      </w:pPr>
    </w:p>
    <w:p>
      <w:pPr>
        <w:pStyle w:val="2"/>
        <w:rPr>
          <w:rFonts w:hint="eastAsia"/>
        </w:rPr>
      </w:pPr>
      <w:r>
        <w:rPr>
          <w:rFonts w:hint="eastAsia"/>
        </w:rPr>
        <w:t>C. 800 kbps</w:t>
      </w:r>
    </w:p>
    <w:p>
      <w:pPr>
        <w:pStyle w:val="2"/>
        <w:rPr>
          <w:rFonts w:hint="eastAsia"/>
        </w:rPr>
      </w:pPr>
    </w:p>
    <w:p>
      <w:pPr>
        <w:pStyle w:val="2"/>
        <w:rPr>
          <w:rFonts w:hint="eastAsia"/>
        </w:rPr>
      </w:pPr>
      <w:r>
        <w:rPr>
          <w:rFonts w:hint="eastAsia"/>
        </w:rPr>
        <w:t>D. 1600 kbps</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P1723] 若某主机的IP地址是183.80.72.48,子网掩码是255.255.192.0, 则该主机所在网络的网络地址是(  )。</w:t>
      </w:r>
    </w:p>
    <w:p>
      <w:pPr>
        <w:pStyle w:val="2"/>
        <w:rPr>
          <w:rFonts w:hint="eastAsia"/>
        </w:rPr>
      </w:pPr>
    </w:p>
    <w:p>
      <w:pPr>
        <w:pStyle w:val="2"/>
        <w:rPr>
          <w:rFonts w:hint="eastAsia"/>
        </w:rPr>
      </w:pPr>
      <w:r>
        <w:rPr>
          <w:rFonts w:hint="eastAsia"/>
        </w:rPr>
        <w:t>A. 183.80.0.0 </w:t>
      </w:r>
    </w:p>
    <w:p>
      <w:pPr>
        <w:pStyle w:val="2"/>
        <w:rPr>
          <w:rFonts w:hint="eastAsia"/>
        </w:rPr>
      </w:pPr>
    </w:p>
    <w:p>
      <w:pPr>
        <w:pStyle w:val="2"/>
        <w:rPr>
          <w:rFonts w:hint="eastAsia"/>
        </w:rPr>
      </w:pPr>
      <w:r>
        <w:rPr>
          <w:rFonts w:hint="eastAsia"/>
        </w:rPr>
        <w:t>B. 183.80.64.0 </w:t>
      </w:r>
    </w:p>
    <w:p>
      <w:pPr>
        <w:pStyle w:val="2"/>
        <w:rPr>
          <w:rFonts w:hint="eastAsia"/>
        </w:rPr>
      </w:pPr>
    </w:p>
    <w:p>
      <w:pPr>
        <w:pStyle w:val="2"/>
        <w:rPr>
          <w:rFonts w:hint="eastAsia"/>
        </w:rPr>
      </w:pPr>
      <w:r>
        <w:rPr>
          <w:rFonts w:hint="eastAsia"/>
        </w:rPr>
        <w:t>C. 183.80.72.0</w:t>
      </w:r>
    </w:p>
    <w:p>
      <w:pPr>
        <w:pStyle w:val="2"/>
        <w:rPr>
          <w:rFonts w:hint="eastAsia"/>
        </w:rPr>
      </w:pPr>
    </w:p>
    <w:p>
      <w:pPr>
        <w:pStyle w:val="2"/>
        <w:rPr>
          <w:rFonts w:hint="eastAsia"/>
        </w:rPr>
      </w:pPr>
      <w:r>
        <w:rPr>
          <w:rFonts w:hint="eastAsia"/>
        </w:rPr>
        <w:t>D. 183.80.192.0</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[计算机网络 P1724] 下图所示网络中的主机H的子网掩码与默认网关分别是（  ）</w:t>
      </w:r>
    </w:p>
    <w:p>
      <w:pPr>
        <w:pStyle w:val="2"/>
        <w:rPr>
          <w:rFonts w:hint="eastAsia"/>
        </w:rPr>
      </w:pPr>
      <w:r>
        <w:rPr>
          <w:rFonts w:hint="eastAsia"/>
        </w:rPr>
        <w:t>A. 255.255.255.192, 192.168.1.1     B. 255.255.255.192, 192.168.1.62</w:t>
      </w:r>
    </w:p>
    <w:p>
      <w:pPr>
        <w:pStyle w:val="2"/>
        <w:rPr>
          <w:rFonts w:hint="eastAsia"/>
        </w:rPr>
      </w:pPr>
    </w:p>
    <w:p>
      <w:pPr>
        <w:pStyle w:val="2"/>
        <w:rPr>
          <w:rFonts w:hint="eastAsia"/>
        </w:rPr>
      </w:pPr>
      <w:r>
        <w:rPr>
          <w:rFonts w:hint="eastAsia"/>
        </w:rPr>
        <w:t>C. 255.255.255.224, 192.168.1.1     D. 255.255.255.224, 192.168.1.62D。</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[计算机网络 P1725] 在SDN网络体系结构中，SDN控制器向数据平面的SDN交换机下发流表时所使用的接口是（  ）</w:t>
      </w:r>
    </w:p>
    <w:p>
      <w:pPr>
        <w:pStyle w:val="2"/>
        <w:rPr>
          <w:rFonts w:hint="eastAsia"/>
        </w:rPr>
      </w:pPr>
    </w:p>
    <w:p>
      <w:pPr>
        <w:pStyle w:val="2"/>
        <w:rPr>
          <w:rFonts w:hint="eastAsia"/>
        </w:rPr>
      </w:pPr>
      <w:r>
        <w:rPr>
          <w:rFonts w:hint="eastAsia"/>
        </w:rPr>
        <w:t>A. 东向接口</w:t>
      </w:r>
    </w:p>
    <w:p>
      <w:pPr>
        <w:pStyle w:val="2"/>
        <w:rPr>
          <w:rFonts w:hint="eastAsia"/>
        </w:rPr>
      </w:pPr>
    </w:p>
    <w:p>
      <w:pPr>
        <w:pStyle w:val="2"/>
        <w:rPr>
          <w:rFonts w:hint="eastAsia"/>
        </w:rPr>
      </w:pPr>
      <w:r>
        <w:rPr>
          <w:rFonts w:hint="eastAsia"/>
        </w:rPr>
        <w:t>B. 南向接口</w:t>
      </w:r>
    </w:p>
    <w:p>
      <w:pPr>
        <w:pStyle w:val="2"/>
        <w:rPr>
          <w:rFonts w:hint="eastAsia"/>
        </w:rPr>
      </w:pPr>
    </w:p>
    <w:p>
      <w:pPr>
        <w:pStyle w:val="2"/>
        <w:rPr>
          <w:rFonts w:hint="eastAsia"/>
        </w:rPr>
      </w:pPr>
      <w:r>
        <w:rPr>
          <w:rFonts w:hint="eastAsia"/>
        </w:rPr>
        <w:t>C. 西向接口 </w:t>
      </w:r>
    </w:p>
    <w:p>
      <w:pPr>
        <w:pStyle w:val="2"/>
        <w:rPr>
          <w:rFonts w:hint="eastAsia"/>
        </w:rPr>
      </w:pPr>
    </w:p>
    <w:p>
      <w:pPr>
        <w:pStyle w:val="2"/>
        <w:rPr>
          <w:rFonts w:hint="eastAsia"/>
        </w:rPr>
      </w:pPr>
      <w:r>
        <w:rPr>
          <w:rFonts w:hint="eastAsia"/>
        </w:rPr>
        <w:t>D. 北向接口</w:t>
      </w:r>
    </w:p>
    <w:p>
      <w:pPr>
        <w:pStyle w:val="2"/>
        <w:rPr>
          <w:rFonts w:hint="eastAsia"/>
        </w:rPr>
      </w:pPr>
      <w:r>
        <w:rPr>
          <w:rFonts w:hint="eastAsia"/>
        </w:rPr>
        <w:t>答案:B 选项</w:t>
      </w:r>
    </w:p>
    <w:p>
      <w:pPr>
        <w:pStyle w:val="2"/>
        <w:rPr>
          <w:rFonts w:hint="eastAsia"/>
        </w:rPr>
      </w:pPr>
    </w:p>
    <w:p>
      <w:pPr>
        <w:pStyle w:val="2"/>
        <w:rPr>
          <w:rFonts w:hint="eastAsia"/>
          <w:lang w:eastAsia="zh-CN"/>
        </w:rPr>
      </w:pPr>
      <w:r>
        <w:rPr>
          <w:rFonts w:hint="eastAsia"/>
        </w:rPr>
        <w:t>[计算机网络 P1726] 假设主机甲和主机乙已建立一个TCP连接， 最大段长MSS = 1 KB, 甲 一直有数据向乙发送，当甲的拥塞窗口为16KB时， 计时器发生了超时， 则甲的拥塞窗口再次增长到16KB所需要的时间至少是（ ）</w:t>
      </w:r>
      <w:r>
        <w:rPr>
          <w:rFonts w:hint="eastAsia"/>
          <w:lang w:eastAsia="zh-CN"/>
        </w:rPr>
        <w:t>。</w:t>
      </w:r>
    </w:p>
    <w:p>
      <w:pPr>
        <w:pStyle w:val="2"/>
        <w:rPr>
          <w:rFonts w:hint="eastAsia"/>
        </w:rPr>
      </w:pPr>
      <w:r>
        <w:rPr>
          <w:rFonts w:hint="eastAsia"/>
        </w:rPr>
        <w:t>A. 4 RTT      B. 5 RTT      C. 11 RTT      D. 16 RTT</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[计算机网络 P1728]假设主机H通过HTTP/1.1请求浏览某Web服务器S上的Web页news408.html, news408.. html引用了同目录下的1幅图像， news408.html文件大小为1 MSS（最大段长）， 图像文件大小为3 MSS, H访问 S的往返时间RTT= IO ms,忽略HTTP响应报文的首部开销和TCP段传输时延。 若H已完成域名解析，则从H请求与S建立TCP连接时刻起， 到接收到全部 内容止，所需的时间至少 是（ ）。</w:t>
      </w:r>
    </w:p>
    <w:p>
      <w:pPr>
        <w:pStyle w:val="2"/>
        <w:rPr>
          <w:rFonts w:hint="eastAsia"/>
        </w:rPr>
      </w:pPr>
      <w:r>
        <w:rPr>
          <w:rFonts w:hint="eastAsia"/>
        </w:rPr>
        <w:t>A. 30ms     B. 40ms     C. 50ms     D. 60ms</w:t>
      </w:r>
    </w:p>
    <w:p>
      <w:pPr>
        <w:pStyle w:val="2"/>
        <w:rPr>
          <w:rFonts w:hint="eastAsia"/>
        </w:rPr>
      </w:pPr>
      <w:r>
        <w:rPr>
          <w:rFonts w:hint="eastAsia"/>
        </w:rPr>
        <w:t>答案:B 选项</w:t>
      </w: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 xml:space="preserve">[政治 P1533] </w:t>
      </w:r>
    </w:p>
    <w:p>
      <w:pPr>
        <w:pStyle w:val="2"/>
        <w:rPr>
          <w:rFonts w:hint="eastAsia"/>
        </w:rPr>
      </w:pPr>
      <w:r>
        <w:rPr>
          <w:rFonts w:hint="eastAsia"/>
        </w:rPr>
        <w:t>人的视觉感官有感觉外界物体的光和颜色的功能。可见光的波长范围一般是 380nm（纳米）～780nm，称为可见光谱。在可见光谱范围内，不同波长的辐射使人感觉到不同的颜色，一般来说，700nm 为红色，580nm 为黄红，510nm 为绿色，470nm 为蓝色，400nm 为紫色。这种现象表明</w:t>
      </w:r>
    </w:p>
    <w:p>
      <w:pPr>
        <w:pStyle w:val="2"/>
        <w:rPr>
          <w:rFonts w:hint="eastAsia"/>
        </w:rPr>
      </w:pPr>
    </w:p>
    <w:p>
      <w:pPr>
        <w:pStyle w:val="2"/>
        <w:rPr>
          <w:rFonts w:hint="eastAsia"/>
        </w:rPr>
      </w:pPr>
      <w:r>
        <w:rPr>
          <w:rFonts w:hint="eastAsia"/>
        </w:rPr>
        <w:t>A．人只能认识外界物体作用于感官形成的感觉</w:t>
      </w:r>
    </w:p>
    <w:p>
      <w:pPr>
        <w:pStyle w:val="2"/>
        <w:rPr>
          <w:rFonts w:hint="eastAsia"/>
        </w:rPr>
      </w:pPr>
    </w:p>
    <w:p>
      <w:pPr>
        <w:pStyle w:val="2"/>
        <w:rPr>
          <w:rFonts w:hint="eastAsia"/>
        </w:rPr>
      </w:pPr>
      <w:r>
        <w:rPr>
          <w:rFonts w:hint="eastAsia"/>
        </w:rPr>
        <w:t>B．人的感觉所具有的生理阀限是人的认识能力的界限</w:t>
      </w:r>
    </w:p>
    <w:p>
      <w:pPr>
        <w:pStyle w:val="2"/>
        <w:rPr>
          <w:rFonts w:hint="eastAsia"/>
        </w:rPr>
      </w:pPr>
    </w:p>
    <w:p>
      <w:pPr>
        <w:pStyle w:val="2"/>
        <w:rPr>
          <w:rFonts w:hint="eastAsia"/>
        </w:rPr>
      </w:pPr>
      <w:r>
        <w:rPr>
          <w:rFonts w:hint="eastAsia"/>
        </w:rPr>
        <w:t>C．人的感觉中包含着对外界事物信息的选择，加工和转换</w:t>
      </w:r>
    </w:p>
    <w:p>
      <w:pPr>
        <w:pStyle w:val="2"/>
        <w:rPr>
          <w:rFonts w:hint="eastAsia"/>
        </w:rPr>
      </w:pPr>
    </w:p>
    <w:p>
      <w:pPr>
        <w:pStyle w:val="2"/>
        <w:rPr>
          <w:rFonts w:hint="eastAsia"/>
        </w:rPr>
      </w:pPr>
      <w:r>
        <w:rPr>
          <w:rFonts w:hint="eastAsia"/>
        </w:rPr>
        <w:t>D．人所形成的关于事物的感觉是人自身生理活动的结果</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P1534] 生产力的社会条件中，最基本最重要的是</w:t>
      </w:r>
    </w:p>
    <w:p>
      <w:pPr>
        <w:pStyle w:val="2"/>
        <w:rPr>
          <w:rFonts w:hint="eastAsia"/>
        </w:rPr>
      </w:pPr>
      <w:r>
        <w:rPr>
          <w:rFonts w:hint="eastAsia"/>
        </w:rPr>
        <w:t>A．政治法律制度</w:t>
      </w:r>
    </w:p>
    <w:p>
      <w:pPr>
        <w:pStyle w:val="2"/>
        <w:rPr>
          <w:rFonts w:hint="eastAsia"/>
        </w:rPr>
      </w:pPr>
    </w:p>
    <w:p>
      <w:pPr>
        <w:pStyle w:val="2"/>
        <w:rPr>
          <w:rFonts w:hint="eastAsia"/>
        </w:rPr>
      </w:pPr>
      <w:r>
        <w:rPr>
          <w:rFonts w:hint="eastAsia"/>
        </w:rPr>
        <w:t>B．生产关系</w:t>
      </w:r>
    </w:p>
    <w:p>
      <w:pPr>
        <w:pStyle w:val="2"/>
        <w:rPr>
          <w:rFonts w:hint="eastAsia"/>
        </w:rPr>
      </w:pPr>
    </w:p>
    <w:p>
      <w:pPr>
        <w:pStyle w:val="2"/>
        <w:rPr>
          <w:rFonts w:hint="eastAsia"/>
        </w:rPr>
      </w:pPr>
      <w:r>
        <w:rPr>
          <w:rFonts w:hint="eastAsia"/>
        </w:rPr>
        <w:t>C．历史文化传统</w:t>
      </w:r>
    </w:p>
    <w:p>
      <w:pPr>
        <w:pStyle w:val="2"/>
        <w:rPr>
          <w:rFonts w:hint="eastAsia"/>
        </w:rPr>
      </w:pPr>
    </w:p>
    <w:p>
      <w:pPr>
        <w:pStyle w:val="2"/>
        <w:rPr>
          <w:rFonts w:hint="eastAsia"/>
        </w:rPr>
      </w:pPr>
      <w:r>
        <w:rPr>
          <w:rFonts w:hint="eastAsia"/>
        </w:rPr>
        <w:t>D．伦理道德规范</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P1535] 商品内在的使用价值和价值的矛盾，其完备的外在表现是</w:t>
      </w:r>
    </w:p>
    <w:p>
      <w:pPr>
        <w:pStyle w:val="2"/>
        <w:rPr>
          <w:rFonts w:hint="eastAsia"/>
        </w:rPr>
      </w:pPr>
      <w:r>
        <w:rPr>
          <w:rFonts w:hint="eastAsia"/>
        </w:rPr>
        <w:t>A．商品与商品的对立</w:t>
      </w:r>
    </w:p>
    <w:p>
      <w:pPr>
        <w:pStyle w:val="2"/>
        <w:rPr>
          <w:rFonts w:hint="eastAsia"/>
        </w:rPr>
      </w:pPr>
    </w:p>
    <w:p>
      <w:pPr>
        <w:pStyle w:val="2"/>
        <w:rPr>
          <w:rFonts w:hint="eastAsia"/>
        </w:rPr>
      </w:pPr>
      <w:r>
        <w:rPr>
          <w:rFonts w:hint="eastAsia"/>
        </w:rPr>
        <w:t>B．具体劳动与抽象劳动的的对立</w:t>
      </w:r>
    </w:p>
    <w:p>
      <w:pPr>
        <w:pStyle w:val="2"/>
        <w:rPr>
          <w:rFonts w:hint="eastAsia"/>
        </w:rPr>
      </w:pPr>
    </w:p>
    <w:p>
      <w:pPr>
        <w:pStyle w:val="2"/>
        <w:rPr>
          <w:rFonts w:hint="eastAsia"/>
        </w:rPr>
      </w:pPr>
      <w:r>
        <w:rPr>
          <w:rFonts w:hint="eastAsia"/>
        </w:rPr>
        <w:t>C．私人劳动与社会劳动的对立</w:t>
      </w:r>
    </w:p>
    <w:p>
      <w:pPr>
        <w:pStyle w:val="2"/>
        <w:rPr>
          <w:rFonts w:hint="eastAsia"/>
        </w:rPr>
      </w:pPr>
    </w:p>
    <w:p>
      <w:pPr>
        <w:pStyle w:val="2"/>
        <w:rPr>
          <w:rFonts w:hint="eastAsia"/>
        </w:rPr>
      </w:pPr>
      <w:r>
        <w:rPr>
          <w:rFonts w:hint="eastAsia"/>
        </w:rPr>
        <w:t>D．商品与货币的对立</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P1536] 根据上述资料该企业预付资本总周转次数为</w:t>
      </w:r>
    </w:p>
    <w:p>
      <w:pPr>
        <w:pStyle w:val="2"/>
        <w:rPr>
          <w:rFonts w:hint="eastAsia"/>
        </w:rPr>
      </w:pPr>
      <w:r>
        <w:rPr>
          <w:rFonts w:hint="eastAsia"/>
        </w:rPr>
        <w:t>A．1．0 次 B．1．2 次 C．1．3 次 D．1．4 次</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P1537] 在土地的资本主义经营垄断下，由于在同一块土地上连续追加投资的劳动生产率不同而形成的地租是</w:t>
      </w:r>
    </w:p>
    <w:p>
      <w:pPr>
        <w:pStyle w:val="2"/>
        <w:rPr>
          <w:rFonts w:hint="eastAsia"/>
        </w:rPr>
      </w:pPr>
      <w:r>
        <w:rPr>
          <w:rFonts w:hint="eastAsia"/>
        </w:rPr>
        <w:t>A．级差地租I</w:t>
      </w:r>
    </w:p>
    <w:p>
      <w:pPr>
        <w:pStyle w:val="2"/>
        <w:rPr>
          <w:rFonts w:hint="eastAsia"/>
        </w:rPr>
      </w:pPr>
    </w:p>
    <w:p>
      <w:pPr>
        <w:pStyle w:val="2"/>
        <w:rPr>
          <w:rFonts w:hint="eastAsia"/>
        </w:rPr>
      </w:pPr>
      <w:r>
        <w:rPr>
          <w:rFonts w:hint="eastAsia"/>
        </w:rPr>
        <w:t>B．级差地租II</w:t>
      </w:r>
    </w:p>
    <w:p>
      <w:pPr>
        <w:pStyle w:val="2"/>
        <w:rPr>
          <w:rFonts w:hint="eastAsia"/>
        </w:rPr>
      </w:pPr>
    </w:p>
    <w:p>
      <w:pPr>
        <w:pStyle w:val="2"/>
        <w:rPr>
          <w:rFonts w:hint="eastAsia"/>
        </w:rPr>
      </w:pPr>
      <w:r>
        <w:rPr>
          <w:rFonts w:hint="eastAsia"/>
        </w:rPr>
        <w:t>C．绝对地租</w:t>
      </w:r>
    </w:p>
    <w:p>
      <w:pPr>
        <w:pStyle w:val="2"/>
        <w:rPr>
          <w:rFonts w:hint="eastAsia"/>
        </w:rPr>
      </w:pPr>
    </w:p>
    <w:p>
      <w:pPr>
        <w:pStyle w:val="2"/>
        <w:rPr>
          <w:rFonts w:hint="eastAsia"/>
        </w:rPr>
      </w:pPr>
      <w:r>
        <w:rPr>
          <w:rFonts w:hint="eastAsia"/>
        </w:rPr>
        <w:t>D．垄断地租</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P1538] 中国共产党领导的新民主主义革命的根本目的是</w:t>
      </w:r>
    </w:p>
    <w:p>
      <w:pPr>
        <w:pStyle w:val="2"/>
        <w:rPr>
          <w:rFonts w:hint="eastAsia"/>
        </w:rPr>
      </w:pPr>
      <w:r>
        <w:rPr>
          <w:rFonts w:hint="eastAsia"/>
        </w:rPr>
        <w:t>A．推翻帝国主义、封建主义和官僚资本主义的统治</w:t>
      </w:r>
    </w:p>
    <w:p>
      <w:pPr>
        <w:pStyle w:val="2"/>
        <w:rPr>
          <w:rFonts w:hint="eastAsia"/>
        </w:rPr>
      </w:pPr>
    </w:p>
    <w:p>
      <w:pPr>
        <w:pStyle w:val="2"/>
        <w:rPr>
          <w:rFonts w:hint="eastAsia"/>
        </w:rPr>
      </w:pPr>
      <w:r>
        <w:rPr>
          <w:rFonts w:hint="eastAsia"/>
        </w:rPr>
        <w:t>B．改变中国半殖民地半封建社会的面貌</w:t>
      </w:r>
    </w:p>
    <w:p>
      <w:pPr>
        <w:pStyle w:val="2"/>
        <w:rPr>
          <w:rFonts w:hint="eastAsia"/>
        </w:rPr>
      </w:pPr>
    </w:p>
    <w:p>
      <w:pPr>
        <w:pStyle w:val="2"/>
        <w:rPr>
          <w:rFonts w:hint="eastAsia"/>
        </w:rPr>
      </w:pPr>
      <w:r>
        <w:rPr>
          <w:rFonts w:hint="eastAsia"/>
        </w:rPr>
        <w:t>C．建立新民主主义的人民共和国</w:t>
      </w:r>
    </w:p>
    <w:p>
      <w:pPr>
        <w:pStyle w:val="2"/>
        <w:rPr>
          <w:rFonts w:hint="eastAsia"/>
        </w:rPr>
      </w:pPr>
    </w:p>
    <w:p>
      <w:pPr>
        <w:pStyle w:val="2"/>
        <w:rPr>
          <w:rFonts w:hint="eastAsia"/>
        </w:rPr>
      </w:pPr>
      <w:r>
        <w:rPr>
          <w:rFonts w:hint="eastAsia"/>
        </w:rPr>
        <w:t>D．解放被束缚的生产力</w:t>
      </w:r>
    </w:p>
    <w:p>
      <w:pPr>
        <w:pStyle w:val="2"/>
        <w:rPr>
          <w:rFonts w:hint="eastAsia"/>
        </w:rPr>
      </w:pPr>
      <w:r>
        <w:rPr>
          <w:rFonts w:hint="eastAsia"/>
        </w:rPr>
        <w:t>答案:D 选项</w:t>
      </w:r>
    </w:p>
    <w:p>
      <w:pPr>
        <w:pStyle w:val="2"/>
        <w:rPr>
          <w:rFonts w:hint="eastAsia"/>
        </w:rPr>
      </w:pPr>
    </w:p>
    <w:p>
      <w:pPr>
        <w:pStyle w:val="2"/>
        <w:rPr>
          <w:rFonts w:hint="eastAsia"/>
        </w:rPr>
      </w:pPr>
      <w:r>
        <w:rPr>
          <w:rFonts w:hint="eastAsia"/>
        </w:rPr>
        <w:t>[政治 P1539] 在中国革命进程中，具有新民主主义革命和社会主义革命双重性质的事件是</w:t>
      </w:r>
    </w:p>
    <w:p>
      <w:pPr>
        <w:pStyle w:val="2"/>
        <w:rPr>
          <w:rFonts w:hint="eastAsia"/>
        </w:rPr>
      </w:pPr>
      <w:r>
        <w:rPr>
          <w:rFonts w:hint="eastAsia"/>
        </w:rPr>
        <w:t>A．没收地主阶级的土地归农民所有</w:t>
      </w:r>
    </w:p>
    <w:p>
      <w:pPr>
        <w:pStyle w:val="2"/>
        <w:rPr>
          <w:rFonts w:hint="eastAsia"/>
        </w:rPr>
      </w:pPr>
    </w:p>
    <w:p>
      <w:pPr>
        <w:pStyle w:val="2"/>
        <w:rPr>
          <w:rFonts w:hint="eastAsia"/>
        </w:rPr>
      </w:pPr>
      <w:r>
        <w:rPr>
          <w:rFonts w:hint="eastAsia"/>
        </w:rPr>
        <w:t>B．没收官僚资本归新民主主义国家所有</w:t>
      </w:r>
    </w:p>
    <w:p>
      <w:pPr>
        <w:pStyle w:val="2"/>
        <w:rPr>
          <w:rFonts w:hint="eastAsia"/>
        </w:rPr>
      </w:pPr>
    </w:p>
    <w:p>
      <w:pPr>
        <w:pStyle w:val="2"/>
        <w:rPr>
          <w:rFonts w:hint="eastAsia"/>
        </w:rPr>
      </w:pPr>
      <w:r>
        <w:rPr>
          <w:rFonts w:hint="eastAsia"/>
        </w:rPr>
        <w:t>C．没收帝国主义在华企业归新民主主义国家所有</w:t>
      </w:r>
    </w:p>
    <w:p>
      <w:pPr>
        <w:pStyle w:val="2"/>
        <w:rPr>
          <w:rFonts w:hint="eastAsia"/>
        </w:rPr>
      </w:pPr>
    </w:p>
    <w:p>
      <w:pPr>
        <w:pStyle w:val="2"/>
        <w:rPr>
          <w:rFonts w:hint="eastAsia"/>
        </w:rPr>
      </w:pPr>
      <w:r>
        <w:rPr>
          <w:rFonts w:hint="eastAsia"/>
        </w:rPr>
        <w:t>D．赎买民族工商业归人民民主专政国家所有</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P1540] 20 世纪 90 年代，我国对外开放进入新阶段的标志是</w:t>
      </w:r>
    </w:p>
    <w:p>
      <w:pPr>
        <w:pStyle w:val="2"/>
        <w:rPr>
          <w:rFonts w:hint="eastAsia"/>
        </w:rPr>
      </w:pPr>
      <w:r>
        <w:rPr>
          <w:rFonts w:hint="eastAsia"/>
        </w:rPr>
        <w:t>A．形成全方位，多层次，宽领域的对外开放格局</w:t>
      </w:r>
    </w:p>
    <w:p>
      <w:pPr>
        <w:pStyle w:val="2"/>
        <w:rPr>
          <w:rFonts w:hint="eastAsia"/>
        </w:rPr>
      </w:pPr>
    </w:p>
    <w:p>
      <w:pPr>
        <w:pStyle w:val="2"/>
        <w:rPr>
          <w:rFonts w:hint="eastAsia"/>
        </w:rPr>
      </w:pPr>
      <w:r>
        <w:rPr>
          <w:rFonts w:hint="eastAsia"/>
        </w:rPr>
        <w:t>B．我国进入世界十大贸易国行列</w:t>
      </w:r>
    </w:p>
    <w:p>
      <w:pPr>
        <w:pStyle w:val="2"/>
        <w:rPr>
          <w:rFonts w:hint="eastAsia"/>
        </w:rPr>
      </w:pPr>
    </w:p>
    <w:p>
      <w:pPr>
        <w:pStyle w:val="2"/>
        <w:rPr>
          <w:rFonts w:hint="eastAsia"/>
        </w:rPr>
      </w:pPr>
      <w:r>
        <w:rPr>
          <w:rFonts w:hint="eastAsia"/>
        </w:rPr>
        <w:t>C．引进外资规模居发展中国家首位</w:t>
      </w:r>
    </w:p>
    <w:p>
      <w:pPr>
        <w:pStyle w:val="2"/>
        <w:rPr>
          <w:rFonts w:hint="eastAsia"/>
        </w:rPr>
      </w:pPr>
    </w:p>
    <w:p>
      <w:pPr>
        <w:pStyle w:val="2"/>
        <w:rPr>
          <w:rFonts w:hint="eastAsia"/>
        </w:rPr>
      </w:pPr>
      <w:r>
        <w:rPr>
          <w:rFonts w:hint="eastAsia"/>
        </w:rPr>
        <w:t>D．形成沿海、沿江、沿边对外开放的新格局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P1541] 发展社会主义民主政治，最根本的是要</w:t>
      </w:r>
    </w:p>
    <w:p>
      <w:pPr>
        <w:pStyle w:val="2"/>
        <w:rPr>
          <w:rFonts w:hint="eastAsia"/>
        </w:rPr>
      </w:pPr>
      <w:r>
        <w:rPr>
          <w:rFonts w:hint="eastAsia"/>
        </w:rPr>
        <w:t>A．坚持党的领导，人民当家作主和依法治国的有机统一</w:t>
      </w:r>
    </w:p>
    <w:p>
      <w:pPr>
        <w:pStyle w:val="2"/>
        <w:rPr>
          <w:rFonts w:hint="eastAsia"/>
        </w:rPr>
      </w:pPr>
    </w:p>
    <w:p>
      <w:pPr>
        <w:pStyle w:val="2"/>
        <w:rPr>
          <w:rFonts w:hint="eastAsia"/>
        </w:rPr>
      </w:pPr>
      <w:r>
        <w:rPr>
          <w:rFonts w:hint="eastAsia"/>
        </w:rPr>
        <w:t>B．实现民主政治的制度化、规范化、程序化</w:t>
      </w:r>
    </w:p>
    <w:p>
      <w:pPr>
        <w:pStyle w:val="2"/>
        <w:rPr>
          <w:rFonts w:hint="eastAsia"/>
        </w:rPr>
      </w:pPr>
    </w:p>
    <w:p>
      <w:pPr>
        <w:pStyle w:val="2"/>
        <w:rPr>
          <w:rFonts w:hint="eastAsia"/>
        </w:rPr>
      </w:pPr>
      <w:r>
        <w:rPr>
          <w:rFonts w:hint="eastAsia"/>
        </w:rPr>
        <w:t>C．充分发挥人民群众的监督作用</w:t>
      </w:r>
    </w:p>
    <w:p>
      <w:pPr>
        <w:pStyle w:val="2"/>
        <w:rPr>
          <w:rFonts w:hint="eastAsia"/>
        </w:rPr>
      </w:pPr>
    </w:p>
    <w:p>
      <w:pPr>
        <w:pStyle w:val="2"/>
        <w:rPr>
          <w:rFonts w:hint="eastAsia"/>
        </w:rPr>
      </w:pPr>
      <w:r>
        <w:rPr>
          <w:rFonts w:hint="eastAsia"/>
        </w:rPr>
        <w:t>D．有领导、有步骤地推进政治体制改革</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[政治 P1542] 在社会主义初级阶段，非公有制经济是</w:t>
      </w:r>
    </w:p>
    <w:p>
      <w:pPr>
        <w:pStyle w:val="2"/>
        <w:rPr>
          <w:rFonts w:hint="eastAsia"/>
        </w:rPr>
      </w:pPr>
      <w:r>
        <w:rPr>
          <w:rFonts w:hint="eastAsia"/>
        </w:rPr>
        <w:t>A．社会主义公有制经济的补充</w:t>
      </w:r>
    </w:p>
    <w:p>
      <w:pPr>
        <w:pStyle w:val="2"/>
        <w:rPr>
          <w:rFonts w:hint="eastAsia"/>
        </w:rPr>
      </w:pPr>
    </w:p>
    <w:p>
      <w:pPr>
        <w:pStyle w:val="2"/>
        <w:rPr>
          <w:rFonts w:hint="eastAsia"/>
        </w:rPr>
      </w:pPr>
      <w:r>
        <w:rPr>
          <w:rFonts w:hint="eastAsia"/>
        </w:rPr>
        <w:t>B．社会主义市场经济的重要组成部分</w:t>
      </w:r>
    </w:p>
    <w:p>
      <w:pPr>
        <w:pStyle w:val="2"/>
        <w:rPr>
          <w:rFonts w:hint="eastAsia"/>
        </w:rPr>
      </w:pPr>
    </w:p>
    <w:p>
      <w:pPr>
        <w:pStyle w:val="2"/>
        <w:rPr>
          <w:rFonts w:hint="eastAsia"/>
        </w:rPr>
      </w:pPr>
      <w:r>
        <w:rPr>
          <w:rFonts w:hint="eastAsia"/>
        </w:rPr>
        <w:t>C．具有公有性质的经济</w:t>
      </w:r>
    </w:p>
    <w:p>
      <w:pPr>
        <w:pStyle w:val="2"/>
        <w:rPr>
          <w:rFonts w:hint="eastAsia"/>
        </w:rPr>
      </w:pPr>
    </w:p>
    <w:p>
      <w:pPr>
        <w:pStyle w:val="2"/>
        <w:rPr>
          <w:rFonts w:hint="eastAsia"/>
        </w:rPr>
      </w:pPr>
      <w:r>
        <w:rPr>
          <w:rFonts w:hint="eastAsia"/>
        </w:rPr>
        <w:t>D．逐步向公有制过渡的经济</w:t>
      </w:r>
    </w:p>
    <w:p>
      <w:pPr>
        <w:pStyle w:val="2"/>
        <w:rPr>
          <w:rFonts w:hint="eastAsia"/>
        </w:rPr>
      </w:pPr>
      <w:r>
        <w:rPr>
          <w:rFonts w:hint="eastAsia"/>
        </w:rPr>
        <w:t>答案:B 选项</w:t>
      </w:r>
    </w:p>
    <w:p>
      <w:pPr>
        <w:pStyle w:val="2"/>
        <w:rPr>
          <w:rFonts w:hint="eastAsia"/>
        </w:rPr>
      </w:pPr>
    </w:p>
    <w:p>
      <w:pPr>
        <w:pStyle w:val="2"/>
        <w:rPr>
          <w:rFonts w:hint="eastAsia"/>
        </w:rPr>
      </w:pPr>
      <w:r>
        <w:rPr>
          <w:rFonts w:hint="eastAsia"/>
        </w:rPr>
        <w:t>[政治 P1543] 我国经济与社会发展的根本出发点是</w:t>
      </w:r>
    </w:p>
    <w:p>
      <w:pPr>
        <w:pStyle w:val="2"/>
        <w:rPr>
          <w:rFonts w:hint="eastAsia"/>
        </w:rPr>
      </w:pPr>
      <w:r>
        <w:rPr>
          <w:rFonts w:hint="eastAsia"/>
        </w:rPr>
        <w:t>A．解放和发展生产力</w:t>
      </w:r>
    </w:p>
    <w:p>
      <w:pPr>
        <w:pStyle w:val="2"/>
        <w:rPr>
          <w:rFonts w:hint="eastAsia"/>
        </w:rPr>
      </w:pPr>
    </w:p>
    <w:p>
      <w:pPr>
        <w:pStyle w:val="2"/>
        <w:rPr>
          <w:rFonts w:hint="eastAsia"/>
        </w:rPr>
      </w:pPr>
      <w:r>
        <w:rPr>
          <w:rFonts w:hint="eastAsia"/>
        </w:rPr>
        <w:t>B．巩固社会主义制度</w:t>
      </w:r>
    </w:p>
    <w:p>
      <w:pPr>
        <w:pStyle w:val="2"/>
        <w:rPr>
          <w:rFonts w:hint="eastAsia"/>
        </w:rPr>
      </w:pPr>
    </w:p>
    <w:p>
      <w:pPr>
        <w:pStyle w:val="2"/>
        <w:rPr>
          <w:rFonts w:hint="eastAsia"/>
        </w:rPr>
      </w:pPr>
      <w:r>
        <w:rPr>
          <w:rFonts w:hint="eastAsia"/>
        </w:rPr>
        <w:t>C．提高人民生活水平</w:t>
      </w:r>
    </w:p>
    <w:p>
      <w:pPr>
        <w:pStyle w:val="2"/>
        <w:rPr>
          <w:rFonts w:hint="eastAsia"/>
        </w:rPr>
      </w:pPr>
    </w:p>
    <w:p>
      <w:pPr>
        <w:pStyle w:val="2"/>
        <w:rPr>
          <w:rFonts w:hint="eastAsia"/>
        </w:rPr>
      </w:pPr>
      <w:r>
        <w:rPr>
          <w:rFonts w:hint="eastAsia"/>
        </w:rPr>
        <w:t>D．增强综合国力</w:t>
      </w:r>
    </w:p>
    <w:p>
      <w:pPr>
        <w:pStyle w:val="2"/>
        <w:rPr>
          <w:rFonts w:hint="eastAsia"/>
        </w:rPr>
      </w:pPr>
      <w:r>
        <w:rPr>
          <w:rFonts w:hint="eastAsia"/>
        </w:rPr>
        <w:t>答案:C 选项</w:t>
      </w:r>
    </w:p>
    <w:p>
      <w:pPr>
        <w:pStyle w:val="2"/>
        <w:rPr>
          <w:rFonts w:hint="eastAsia"/>
        </w:rPr>
      </w:pPr>
    </w:p>
    <w:p>
      <w:pPr>
        <w:pStyle w:val="2"/>
        <w:rPr>
          <w:rFonts w:hint="eastAsia"/>
        </w:rPr>
      </w:pPr>
      <w:r>
        <w:rPr>
          <w:rFonts w:hint="eastAsia"/>
        </w:rPr>
        <w:t>[政治 P1545] 中国共产党十六大报告指出，中国共产党坚持先进性和增强创造力的决定性因素是</w:t>
      </w:r>
    </w:p>
    <w:p>
      <w:pPr>
        <w:pStyle w:val="2"/>
        <w:rPr>
          <w:rFonts w:hint="eastAsia"/>
        </w:rPr>
      </w:pPr>
      <w:r>
        <w:rPr>
          <w:rFonts w:hint="eastAsia"/>
        </w:rPr>
        <w:t>A．坚持党的思想路线，解放思想、实事求是、与时俱进</w:t>
      </w:r>
    </w:p>
    <w:p>
      <w:pPr>
        <w:pStyle w:val="2"/>
        <w:rPr>
          <w:rFonts w:hint="eastAsia"/>
        </w:rPr>
      </w:pPr>
    </w:p>
    <w:p>
      <w:pPr>
        <w:pStyle w:val="2"/>
        <w:rPr>
          <w:rFonts w:hint="eastAsia"/>
        </w:rPr>
      </w:pPr>
      <w:r>
        <w:rPr>
          <w:rFonts w:hint="eastAsia"/>
        </w:rPr>
        <w:t>B．搞清楚什么是社会主义以及如何建设社会主义</w:t>
      </w:r>
    </w:p>
    <w:p>
      <w:pPr>
        <w:pStyle w:val="2"/>
        <w:rPr>
          <w:rFonts w:hint="eastAsia"/>
        </w:rPr>
      </w:pPr>
    </w:p>
    <w:p>
      <w:pPr>
        <w:pStyle w:val="2"/>
        <w:rPr>
          <w:rFonts w:hint="eastAsia"/>
        </w:rPr>
      </w:pPr>
      <w:r>
        <w:rPr>
          <w:rFonts w:hint="eastAsia"/>
        </w:rPr>
        <w:t>C．坚持党的基本路线和纲领</w:t>
      </w:r>
    </w:p>
    <w:p>
      <w:pPr>
        <w:pStyle w:val="2"/>
        <w:rPr>
          <w:rFonts w:hint="eastAsia"/>
        </w:rPr>
      </w:pPr>
    </w:p>
    <w:p>
      <w:pPr>
        <w:pStyle w:val="2"/>
        <w:rPr>
          <w:rFonts w:hint="eastAsia"/>
        </w:rPr>
      </w:pPr>
      <w:r>
        <w:rPr>
          <w:rFonts w:hint="eastAsia"/>
        </w:rPr>
        <w:t>D．加强和改进新形势下党的群众工作，巩固党的执政基础</w:t>
      </w:r>
    </w:p>
    <w:p>
      <w:pPr>
        <w:pStyle w:val="2"/>
        <w:rPr>
          <w:rFonts w:hint="eastAsia"/>
        </w:rPr>
      </w:pPr>
      <w:r>
        <w:rPr>
          <w:rFonts w:hint="eastAsia"/>
        </w:rPr>
        <w:t>答案:A 选项</w:t>
      </w:r>
    </w:p>
    <w:p>
      <w:pPr>
        <w:pStyle w:val="2"/>
        <w:rPr>
          <w:rFonts w:hint="eastAsia"/>
        </w:rPr>
      </w:pPr>
    </w:p>
    <w:p>
      <w:pPr>
        <w:pStyle w:val="2"/>
        <w:rPr>
          <w:rFonts w:hint="eastAsia"/>
        </w:rPr>
      </w:pPr>
      <w:r>
        <w:rPr>
          <w:rFonts w:hint="eastAsia"/>
        </w:rPr>
        <w:t>[计算机组成原理 P1598] 计算机内存按字节编址，内存地址为由低到高排列。设A=0x12345678，采用大端方式下，存放在地址0-3中，则地址3存放的内容为（  ）。A.0x12      B.0x34      C.0x56      D.0x78D</w:t>
      </w:r>
    </w:p>
    <w:p>
      <w:pPr>
        <w:pStyle w:val="2"/>
        <w:rPr>
          <w:rFonts w:hint="eastAsia"/>
        </w:rPr>
      </w:pPr>
      <w:r>
        <w:rPr>
          <w:rFonts w:hint="eastAsia"/>
        </w:rPr>
        <w:t>答案:D 选项</w:t>
      </w:r>
    </w:p>
    <w:p>
      <w:pPr>
        <w:pStyle w:val="2"/>
        <w:rPr>
          <w:rFonts w:hint="eastAsia"/>
        </w:rPr>
      </w:pPr>
    </w:p>
    <w:p/>
    <w:p>
      <w:pPr>
        <w:rPr>
          <w:rFonts w:hint="eastAsia" w:eastAsia="宋体"/>
          <w:lang w:val="en-US" w:eastAsia="zh-CN"/>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AAA4D"/>
    <w:multiLevelType w:val="singleLevel"/>
    <w:tmpl w:val="82CAAA4D"/>
    <w:lvl w:ilvl="0" w:tentative="0">
      <w:start w:val="1"/>
      <w:numFmt w:val="upperLetter"/>
      <w:suff w:val="nothing"/>
      <w:lvlText w:val="%1、"/>
      <w:lvlJc w:val="left"/>
    </w:lvl>
  </w:abstractNum>
  <w:abstractNum w:abstractNumId="1">
    <w:nsid w:val="8E372D8F"/>
    <w:multiLevelType w:val="singleLevel"/>
    <w:tmpl w:val="8E372D8F"/>
    <w:lvl w:ilvl="0" w:tentative="0">
      <w:start w:val="1"/>
      <w:numFmt w:val="upperLetter"/>
      <w:suff w:val="nothing"/>
      <w:lvlText w:val="%1、"/>
      <w:lvlJc w:val="left"/>
    </w:lvl>
  </w:abstractNum>
  <w:abstractNum w:abstractNumId="2">
    <w:nsid w:val="8EA59583"/>
    <w:multiLevelType w:val="singleLevel"/>
    <w:tmpl w:val="8EA59583"/>
    <w:lvl w:ilvl="0" w:tentative="0">
      <w:start w:val="1"/>
      <w:numFmt w:val="upperLetter"/>
      <w:suff w:val="nothing"/>
      <w:lvlText w:val="%1、"/>
      <w:lvlJc w:val="left"/>
    </w:lvl>
  </w:abstractNum>
  <w:abstractNum w:abstractNumId="3">
    <w:nsid w:val="910DF064"/>
    <w:multiLevelType w:val="singleLevel"/>
    <w:tmpl w:val="910DF064"/>
    <w:lvl w:ilvl="0" w:tentative="0">
      <w:start w:val="1"/>
      <w:numFmt w:val="upperLetter"/>
      <w:suff w:val="space"/>
      <w:lvlText w:val="%1."/>
      <w:lvlJc w:val="left"/>
    </w:lvl>
  </w:abstractNum>
  <w:abstractNum w:abstractNumId="4">
    <w:nsid w:val="AC190397"/>
    <w:multiLevelType w:val="singleLevel"/>
    <w:tmpl w:val="AC190397"/>
    <w:lvl w:ilvl="0" w:tentative="0">
      <w:start w:val="1"/>
      <w:numFmt w:val="upperLetter"/>
      <w:suff w:val="nothing"/>
      <w:lvlText w:val="%1、"/>
      <w:lvlJc w:val="left"/>
    </w:lvl>
  </w:abstractNum>
  <w:abstractNum w:abstractNumId="5">
    <w:nsid w:val="B03152C1"/>
    <w:multiLevelType w:val="singleLevel"/>
    <w:tmpl w:val="B03152C1"/>
    <w:lvl w:ilvl="0" w:tentative="0">
      <w:start w:val="1"/>
      <w:numFmt w:val="upperLetter"/>
      <w:suff w:val="nothing"/>
      <w:lvlText w:val="%1、"/>
      <w:lvlJc w:val="left"/>
    </w:lvl>
  </w:abstractNum>
  <w:abstractNum w:abstractNumId="6">
    <w:nsid w:val="BA415128"/>
    <w:multiLevelType w:val="singleLevel"/>
    <w:tmpl w:val="BA415128"/>
    <w:lvl w:ilvl="0" w:tentative="0">
      <w:start w:val="1"/>
      <w:numFmt w:val="upperLetter"/>
      <w:suff w:val="nothing"/>
      <w:lvlText w:val="%1、"/>
      <w:lvlJc w:val="left"/>
    </w:lvl>
  </w:abstractNum>
  <w:abstractNum w:abstractNumId="7">
    <w:nsid w:val="C77F9455"/>
    <w:multiLevelType w:val="singleLevel"/>
    <w:tmpl w:val="C77F9455"/>
    <w:lvl w:ilvl="0" w:tentative="0">
      <w:start w:val="1"/>
      <w:numFmt w:val="upperLetter"/>
      <w:suff w:val="space"/>
      <w:lvlText w:val="%1."/>
      <w:lvlJc w:val="left"/>
    </w:lvl>
  </w:abstractNum>
  <w:abstractNum w:abstractNumId="8">
    <w:nsid w:val="C9D69F65"/>
    <w:multiLevelType w:val="singleLevel"/>
    <w:tmpl w:val="C9D69F65"/>
    <w:lvl w:ilvl="0" w:tentative="0">
      <w:start w:val="1"/>
      <w:numFmt w:val="upperLetter"/>
      <w:suff w:val="space"/>
      <w:lvlText w:val="%1."/>
      <w:lvlJc w:val="left"/>
    </w:lvl>
  </w:abstractNum>
  <w:abstractNum w:abstractNumId="9">
    <w:nsid w:val="D775BF83"/>
    <w:multiLevelType w:val="singleLevel"/>
    <w:tmpl w:val="D775BF83"/>
    <w:lvl w:ilvl="0" w:tentative="0">
      <w:start w:val="1"/>
      <w:numFmt w:val="upperLetter"/>
      <w:suff w:val="nothing"/>
      <w:lvlText w:val="%1、"/>
      <w:lvlJc w:val="left"/>
    </w:lvl>
  </w:abstractNum>
  <w:abstractNum w:abstractNumId="10">
    <w:nsid w:val="D9B79CE4"/>
    <w:multiLevelType w:val="singleLevel"/>
    <w:tmpl w:val="D9B79CE4"/>
    <w:lvl w:ilvl="0" w:tentative="0">
      <w:start w:val="1"/>
      <w:numFmt w:val="upperLetter"/>
      <w:lvlText w:val="%1."/>
      <w:lvlJc w:val="left"/>
      <w:pPr>
        <w:tabs>
          <w:tab w:val="left" w:pos="312"/>
        </w:tabs>
      </w:pPr>
    </w:lvl>
  </w:abstractNum>
  <w:abstractNum w:abstractNumId="11">
    <w:nsid w:val="F8BCCE10"/>
    <w:multiLevelType w:val="singleLevel"/>
    <w:tmpl w:val="F8BCCE10"/>
    <w:lvl w:ilvl="0" w:tentative="0">
      <w:start w:val="1"/>
      <w:numFmt w:val="upperLetter"/>
      <w:suff w:val="space"/>
      <w:lvlText w:val="%1."/>
      <w:lvlJc w:val="left"/>
    </w:lvl>
  </w:abstractNum>
  <w:abstractNum w:abstractNumId="12">
    <w:nsid w:val="FF9CD739"/>
    <w:multiLevelType w:val="singleLevel"/>
    <w:tmpl w:val="FF9CD739"/>
    <w:lvl w:ilvl="0" w:tentative="0">
      <w:start w:val="1"/>
      <w:numFmt w:val="upperLetter"/>
      <w:suff w:val="nothing"/>
      <w:lvlText w:val="%1、"/>
      <w:lvlJc w:val="left"/>
    </w:lvl>
  </w:abstractNum>
  <w:abstractNum w:abstractNumId="13">
    <w:nsid w:val="08057807"/>
    <w:multiLevelType w:val="singleLevel"/>
    <w:tmpl w:val="08057807"/>
    <w:lvl w:ilvl="0" w:tentative="0">
      <w:start w:val="1"/>
      <w:numFmt w:val="upperLetter"/>
      <w:suff w:val="space"/>
      <w:lvlText w:val="%1."/>
      <w:lvlJc w:val="left"/>
    </w:lvl>
  </w:abstractNum>
  <w:abstractNum w:abstractNumId="14">
    <w:nsid w:val="0BF0D4F2"/>
    <w:multiLevelType w:val="singleLevel"/>
    <w:tmpl w:val="0BF0D4F2"/>
    <w:lvl w:ilvl="0" w:tentative="0">
      <w:start w:val="1"/>
      <w:numFmt w:val="upperLetter"/>
      <w:suff w:val="nothing"/>
      <w:lvlText w:val="%1、"/>
      <w:lvlJc w:val="left"/>
    </w:lvl>
  </w:abstractNum>
  <w:abstractNum w:abstractNumId="15">
    <w:nsid w:val="19404D2F"/>
    <w:multiLevelType w:val="singleLevel"/>
    <w:tmpl w:val="19404D2F"/>
    <w:lvl w:ilvl="0" w:tentative="0">
      <w:start w:val="1"/>
      <w:numFmt w:val="upperLetter"/>
      <w:suff w:val="nothing"/>
      <w:lvlText w:val="%1、"/>
      <w:lvlJc w:val="left"/>
    </w:lvl>
  </w:abstractNum>
  <w:abstractNum w:abstractNumId="16">
    <w:nsid w:val="2FB4DFA8"/>
    <w:multiLevelType w:val="singleLevel"/>
    <w:tmpl w:val="2FB4DFA8"/>
    <w:lvl w:ilvl="0" w:tentative="0">
      <w:start w:val="1"/>
      <w:numFmt w:val="upperLetter"/>
      <w:suff w:val="nothing"/>
      <w:lvlText w:val="%1、"/>
      <w:lvlJc w:val="left"/>
    </w:lvl>
  </w:abstractNum>
  <w:abstractNum w:abstractNumId="17">
    <w:nsid w:val="39F95958"/>
    <w:multiLevelType w:val="singleLevel"/>
    <w:tmpl w:val="39F95958"/>
    <w:lvl w:ilvl="0" w:tentative="0">
      <w:start w:val="1"/>
      <w:numFmt w:val="upperLetter"/>
      <w:suff w:val="nothing"/>
      <w:lvlText w:val="%1、"/>
      <w:lvlJc w:val="left"/>
    </w:lvl>
  </w:abstractNum>
  <w:abstractNum w:abstractNumId="18">
    <w:nsid w:val="3A451DF7"/>
    <w:multiLevelType w:val="singleLevel"/>
    <w:tmpl w:val="3A451DF7"/>
    <w:lvl w:ilvl="0" w:tentative="0">
      <w:start w:val="1"/>
      <w:numFmt w:val="upperLetter"/>
      <w:suff w:val="space"/>
      <w:lvlText w:val="%1."/>
      <w:lvlJc w:val="left"/>
    </w:lvl>
  </w:abstractNum>
  <w:abstractNum w:abstractNumId="19">
    <w:nsid w:val="4D8812F0"/>
    <w:multiLevelType w:val="singleLevel"/>
    <w:tmpl w:val="4D8812F0"/>
    <w:lvl w:ilvl="0" w:tentative="0">
      <w:start w:val="1"/>
      <w:numFmt w:val="upperLetter"/>
      <w:suff w:val="nothing"/>
      <w:lvlText w:val="%1、"/>
      <w:lvlJc w:val="left"/>
    </w:lvl>
  </w:abstractNum>
  <w:abstractNum w:abstractNumId="20">
    <w:nsid w:val="4F5CFD7D"/>
    <w:multiLevelType w:val="singleLevel"/>
    <w:tmpl w:val="4F5CFD7D"/>
    <w:lvl w:ilvl="0" w:tentative="0">
      <w:start w:val="1"/>
      <w:numFmt w:val="upperLetter"/>
      <w:suff w:val="nothing"/>
      <w:lvlText w:val="%1．"/>
      <w:lvlJc w:val="left"/>
    </w:lvl>
  </w:abstractNum>
  <w:abstractNum w:abstractNumId="21">
    <w:nsid w:val="50AD372E"/>
    <w:multiLevelType w:val="singleLevel"/>
    <w:tmpl w:val="50AD372E"/>
    <w:lvl w:ilvl="0" w:tentative="0">
      <w:start w:val="1"/>
      <w:numFmt w:val="upperLetter"/>
      <w:suff w:val="nothing"/>
      <w:lvlText w:val="%1、"/>
      <w:lvlJc w:val="left"/>
    </w:lvl>
  </w:abstractNum>
  <w:abstractNum w:abstractNumId="22">
    <w:nsid w:val="5748CCAF"/>
    <w:multiLevelType w:val="singleLevel"/>
    <w:tmpl w:val="5748CCAF"/>
    <w:lvl w:ilvl="0" w:tentative="0">
      <w:start w:val="1"/>
      <w:numFmt w:val="upperLetter"/>
      <w:suff w:val="nothing"/>
      <w:lvlText w:val="%1、"/>
      <w:lvlJc w:val="left"/>
    </w:lvl>
  </w:abstractNum>
  <w:abstractNum w:abstractNumId="23">
    <w:nsid w:val="6759628F"/>
    <w:multiLevelType w:val="singleLevel"/>
    <w:tmpl w:val="6759628F"/>
    <w:lvl w:ilvl="0" w:tentative="0">
      <w:start w:val="1"/>
      <w:numFmt w:val="upperLetter"/>
      <w:suff w:val="nothing"/>
      <w:lvlText w:val="%1、"/>
      <w:lvlJc w:val="left"/>
    </w:lvl>
  </w:abstractNum>
  <w:abstractNum w:abstractNumId="24">
    <w:nsid w:val="6CD0ADEE"/>
    <w:multiLevelType w:val="singleLevel"/>
    <w:tmpl w:val="6CD0ADEE"/>
    <w:lvl w:ilvl="0" w:tentative="0">
      <w:start w:val="1"/>
      <w:numFmt w:val="upperLetter"/>
      <w:suff w:val="nothing"/>
      <w:lvlText w:val="%1、"/>
      <w:lvlJc w:val="left"/>
    </w:lvl>
  </w:abstractNum>
  <w:abstractNum w:abstractNumId="25">
    <w:nsid w:val="6F6FA18E"/>
    <w:multiLevelType w:val="singleLevel"/>
    <w:tmpl w:val="6F6FA18E"/>
    <w:lvl w:ilvl="0" w:tentative="0">
      <w:start w:val="1"/>
      <w:numFmt w:val="upperLetter"/>
      <w:suff w:val="space"/>
      <w:lvlText w:val="%1."/>
      <w:lvlJc w:val="left"/>
    </w:lvl>
  </w:abstractNum>
  <w:abstractNum w:abstractNumId="26">
    <w:nsid w:val="7346AB38"/>
    <w:multiLevelType w:val="singleLevel"/>
    <w:tmpl w:val="7346AB38"/>
    <w:lvl w:ilvl="0" w:tentative="0">
      <w:start w:val="1"/>
      <w:numFmt w:val="upperLetter"/>
      <w:suff w:val="nothing"/>
      <w:lvlText w:val="%1、"/>
      <w:lvlJc w:val="left"/>
    </w:lvl>
  </w:abstractNum>
  <w:abstractNum w:abstractNumId="27">
    <w:nsid w:val="7703E71E"/>
    <w:multiLevelType w:val="singleLevel"/>
    <w:tmpl w:val="7703E71E"/>
    <w:lvl w:ilvl="0" w:tentative="0">
      <w:start w:val="5"/>
      <w:numFmt w:val="upperLetter"/>
      <w:suff w:val="nothing"/>
      <w:lvlText w:val="%1、"/>
      <w:lvlJc w:val="left"/>
    </w:lvl>
  </w:abstractNum>
  <w:abstractNum w:abstractNumId="28">
    <w:nsid w:val="7E5E5111"/>
    <w:multiLevelType w:val="singleLevel"/>
    <w:tmpl w:val="7E5E5111"/>
    <w:lvl w:ilvl="0" w:tentative="0">
      <w:start w:val="1"/>
      <w:numFmt w:val="upperLetter"/>
      <w:suff w:val="nothing"/>
      <w:lvlText w:val="%1、"/>
      <w:lvlJc w:val="left"/>
    </w:lvl>
  </w:abstractNum>
  <w:num w:numId="1">
    <w:abstractNumId w:val="27"/>
  </w:num>
  <w:num w:numId="2">
    <w:abstractNumId w:val="24"/>
  </w:num>
  <w:num w:numId="3">
    <w:abstractNumId w:val="19"/>
  </w:num>
  <w:num w:numId="4">
    <w:abstractNumId w:val="4"/>
  </w:num>
  <w:num w:numId="5">
    <w:abstractNumId w:val="1"/>
  </w:num>
  <w:num w:numId="6">
    <w:abstractNumId w:val="2"/>
  </w:num>
  <w:num w:numId="7">
    <w:abstractNumId w:val="15"/>
  </w:num>
  <w:num w:numId="8">
    <w:abstractNumId w:val="0"/>
  </w:num>
  <w:num w:numId="9">
    <w:abstractNumId w:val="17"/>
  </w:num>
  <w:num w:numId="10">
    <w:abstractNumId w:val="12"/>
  </w:num>
  <w:num w:numId="11">
    <w:abstractNumId w:val="26"/>
  </w:num>
  <w:num w:numId="12">
    <w:abstractNumId w:val="21"/>
  </w:num>
  <w:num w:numId="13">
    <w:abstractNumId w:val="9"/>
  </w:num>
  <w:num w:numId="14">
    <w:abstractNumId w:val="28"/>
  </w:num>
  <w:num w:numId="15">
    <w:abstractNumId w:val="22"/>
  </w:num>
  <w:num w:numId="16">
    <w:abstractNumId w:val="5"/>
  </w:num>
  <w:num w:numId="17">
    <w:abstractNumId w:val="6"/>
  </w:num>
  <w:num w:numId="18">
    <w:abstractNumId w:val="14"/>
  </w:num>
  <w:num w:numId="19">
    <w:abstractNumId w:val="16"/>
  </w:num>
  <w:num w:numId="20">
    <w:abstractNumId w:val="10"/>
  </w:num>
  <w:num w:numId="21">
    <w:abstractNumId w:val="23"/>
  </w:num>
  <w:num w:numId="22">
    <w:abstractNumId w:val="18"/>
  </w:num>
  <w:num w:numId="23">
    <w:abstractNumId w:val="8"/>
  </w:num>
  <w:num w:numId="24">
    <w:abstractNumId w:val="20"/>
  </w:num>
  <w:num w:numId="25">
    <w:abstractNumId w:val="25"/>
  </w:num>
  <w:num w:numId="26">
    <w:abstractNumId w:val="3"/>
  </w:num>
  <w:num w:numId="27">
    <w:abstractNumId w:val="7"/>
  </w:num>
  <w:num w:numId="28">
    <w:abstractNumId w:val="11"/>
  </w:num>
  <w:num w:numId="2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H H">
    <w15:presenceInfo w15:providerId="None" w15:userId="JH H"/>
  </w15:person>
  <w15:person w15:author="老蛋">
    <w15:presenceInfo w15:providerId="None" w15:userId="老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5NTNmZjIxMDcwY2ZhOTkxNzViOTZhOGE5ODk2MTUifQ=="/>
  </w:docVars>
  <w:rsids>
    <w:rsidRoot w:val="00693135"/>
    <w:rsid w:val="00025932"/>
    <w:rsid w:val="0008222E"/>
    <w:rsid w:val="000C3596"/>
    <w:rsid w:val="001E1279"/>
    <w:rsid w:val="004301FD"/>
    <w:rsid w:val="00452BD3"/>
    <w:rsid w:val="00493A82"/>
    <w:rsid w:val="00693135"/>
    <w:rsid w:val="006C4B54"/>
    <w:rsid w:val="0073467E"/>
    <w:rsid w:val="00894D93"/>
    <w:rsid w:val="008F2CA5"/>
    <w:rsid w:val="009F2CEC"/>
    <w:rsid w:val="00AB6696"/>
    <w:rsid w:val="00D24322"/>
    <w:rsid w:val="00E144ED"/>
    <w:rsid w:val="1D412E8A"/>
    <w:rsid w:val="27D36D37"/>
    <w:rsid w:val="29802F8C"/>
    <w:rsid w:val="41A55BC2"/>
    <w:rsid w:val="44D23F44"/>
    <w:rsid w:val="59C4789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5">
    <w:name w:val=""/>
    <w:unhideWhenUsed/>
    <w:uiPriority w:val="99"/>
    <w:rPr>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192</Pages>
  <Words>30248</Words>
  <Characters>172419</Characters>
  <Lines>1436</Lines>
  <Paragraphs>404</Paragraphs>
  <TotalTime>0</TotalTime>
  <ScaleCrop>false</ScaleCrop>
  <LinksUpToDate>false</LinksUpToDate>
  <CharactersWithSpaces>202263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2023-12-12T03:40:00Z</dcterms:created>
  <dc:creator>86181</dc:creator>
  <cp:lastModifiedBy>zz</cp:lastModifiedBy>
  <dcterms:modified xsi:type="dcterms:W3CDTF">2023-12-13T06:39:13Z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158630785AC64E008DDA212A0F04665C_13</vt:lpwstr>
  </property>
</Properties>
</file>